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A80" w:rsidRPr="004220A9" w:rsidRDefault="004F3A80" w:rsidP="004F3A80">
      <w:pPr>
        <w:pStyle w:val="Title2"/>
        <w:rPr>
          <w:rFonts w:ascii="Times New Roman" w:hAnsi="Times New Roman" w:cs="Times New Roman"/>
          <w:sz w:val="40"/>
          <w:szCs w:val="40"/>
        </w:rPr>
      </w:pPr>
      <w:bookmarkStart w:id="0" w:name="_Toc205632711"/>
      <w:bookmarkStart w:id="1" w:name="_GoBack"/>
      <w:bookmarkEnd w:id="1"/>
    </w:p>
    <w:p w:rsidR="00520D69" w:rsidRPr="00684013" w:rsidRDefault="00684013" w:rsidP="00520D69">
      <w:pPr>
        <w:pStyle w:val="Title2"/>
        <w:rPr>
          <w:sz w:val="40"/>
          <w:szCs w:val="40"/>
        </w:rPr>
      </w:pPr>
      <w:r w:rsidRPr="00684013">
        <w:rPr>
          <w:sz w:val="40"/>
          <w:szCs w:val="40"/>
        </w:rPr>
        <w:t>Perceptive Reach</w:t>
      </w:r>
    </w:p>
    <w:p w:rsidR="00520D69" w:rsidRPr="00684013" w:rsidRDefault="00520D69" w:rsidP="00520D69">
      <w:pPr>
        <w:pStyle w:val="Title2"/>
        <w:rPr>
          <w:sz w:val="40"/>
          <w:szCs w:val="40"/>
        </w:rPr>
      </w:pPr>
      <w:r w:rsidRPr="00684013">
        <w:rPr>
          <w:sz w:val="40"/>
          <w:szCs w:val="40"/>
        </w:rPr>
        <w:t xml:space="preserve">Integrated Reach Database System </w:t>
      </w:r>
    </w:p>
    <w:p w:rsidR="00520D69" w:rsidRPr="00684013" w:rsidRDefault="00520D69" w:rsidP="00DE7EB2">
      <w:pPr>
        <w:pStyle w:val="Title2"/>
        <w:rPr>
          <w:sz w:val="40"/>
          <w:szCs w:val="40"/>
        </w:rPr>
      </w:pPr>
      <w:r w:rsidRPr="00684013">
        <w:rPr>
          <w:sz w:val="40"/>
          <w:szCs w:val="40"/>
        </w:rPr>
        <w:t>(IRDS)</w:t>
      </w:r>
    </w:p>
    <w:p w:rsidR="00DE7EB2" w:rsidRPr="00DE7EB2" w:rsidRDefault="00DE7EB2" w:rsidP="00DE7EB2">
      <w:pPr>
        <w:pStyle w:val="Title2"/>
        <w:rPr>
          <w:sz w:val="36"/>
          <w:szCs w:val="36"/>
        </w:rPr>
      </w:pPr>
    </w:p>
    <w:p w:rsidR="00520D69" w:rsidRDefault="00520D69" w:rsidP="00520D69">
      <w:pPr>
        <w:pStyle w:val="Title2"/>
        <w:rPr>
          <w:szCs w:val="28"/>
        </w:rPr>
      </w:pPr>
      <w:r w:rsidRPr="00684013">
        <w:rPr>
          <w:szCs w:val="28"/>
        </w:rPr>
        <w:t>Database Design Specification</w:t>
      </w:r>
    </w:p>
    <w:p w:rsidR="00520D69" w:rsidRPr="00684013" w:rsidRDefault="00520D69" w:rsidP="00520D69">
      <w:pPr>
        <w:pStyle w:val="Title2"/>
        <w:rPr>
          <w:rFonts w:ascii="Times New Roman" w:hAnsi="Times New Roman" w:cs="Times New Roman"/>
          <w:szCs w:val="28"/>
        </w:rPr>
      </w:pPr>
    </w:p>
    <w:p w:rsidR="00520D69" w:rsidRPr="004220A9" w:rsidRDefault="00520D69" w:rsidP="00520D69">
      <w:pPr>
        <w:pStyle w:val="Title2"/>
        <w:rPr>
          <w:rFonts w:ascii="Times New Roman" w:hAnsi="Times New Roman" w:cs="Times New Roman"/>
        </w:rPr>
      </w:pPr>
    </w:p>
    <w:p w:rsidR="00520D69" w:rsidRPr="004220A9" w:rsidRDefault="00520D69" w:rsidP="00520D69">
      <w:pPr>
        <w:pStyle w:val="CoverTitleInstructions"/>
      </w:pPr>
      <w:r w:rsidRPr="004220A9">
        <w:rPr>
          <w:noProof/>
        </w:rPr>
        <w:drawing>
          <wp:inline distT="0" distB="0" distL="0" distR="0" wp14:anchorId="42251C11" wp14:editId="24B2826F">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520D69" w:rsidRPr="004220A9" w:rsidRDefault="00520D69" w:rsidP="00520D69">
      <w:pPr>
        <w:pStyle w:val="CoverTitleInstructions"/>
      </w:pPr>
    </w:p>
    <w:p w:rsidR="00520D69" w:rsidRPr="00DE7EB2" w:rsidRDefault="00520D69" w:rsidP="00520D69">
      <w:pPr>
        <w:pStyle w:val="Title2"/>
        <w:rPr>
          <w:sz w:val="36"/>
          <w:szCs w:val="36"/>
        </w:rPr>
      </w:pPr>
      <w:r w:rsidRPr="00DE7EB2">
        <w:rPr>
          <w:sz w:val="36"/>
          <w:szCs w:val="36"/>
        </w:rPr>
        <w:t xml:space="preserve">Department of </w:t>
      </w:r>
      <w:r w:rsidR="0064711D">
        <w:rPr>
          <w:sz w:val="36"/>
          <w:szCs w:val="36"/>
        </w:rPr>
        <w:t>Veteran</w:t>
      </w:r>
      <w:r w:rsidRPr="00DE7EB2">
        <w:rPr>
          <w:sz w:val="36"/>
          <w:szCs w:val="36"/>
        </w:rPr>
        <w:t>s Affairs</w:t>
      </w:r>
    </w:p>
    <w:p w:rsidR="00520D69" w:rsidRPr="00DE7EB2" w:rsidRDefault="00520D69" w:rsidP="00520D69">
      <w:pPr>
        <w:pStyle w:val="CoverTitleInstructions"/>
        <w:rPr>
          <w:rFonts w:ascii="Arial" w:hAnsi="Arial" w:cs="Arial"/>
        </w:rPr>
      </w:pPr>
    </w:p>
    <w:p w:rsidR="00520D69" w:rsidRPr="00DE7EB2" w:rsidRDefault="00520D69" w:rsidP="00520D69">
      <w:pPr>
        <w:pStyle w:val="CoverTitleInstructions"/>
        <w:rPr>
          <w:rFonts w:ascii="Arial" w:hAnsi="Arial" w:cs="Arial"/>
        </w:rPr>
      </w:pPr>
    </w:p>
    <w:p w:rsidR="00520D69" w:rsidRPr="00DE7EB2" w:rsidRDefault="00484E28" w:rsidP="00520D69">
      <w:pPr>
        <w:pStyle w:val="Title2"/>
      </w:pPr>
      <w:r>
        <w:t>July</w:t>
      </w:r>
      <w:r w:rsidRPr="00DE7EB2">
        <w:t xml:space="preserve"> </w:t>
      </w:r>
      <w:r w:rsidR="005941F4" w:rsidRPr="00DE7EB2">
        <w:t>201</w:t>
      </w:r>
      <w:r w:rsidR="005941F4">
        <w:t>5</w:t>
      </w:r>
    </w:p>
    <w:p w:rsidR="00520D69" w:rsidRPr="00DE7EB2" w:rsidRDefault="00520D69" w:rsidP="00520D69">
      <w:pPr>
        <w:pStyle w:val="Title2"/>
      </w:pPr>
      <w:r w:rsidRPr="00DE7EB2">
        <w:t xml:space="preserve">Version </w:t>
      </w:r>
      <w:r w:rsidR="0004524A">
        <w:t>2.</w:t>
      </w:r>
      <w:r w:rsidR="00CE7CBF">
        <w:t>9</w:t>
      </w:r>
    </w:p>
    <w:p w:rsidR="00697600" w:rsidRPr="004220A9" w:rsidRDefault="00697600" w:rsidP="00520D69">
      <w:pPr>
        <w:pStyle w:val="Title2"/>
        <w:jc w:val="left"/>
        <w:rPr>
          <w:rFonts w:ascii="Times New Roman" w:hAnsi="Times New Roman" w:cs="Times New Roman"/>
          <w:b w:val="0"/>
          <w:bCs w:val="0"/>
          <w:i/>
          <w:iCs/>
          <w:color w:val="0000FF"/>
          <w:sz w:val="22"/>
          <w:szCs w:val="20"/>
        </w:rPr>
      </w:pPr>
    </w:p>
    <w:p w:rsidR="00AA05A0" w:rsidRPr="004220A9" w:rsidRDefault="00520D69">
      <w:pPr>
        <w:sectPr w:rsidR="00AA05A0" w:rsidRPr="004220A9" w:rsidSect="00684013">
          <w:headerReference w:type="default" r:id="rId14"/>
          <w:footerReference w:type="even" r:id="rId15"/>
          <w:footerReference w:type="default" r:id="rId16"/>
          <w:type w:val="continuous"/>
          <w:pgSz w:w="12240" w:h="15840" w:code="1"/>
          <w:pgMar w:top="1440" w:right="1440" w:bottom="1440" w:left="1440" w:header="720" w:footer="720" w:gutter="0"/>
          <w:pgNumType w:fmt="lowerRoman" w:start="1"/>
          <w:cols w:space="720"/>
          <w:titlePg/>
          <w:docGrid w:linePitch="360"/>
        </w:sectPr>
      </w:pPr>
      <w:r w:rsidRPr="004220A9">
        <w:br w:type="page"/>
      </w:r>
    </w:p>
    <w:p w:rsidR="006B3864" w:rsidRPr="00684013" w:rsidRDefault="006B3864" w:rsidP="006B3864">
      <w:pPr>
        <w:pStyle w:val="Title2"/>
        <w:rPr>
          <w:rFonts w:ascii="Times New Roman" w:hAnsi="Times New Roman" w:cs="Times New Roman"/>
          <w:sz w:val="24"/>
          <w:szCs w:val="24"/>
        </w:rPr>
      </w:pPr>
      <w:r w:rsidRPr="00684013">
        <w:rPr>
          <w:rFonts w:ascii="Times New Roman" w:hAnsi="Times New Roman" w:cs="Times New Roman"/>
          <w:sz w:val="24"/>
          <w:szCs w:val="24"/>
        </w:rPr>
        <w:lastRenderedPageBreak/>
        <w:t>Revision History</w:t>
      </w:r>
    </w:p>
    <w:tbl>
      <w:tblPr>
        <w:tblW w:w="18313" w:type="dxa"/>
        <w:tblInd w:w="-12" w:type="dxa"/>
        <w:tblLayout w:type="fixed"/>
        <w:tblLook w:val="0000" w:firstRow="0" w:lastRow="0" w:firstColumn="0" w:lastColumn="0" w:noHBand="0" w:noVBand="0"/>
      </w:tblPr>
      <w:tblGrid>
        <w:gridCol w:w="1728"/>
        <w:gridCol w:w="1080"/>
        <w:gridCol w:w="4392"/>
        <w:gridCol w:w="2329"/>
        <w:gridCol w:w="4392"/>
        <w:gridCol w:w="4392"/>
      </w:tblGrid>
      <w:tr w:rsidR="006B3864" w:rsidRPr="00DE7EB2" w:rsidTr="0004524A">
        <w:trPr>
          <w:gridAfter w:val="2"/>
          <w:wAfter w:w="8784" w:type="dxa"/>
        </w:trPr>
        <w:tc>
          <w:tcPr>
            <w:tcW w:w="1728"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Date</w:t>
            </w:r>
          </w:p>
        </w:tc>
        <w:tc>
          <w:tcPr>
            <w:tcW w:w="1080"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Version</w:t>
            </w:r>
          </w:p>
        </w:tc>
        <w:tc>
          <w:tcPr>
            <w:tcW w:w="4392" w:type="dxa"/>
            <w:tcBorders>
              <w:top w:val="single" w:sz="4" w:space="0" w:color="000000"/>
              <w:left w:val="single" w:sz="4" w:space="0" w:color="000000"/>
              <w:bottom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F2F2F2"/>
          </w:tcPr>
          <w:p w:rsidR="006B3864" w:rsidRPr="00DE7EB2" w:rsidRDefault="006B3864" w:rsidP="00D2310B">
            <w:pPr>
              <w:pStyle w:val="TableHeading"/>
              <w:rPr>
                <w:rFonts w:ascii="Times New Roman" w:hAnsi="Times New Roman" w:cs="Times New Roman"/>
              </w:rPr>
            </w:pPr>
            <w:r w:rsidRPr="00DE7EB2">
              <w:rPr>
                <w:rFonts w:ascii="Times New Roman" w:hAnsi="Times New Roman" w:cs="Times New Roman"/>
              </w:rPr>
              <w:t>Author</w:t>
            </w:r>
          </w:p>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7/13/2015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2.9</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c>
          <w:tcPr>
            <w:tcW w:w="4392" w:type="dxa"/>
          </w:tcPr>
          <w:p w:rsidR="00CE7CBF" w:rsidRPr="00DE7EB2" w:rsidRDefault="00CE7CBF"/>
        </w:tc>
        <w:tc>
          <w:tcPr>
            <w:tcW w:w="4392" w:type="dxa"/>
          </w:tcPr>
          <w:p w:rsidR="00CE7CBF" w:rsidRPr="00DE7EB2" w:rsidRDefault="00CE7CBF"/>
        </w:tc>
      </w:tr>
      <w:tr w:rsidR="00CE7CBF" w:rsidRPr="00DE7EB2" w:rsidTr="0004524A">
        <w:trPr>
          <w:cantSplit/>
        </w:trPr>
        <w:tc>
          <w:tcPr>
            <w:tcW w:w="1728" w:type="dxa"/>
            <w:tcBorders>
              <w:left w:val="single" w:sz="4" w:space="0" w:color="000000"/>
              <w:bottom w:val="single" w:sz="4" w:space="0" w:color="000000"/>
            </w:tcBorders>
          </w:tcPr>
          <w:p w:rsidR="00CE7CBF" w:rsidRDefault="00CE7CBF"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CE7CBF" w:rsidRDefault="00CE7CBF" w:rsidP="0066028D">
            <w:pPr>
              <w:pStyle w:val="TableText"/>
              <w:rPr>
                <w:rFonts w:ascii="Times New Roman" w:hAnsi="Times New Roman" w:cs="Times New Roman"/>
                <w:szCs w:val="22"/>
              </w:rPr>
            </w:pPr>
            <w:r>
              <w:rPr>
                <w:rFonts w:ascii="Times New Roman" w:hAnsi="Times New Roman" w:cs="Times New Roman"/>
                <w:szCs w:val="22"/>
              </w:rPr>
              <w:t>2.8</w:t>
            </w:r>
          </w:p>
        </w:tc>
        <w:tc>
          <w:tcPr>
            <w:tcW w:w="4392" w:type="dxa"/>
            <w:tcBorders>
              <w:left w:val="single" w:sz="4" w:space="0" w:color="000000"/>
              <w:bottom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CE7CBF" w:rsidRDefault="00CE7CBF"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CE7CBF" w:rsidRPr="00DE7EB2" w:rsidRDefault="00CE7CBF"/>
        </w:tc>
        <w:tc>
          <w:tcPr>
            <w:tcW w:w="4392" w:type="dxa"/>
          </w:tcPr>
          <w:p w:rsidR="00CE7CBF" w:rsidRPr="00DE7EB2" w:rsidRDefault="00CE7CBF"/>
        </w:tc>
      </w:tr>
      <w:tr w:rsidR="00484E28" w:rsidRPr="00DE7EB2" w:rsidTr="0004524A">
        <w:trPr>
          <w:cantSplit/>
        </w:trPr>
        <w:tc>
          <w:tcPr>
            <w:tcW w:w="1728" w:type="dxa"/>
            <w:tcBorders>
              <w:left w:val="single" w:sz="4" w:space="0" w:color="000000"/>
              <w:bottom w:val="single" w:sz="4" w:space="0" w:color="000000"/>
            </w:tcBorders>
          </w:tcPr>
          <w:p w:rsidR="00484E28" w:rsidRDefault="00484E28" w:rsidP="00DE7EB2">
            <w:pPr>
              <w:pStyle w:val="TableText"/>
              <w:rPr>
                <w:rFonts w:ascii="Times New Roman" w:hAnsi="Times New Roman" w:cs="Times New Roman"/>
                <w:szCs w:val="22"/>
              </w:rPr>
            </w:pPr>
            <w:r>
              <w:rPr>
                <w:rFonts w:ascii="Times New Roman" w:hAnsi="Times New Roman" w:cs="Times New Roman"/>
                <w:szCs w:val="22"/>
              </w:rPr>
              <w:t>7/8/2015</w:t>
            </w:r>
          </w:p>
        </w:tc>
        <w:tc>
          <w:tcPr>
            <w:tcW w:w="1080" w:type="dxa"/>
            <w:tcBorders>
              <w:left w:val="single" w:sz="4" w:space="0" w:color="000000"/>
              <w:bottom w:val="single" w:sz="4" w:space="0" w:color="000000"/>
            </w:tcBorders>
          </w:tcPr>
          <w:p w:rsidR="00484E28" w:rsidRDefault="00484E28" w:rsidP="0066028D">
            <w:pPr>
              <w:pStyle w:val="TableText"/>
              <w:rPr>
                <w:rFonts w:ascii="Times New Roman" w:hAnsi="Times New Roman" w:cs="Times New Roman"/>
                <w:szCs w:val="22"/>
              </w:rPr>
            </w:pPr>
            <w:r>
              <w:rPr>
                <w:rFonts w:ascii="Times New Roman" w:hAnsi="Times New Roman" w:cs="Times New Roman"/>
                <w:szCs w:val="22"/>
              </w:rPr>
              <w:t>2.7</w:t>
            </w:r>
          </w:p>
        </w:tc>
        <w:tc>
          <w:tcPr>
            <w:tcW w:w="4392" w:type="dxa"/>
            <w:tcBorders>
              <w:left w:val="single" w:sz="4" w:space="0" w:color="000000"/>
              <w:bottom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Updated data Dictionary and added content about performance views</w:t>
            </w:r>
          </w:p>
        </w:tc>
        <w:tc>
          <w:tcPr>
            <w:tcW w:w="2329" w:type="dxa"/>
            <w:tcBorders>
              <w:left w:val="single" w:sz="4" w:space="0" w:color="000000"/>
              <w:bottom w:val="single" w:sz="4" w:space="0" w:color="000000"/>
              <w:right w:val="single" w:sz="4" w:space="0" w:color="000000"/>
            </w:tcBorders>
          </w:tcPr>
          <w:p w:rsidR="00484E28" w:rsidRDefault="00484E28"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c>
          <w:tcPr>
            <w:tcW w:w="4392" w:type="dxa"/>
          </w:tcPr>
          <w:p w:rsidR="00484E28" w:rsidRPr="00DE7EB2" w:rsidRDefault="00484E28"/>
        </w:tc>
        <w:tc>
          <w:tcPr>
            <w:tcW w:w="4392" w:type="dxa"/>
          </w:tcPr>
          <w:p w:rsidR="00484E28" w:rsidRPr="00DE7EB2" w:rsidRDefault="00484E28"/>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6/12/2015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2.6</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c>
          <w:tcPr>
            <w:tcW w:w="4392" w:type="dxa"/>
          </w:tcPr>
          <w:p w:rsidR="00187CF0" w:rsidRPr="00DE7EB2" w:rsidRDefault="00187CF0"/>
        </w:tc>
        <w:tc>
          <w:tcPr>
            <w:tcW w:w="4392" w:type="dxa"/>
          </w:tcPr>
          <w:p w:rsidR="00187CF0" w:rsidRPr="00DE7EB2" w:rsidRDefault="00187CF0"/>
        </w:tc>
      </w:tr>
      <w:tr w:rsidR="00187CF0" w:rsidRPr="00DE7EB2" w:rsidTr="0004524A">
        <w:trPr>
          <w:cantSplit/>
        </w:trPr>
        <w:tc>
          <w:tcPr>
            <w:tcW w:w="1728" w:type="dxa"/>
            <w:tcBorders>
              <w:left w:val="single" w:sz="4" w:space="0" w:color="000000"/>
              <w:bottom w:val="single" w:sz="4" w:space="0" w:color="000000"/>
            </w:tcBorders>
          </w:tcPr>
          <w:p w:rsidR="00187CF0" w:rsidRDefault="00187CF0" w:rsidP="00DE7EB2">
            <w:pPr>
              <w:pStyle w:val="TableText"/>
              <w:rPr>
                <w:rFonts w:ascii="Times New Roman" w:hAnsi="Times New Roman" w:cs="Times New Roman"/>
                <w:szCs w:val="22"/>
              </w:rPr>
            </w:pPr>
            <w:r>
              <w:rPr>
                <w:rFonts w:ascii="Times New Roman" w:hAnsi="Times New Roman" w:cs="Times New Roman"/>
                <w:szCs w:val="22"/>
              </w:rPr>
              <w:t>6/4/2015</w:t>
            </w:r>
          </w:p>
        </w:tc>
        <w:tc>
          <w:tcPr>
            <w:tcW w:w="1080" w:type="dxa"/>
            <w:tcBorders>
              <w:left w:val="single" w:sz="4" w:space="0" w:color="000000"/>
              <w:bottom w:val="single" w:sz="4" w:space="0" w:color="000000"/>
            </w:tcBorders>
          </w:tcPr>
          <w:p w:rsidR="00187CF0" w:rsidRDefault="00187CF0" w:rsidP="0066028D">
            <w:pPr>
              <w:pStyle w:val="TableText"/>
              <w:rPr>
                <w:rFonts w:ascii="Times New Roman" w:hAnsi="Times New Roman" w:cs="Times New Roman"/>
                <w:szCs w:val="22"/>
              </w:rPr>
            </w:pPr>
            <w:r>
              <w:rPr>
                <w:rFonts w:ascii="Times New Roman" w:hAnsi="Times New Roman" w:cs="Times New Roman"/>
                <w:szCs w:val="22"/>
              </w:rPr>
              <w:t>2.5</w:t>
            </w:r>
          </w:p>
        </w:tc>
        <w:tc>
          <w:tcPr>
            <w:tcW w:w="4392" w:type="dxa"/>
            <w:tcBorders>
              <w:left w:val="single" w:sz="4" w:space="0" w:color="000000"/>
              <w:bottom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187CF0" w:rsidRDefault="00187CF0"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187CF0" w:rsidRPr="00DE7EB2" w:rsidRDefault="00187CF0"/>
        </w:tc>
        <w:tc>
          <w:tcPr>
            <w:tcW w:w="4392" w:type="dxa"/>
          </w:tcPr>
          <w:p w:rsidR="00187CF0" w:rsidRPr="00DE7EB2" w:rsidRDefault="00187CF0"/>
        </w:tc>
      </w:tr>
      <w:tr w:rsidR="008A5CD1" w:rsidRPr="00DE7EB2" w:rsidTr="0004524A">
        <w:trPr>
          <w:cantSplit/>
        </w:trPr>
        <w:tc>
          <w:tcPr>
            <w:tcW w:w="1728" w:type="dxa"/>
            <w:tcBorders>
              <w:left w:val="single" w:sz="4" w:space="0" w:color="000000"/>
              <w:bottom w:val="single" w:sz="4" w:space="0" w:color="000000"/>
            </w:tcBorders>
          </w:tcPr>
          <w:p w:rsidR="008A5CD1" w:rsidRDefault="008A5CD1" w:rsidP="00DE7EB2">
            <w:pPr>
              <w:pStyle w:val="TableText"/>
              <w:rPr>
                <w:rFonts w:ascii="Times New Roman" w:hAnsi="Times New Roman" w:cs="Times New Roman"/>
                <w:szCs w:val="22"/>
              </w:rPr>
            </w:pPr>
            <w:r>
              <w:rPr>
                <w:rFonts w:ascii="Times New Roman" w:hAnsi="Times New Roman" w:cs="Times New Roman"/>
                <w:szCs w:val="22"/>
              </w:rPr>
              <w:t>6/3/2015</w:t>
            </w:r>
          </w:p>
        </w:tc>
        <w:tc>
          <w:tcPr>
            <w:tcW w:w="1080" w:type="dxa"/>
            <w:tcBorders>
              <w:left w:val="single" w:sz="4" w:space="0" w:color="000000"/>
              <w:bottom w:val="single" w:sz="4" w:space="0" w:color="000000"/>
            </w:tcBorders>
          </w:tcPr>
          <w:p w:rsidR="008A5CD1" w:rsidRDefault="008A5CD1" w:rsidP="0066028D">
            <w:pPr>
              <w:pStyle w:val="TableText"/>
              <w:rPr>
                <w:rFonts w:ascii="Times New Roman" w:hAnsi="Times New Roman" w:cs="Times New Roman"/>
                <w:szCs w:val="22"/>
              </w:rPr>
            </w:pPr>
            <w:r>
              <w:rPr>
                <w:rFonts w:ascii="Times New Roman" w:hAnsi="Times New Roman" w:cs="Times New Roman"/>
                <w:szCs w:val="22"/>
              </w:rPr>
              <w:t>2.4</w:t>
            </w:r>
          </w:p>
        </w:tc>
        <w:tc>
          <w:tcPr>
            <w:tcW w:w="4392" w:type="dxa"/>
            <w:tcBorders>
              <w:left w:val="single" w:sz="4" w:space="0" w:color="000000"/>
              <w:bottom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Updated Data Dictionary, Added 6500 compliance items</w:t>
            </w:r>
          </w:p>
        </w:tc>
        <w:tc>
          <w:tcPr>
            <w:tcW w:w="2329" w:type="dxa"/>
            <w:tcBorders>
              <w:left w:val="single" w:sz="4" w:space="0" w:color="000000"/>
              <w:bottom w:val="single" w:sz="4" w:space="0" w:color="000000"/>
              <w:right w:val="single" w:sz="4" w:space="0" w:color="000000"/>
            </w:tcBorders>
          </w:tcPr>
          <w:p w:rsidR="008A5CD1" w:rsidRDefault="008A5CD1"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c>
          <w:tcPr>
            <w:tcW w:w="4392" w:type="dxa"/>
          </w:tcPr>
          <w:p w:rsidR="008A5CD1" w:rsidRPr="00DE7EB2" w:rsidRDefault="008A5CD1"/>
        </w:tc>
        <w:tc>
          <w:tcPr>
            <w:tcW w:w="4392" w:type="dxa"/>
          </w:tcPr>
          <w:p w:rsidR="008A5CD1" w:rsidRPr="00DE7EB2" w:rsidRDefault="008A5CD1"/>
        </w:tc>
      </w:tr>
      <w:tr w:rsidR="0004524A" w:rsidRPr="00DE7EB2" w:rsidTr="0004524A">
        <w:trPr>
          <w:cantSplit/>
        </w:trPr>
        <w:tc>
          <w:tcPr>
            <w:tcW w:w="1728" w:type="dxa"/>
            <w:tcBorders>
              <w:left w:val="single" w:sz="4" w:space="0" w:color="000000"/>
              <w:bottom w:val="single" w:sz="4" w:space="0" w:color="000000"/>
            </w:tcBorders>
          </w:tcPr>
          <w:p w:rsidR="0004524A" w:rsidRDefault="00D959E0" w:rsidP="00DE7EB2">
            <w:pPr>
              <w:pStyle w:val="TableText"/>
              <w:rPr>
                <w:rFonts w:ascii="Times New Roman" w:hAnsi="Times New Roman" w:cs="Times New Roman"/>
                <w:szCs w:val="22"/>
              </w:rPr>
            </w:pPr>
            <w:r>
              <w:rPr>
                <w:rFonts w:ascii="Times New Roman" w:hAnsi="Times New Roman" w:cs="Times New Roman"/>
                <w:szCs w:val="22"/>
              </w:rPr>
              <w:t>5/14/2015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c>
          <w:tcPr>
            <w:tcW w:w="4392" w:type="dxa"/>
          </w:tcPr>
          <w:p w:rsidR="0004524A" w:rsidRPr="00DE7EB2" w:rsidRDefault="0004524A"/>
        </w:tc>
        <w:tc>
          <w:tcPr>
            <w:tcW w:w="4392" w:type="dxa"/>
          </w:tcPr>
          <w:p w:rsidR="0004524A" w:rsidRPr="00DE7EB2" w:rsidRDefault="0004524A"/>
        </w:tc>
      </w:tr>
      <w:tr w:rsidR="0004524A" w:rsidRPr="00DE7EB2" w:rsidTr="0004524A">
        <w:trPr>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5/6/2015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c>
          <w:tcPr>
            <w:tcW w:w="4392" w:type="dxa"/>
          </w:tcPr>
          <w:p w:rsidR="0004524A" w:rsidRPr="00DE7EB2" w:rsidRDefault="0004524A"/>
        </w:tc>
        <w:tc>
          <w:tcPr>
            <w:tcW w:w="4392" w:type="dxa"/>
          </w:tcPr>
          <w:p w:rsidR="0004524A" w:rsidRPr="00DE7EB2" w:rsidRDefault="0004524A"/>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5/4/2015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2.0</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1.9</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4/1/2015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1.8</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Updated physical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3/11/2015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1.7</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1.6</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3/2/2015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1.5</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Data Model &amp; Business Process</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2/13/2015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1.4</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2/12/2015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1.3</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02/10/2015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1.2</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Updates to Physical Data Model, Logical Data Model &amp; Data Dictionary</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Default="0004524A" w:rsidP="00DE7EB2">
            <w:pPr>
              <w:pStyle w:val="TableText"/>
              <w:rPr>
                <w:rFonts w:ascii="Times New Roman" w:hAnsi="Times New Roman" w:cs="Times New Roman"/>
                <w:szCs w:val="22"/>
              </w:rPr>
            </w:pPr>
            <w:r>
              <w:rPr>
                <w:rFonts w:ascii="Times New Roman" w:hAnsi="Times New Roman" w:cs="Times New Roman"/>
                <w:szCs w:val="22"/>
              </w:rPr>
              <w:t>01/08/2015</w:t>
            </w:r>
          </w:p>
        </w:tc>
        <w:tc>
          <w:tcPr>
            <w:tcW w:w="1080" w:type="dxa"/>
            <w:tcBorders>
              <w:left w:val="single" w:sz="4" w:space="0" w:color="000000"/>
              <w:bottom w:val="single" w:sz="4" w:space="0" w:color="000000"/>
            </w:tcBorders>
          </w:tcPr>
          <w:p w:rsidR="0004524A" w:rsidRDefault="0004524A" w:rsidP="0066028D">
            <w:pPr>
              <w:pStyle w:val="TableText"/>
              <w:rPr>
                <w:rFonts w:ascii="Times New Roman" w:hAnsi="Times New Roman" w:cs="Times New Roman"/>
                <w:szCs w:val="22"/>
              </w:rPr>
            </w:pPr>
            <w:r>
              <w:rPr>
                <w:rFonts w:ascii="Times New Roman" w:hAnsi="Times New Roman" w:cs="Times New Roman"/>
                <w:szCs w:val="22"/>
              </w:rPr>
              <w:t>1.1</w:t>
            </w:r>
          </w:p>
        </w:tc>
        <w:tc>
          <w:tcPr>
            <w:tcW w:w="4392" w:type="dxa"/>
            <w:tcBorders>
              <w:left w:val="single" w:sz="4" w:space="0" w:color="000000"/>
              <w:bottom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Added Node JS Data API content</w:t>
            </w:r>
          </w:p>
        </w:tc>
        <w:tc>
          <w:tcPr>
            <w:tcW w:w="2329" w:type="dxa"/>
            <w:tcBorders>
              <w:left w:val="single" w:sz="4" w:space="0" w:color="000000"/>
              <w:bottom w:val="single" w:sz="4" w:space="0" w:color="000000"/>
              <w:right w:val="single" w:sz="4" w:space="0" w:color="000000"/>
            </w:tcBorders>
          </w:tcPr>
          <w:p w:rsidR="0004524A"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Bill </w:t>
            </w:r>
            <w:proofErr w:type="spellStart"/>
            <w:r>
              <w:rPr>
                <w:rFonts w:ascii="Times New Roman" w:hAnsi="Times New Roman" w:cs="Times New Roman"/>
                <w:szCs w:val="22"/>
              </w:rPr>
              <w:t>Balshem</w:t>
            </w:r>
            <w:proofErr w:type="spellEnd"/>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Pr>
                <w:rFonts w:ascii="Times New Roman" w:hAnsi="Times New Roman" w:cs="Times New Roman"/>
                <w:szCs w:val="22"/>
              </w:rPr>
              <w:t>12/11/2014</w:t>
            </w:r>
          </w:p>
        </w:tc>
        <w:tc>
          <w:tcPr>
            <w:tcW w:w="1080" w:type="dxa"/>
            <w:tcBorders>
              <w:left w:val="single" w:sz="4" w:space="0" w:color="000000"/>
              <w:bottom w:val="single" w:sz="4" w:space="0" w:color="000000"/>
            </w:tcBorders>
          </w:tcPr>
          <w:p w:rsidR="0004524A" w:rsidRPr="00DE7EB2" w:rsidRDefault="0004524A" w:rsidP="0066028D">
            <w:pPr>
              <w:pStyle w:val="TableText"/>
              <w:rPr>
                <w:rFonts w:ascii="Times New Roman" w:hAnsi="Times New Roman" w:cs="Times New Roman"/>
                <w:szCs w:val="22"/>
              </w:rPr>
            </w:pPr>
            <w:r>
              <w:rPr>
                <w:rFonts w:ascii="Times New Roman" w:hAnsi="Times New Roman" w:cs="Times New Roman"/>
                <w:szCs w:val="22"/>
              </w:rPr>
              <w:t>1.0</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Final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 xml:space="preserve">Monica </w:t>
            </w:r>
            <w:proofErr w:type="spellStart"/>
            <w:r>
              <w:rPr>
                <w:rFonts w:ascii="Times New Roman" w:hAnsi="Times New Roman" w:cs="Times New Roman"/>
                <w:szCs w:val="22"/>
              </w:rPr>
              <w:t>Mohler</w:t>
            </w:r>
            <w:proofErr w:type="spellEnd"/>
            <w:r>
              <w:rPr>
                <w:rFonts w:ascii="Times New Roman" w:hAnsi="Times New Roman" w:cs="Times New Roman"/>
                <w:szCs w:val="22"/>
              </w:rPr>
              <w:t>/Paul Bradley</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12/10/2014</w:t>
            </w:r>
          </w:p>
        </w:tc>
        <w:tc>
          <w:tcPr>
            <w:tcW w:w="1080"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sidRPr="00DE7EB2">
              <w:rPr>
                <w:rFonts w:ascii="Times New Roman" w:hAnsi="Times New Roman" w:cs="Times New Roman"/>
                <w:szCs w:val="22"/>
              </w:rPr>
              <w:t>.02</w:t>
            </w:r>
          </w:p>
        </w:tc>
        <w:tc>
          <w:tcPr>
            <w:tcW w:w="4392" w:type="dxa"/>
            <w:tcBorders>
              <w:left w:val="single" w:sz="4" w:space="0" w:color="000000"/>
              <w:bottom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Peer Review</w:t>
            </w:r>
          </w:p>
        </w:tc>
        <w:tc>
          <w:tcPr>
            <w:tcW w:w="2329" w:type="dxa"/>
            <w:tcBorders>
              <w:left w:val="single" w:sz="4" w:space="0" w:color="000000"/>
              <w:bottom w:val="single" w:sz="4" w:space="0" w:color="000000"/>
              <w:right w:val="single" w:sz="4" w:space="0" w:color="000000"/>
            </w:tcBorders>
          </w:tcPr>
          <w:p w:rsidR="0004524A" w:rsidRPr="00DE7EB2" w:rsidRDefault="0004524A" w:rsidP="00D2310B">
            <w:pPr>
              <w:pStyle w:val="TableText"/>
              <w:rPr>
                <w:rFonts w:ascii="Times New Roman" w:hAnsi="Times New Roman" w:cs="Times New Roman"/>
                <w:szCs w:val="22"/>
              </w:rPr>
            </w:pPr>
            <w:r>
              <w:rPr>
                <w:rFonts w:ascii="Times New Roman" w:hAnsi="Times New Roman" w:cs="Times New Roman"/>
                <w:szCs w:val="22"/>
              </w:rPr>
              <w:t>Radina Ivanova</w:t>
            </w:r>
          </w:p>
        </w:tc>
      </w:tr>
      <w:tr w:rsidR="0004524A" w:rsidRPr="00DE7EB2" w:rsidTr="0004524A">
        <w:trPr>
          <w:gridAfter w:val="2"/>
          <w:wAfter w:w="8784" w:type="dxa"/>
          <w:cantSplit/>
        </w:trPr>
        <w:tc>
          <w:tcPr>
            <w:tcW w:w="1728"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12/09/2014</w:t>
            </w:r>
          </w:p>
        </w:tc>
        <w:tc>
          <w:tcPr>
            <w:tcW w:w="1080"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.01</w:t>
            </w:r>
          </w:p>
        </w:tc>
        <w:tc>
          <w:tcPr>
            <w:tcW w:w="4392" w:type="dxa"/>
            <w:tcBorders>
              <w:left w:val="single" w:sz="4" w:space="0" w:color="000000"/>
              <w:bottom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Initial </w:t>
            </w:r>
            <w:r>
              <w:rPr>
                <w:rFonts w:ascii="Times New Roman" w:hAnsi="Times New Roman" w:cs="Times New Roman"/>
                <w:szCs w:val="22"/>
              </w:rPr>
              <w:t>Version</w:t>
            </w:r>
          </w:p>
        </w:tc>
        <w:tc>
          <w:tcPr>
            <w:tcW w:w="2329" w:type="dxa"/>
            <w:tcBorders>
              <w:left w:val="single" w:sz="4" w:space="0" w:color="000000"/>
              <w:bottom w:val="single" w:sz="4" w:space="0" w:color="000000"/>
              <w:right w:val="single" w:sz="4" w:space="0" w:color="000000"/>
            </w:tcBorders>
          </w:tcPr>
          <w:p w:rsidR="0004524A" w:rsidRPr="00DE7EB2" w:rsidRDefault="0004524A" w:rsidP="00DE7EB2">
            <w:pPr>
              <w:pStyle w:val="TableText"/>
              <w:rPr>
                <w:rFonts w:ascii="Times New Roman" w:hAnsi="Times New Roman" w:cs="Times New Roman"/>
                <w:szCs w:val="22"/>
              </w:rPr>
            </w:pPr>
            <w:r w:rsidRPr="00DE7EB2">
              <w:rPr>
                <w:rFonts w:ascii="Times New Roman" w:hAnsi="Times New Roman" w:cs="Times New Roman"/>
                <w:szCs w:val="22"/>
              </w:rPr>
              <w:t xml:space="preserve">Bill </w:t>
            </w:r>
            <w:proofErr w:type="spellStart"/>
            <w:r w:rsidRPr="00DE7EB2">
              <w:rPr>
                <w:rFonts w:ascii="Times New Roman" w:hAnsi="Times New Roman" w:cs="Times New Roman"/>
                <w:szCs w:val="22"/>
              </w:rPr>
              <w:t>Balshem</w:t>
            </w:r>
            <w:proofErr w:type="spellEnd"/>
          </w:p>
        </w:tc>
      </w:tr>
    </w:tbl>
    <w:p w:rsidR="006B3864" w:rsidRDefault="006B3864" w:rsidP="007C6AB3">
      <w:pPr>
        <w:pStyle w:val="Title2"/>
        <w:jc w:val="left"/>
        <w:rPr>
          <w:rFonts w:ascii="Times New Roman" w:hAnsi="Times New Roman" w:cs="Times New Roman"/>
        </w:rPr>
      </w:pPr>
      <w:r w:rsidRPr="004220A9">
        <w:rPr>
          <w:rFonts w:ascii="Times New Roman" w:hAnsi="Times New Roman" w:cs="Times New Roman"/>
        </w:rPr>
        <w:br w:type="page"/>
      </w:r>
    </w:p>
    <w:p w:rsidR="00CE7CBF" w:rsidRDefault="00CE7CBF" w:rsidP="007C6AB3">
      <w:pPr>
        <w:pStyle w:val="Title2"/>
        <w:jc w:val="left"/>
        <w:rPr>
          <w:rFonts w:ascii="Times New Roman" w:hAnsi="Times New Roman" w:cs="Times New Roman"/>
        </w:rPr>
      </w:pPr>
    </w:p>
    <w:sdt>
      <w:sdtPr>
        <w:rPr>
          <w:rFonts w:ascii="Times New Roman" w:eastAsia="Times New Roman" w:hAnsi="Times New Roman" w:cs="Times New Roman"/>
          <w:color w:val="auto"/>
          <w:sz w:val="22"/>
          <w:szCs w:val="24"/>
        </w:rPr>
        <w:id w:val="-308789759"/>
        <w:docPartObj>
          <w:docPartGallery w:val="Table of Contents"/>
          <w:docPartUnique/>
        </w:docPartObj>
      </w:sdtPr>
      <w:sdtEndPr>
        <w:rPr>
          <w:b/>
          <w:bCs/>
          <w:noProof/>
        </w:rPr>
      </w:sdtEndPr>
      <w:sdtContent>
        <w:p w:rsidR="00E27E0F" w:rsidRPr="007C6AB3" w:rsidRDefault="00E27E0F" w:rsidP="007C6AB3">
          <w:pPr>
            <w:pStyle w:val="TOCHeading"/>
            <w:jc w:val="center"/>
            <w:rPr>
              <w:rFonts w:ascii="Arial" w:hAnsi="Arial" w:cs="Arial"/>
              <w:b/>
              <w:color w:val="000000" w:themeColor="text1"/>
            </w:rPr>
          </w:pPr>
          <w:r w:rsidRPr="007C6AB3">
            <w:rPr>
              <w:rFonts w:ascii="Arial" w:hAnsi="Arial" w:cs="Arial"/>
              <w:b/>
              <w:color w:val="000000" w:themeColor="text1"/>
            </w:rPr>
            <w:t>Table of Contents</w:t>
          </w:r>
        </w:p>
        <w:p w:rsidR="00E27E0F" w:rsidRDefault="00E27E0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424140982" w:history="1">
            <w:r w:rsidRPr="00DB40F9">
              <w:rPr>
                <w:rStyle w:val="Hyperlink"/>
                <w:noProof/>
              </w:rPr>
              <w:t>1.</w:t>
            </w:r>
            <w:r>
              <w:rPr>
                <w:rFonts w:asciiTheme="minorHAnsi" w:eastAsiaTheme="minorEastAsia" w:hAnsiTheme="minorHAnsi" w:cstheme="minorBidi"/>
                <w:b w:val="0"/>
                <w:noProof/>
                <w:sz w:val="22"/>
                <w:szCs w:val="22"/>
              </w:rPr>
              <w:tab/>
            </w:r>
            <w:r w:rsidRPr="00DB40F9">
              <w:rPr>
                <w:rStyle w:val="Hyperlink"/>
                <w:noProof/>
              </w:rPr>
              <w:t>About this document</w:t>
            </w:r>
            <w:r>
              <w:rPr>
                <w:noProof/>
                <w:webHidden/>
              </w:rPr>
              <w:tab/>
            </w:r>
            <w:r>
              <w:rPr>
                <w:noProof/>
                <w:webHidden/>
              </w:rPr>
              <w:fldChar w:fldCharType="begin"/>
            </w:r>
            <w:r>
              <w:rPr>
                <w:noProof/>
                <w:webHidden/>
              </w:rPr>
              <w:instrText xml:space="preserve"> PAGEREF _Toc424140982 \h </w:instrText>
            </w:r>
            <w:r>
              <w:rPr>
                <w:noProof/>
                <w:webHidden/>
              </w:rPr>
            </w:r>
            <w:r>
              <w:rPr>
                <w:noProof/>
                <w:webHidden/>
              </w:rPr>
              <w:fldChar w:fldCharType="separate"/>
            </w:r>
            <w:r w:rsidR="00F86F67">
              <w:rPr>
                <w:noProof/>
                <w:webHidden/>
              </w:rPr>
              <w:t>5</w:t>
            </w:r>
            <w:r>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0983" w:history="1">
            <w:r w:rsidR="00E27E0F" w:rsidRPr="00DB40F9">
              <w:rPr>
                <w:rStyle w:val="Hyperlink"/>
                <w:noProof/>
              </w:rPr>
              <w:t>2.</w:t>
            </w:r>
            <w:r w:rsidR="00E27E0F">
              <w:rPr>
                <w:rFonts w:asciiTheme="minorHAnsi" w:eastAsiaTheme="minorEastAsia" w:hAnsiTheme="minorHAnsi" w:cstheme="minorBidi"/>
                <w:b w:val="0"/>
                <w:noProof/>
                <w:sz w:val="22"/>
                <w:szCs w:val="22"/>
              </w:rPr>
              <w:tab/>
            </w:r>
            <w:r w:rsidR="00E27E0F" w:rsidRPr="00DB40F9">
              <w:rPr>
                <w:rStyle w:val="Hyperlink"/>
                <w:noProof/>
              </w:rPr>
              <w:t>Introduction</w:t>
            </w:r>
            <w:r w:rsidR="00E27E0F">
              <w:rPr>
                <w:noProof/>
                <w:webHidden/>
              </w:rPr>
              <w:tab/>
            </w:r>
            <w:r w:rsidR="00E27E0F">
              <w:rPr>
                <w:noProof/>
                <w:webHidden/>
              </w:rPr>
              <w:fldChar w:fldCharType="begin"/>
            </w:r>
            <w:r w:rsidR="00E27E0F">
              <w:rPr>
                <w:noProof/>
                <w:webHidden/>
              </w:rPr>
              <w:instrText xml:space="preserve"> PAGEREF _Toc424140983 \h </w:instrText>
            </w:r>
            <w:r w:rsidR="00E27E0F">
              <w:rPr>
                <w:noProof/>
                <w:webHidden/>
              </w:rPr>
            </w:r>
            <w:r w:rsidR="00E27E0F">
              <w:rPr>
                <w:noProof/>
                <w:webHidden/>
              </w:rPr>
              <w:fldChar w:fldCharType="separate"/>
            </w:r>
            <w:r>
              <w:rPr>
                <w:noProof/>
                <w:webHidden/>
              </w:rPr>
              <w:t>5</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84" w:history="1">
            <w:r w:rsidR="00E27E0F" w:rsidRPr="00DB40F9">
              <w:rPr>
                <w:rStyle w:val="Hyperlink"/>
                <w:rFonts w:ascii="Times New Roman" w:hAnsi="Times New Roman"/>
                <w:noProof/>
              </w:rPr>
              <w:t>2.1.</w:t>
            </w:r>
            <w:r w:rsidR="00E27E0F">
              <w:rPr>
                <w:rFonts w:asciiTheme="minorHAnsi" w:eastAsiaTheme="minorEastAsia" w:hAnsiTheme="minorHAnsi" w:cstheme="minorBidi"/>
                <w:b w:val="0"/>
                <w:noProof/>
                <w:sz w:val="22"/>
                <w:szCs w:val="22"/>
              </w:rPr>
              <w:tab/>
            </w:r>
            <w:r w:rsidR="00E27E0F" w:rsidRPr="00DB40F9">
              <w:rPr>
                <w:rStyle w:val="Hyperlink"/>
                <w:noProof/>
              </w:rPr>
              <w:t>Purpose</w:t>
            </w:r>
            <w:r w:rsidR="00E27E0F">
              <w:rPr>
                <w:noProof/>
                <w:webHidden/>
              </w:rPr>
              <w:tab/>
            </w:r>
            <w:r w:rsidR="00E27E0F">
              <w:rPr>
                <w:noProof/>
                <w:webHidden/>
              </w:rPr>
              <w:fldChar w:fldCharType="begin"/>
            </w:r>
            <w:r w:rsidR="00E27E0F">
              <w:rPr>
                <w:noProof/>
                <w:webHidden/>
              </w:rPr>
              <w:instrText xml:space="preserve"> PAGEREF _Toc424140984 \h </w:instrText>
            </w:r>
            <w:r w:rsidR="00E27E0F">
              <w:rPr>
                <w:noProof/>
                <w:webHidden/>
              </w:rPr>
            </w:r>
            <w:r w:rsidR="00E27E0F">
              <w:rPr>
                <w:noProof/>
                <w:webHidden/>
              </w:rPr>
              <w:fldChar w:fldCharType="separate"/>
            </w:r>
            <w:r>
              <w:rPr>
                <w:noProof/>
                <w:webHidden/>
              </w:rPr>
              <w:t>5</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85" w:history="1">
            <w:r w:rsidR="00E27E0F" w:rsidRPr="00DB40F9">
              <w:rPr>
                <w:rStyle w:val="Hyperlink"/>
                <w:rFonts w:ascii="Times New Roman" w:hAnsi="Times New Roman"/>
                <w:noProof/>
              </w:rPr>
              <w:t>2.2.</w:t>
            </w:r>
            <w:r w:rsidR="00E27E0F">
              <w:rPr>
                <w:rFonts w:asciiTheme="minorHAnsi" w:eastAsiaTheme="minorEastAsia" w:hAnsiTheme="minorHAnsi" w:cstheme="minorBidi"/>
                <w:b w:val="0"/>
                <w:noProof/>
                <w:sz w:val="22"/>
                <w:szCs w:val="22"/>
              </w:rPr>
              <w:tab/>
            </w:r>
            <w:r w:rsidR="00E27E0F" w:rsidRPr="00DB40F9">
              <w:rPr>
                <w:rStyle w:val="Hyperlink"/>
                <w:noProof/>
              </w:rPr>
              <w:t>Scope, Approach and Methods</w:t>
            </w:r>
            <w:r w:rsidR="00E27E0F">
              <w:rPr>
                <w:noProof/>
                <w:webHidden/>
              </w:rPr>
              <w:tab/>
            </w:r>
            <w:r w:rsidR="00E27E0F">
              <w:rPr>
                <w:noProof/>
                <w:webHidden/>
              </w:rPr>
              <w:fldChar w:fldCharType="begin"/>
            </w:r>
            <w:r w:rsidR="00E27E0F">
              <w:rPr>
                <w:noProof/>
                <w:webHidden/>
              </w:rPr>
              <w:instrText xml:space="preserve"> PAGEREF _Toc424140985 \h </w:instrText>
            </w:r>
            <w:r w:rsidR="00E27E0F">
              <w:rPr>
                <w:noProof/>
                <w:webHidden/>
              </w:rPr>
            </w:r>
            <w:r w:rsidR="00E27E0F">
              <w:rPr>
                <w:noProof/>
                <w:webHidden/>
              </w:rPr>
              <w:fldChar w:fldCharType="separate"/>
            </w:r>
            <w:r>
              <w:rPr>
                <w:noProof/>
                <w:webHidden/>
              </w:rPr>
              <w:t>5</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86" w:history="1">
            <w:r w:rsidR="00E27E0F" w:rsidRPr="00DB40F9">
              <w:rPr>
                <w:rStyle w:val="Hyperlink"/>
                <w:rFonts w:ascii="Times New Roman" w:hAnsi="Times New Roman"/>
                <w:noProof/>
              </w:rPr>
              <w:t>2.3.</w:t>
            </w:r>
            <w:r w:rsidR="00E27E0F">
              <w:rPr>
                <w:rFonts w:asciiTheme="minorHAnsi" w:eastAsiaTheme="minorEastAsia" w:hAnsiTheme="minorHAnsi" w:cstheme="minorBidi"/>
                <w:b w:val="0"/>
                <w:noProof/>
                <w:sz w:val="22"/>
                <w:szCs w:val="22"/>
              </w:rPr>
              <w:tab/>
            </w:r>
            <w:r w:rsidR="00E27E0F" w:rsidRPr="00DB40F9">
              <w:rPr>
                <w:rStyle w:val="Hyperlink"/>
                <w:noProof/>
              </w:rPr>
              <w:t>Acronyms and Abbreviations</w:t>
            </w:r>
            <w:r w:rsidR="00E27E0F">
              <w:rPr>
                <w:noProof/>
                <w:webHidden/>
              </w:rPr>
              <w:tab/>
            </w:r>
            <w:r w:rsidR="00E27E0F">
              <w:rPr>
                <w:noProof/>
                <w:webHidden/>
              </w:rPr>
              <w:fldChar w:fldCharType="begin"/>
            </w:r>
            <w:r w:rsidR="00E27E0F">
              <w:rPr>
                <w:noProof/>
                <w:webHidden/>
              </w:rPr>
              <w:instrText xml:space="preserve"> PAGEREF _Toc424140986 \h </w:instrText>
            </w:r>
            <w:r w:rsidR="00E27E0F">
              <w:rPr>
                <w:noProof/>
                <w:webHidden/>
              </w:rPr>
            </w:r>
            <w:r w:rsidR="00E27E0F">
              <w:rPr>
                <w:noProof/>
                <w:webHidden/>
              </w:rPr>
              <w:fldChar w:fldCharType="separate"/>
            </w:r>
            <w:r>
              <w:rPr>
                <w:noProof/>
                <w:webHidden/>
              </w:rPr>
              <w:t>6</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0987" w:history="1">
            <w:r w:rsidR="00E27E0F" w:rsidRPr="00DB40F9">
              <w:rPr>
                <w:rStyle w:val="Hyperlink"/>
                <w:noProof/>
              </w:rPr>
              <w:t>3.</w:t>
            </w:r>
            <w:r w:rsidR="00E27E0F">
              <w:rPr>
                <w:rFonts w:asciiTheme="minorHAnsi" w:eastAsiaTheme="minorEastAsia" w:hAnsiTheme="minorHAnsi" w:cstheme="minorBidi"/>
                <w:b w:val="0"/>
                <w:noProof/>
                <w:sz w:val="22"/>
                <w:szCs w:val="22"/>
              </w:rPr>
              <w:tab/>
            </w:r>
            <w:r w:rsidR="00E27E0F" w:rsidRPr="00DB40F9">
              <w:rPr>
                <w:rStyle w:val="Hyperlink"/>
                <w:noProof/>
              </w:rPr>
              <w:t>System Overview</w:t>
            </w:r>
            <w:r w:rsidR="00E27E0F">
              <w:rPr>
                <w:noProof/>
                <w:webHidden/>
              </w:rPr>
              <w:tab/>
            </w:r>
            <w:r w:rsidR="00E27E0F">
              <w:rPr>
                <w:noProof/>
                <w:webHidden/>
              </w:rPr>
              <w:fldChar w:fldCharType="begin"/>
            </w:r>
            <w:r w:rsidR="00E27E0F">
              <w:rPr>
                <w:noProof/>
                <w:webHidden/>
              </w:rPr>
              <w:instrText xml:space="preserve"> PAGEREF _Toc424140987 \h </w:instrText>
            </w:r>
            <w:r w:rsidR="00E27E0F">
              <w:rPr>
                <w:noProof/>
                <w:webHidden/>
              </w:rPr>
            </w:r>
            <w:r w:rsidR="00E27E0F">
              <w:rPr>
                <w:noProof/>
                <w:webHidden/>
              </w:rPr>
              <w:fldChar w:fldCharType="separate"/>
            </w:r>
            <w:r>
              <w:rPr>
                <w:noProof/>
                <w:webHidden/>
              </w:rPr>
              <w:t>7</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88" w:history="1">
            <w:r w:rsidR="00E27E0F" w:rsidRPr="00DB40F9">
              <w:rPr>
                <w:rStyle w:val="Hyperlink"/>
                <w:rFonts w:ascii="Times New Roman" w:hAnsi="Times New Roman"/>
                <w:noProof/>
              </w:rPr>
              <w:t>3.1.</w:t>
            </w:r>
            <w:r w:rsidR="00E27E0F">
              <w:rPr>
                <w:rFonts w:asciiTheme="minorHAnsi" w:eastAsiaTheme="minorEastAsia" w:hAnsiTheme="minorHAnsi" w:cstheme="minorBidi"/>
                <w:b w:val="0"/>
                <w:noProof/>
                <w:sz w:val="22"/>
                <w:szCs w:val="22"/>
              </w:rPr>
              <w:tab/>
            </w:r>
            <w:r w:rsidR="00E27E0F" w:rsidRPr="00DB40F9">
              <w:rPr>
                <w:rStyle w:val="Hyperlink"/>
                <w:noProof/>
              </w:rPr>
              <w:t>Business Process</w:t>
            </w:r>
            <w:r w:rsidR="00E27E0F">
              <w:rPr>
                <w:noProof/>
                <w:webHidden/>
              </w:rPr>
              <w:tab/>
            </w:r>
            <w:r w:rsidR="00E27E0F">
              <w:rPr>
                <w:noProof/>
                <w:webHidden/>
              </w:rPr>
              <w:fldChar w:fldCharType="begin"/>
            </w:r>
            <w:r w:rsidR="00E27E0F">
              <w:rPr>
                <w:noProof/>
                <w:webHidden/>
              </w:rPr>
              <w:instrText xml:space="preserve"> PAGEREF _Toc424140988 \h </w:instrText>
            </w:r>
            <w:r w:rsidR="00E27E0F">
              <w:rPr>
                <w:noProof/>
                <w:webHidden/>
              </w:rPr>
            </w:r>
            <w:r w:rsidR="00E27E0F">
              <w:rPr>
                <w:noProof/>
                <w:webHidden/>
              </w:rPr>
              <w:fldChar w:fldCharType="separate"/>
            </w:r>
            <w:r>
              <w:rPr>
                <w:noProof/>
                <w:webHidden/>
              </w:rPr>
              <w:t>8</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89" w:history="1">
            <w:r w:rsidR="00E27E0F" w:rsidRPr="00DB40F9">
              <w:rPr>
                <w:rStyle w:val="Hyperlink"/>
                <w:rFonts w:ascii="Times New Roman" w:hAnsi="Times New Roman"/>
                <w:noProof/>
              </w:rPr>
              <w:t>3.2.</w:t>
            </w:r>
            <w:r w:rsidR="00E27E0F">
              <w:rPr>
                <w:rFonts w:asciiTheme="minorHAnsi" w:eastAsiaTheme="minorEastAsia" w:hAnsiTheme="minorHAnsi" w:cstheme="minorBidi"/>
                <w:b w:val="0"/>
                <w:noProof/>
                <w:sz w:val="22"/>
                <w:szCs w:val="22"/>
              </w:rPr>
              <w:tab/>
            </w:r>
            <w:r w:rsidR="00E27E0F" w:rsidRPr="00DB40F9">
              <w:rPr>
                <w:rStyle w:val="Hyperlink"/>
                <w:noProof/>
              </w:rPr>
              <w:t>System Information</w:t>
            </w:r>
            <w:r w:rsidR="00E27E0F">
              <w:rPr>
                <w:noProof/>
                <w:webHidden/>
              </w:rPr>
              <w:tab/>
            </w:r>
            <w:r w:rsidR="00E27E0F">
              <w:rPr>
                <w:noProof/>
                <w:webHidden/>
              </w:rPr>
              <w:fldChar w:fldCharType="begin"/>
            </w:r>
            <w:r w:rsidR="00E27E0F">
              <w:rPr>
                <w:noProof/>
                <w:webHidden/>
              </w:rPr>
              <w:instrText xml:space="preserve"> PAGEREF _Toc424140989 \h </w:instrText>
            </w:r>
            <w:r w:rsidR="00E27E0F">
              <w:rPr>
                <w:noProof/>
                <w:webHidden/>
              </w:rPr>
            </w:r>
            <w:r w:rsidR="00E27E0F">
              <w:rPr>
                <w:noProof/>
                <w:webHidden/>
              </w:rPr>
              <w:fldChar w:fldCharType="separate"/>
            </w:r>
            <w:r>
              <w:rPr>
                <w:noProof/>
                <w:webHidden/>
              </w:rPr>
              <w:t>10</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0990" w:history="1">
            <w:r w:rsidR="00E27E0F" w:rsidRPr="00DB40F9">
              <w:rPr>
                <w:rStyle w:val="Hyperlink"/>
                <w:noProof/>
              </w:rPr>
              <w:t>3.2.1.</w:t>
            </w:r>
            <w:r w:rsidR="00E27E0F">
              <w:rPr>
                <w:rFonts w:asciiTheme="minorHAnsi" w:eastAsiaTheme="minorEastAsia" w:hAnsiTheme="minorHAnsi" w:cstheme="minorBidi"/>
                <w:b w:val="0"/>
                <w:noProof/>
                <w:sz w:val="22"/>
                <w:szCs w:val="22"/>
              </w:rPr>
              <w:tab/>
            </w:r>
            <w:r w:rsidR="00E27E0F" w:rsidRPr="00DB40F9">
              <w:rPr>
                <w:rStyle w:val="Hyperlink"/>
                <w:noProof/>
              </w:rPr>
              <w:t>Hardware Requirements</w:t>
            </w:r>
            <w:r w:rsidR="00E27E0F">
              <w:rPr>
                <w:noProof/>
                <w:webHidden/>
              </w:rPr>
              <w:tab/>
            </w:r>
            <w:r w:rsidR="00E27E0F">
              <w:rPr>
                <w:noProof/>
                <w:webHidden/>
              </w:rPr>
              <w:fldChar w:fldCharType="begin"/>
            </w:r>
            <w:r w:rsidR="00E27E0F">
              <w:rPr>
                <w:noProof/>
                <w:webHidden/>
              </w:rPr>
              <w:instrText xml:space="preserve"> PAGEREF _Toc424140990 \h </w:instrText>
            </w:r>
            <w:r w:rsidR="00E27E0F">
              <w:rPr>
                <w:noProof/>
                <w:webHidden/>
              </w:rPr>
            </w:r>
            <w:r w:rsidR="00E27E0F">
              <w:rPr>
                <w:noProof/>
                <w:webHidden/>
              </w:rPr>
              <w:fldChar w:fldCharType="separate"/>
            </w:r>
            <w:r>
              <w:rPr>
                <w:noProof/>
                <w:webHidden/>
              </w:rPr>
              <w:t>10</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0991" w:history="1">
            <w:r w:rsidR="00E27E0F" w:rsidRPr="00DB40F9">
              <w:rPr>
                <w:rStyle w:val="Hyperlink"/>
                <w:noProof/>
              </w:rPr>
              <w:t>3.2.2.</w:t>
            </w:r>
            <w:r w:rsidR="00E27E0F">
              <w:rPr>
                <w:rFonts w:asciiTheme="minorHAnsi" w:eastAsiaTheme="minorEastAsia" w:hAnsiTheme="minorHAnsi" w:cstheme="minorBidi"/>
                <w:b w:val="0"/>
                <w:noProof/>
                <w:sz w:val="22"/>
                <w:szCs w:val="22"/>
              </w:rPr>
              <w:tab/>
            </w:r>
            <w:r w:rsidR="00E27E0F" w:rsidRPr="00DB40F9">
              <w:rPr>
                <w:rStyle w:val="Hyperlink"/>
                <w:noProof/>
              </w:rPr>
              <w:t>Support Software</w:t>
            </w:r>
            <w:r w:rsidR="00E27E0F">
              <w:rPr>
                <w:noProof/>
                <w:webHidden/>
              </w:rPr>
              <w:tab/>
            </w:r>
            <w:r w:rsidR="00E27E0F">
              <w:rPr>
                <w:noProof/>
                <w:webHidden/>
              </w:rPr>
              <w:fldChar w:fldCharType="begin"/>
            </w:r>
            <w:r w:rsidR="00E27E0F">
              <w:rPr>
                <w:noProof/>
                <w:webHidden/>
              </w:rPr>
              <w:instrText xml:space="preserve"> PAGEREF _Toc424140991 \h </w:instrText>
            </w:r>
            <w:r w:rsidR="00E27E0F">
              <w:rPr>
                <w:noProof/>
                <w:webHidden/>
              </w:rPr>
            </w:r>
            <w:r w:rsidR="00E27E0F">
              <w:rPr>
                <w:noProof/>
                <w:webHidden/>
              </w:rPr>
              <w:fldChar w:fldCharType="separate"/>
            </w:r>
            <w:r>
              <w:rPr>
                <w:noProof/>
                <w:webHidden/>
              </w:rPr>
              <w:t>10</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92" w:history="1">
            <w:r w:rsidR="00E27E0F" w:rsidRPr="00DB40F9">
              <w:rPr>
                <w:rStyle w:val="Hyperlink"/>
                <w:rFonts w:ascii="Times New Roman" w:hAnsi="Times New Roman"/>
                <w:noProof/>
              </w:rPr>
              <w:t>3.3.</w:t>
            </w:r>
            <w:r w:rsidR="00E27E0F">
              <w:rPr>
                <w:rFonts w:asciiTheme="minorHAnsi" w:eastAsiaTheme="minorEastAsia" w:hAnsiTheme="minorHAnsi" w:cstheme="minorBidi"/>
                <w:b w:val="0"/>
                <w:noProof/>
                <w:sz w:val="22"/>
                <w:szCs w:val="22"/>
              </w:rPr>
              <w:tab/>
            </w:r>
            <w:r w:rsidR="00E27E0F" w:rsidRPr="00DB40F9">
              <w:rPr>
                <w:rStyle w:val="Hyperlink"/>
                <w:noProof/>
              </w:rPr>
              <w:t>Architecture</w:t>
            </w:r>
            <w:r w:rsidR="00E27E0F">
              <w:rPr>
                <w:noProof/>
                <w:webHidden/>
              </w:rPr>
              <w:tab/>
            </w:r>
            <w:r w:rsidR="00E27E0F">
              <w:rPr>
                <w:noProof/>
                <w:webHidden/>
              </w:rPr>
              <w:fldChar w:fldCharType="begin"/>
            </w:r>
            <w:r w:rsidR="00E27E0F">
              <w:rPr>
                <w:noProof/>
                <w:webHidden/>
              </w:rPr>
              <w:instrText xml:space="preserve"> PAGEREF _Toc424140992 \h </w:instrText>
            </w:r>
            <w:r w:rsidR="00E27E0F">
              <w:rPr>
                <w:noProof/>
                <w:webHidden/>
              </w:rPr>
            </w:r>
            <w:r w:rsidR="00E27E0F">
              <w:rPr>
                <w:noProof/>
                <w:webHidden/>
              </w:rPr>
              <w:fldChar w:fldCharType="separate"/>
            </w:r>
            <w:r>
              <w:rPr>
                <w:noProof/>
                <w:webHidden/>
              </w:rPr>
              <w:t>11</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0993" w:history="1">
            <w:r w:rsidR="00E27E0F" w:rsidRPr="00DB40F9">
              <w:rPr>
                <w:rStyle w:val="Hyperlink"/>
                <w:noProof/>
              </w:rPr>
              <w:t>3.3.1.</w:t>
            </w:r>
            <w:r w:rsidR="00E27E0F">
              <w:rPr>
                <w:rFonts w:asciiTheme="minorHAnsi" w:eastAsiaTheme="minorEastAsia" w:hAnsiTheme="minorHAnsi" w:cstheme="minorBidi"/>
                <w:b w:val="0"/>
                <w:noProof/>
                <w:sz w:val="22"/>
                <w:szCs w:val="22"/>
              </w:rPr>
              <w:tab/>
            </w:r>
            <w:r w:rsidR="00E27E0F" w:rsidRPr="00DB40F9">
              <w:rPr>
                <w:rStyle w:val="Hyperlink"/>
                <w:noProof/>
              </w:rPr>
              <w:t>Software Architecture</w:t>
            </w:r>
            <w:r w:rsidR="00E27E0F">
              <w:rPr>
                <w:noProof/>
                <w:webHidden/>
              </w:rPr>
              <w:tab/>
            </w:r>
            <w:r w:rsidR="00E27E0F">
              <w:rPr>
                <w:noProof/>
                <w:webHidden/>
              </w:rPr>
              <w:fldChar w:fldCharType="begin"/>
            </w:r>
            <w:r w:rsidR="00E27E0F">
              <w:rPr>
                <w:noProof/>
                <w:webHidden/>
              </w:rPr>
              <w:instrText xml:space="preserve"> PAGEREF _Toc424140993 \h </w:instrText>
            </w:r>
            <w:r w:rsidR="00E27E0F">
              <w:rPr>
                <w:noProof/>
                <w:webHidden/>
              </w:rPr>
            </w:r>
            <w:r w:rsidR="00E27E0F">
              <w:rPr>
                <w:noProof/>
                <w:webHidden/>
              </w:rPr>
              <w:fldChar w:fldCharType="separate"/>
            </w:r>
            <w:r>
              <w:rPr>
                <w:noProof/>
                <w:webHidden/>
              </w:rPr>
              <w:t>11</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0994" w:history="1">
            <w:r w:rsidR="00E27E0F" w:rsidRPr="00DB40F9">
              <w:rPr>
                <w:rStyle w:val="Hyperlink"/>
                <w:noProof/>
              </w:rPr>
              <w:t>3.3.2.</w:t>
            </w:r>
            <w:r w:rsidR="00E27E0F">
              <w:rPr>
                <w:rFonts w:asciiTheme="minorHAnsi" w:eastAsiaTheme="minorEastAsia" w:hAnsiTheme="minorHAnsi" w:cstheme="minorBidi"/>
                <w:b w:val="0"/>
                <w:noProof/>
                <w:sz w:val="22"/>
                <w:szCs w:val="22"/>
              </w:rPr>
              <w:tab/>
            </w:r>
            <w:r w:rsidR="00E27E0F" w:rsidRPr="00DB40F9">
              <w:rPr>
                <w:rStyle w:val="Hyperlink"/>
                <w:noProof/>
              </w:rPr>
              <w:t>Interfaces</w:t>
            </w:r>
            <w:r w:rsidR="00E27E0F">
              <w:rPr>
                <w:noProof/>
                <w:webHidden/>
              </w:rPr>
              <w:tab/>
            </w:r>
            <w:r w:rsidR="00E27E0F">
              <w:rPr>
                <w:noProof/>
                <w:webHidden/>
              </w:rPr>
              <w:fldChar w:fldCharType="begin"/>
            </w:r>
            <w:r w:rsidR="00E27E0F">
              <w:rPr>
                <w:noProof/>
                <w:webHidden/>
              </w:rPr>
              <w:instrText xml:space="preserve"> PAGEREF _Toc424140994 \h </w:instrText>
            </w:r>
            <w:r w:rsidR="00E27E0F">
              <w:rPr>
                <w:noProof/>
                <w:webHidden/>
              </w:rPr>
            </w:r>
            <w:r w:rsidR="00E27E0F">
              <w:rPr>
                <w:noProof/>
                <w:webHidden/>
              </w:rPr>
              <w:fldChar w:fldCharType="separate"/>
            </w:r>
            <w:r>
              <w:rPr>
                <w:noProof/>
                <w:webHidden/>
              </w:rPr>
              <w:t>12</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0995" w:history="1">
            <w:r w:rsidR="00E27E0F" w:rsidRPr="00DB40F9">
              <w:rPr>
                <w:rStyle w:val="Hyperlink"/>
                <w:noProof/>
              </w:rPr>
              <w:t>3.3.3.</w:t>
            </w:r>
            <w:r w:rsidR="00E27E0F">
              <w:rPr>
                <w:rFonts w:asciiTheme="minorHAnsi" w:eastAsiaTheme="minorEastAsia" w:hAnsiTheme="minorHAnsi" w:cstheme="minorBidi"/>
                <w:b w:val="0"/>
                <w:noProof/>
                <w:sz w:val="22"/>
                <w:szCs w:val="22"/>
              </w:rPr>
              <w:tab/>
            </w:r>
            <w:r w:rsidR="00E27E0F" w:rsidRPr="00DB40F9">
              <w:rPr>
                <w:rStyle w:val="Hyperlink"/>
                <w:noProof/>
              </w:rPr>
              <w:t>Data Stores</w:t>
            </w:r>
            <w:r w:rsidR="00E27E0F">
              <w:rPr>
                <w:noProof/>
                <w:webHidden/>
              </w:rPr>
              <w:tab/>
            </w:r>
            <w:r w:rsidR="00E27E0F">
              <w:rPr>
                <w:noProof/>
                <w:webHidden/>
              </w:rPr>
              <w:fldChar w:fldCharType="begin"/>
            </w:r>
            <w:r w:rsidR="00E27E0F">
              <w:rPr>
                <w:noProof/>
                <w:webHidden/>
              </w:rPr>
              <w:instrText xml:space="preserve"> PAGEREF _Toc424140995 \h </w:instrText>
            </w:r>
            <w:r w:rsidR="00E27E0F">
              <w:rPr>
                <w:noProof/>
                <w:webHidden/>
              </w:rPr>
            </w:r>
            <w:r w:rsidR="00E27E0F">
              <w:rPr>
                <w:noProof/>
                <w:webHidden/>
              </w:rPr>
              <w:fldChar w:fldCharType="separate"/>
            </w:r>
            <w:r>
              <w:rPr>
                <w:noProof/>
                <w:webHidden/>
              </w:rPr>
              <w:t>12</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0996" w:history="1">
            <w:r w:rsidR="00E27E0F" w:rsidRPr="00DB40F9">
              <w:rPr>
                <w:rStyle w:val="Hyperlink"/>
                <w:noProof/>
              </w:rPr>
              <w:t>4.</w:t>
            </w:r>
            <w:r w:rsidR="00E27E0F">
              <w:rPr>
                <w:rFonts w:asciiTheme="minorHAnsi" w:eastAsiaTheme="minorEastAsia" w:hAnsiTheme="minorHAnsi" w:cstheme="minorBidi"/>
                <w:b w:val="0"/>
                <w:noProof/>
                <w:sz w:val="22"/>
                <w:szCs w:val="22"/>
              </w:rPr>
              <w:tab/>
            </w:r>
            <w:r w:rsidR="00E27E0F" w:rsidRPr="00DB40F9">
              <w:rPr>
                <w:rStyle w:val="Hyperlink"/>
                <w:noProof/>
              </w:rPr>
              <w:t>Database Design Decisions</w:t>
            </w:r>
            <w:r w:rsidR="00E27E0F">
              <w:rPr>
                <w:noProof/>
                <w:webHidden/>
              </w:rPr>
              <w:tab/>
            </w:r>
            <w:r w:rsidR="00E27E0F">
              <w:rPr>
                <w:noProof/>
                <w:webHidden/>
              </w:rPr>
              <w:fldChar w:fldCharType="begin"/>
            </w:r>
            <w:r w:rsidR="00E27E0F">
              <w:rPr>
                <w:noProof/>
                <w:webHidden/>
              </w:rPr>
              <w:instrText xml:space="preserve"> PAGEREF _Toc424140996 \h </w:instrText>
            </w:r>
            <w:r w:rsidR="00E27E0F">
              <w:rPr>
                <w:noProof/>
                <w:webHidden/>
              </w:rPr>
            </w:r>
            <w:r w:rsidR="00E27E0F">
              <w:rPr>
                <w:noProof/>
                <w:webHidden/>
              </w:rPr>
              <w:fldChar w:fldCharType="separate"/>
            </w:r>
            <w:r>
              <w:rPr>
                <w:noProof/>
                <w:webHidden/>
              </w:rPr>
              <w:t>12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97" w:history="1">
            <w:r w:rsidR="00E27E0F" w:rsidRPr="00DB40F9">
              <w:rPr>
                <w:rStyle w:val="Hyperlink"/>
                <w:rFonts w:ascii="Times New Roman" w:hAnsi="Times New Roman"/>
                <w:noProof/>
              </w:rPr>
              <w:t>4.1.</w:t>
            </w:r>
            <w:r w:rsidR="00E27E0F">
              <w:rPr>
                <w:rFonts w:asciiTheme="minorHAnsi" w:eastAsiaTheme="minorEastAsia" w:hAnsiTheme="minorHAnsi" w:cstheme="minorBidi"/>
                <w:b w:val="0"/>
                <w:noProof/>
                <w:sz w:val="22"/>
                <w:szCs w:val="22"/>
              </w:rPr>
              <w:tab/>
            </w:r>
            <w:r w:rsidR="00E27E0F" w:rsidRPr="00DB40F9">
              <w:rPr>
                <w:rStyle w:val="Hyperlink"/>
                <w:noProof/>
              </w:rPr>
              <w:t>Assumptions</w:t>
            </w:r>
            <w:r w:rsidR="00E27E0F">
              <w:rPr>
                <w:noProof/>
                <w:webHidden/>
              </w:rPr>
              <w:tab/>
            </w:r>
            <w:r w:rsidR="00E27E0F">
              <w:rPr>
                <w:noProof/>
                <w:webHidden/>
              </w:rPr>
              <w:fldChar w:fldCharType="begin"/>
            </w:r>
            <w:r w:rsidR="00E27E0F">
              <w:rPr>
                <w:noProof/>
                <w:webHidden/>
              </w:rPr>
              <w:instrText xml:space="preserve"> PAGEREF _Toc424140997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98" w:history="1">
            <w:r w:rsidR="00E27E0F" w:rsidRPr="00DB40F9">
              <w:rPr>
                <w:rStyle w:val="Hyperlink"/>
                <w:rFonts w:ascii="Times New Roman" w:hAnsi="Times New Roman"/>
                <w:noProof/>
              </w:rPr>
              <w:t>4.2.</w:t>
            </w:r>
            <w:r w:rsidR="00E27E0F">
              <w:rPr>
                <w:rFonts w:asciiTheme="minorHAnsi" w:eastAsiaTheme="minorEastAsia" w:hAnsiTheme="minorHAnsi" w:cstheme="minorBidi"/>
                <w:b w:val="0"/>
                <w:noProof/>
                <w:sz w:val="22"/>
                <w:szCs w:val="22"/>
              </w:rPr>
              <w:tab/>
            </w:r>
            <w:r w:rsidR="00E27E0F" w:rsidRPr="00DB40F9">
              <w:rPr>
                <w:rStyle w:val="Hyperlink"/>
                <w:noProof/>
              </w:rPr>
              <w:t>Issues</w:t>
            </w:r>
            <w:r w:rsidR="00E27E0F">
              <w:rPr>
                <w:noProof/>
                <w:webHidden/>
              </w:rPr>
              <w:tab/>
            </w:r>
            <w:r w:rsidR="00E27E0F">
              <w:rPr>
                <w:noProof/>
                <w:webHidden/>
              </w:rPr>
              <w:fldChar w:fldCharType="begin"/>
            </w:r>
            <w:r w:rsidR="00E27E0F">
              <w:rPr>
                <w:noProof/>
                <w:webHidden/>
              </w:rPr>
              <w:instrText xml:space="preserve"> PAGEREF _Toc424140998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0999" w:history="1">
            <w:r w:rsidR="00E27E0F" w:rsidRPr="00DB40F9">
              <w:rPr>
                <w:rStyle w:val="Hyperlink"/>
                <w:rFonts w:ascii="Times New Roman" w:hAnsi="Times New Roman"/>
                <w:noProof/>
              </w:rPr>
              <w:t>4.3.</w:t>
            </w:r>
            <w:r w:rsidR="00E27E0F">
              <w:rPr>
                <w:rFonts w:asciiTheme="minorHAnsi" w:eastAsiaTheme="minorEastAsia" w:hAnsiTheme="minorHAnsi" w:cstheme="minorBidi"/>
                <w:b w:val="0"/>
                <w:noProof/>
                <w:sz w:val="22"/>
                <w:szCs w:val="22"/>
              </w:rPr>
              <w:tab/>
            </w:r>
            <w:r w:rsidR="00E27E0F" w:rsidRPr="00DB40F9">
              <w:rPr>
                <w:rStyle w:val="Hyperlink"/>
                <w:noProof/>
              </w:rPr>
              <w:t>Constraints</w:t>
            </w:r>
            <w:r w:rsidR="00E27E0F">
              <w:rPr>
                <w:noProof/>
                <w:webHidden/>
              </w:rPr>
              <w:tab/>
            </w:r>
            <w:r w:rsidR="00E27E0F">
              <w:rPr>
                <w:noProof/>
                <w:webHidden/>
              </w:rPr>
              <w:fldChar w:fldCharType="begin"/>
            </w:r>
            <w:r w:rsidR="00E27E0F">
              <w:rPr>
                <w:noProof/>
                <w:webHidden/>
              </w:rPr>
              <w:instrText xml:space="preserve"> PAGEREF _Toc424140999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1000" w:history="1">
            <w:r w:rsidR="00E27E0F" w:rsidRPr="00DB40F9">
              <w:rPr>
                <w:rStyle w:val="Hyperlink"/>
                <w:noProof/>
              </w:rPr>
              <w:t>5.</w:t>
            </w:r>
            <w:r w:rsidR="00E27E0F">
              <w:rPr>
                <w:rFonts w:asciiTheme="minorHAnsi" w:eastAsiaTheme="minorEastAsia" w:hAnsiTheme="minorHAnsi" w:cstheme="minorBidi"/>
                <w:b w:val="0"/>
                <w:noProof/>
                <w:sz w:val="22"/>
                <w:szCs w:val="22"/>
              </w:rPr>
              <w:tab/>
            </w:r>
            <w:r w:rsidR="00E27E0F" w:rsidRPr="00DB40F9">
              <w:rPr>
                <w:rStyle w:val="Hyperlink"/>
                <w:noProof/>
              </w:rPr>
              <w:t>Database Administrative Functions</w:t>
            </w:r>
            <w:r w:rsidR="00E27E0F">
              <w:rPr>
                <w:noProof/>
                <w:webHidden/>
              </w:rPr>
              <w:tab/>
            </w:r>
            <w:r w:rsidR="00E27E0F">
              <w:rPr>
                <w:noProof/>
                <w:webHidden/>
              </w:rPr>
              <w:fldChar w:fldCharType="begin"/>
            </w:r>
            <w:r w:rsidR="00E27E0F">
              <w:rPr>
                <w:noProof/>
                <w:webHidden/>
              </w:rPr>
              <w:instrText xml:space="preserve"> PAGEREF _Toc424141000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01" w:history="1">
            <w:r w:rsidR="00E27E0F" w:rsidRPr="00DB40F9">
              <w:rPr>
                <w:rStyle w:val="Hyperlink"/>
                <w:rFonts w:ascii="Times New Roman" w:hAnsi="Times New Roman"/>
                <w:noProof/>
              </w:rPr>
              <w:t>5.1.</w:t>
            </w:r>
            <w:r w:rsidR="00E27E0F">
              <w:rPr>
                <w:rFonts w:asciiTheme="minorHAnsi" w:eastAsiaTheme="minorEastAsia" w:hAnsiTheme="minorHAnsi" w:cstheme="minorBidi"/>
                <w:b w:val="0"/>
                <w:noProof/>
                <w:sz w:val="22"/>
                <w:szCs w:val="22"/>
              </w:rPr>
              <w:tab/>
            </w:r>
            <w:r w:rsidR="00E27E0F" w:rsidRPr="00DB40F9">
              <w:rPr>
                <w:rStyle w:val="Hyperlink"/>
                <w:noProof/>
              </w:rPr>
              <w:t>Naming Conventions</w:t>
            </w:r>
            <w:r w:rsidR="00E27E0F">
              <w:rPr>
                <w:noProof/>
                <w:webHidden/>
              </w:rPr>
              <w:tab/>
            </w:r>
            <w:r w:rsidR="00E27E0F">
              <w:rPr>
                <w:noProof/>
                <w:webHidden/>
              </w:rPr>
              <w:fldChar w:fldCharType="begin"/>
            </w:r>
            <w:r w:rsidR="00E27E0F">
              <w:rPr>
                <w:noProof/>
                <w:webHidden/>
              </w:rPr>
              <w:instrText xml:space="preserve"> PAGEREF _Toc424141001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02" w:history="1">
            <w:r w:rsidR="00E27E0F" w:rsidRPr="00DB40F9">
              <w:rPr>
                <w:rStyle w:val="Hyperlink"/>
                <w:rFonts w:ascii="Times New Roman" w:hAnsi="Times New Roman"/>
                <w:noProof/>
              </w:rPr>
              <w:t>5.2.</w:t>
            </w:r>
            <w:r w:rsidR="00E27E0F">
              <w:rPr>
                <w:rFonts w:asciiTheme="minorHAnsi" w:eastAsiaTheme="minorEastAsia" w:hAnsiTheme="minorHAnsi" w:cstheme="minorBidi"/>
                <w:b w:val="0"/>
                <w:noProof/>
                <w:sz w:val="22"/>
                <w:szCs w:val="22"/>
              </w:rPr>
              <w:tab/>
            </w:r>
            <w:r w:rsidR="00E27E0F" w:rsidRPr="00DB40F9">
              <w:rPr>
                <w:rStyle w:val="Hyperlink"/>
                <w:noProof/>
              </w:rPr>
              <w:t>Database Identification</w:t>
            </w:r>
            <w:r w:rsidR="00E27E0F">
              <w:rPr>
                <w:noProof/>
                <w:webHidden/>
              </w:rPr>
              <w:tab/>
            </w:r>
            <w:r w:rsidR="00E27E0F">
              <w:rPr>
                <w:noProof/>
                <w:webHidden/>
              </w:rPr>
              <w:fldChar w:fldCharType="begin"/>
            </w:r>
            <w:r w:rsidR="00E27E0F">
              <w:rPr>
                <w:noProof/>
                <w:webHidden/>
              </w:rPr>
              <w:instrText xml:space="preserve"> PAGEREF _Toc424141002 \h </w:instrText>
            </w:r>
            <w:r w:rsidR="00E27E0F">
              <w:rPr>
                <w:noProof/>
                <w:webHidden/>
              </w:rPr>
            </w:r>
            <w:r w:rsidR="00E27E0F">
              <w:rPr>
                <w:noProof/>
                <w:webHidden/>
              </w:rPr>
              <w:fldChar w:fldCharType="separate"/>
            </w:r>
            <w:r>
              <w:rPr>
                <w:noProof/>
                <w:webHidden/>
              </w:rPr>
              <w:t>13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03" w:history="1">
            <w:r w:rsidR="00E27E0F" w:rsidRPr="00DB40F9">
              <w:rPr>
                <w:rStyle w:val="Hyperlink"/>
                <w:rFonts w:ascii="Times New Roman" w:hAnsi="Times New Roman"/>
                <w:noProof/>
              </w:rPr>
              <w:t>5.3.</w:t>
            </w:r>
            <w:r w:rsidR="00E27E0F">
              <w:rPr>
                <w:rFonts w:asciiTheme="minorHAnsi" w:eastAsiaTheme="minorEastAsia" w:hAnsiTheme="minorHAnsi" w:cstheme="minorBidi"/>
                <w:b w:val="0"/>
                <w:noProof/>
                <w:sz w:val="22"/>
                <w:szCs w:val="22"/>
              </w:rPr>
              <w:tab/>
            </w:r>
            <w:r w:rsidR="00E27E0F" w:rsidRPr="00DB40F9">
              <w:rPr>
                <w:rStyle w:val="Hyperlink"/>
                <w:noProof/>
              </w:rPr>
              <w:t>Schema Information</w:t>
            </w:r>
            <w:r w:rsidR="00E27E0F">
              <w:rPr>
                <w:noProof/>
                <w:webHidden/>
              </w:rPr>
              <w:tab/>
            </w:r>
            <w:r w:rsidR="00E27E0F">
              <w:rPr>
                <w:noProof/>
                <w:webHidden/>
              </w:rPr>
              <w:fldChar w:fldCharType="begin"/>
            </w:r>
            <w:r w:rsidR="00E27E0F">
              <w:rPr>
                <w:noProof/>
                <w:webHidden/>
              </w:rPr>
              <w:instrText xml:space="preserve"> PAGEREF _Toc424141003 \h </w:instrText>
            </w:r>
            <w:r w:rsidR="00E27E0F">
              <w:rPr>
                <w:noProof/>
                <w:webHidden/>
              </w:rPr>
            </w:r>
            <w:r w:rsidR="00E27E0F">
              <w:rPr>
                <w:noProof/>
                <w:webHidden/>
              </w:rPr>
              <w:fldChar w:fldCharType="separate"/>
            </w:r>
            <w:r>
              <w:rPr>
                <w:noProof/>
                <w:webHidden/>
              </w:rPr>
              <w:t>14</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4" w:history="1">
            <w:r w:rsidR="00E27E0F" w:rsidRPr="00DB40F9">
              <w:rPr>
                <w:rStyle w:val="Hyperlink"/>
                <w:noProof/>
              </w:rPr>
              <w:t>5.3.1.</w:t>
            </w:r>
            <w:r w:rsidR="00E27E0F">
              <w:rPr>
                <w:rFonts w:asciiTheme="minorHAnsi" w:eastAsiaTheme="minorEastAsia" w:hAnsiTheme="minorHAnsi" w:cstheme="minorBidi"/>
                <w:b w:val="0"/>
                <w:noProof/>
                <w:sz w:val="22"/>
                <w:szCs w:val="22"/>
              </w:rPr>
              <w:tab/>
            </w:r>
            <w:r w:rsidR="00E27E0F" w:rsidRPr="00DB40F9">
              <w:rPr>
                <w:rStyle w:val="Hyperlink"/>
                <w:noProof/>
              </w:rPr>
              <w:t>Description</w:t>
            </w:r>
            <w:r w:rsidR="00E27E0F">
              <w:rPr>
                <w:noProof/>
                <w:webHidden/>
              </w:rPr>
              <w:tab/>
            </w:r>
            <w:r w:rsidR="00E27E0F">
              <w:rPr>
                <w:noProof/>
                <w:webHidden/>
              </w:rPr>
              <w:fldChar w:fldCharType="begin"/>
            </w:r>
            <w:r w:rsidR="00E27E0F">
              <w:rPr>
                <w:noProof/>
                <w:webHidden/>
              </w:rPr>
              <w:instrText xml:space="preserve"> PAGEREF _Toc424141004 \h </w:instrText>
            </w:r>
            <w:r w:rsidR="00E27E0F">
              <w:rPr>
                <w:noProof/>
                <w:webHidden/>
              </w:rPr>
            </w:r>
            <w:r w:rsidR="00E27E0F">
              <w:rPr>
                <w:noProof/>
                <w:webHidden/>
              </w:rPr>
              <w:fldChar w:fldCharType="separate"/>
            </w:r>
            <w:r>
              <w:rPr>
                <w:noProof/>
                <w:webHidden/>
              </w:rPr>
              <w:t>14</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5" w:history="1">
            <w:r w:rsidR="00E27E0F" w:rsidRPr="00DB40F9">
              <w:rPr>
                <w:rStyle w:val="Hyperlink"/>
                <w:noProof/>
              </w:rPr>
              <w:t>5.3.2.</w:t>
            </w:r>
            <w:r w:rsidR="00E27E0F">
              <w:rPr>
                <w:rFonts w:asciiTheme="minorHAnsi" w:eastAsiaTheme="minorEastAsia" w:hAnsiTheme="minorHAnsi" w:cstheme="minorBidi"/>
                <w:b w:val="0"/>
                <w:noProof/>
                <w:sz w:val="22"/>
                <w:szCs w:val="22"/>
              </w:rPr>
              <w:tab/>
            </w:r>
            <w:r w:rsidR="00E27E0F" w:rsidRPr="00DB40F9">
              <w:rPr>
                <w:rStyle w:val="Hyperlink"/>
                <w:noProof/>
              </w:rPr>
              <w:t>Logical Data Model</w:t>
            </w:r>
            <w:r w:rsidR="00E27E0F">
              <w:rPr>
                <w:noProof/>
                <w:webHidden/>
              </w:rPr>
              <w:tab/>
            </w:r>
            <w:r w:rsidR="00E27E0F">
              <w:rPr>
                <w:noProof/>
                <w:webHidden/>
              </w:rPr>
              <w:fldChar w:fldCharType="begin"/>
            </w:r>
            <w:r w:rsidR="00E27E0F">
              <w:rPr>
                <w:noProof/>
                <w:webHidden/>
              </w:rPr>
              <w:instrText xml:space="preserve"> PAGEREF _Toc424141005 \h </w:instrText>
            </w:r>
            <w:r w:rsidR="00E27E0F">
              <w:rPr>
                <w:noProof/>
                <w:webHidden/>
              </w:rPr>
            </w:r>
            <w:r w:rsidR="00E27E0F">
              <w:rPr>
                <w:noProof/>
                <w:webHidden/>
              </w:rPr>
              <w:fldChar w:fldCharType="separate"/>
            </w:r>
            <w:r>
              <w:rPr>
                <w:noProof/>
                <w:webHidden/>
              </w:rPr>
              <w:t>14</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6" w:history="1">
            <w:r w:rsidR="00E27E0F" w:rsidRPr="00DB40F9">
              <w:rPr>
                <w:rStyle w:val="Hyperlink"/>
                <w:noProof/>
              </w:rPr>
              <w:t>5.3.3.</w:t>
            </w:r>
            <w:r w:rsidR="00E27E0F">
              <w:rPr>
                <w:rFonts w:asciiTheme="minorHAnsi" w:eastAsiaTheme="minorEastAsia" w:hAnsiTheme="minorHAnsi" w:cstheme="minorBidi"/>
                <w:b w:val="0"/>
                <w:noProof/>
                <w:sz w:val="22"/>
                <w:szCs w:val="22"/>
              </w:rPr>
              <w:tab/>
            </w:r>
            <w:r w:rsidR="00E27E0F" w:rsidRPr="00DB40F9">
              <w:rPr>
                <w:rStyle w:val="Hyperlink"/>
                <w:noProof/>
              </w:rPr>
              <w:t>Physical Data Model</w:t>
            </w:r>
            <w:r w:rsidR="00E27E0F">
              <w:rPr>
                <w:noProof/>
                <w:webHidden/>
              </w:rPr>
              <w:tab/>
            </w:r>
            <w:r w:rsidR="00E27E0F">
              <w:rPr>
                <w:noProof/>
                <w:webHidden/>
              </w:rPr>
              <w:fldChar w:fldCharType="begin"/>
            </w:r>
            <w:r w:rsidR="00E27E0F">
              <w:rPr>
                <w:noProof/>
                <w:webHidden/>
              </w:rPr>
              <w:instrText xml:space="preserve"> PAGEREF _Toc424141006 \h </w:instrText>
            </w:r>
            <w:r w:rsidR="00E27E0F">
              <w:rPr>
                <w:noProof/>
                <w:webHidden/>
              </w:rPr>
            </w:r>
            <w:r w:rsidR="00E27E0F">
              <w:rPr>
                <w:noProof/>
                <w:webHidden/>
              </w:rPr>
              <w:fldChar w:fldCharType="separate"/>
            </w:r>
            <w:r>
              <w:rPr>
                <w:noProof/>
                <w:webHidden/>
              </w:rPr>
              <w:t>17</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7" w:history="1">
            <w:r w:rsidR="00E27E0F" w:rsidRPr="00DB40F9">
              <w:rPr>
                <w:rStyle w:val="Hyperlink"/>
                <w:noProof/>
              </w:rPr>
              <w:t>5.3.4.</w:t>
            </w:r>
            <w:r w:rsidR="00E27E0F">
              <w:rPr>
                <w:rFonts w:asciiTheme="minorHAnsi" w:eastAsiaTheme="minorEastAsia" w:hAnsiTheme="minorHAnsi" w:cstheme="minorBidi"/>
                <w:b w:val="0"/>
                <w:noProof/>
                <w:sz w:val="22"/>
                <w:szCs w:val="22"/>
              </w:rPr>
              <w:tab/>
            </w:r>
            <w:r w:rsidR="00E27E0F" w:rsidRPr="00DB40F9">
              <w:rPr>
                <w:rStyle w:val="Hyperlink"/>
                <w:noProof/>
              </w:rPr>
              <w:t>Data Dictionary</w:t>
            </w:r>
            <w:r w:rsidR="00E27E0F">
              <w:rPr>
                <w:noProof/>
                <w:webHidden/>
              </w:rPr>
              <w:tab/>
            </w:r>
            <w:r w:rsidR="00E27E0F">
              <w:rPr>
                <w:noProof/>
                <w:webHidden/>
              </w:rPr>
              <w:fldChar w:fldCharType="begin"/>
            </w:r>
            <w:r w:rsidR="00E27E0F">
              <w:rPr>
                <w:noProof/>
                <w:webHidden/>
              </w:rPr>
              <w:instrText xml:space="preserve"> PAGEREF _Toc424141007 \h </w:instrText>
            </w:r>
            <w:r w:rsidR="00E27E0F">
              <w:rPr>
                <w:noProof/>
                <w:webHidden/>
              </w:rPr>
            </w:r>
            <w:r w:rsidR="00E27E0F">
              <w:rPr>
                <w:noProof/>
                <w:webHidden/>
              </w:rPr>
              <w:fldChar w:fldCharType="separate"/>
            </w:r>
            <w:r>
              <w:rPr>
                <w:noProof/>
                <w:webHidden/>
              </w:rPr>
              <w:t>18</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8" w:history="1">
            <w:r w:rsidR="00E27E0F" w:rsidRPr="00DB40F9">
              <w:rPr>
                <w:rStyle w:val="Hyperlink"/>
                <w:noProof/>
              </w:rPr>
              <w:t>5.3.5.</w:t>
            </w:r>
            <w:r w:rsidR="00E27E0F">
              <w:rPr>
                <w:rFonts w:asciiTheme="minorHAnsi" w:eastAsiaTheme="minorEastAsia" w:hAnsiTheme="minorHAnsi" w:cstheme="minorBidi"/>
                <w:b w:val="0"/>
                <w:noProof/>
                <w:sz w:val="22"/>
                <w:szCs w:val="22"/>
              </w:rPr>
              <w:tab/>
            </w:r>
            <w:r w:rsidR="00E27E0F" w:rsidRPr="00DB40F9">
              <w:rPr>
                <w:rStyle w:val="Hyperlink"/>
                <w:noProof/>
              </w:rPr>
              <w:t>Veteran De-Duping Process</w:t>
            </w:r>
            <w:r w:rsidR="00E27E0F">
              <w:rPr>
                <w:noProof/>
                <w:webHidden/>
              </w:rPr>
              <w:tab/>
            </w:r>
            <w:r w:rsidR="00E27E0F">
              <w:rPr>
                <w:noProof/>
                <w:webHidden/>
              </w:rPr>
              <w:fldChar w:fldCharType="begin"/>
            </w:r>
            <w:r w:rsidR="00E27E0F">
              <w:rPr>
                <w:noProof/>
                <w:webHidden/>
              </w:rPr>
              <w:instrText xml:space="preserve"> PAGEREF _Toc424141008 \h </w:instrText>
            </w:r>
            <w:r w:rsidR="00E27E0F">
              <w:rPr>
                <w:noProof/>
                <w:webHidden/>
              </w:rPr>
            </w:r>
            <w:r w:rsidR="00E27E0F">
              <w:rPr>
                <w:noProof/>
                <w:webHidden/>
              </w:rPr>
              <w:fldChar w:fldCharType="separate"/>
            </w:r>
            <w:r>
              <w:rPr>
                <w:noProof/>
                <w:webHidden/>
              </w:rPr>
              <w:t>30</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09" w:history="1">
            <w:r w:rsidR="00E27E0F" w:rsidRPr="00DB40F9">
              <w:rPr>
                <w:rStyle w:val="Hyperlink"/>
                <w:noProof/>
              </w:rPr>
              <w:t>5.3.6.</w:t>
            </w:r>
            <w:r w:rsidR="00E27E0F">
              <w:rPr>
                <w:rFonts w:asciiTheme="minorHAnsi" w:eastAsiaTheme="minorEastAsia" w:hAnsiTheme="minorHAnsi" w:cstheme="minorBidi"/>
                <w:b w:val="0"/>
                <w:noProof/>
                <w:sz w:val="22"/>
                <w:szCs w:val="22"/>
              </w:rPr>
              <w:tab/>
            </w:r>
            <w:r w:rsidR="00E27E0F" w:rsidRPr="00DB40F9">
              <w:rPr>
                <w:rStyle w:val="Hyperlink"/>
                <w:noProof/>
              </w:rPr>
              <w:t>Stored Procedures</w:t>
            </w:r>
            <w:r w:rsidR="00E27E0F">
              <w:rPr>
                <w:noProof/>
                <w:webHidden/>
              </w:rPr>
              <w:tab/>
            </w:r>
            <w:r w:rsidR="00E27E0F">
              <w:rPr>
                <w:noProof/>
                <w:webHidden/>
              </w:rPr>
              <w:fldChar w:fldCharType="begin"/>
            </w:r>
            <w:r w:rsidR="00E27E0F">
              <w:rPr>
                <w:noProof/>
                <w:webHidden/>
              </w:rPr>
              <w:instrText xml:space="preserve"> PAGEREF _Toc424141009 \h </w:instrText>
            </w:r>
            <w:r w:rsidR="00E27E0F">
              <w:rPr>
                <w:noProof/>
                <w:webHidden/>
              </w:rPr>
            </w:r>
            <w:r w:rsidR="00E27E0F">
              <w:rPr>
                <w:noProof/>
                <w:webHidden/>
              </w:rPr>
              <w:fldChar w:fldCharType="separate"/>
            </w:r>
            <w:r>
              <w:rPr>
                <w:noProof/>
                <w:webHidden/>
              </w:rPr>
              <w:t>31</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10" w:history="1">
            <w:r w:rsidR="00E27E0F" w:rsidRPr="00DB40F9">
              <w:rPr>
                <w:rStyle w:val="Hyperlink"/>
                <w:noProof/>
              </w:rPr>
              <w:t>5.3.7.</w:t>
            </w:r>
            <w:r w:rsidR="00E27E0F">
              <w:rPr>
                <w:rFonts w:asciiTheme="minorHAnsi" w:eastAsiaTheme="minorEastAsia" w:hAnsiTheme="minorHAnsi" w:cstheme="minorBidi"/>
                <w:b w:val="0"/>
                <w:noProof/>
                <w:sz w:val="22"/>
                <w:szCs w:val="22"/>
              </w:rPr>
              <w:tab/>
            </w:r>
            <w:r w:rsidR="00E27E0F" w:rsidRPr="00DB40F9">
              <w:rPr>
                <w:rStyle w:val="Hyperlink"/>
                <w:noProof/>
              </w:rPr>
              <w:t>Performance Views</w:t>
            </w:r>
            <w:r w:rsidR="00E27E0F">
              <w:rPr>
                <w:noProof/>
                <w:webHidden/>
              </w:rPr>
              <w:tab/>
            </w:r>
            <w:r w:rsidR="00E27E0F">
              <w:rPr>
                <w:noProof/>
                <w:webHidden/>
              </w:rPr>
              <w:fldChar w:fldCharType="begin"/>
            </w:r>
            <w:r w:rsidR="00E27E0F">
              <w:rPr>
                <w:noProof/>
                <w:webHidden/>
              </w:rPr>
              <w:instrText xml:space="preserve"> PAGEREF _Toc424141010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1" w:history="1">
            <w:r w:rsidR="00E27E0F" w:rsidRPr="00DB40F9">
              <w:rPr>
                <w:rStyle w:val="Hyperlink"/>
                <w:rFonts w:ascii="Times New Roman" w:hAnsi="Times New Roman"/>
                <w:noProof/>
              </w:rPr>
              <w:t>5.4.</w:t>
            </w:r>
            <w:r w:rsidR="00E27E0F">
              <w:rPr>
                <w:rFonts w:asciiTheme="minorHAnsi" w:eastAsiaTheme="minorEastAsia" w:hAnsiTheme="minorHAnsi" w:cstheme="minorBidi"/>
                <w:b w:val="0"/>
                <w:noProof/>
                <w:sz w:val="22"/>
                <w:szCs w:val="22"/>
              </w:rPr>
              <w:tab/>
            </w:r>
            <w:r w:rsidR="00E27E0F" w:rsidRPr="00DB40F9">
              <w:rPr>
                <w:rStyle w:val="Hyperlink"/>
                <w:noProof/>
              </w:rPr>
              <w:t>Denormalization</w:t>
            </w:r>
            <w:r w:rsidR="00E27E0F">
              <w:rPr>
                <w:noProof/>
                <w:webHidden/>
              </w:rPr>
              <w:tab/>
            </w:r>
            <w:r w:rsidR="00E27E0F">
              <w:rPr>
                <w:noProof/>
                <w:webHidden/>
              </w:rPr>
              <w:fldChar w:fldCharType="begin"/>
            </w:r>
            <w:r w:rsidR="00E27E0F">
              <w:rPr>
                <w:noProof/>
                <w:webHidden/>
              </w:rPr>
              <w:instrText xml:space="preserve"> PAGEREF _Toc424141011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2" w:history="1">
            <w:r w:rsidR="00E27E0F" w:rsidRPr="00DB40F9">
              <w:rPr>
                <w:rStyle w:val="Hyperlink"/>
                <w:rFonts w:ascii="Times New Roman" w:hAnsi="Times New Roman"/>
                <w:noProof/>
              </w:rPr>
              <w:t>5.5.</w:t>
            </w:r>
            <w:r w:rsidR="00E27E0F">
              <w:rPr>
                <w:rFonts w:asciiTheme="minorHAnsi" w:eastAsiaTheme="minorEastAsia" w:hAnsiTheme="minorHAnsi" w:cstheme="minorBidi"/>
                <w:b w:val="0"/>
                <w:noProof/>
                <w:sz w:val="22"/>
                <w:szCs w:val="22"/>
              </w:rPr>
              <w:tab/>
            </w:r>
            <w:r w:rsidR="00E27E0F" w:rsidRPr="00DB40F9">
              <w:rPr>
                <w:rStyle w:val="Hyperlink"/>
                <w:noProof/>
              </w:rPr>
              <w:t>Performance Improvement</w:t>
            </w:r>
            <w:r w:rsidR="00E27E0F">
              <w:rPr>
                <w:noProof/>
                <w:webHidden/>
              </w:rPr>
              <w:tab/>
            </w:r>
            <w:r w:rsidR="00E27E0F">
              <w:rPr>
                <w:noProof/>
                <w:webHidden/>
              </w:rPr>
              <w:fldChar w:fldCharType="begin"/>
            </w:r>
            <w:r w:rsidR="00E27E0F">
              <w:rPr>
                <w:noProof/>
                <w:webHidden/>
              </w:rPr>
              <w:instrText xml:space="preserve"> PAGEREF _Toc424141012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3" w:history="1">
            <w:r w:rsidR="00E27E0F" w:rsidRPr="00DB40F9">
              <w:rPr>
                <w:rStyle w:val="Hyperlink"/>
                <w:rFonts w:ascii="Times New Roman" w:hAnsi="Times New Roman"/>
                <w:noProof/>
              </w:rPr>
              <w:t>5.6.</w:t>
            </w:r>
            <w:r w:rsidR="00E27E0F">
              <w:rPr>
                <w:rFonts w:asciiTheme="minorHAnsi" w:eastAsiaTheme="minorEastAsia" w:hAnsiTheme="minorHAnsi" w:cstheme="minorBidi"/>
                <w:b w:val="0"/>
                <w:noProof/>
                <w:sz w:val="22"/>
                <w:szCs w:val="22"/>
              </w:rPr>
              <w:tab/>
            </w:r>
            <w:r w:rsidR="00E27E0F" w:rsidRPr="00DB40F9">
              <w:rPr>
                <w:rStyle w:val="Hyperlink"/>
                <w:noProof/>
              </w:rPr>
              <w:t>Storage</w:t>
            </w:r>
            <w:r w:rsidR="00E27E0F">
              <w:rPr>
                <w:noProof/>
                <w:webHidden/>
              </w:rPr>
              <w:tab/>
            </w:r>
            <w:r w:rsidR="00E27E0F">
              <w:rPr>
                <w:noProof/>
                <w:webHidden/>
              </w:rPr>
              <w:fldChar w:fldCharType="begin"/>
            </w:r>
            <w:r w:rsidR="00E27E0F">
              <w:rPr>
                <w:noProof/>
                <w:webHidden/>
              </w:rPr>
              <w:instrText xml:space="preserve"> PAGEREF _Toc424141013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4" w:history="1">
            <w:r w:rsidR="00E27E0F" w:rsidRPr="00DB40F9">
              <w:rPr>
                <w:rStyle w:val="Hyperlink"/>
                <w:rFonts w:ascii="Times New Roman" w:hAnsi="Times New Roman"/>
                <w:noProof/>
              </w:rPr>
              <w:t>5.7.</w:t>
            </w:r>
            <w:r w:rsidR="00E27E0F">
              <w:rPr>
                <w:rFonts w:asciiTheme="minorHAnsi" w:eastAsiaTheme="minorEastAsia" w:hAnsiTheme="minorHAnsi" w:cstheme="minorBidi"/>
                <w:b w:val="0"/>
                <w:noProof/>
                <w:sz w:val="22"/>
                <w:szCs w:val="22"/>
              </w:rPr>
              <w:tab/>
            </w:r>
            <w:r w:rsidR="00E27E0F" w:rsidRPr="00DB40F9">
              <w:rPr>
                <w:rStyle w:val="Hyperlink"/>
                <w:noProof/>
              </w:rPr>
              <w:t>Recovery</w:t>
            </w:r>
            <w:r w:rsidR="00E27E0F">
              <w:rPr>
                <w:noProof/>
                <w:webHidden/>
              </w:rPr>
              <w:tab/>
            </w:r>
            <w:r w:rsidR="00E27E0F">
              <w:rPr>
                <w:noProof/>
                <w:webHidden/>
              </w:rPr>
              <w:fldChar w:fldCharType="begin"/>
            </w:r>
            <w:r w:rsidR="00E27E0F">
              <w:rPr>
                <w:noProof/>
                <w:webHidden/>
              </w:rPr>
              <w:instrText xml:space="preserve"> PAGEREF _Toc424141014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1015" w:history="1">
            <w:r w:rsidR="00E27E0F" w:rsidRPr="00DB40F9">
              <w:rPr>
                <w:rStyle w:val="Hyperlink"/>
                <w:noProof/>
              </w:rPr>
              <w:t>6.</w:t>
            </w:r>
            <w:r w:rsidR="00E27E0F">
              <w:rPr>
                <w:rFonts w:asciiTheme="minorHAnsi" w:eastAsiaTheme="minorEastAsia" w:hAnsiTheme="minorHAnsi" w:cstheme="minorBidi"/>
                <w:b w:val="0"/>
                <w:noProof/>
                <w:sz w:val="22"/>
                <w:szCs w:val="22"/>
              </w:rPr>
              <w:tab/>
            </w:r>
            <w:r w:rsidR="00E27E0F" w:rsidRPr="00DB40F9">
              <w:rPr>
                <w:rStyle w:val="Hyperlink"/>
                <w:noProof/>
              </w:rPr>
              <w:t>Database Interfaces</w:t>
            </w:r>
            <w:r w:rsidR="00E27E0F">
              <w:rPr>
                <w:noProof/>
                <w:webHidden/>
              </w:rPr>
              <w:tab/>
            </w:r>
            <w:r w:rsidR="00E27E0F">
              <w:rPr>
                <w:noProof/>
                <w:webHidden/>
              </w:rPr>
              <w:fldChar w:fldCharType="begin"/>
            </w:r>
            <w:r w:rsidR="00E27E0F">
              <w:rPr>
                <w:noProof/>
                <w:webHidden/>
              </w:rPr>
              <w:instrText xml:space="preserve"> PAGEREF _Toc424141015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6" w:history="1">
            <w:r w:rsidR="00E27E0F" w:rsidRPr="00DB40F9">
              <w:rPr>
                <w:rStyle w:val="Hyperlink"/>
                <w:rFonts w:ascii="Times New Roman" w:hAnsi="Times New Roman"/>
                <w:noProof/>
              </w:rPr>
              <w:t>6.1.</w:t>
            </w:r>
            <w:r w:rsidR="00E27E0F">
              <w:rPr>
                <w:rFonts w:asciiTheme="minorHAnsi" w:eastAsiaTheme="minorEastAsia" w:hAnsiTheme="minorHAnsi" w:cstheme="minorBidi"/>
                <w:b w:val="0"/>
                <w:noProof/>
                <w:sz w:val="22"/>
                <w:szCs w:val="22"/>
              </w:rPr>
              <w:tab/>
            </w:r>
            <w:r w:rsidR="00E27E0F" w:rsidRPr="00DB40F9">
              <w:rPr>
                <w:rStyle w:val="Hyperlink"/>
                <w:noProof/>
              </w:rPr>
              <w:t>Suicide Data Repository (SDR)</w:t>
            </w:r>
            <w:r w:rsidR="00E27E0F">
              <w:rPr>
                <w:noProof/>
                <w:webHidden/>
              </w:rPr>
              <w:tab/>
            </w:r>
            <w:r w:rsidR="00E27E0F">
              <w:rPr>
                <w:noProof/>
                <w:webHidden/>
              </w:rPr>
              <w:fldChar w:fldCharType="begin"/>
            </w:r>
            <w:r w:rsidR="00E27E0F">
              <w:rPr>
                <w:noProof/>
                <w:webHidden/>
              </w:rPr>
              <w:instrText xml:space="preserve"> PAGEREF _Toc424141016 \h </w:instrText>
            </w:r>
            <w:r w:rsidR="00E27E0F">
              <w:rPr>
                <w:noProof/>
                <w:webHidden/>
              </w:rPr>
            </w:r>
            <w:r w:rsidR="00E27E0F">
              <w:rPr>
                <w:noProof/>
                <w:webHidden/>
              </w:rPr>
              <w:fldChar w:fldCharType="separate"/>
            </w:r>
            <w:r>
              <w:rPr>
                <w:noProof/>
                <w:webHidden/>
              </w:rPr>
              <w:t>32</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7" w:history="1">
            <w:r w:rsidR="00E27E0F" w:rsidRPr="00DB40F9">
              <w:rPr>
                <w:rStyle w:val="Hyperlink"/>
                <w:rFonts w:ascii="Times New Roman" w:hAnsi="Times New Roman"/>
                <w:noProof/>
              </w:rPr>
              <w:t>6.2.</w:t>
            </w:r>
            <w:r w:rsidR="00E27E0F">
              <w:rPr>
                <w:rFonts w:asciiTheme="minorHAnsi" w:eastAsiaTheme="minorEastAsia" w:hAnsiTheme="minorHAnsi" w:cstheme="minorBidi"/>
                <w:b w:val="0"/>
                <w:noProof/>
                <w:sz w:val="22"/>
                <w:szCs w:val="22"/>
              </w:rPr>
              <w:tab/>
            </w:r>
            <w:r w:rsidR="00E27E0F" w:rsidRPr="00DB40F9">
              <w:rPr>
                <w:rStyle w:val="Hyperlink"/>
                <w:noProof/>
              </w:rPr>
              <w:t>Perceptive Reach Dashboard</w:t>
            </w:r>
            <w:r w:rsidR="00E27E0F">
              <w:rPr>
                <w:noProof/>
                <w:webHidden/>
              </w:rPr>
              <w:tab/>
            </w:r>
            <w:r w:rsidR="00E27E0F">
              <w:rPr>
                <w:noProof/>
                <w:webHidden/>
              </w:rPr>
              <w:fldChar w:fldCharType="begin"/>
            </w:r>
            <w:r w:rsidR="00E27E0F">
              <w:rPr>
                <w:noProof/>
                <w:webHidden/>
              </w:rPr>
              <w:instrText xml:space="preserve"> PAGEREF _Toc424141017 \h </w:instrText>
            </w:r>
            <w:r w:rsidR="00E27E0F">
              <w:rPr>
                <w:noProof/>
                <w:webHidden/>
              </w:rPr>
            </w:r>
            <w:r w:rsidR="00E27E0F">
              <w:rPr>
                <w:noProof/>
                <w:webHidden/>
              </w:rPr>
              <w:fldChar w:fldCharType="separate"/>
            </w:r>
            <w:r>
              <w:rPr>
                <w:noProof/>
                <w:webHidden/>
              </w:rPr>
              <w:t>33</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1018" w:history="1">
            <w:r w:rsidR="00E27E0F" w:rsidRPr="00DB40F9">
              <w:rPr>
                <w:rStyle w:val="Hyperlink"/>
                <w:noProof/>
              </w:rPr>
              <w:t>7.</w:t>
            </w:r>
            <w:r w:rsidR="00E27E0F">
              <w:rPr>
                <w:rFonts w:asciiTheme="minorHAnsi" w:eastAsiaTheme="minorEastAsia" w:hAnsiTheme="minorHAnsi" w:cstheme="minorBidi"/>
                <w:b w:val="0"/>
                <w:noProof/>
                <w:sz w:val="22"/>
                <w:szCs w:val="22"/>
              </w:rPr>
              <w:tab/>
            </w:r>
            <w:r w:rsidR="00E27E0F" w:rsidRPr="00DB40F9">
              <w:rPr>
                <w:rStyle w:val="Hyperlink"/>
                <w:noProof/>
              </w:rPr>
              <w:t>Data Access</w:t>
            </w:r>
            <w:r w:rsidR="00E27E0F">
              <w:rPr>
                <w:noProof/>
                <w:webHidden/>
              </w:rPr>
              <w:tab/>
            </w:r>
            <w:r w:rsidR="00E27E0F">
              <w:rPr>
                <w:noProof/>
                <w:webHidden/>
              </w:rPr>
              <w:fldChar w:fldCharType="begin"/>
            </w:r>
            <w:r w:rsidR="00E27E0F">
              <w:rPr>
                <w:noProof/>
                <w:webHidden/>
              </w:rPr>
              <w:instrText xml:space="preserve"> PAGEREF _Toc424141018 \h </w:instrText>
            </w:r>
            <w:r w:rsidR="00E27E0F">
              <w:rPr>
                <w:noProof/>
                <w:webHidden/>
              </w:rPr>
            </w:r>
            <w:r w:rsidR="00E27E0F">
              <w:rPr>
                <w:noProof/>
                <w:webHidden/>
              </w:rPr>
              <w:fldChar w:fldCharType="separate"/>
            </w:r>
            <w:r>
              <w:rPr>
                <w:noProof/>
                <w:webHidden/>
              </w:rPr>
              <w:t>33</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19" w:history="1">
            <w:r w:rsidR="00E27E0F" w:rsidRPr="00DB40F9">
              <w:rPr>
                <w:rStyle w:val="Hyperlink"/>
                <w:rFonts w:ascii="Times New Roman" w:hAnsi="Times New Roman"/>
                <w:noProof/>
              </w:rPr>
              <w:t>7.1.</w:t>
            </w:r>
            <w:r w:rsidR="00E27E0F">
              <w:rPr>
                <w:rFonts w:asciiTheme="minorHAnsi" w:eastAsiaTheme="minorEastAsia" w:hAnsiTheme="minorHAnsi" w:cstheme="minorBidi"/>
                <w:b w:val="0"/>
                <w:noProof/>
                <w:sz w:val="22"/>
                <w:szCs w:val="22"/>
              </w:rPr>
              <w:tab/>
            </w:r>
            <w:r w:rsidR="00E27E0F" w:rsidRPr="00DB40F9">
              <w:rPr>
                <w:rStyle w:val="Hyperlink"/>
                <w:noProof/>
              </w:rPr>
              <w:t>Role Definitions (System)</w:t>
            </w:r>
            <w:r w:rsidR="00E27E0F">
              <w:rPr>
                <w:noProof/>
                <w:webHidden/>
              </w:rPr>
              <w:tab/>
            </w:r>
            <w:r w:rsidR="00E27E0F">
              <w:rPr>
                <w:noProof/>
                <w:webHidden/>
              </w:rPr>
              <w:fldChar w:fldCharType="begin"/>
            </w:r>
            <w:r w:rsidR="00E27E0F">
              <w:rPr>
                <w:noProof/>
                <w:webHidden/>
              </w:rPr>
              <w:instrText xml:space="preserve"> PAGEREF _Toc424141019 \h </w:instrText>
            </w:r>
            <w:r w:rsidR="00E27E0F">
              <w:rPr>
                <w:noProof/>
                <w:webHidden/>
              </w:rPr>
            </w:r>
            <w:r w:rsidR="00E27E0F">
              <w:rPr>
                <w:noProof/>
                <w:webHidden/>
              </w:rPr>
              <w:fldChar w:fldCharType="separate"/>
            </w:r>
            <w:r>
              <w:rPr>
                <w:noProof/>
                <w:webHidden/>
              </w:rPr>
              <w:t>34</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20" w:history="1">
            <w:r w:rsidR="00E27E0F" w:rsidRPr="00DB40F9">
              <w:rPr>
                <w:rStyle w:val="Hyperlink"/>
                <w:rFonts w:ascii="Times New Roman" w:hAnsi="Times New Roman"/>
                <w:noProof/>
              </w:rPr>
              <w:t>7.2.</w:t>
            </w:r>
            <w:r w:rsidR="00E27E0F">
              <w:rPr>
                <w:rFonts w:asciiTheme="minorHAnsi" w:eastAsiaTheme="minorEastAsia" w:hAnsiTheme="minorHAnsi" w:cstheme="minorBidi"/>
                <w:b w:val="0"/>
                <w:noProof/>
                <w:sz w:val="22"/>
                <w:szCs w:val="22"/>
              </w:rPr>
              <w:tab/>
            </w:r>
            <w:r w:rsidR="00E27E0F" w:rsidRPr="00DB40F9">
              <w:rPr>
                <w:rStyle w:val="Hyperlink"/>
                <w:noProof/>
              </w:rPr>
              <w:t>Role Definitions (Dashboard)</w:t>
            </w:r>
            <w:r w:rsidR="00E27E0F">
              <w:rPr>
                <w:noProof/>
                <w:webHidden/>
              </w:rPr>
              <w:tab/>
            </w:r>
            <w:r w:rsidR="00E27E0F">
              <w:rPr>
                <w:noProof/>
                <w:webHidden/>
              </w:rPr>
              <w:fldChar w:fldCharType="begin"/>
            </w:r>
            <w:r w:rsidR="00E27E0F">
              <w:rPr>
                <w:noProof/>
                <w:webHidden/>
              </w:rPr>
              <w:instrText xml:space="preserve"> PAGEREF _Toc424141020 \h </w:instrText>
            </w:r>
            <w:r w:rsidR="00E27E0F">
              <w:rPr>
                <w:noProof/>
                <w:webHidden/>
              </w:rPr>
            </w:r>
            <w:r w:rsidR="00E27E0F">
              <w:rPr>
                <w:noProof/>
                <w:webHidden/>
              </w:rPr>
              <w:fldChar w:fldCharType="separate"/>
            </w:r>
            <w:r>
              <w:rPr>
                <w:noProof/>
                <w:webHidden/>
              </w:rPr>
              <w:t>34</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21" w:history="1">
            <w:r w:rsidR="00E27E0F" w:rsidRPr="00DB40F9">
              <w:rPr>
                <w:rStyle w:val="Hyperlink"/>
                <w:rFonts w:ascii="Times New Roman" w:hAnsi="Times New Roman"/>
                <w:noProof/>
              </w:rPr>
              <w:t>7.3.</w:t>
            </w:r>
            <w:r w:rsidR="00E27E0F">
              <w:rPr>
                <w:rFonts w:asciiTheme="minorHAnsi" w:eastAsiaTheme="minorEastAsia" w:hAnsiTheme="minorHAnsi" w:cstheme="minorBidi"/>
                <w:b w:val="0"/>
                <w:noProof/>
                <w:sz w:val="22"/>
                <w:szCs w:val="22"/>
              </w:rPr>
              <w:tab/>
            </w:r>
            <w:r w:rsidR="00E27E0F" w:rsidRPr="00DB40F9">
              <w:rPr>
                <w:rStyle w:val="Hyperlink"/>
                <w:noProof/>
              </w:rPr>
              <w:t>Node JS Data APIs</w:t>
            </w:r>
            <w:r w:rsidR="00E27E0F">
              <w:rPr>
                <w:noProof/>
                <w:webHidden/>
              </w:rPr>
              <w:tab/>
            </w:r>
            <w:r w:rsidR="00E27E0F">
              <w:rPr>
                <w:noProof/>
                <w:webHidden/>
              </w:rPr>
              <w:fldChar w:fldCharType="begin"/>
            </w:r>
            <w:r w:rsidR="00E27E0F">
              <w:rPr>
                <w:noProof/>
                <w:webHidden/>
              </w:rPr>
              <w:instrText xml:space="preserve"> PAGEREF _Toc424141021 \h </w:instrText>
            </w:r>
            <w:r w:rsidR="00E27E0F">
              <w:rPr>
                <w:noProof/>
                <w:webHidden/>
              </w:rPr>
            </w:r>
            <w:r w:rsidR="00E27E0F">
              <w:rPr>
                <w:noProof/>
                <w:webHidden/>
              </w:rPr>
              <w:fldChar w:fldCharType="separate"/>
            </w:r>
            <w:r>
              <w:rPr>
                <w:noProof/>
                <w:webHidden/>
              </w:rPr>
              <w:t>34</w:t>
            </w:r>
            <w:r w:rsidR="00E27E0F">
              <w:rPr>
                <w:noProof/>
                <w:webHidden/>
              </w:rPr>
              <w:fldChar w:fldCharType="end"/>
            </w:r>
          </w:hyperlink>
        </w:p>
        <w:p w:rsidR="00E27E0F" w:rsidRDefault="00F86F67">
          <w:pPr>
            <w:pStyle w:val="TOC3"/>
            <w:rPr>
              <w:rFonts w:asciiTheme="minorHAnsi" w:eastAsiaTheme="minorEastAsia" w:hAnsiTheme="minorHAnsi" w:cstheme="minorBidi"/>
              <w:b w:val="0"/>
              <w:noProof/>
              <w:sz w:val="22"/>
              <w:szCs w:val="22"/>
            </w:rPr>
          </w:pPr>
          <w:hyperlink w:anchor="_Toc424141022" w:history="1">
            <w:r w:rsidR="00E27E0F" w:rsidRPr="00DB40F9">
              <w:rPr>
                <w:rStyle w:val="Hyperlink"/>
                <w:noProof/>
              </w:rPr>
              <w:t>7.3.1.</w:t>
            </w:r>
            <w:r w:rsidR="00E27E0F">
              <w:rPr>
                <w:rFonts w:asciiTheme="minorHAnsi" w:eastAsiaTheme="minorEastAsia" w:hAnsiTheme="minorHAnsi" w:cstheme="minorBidi"/>
                <w:b w:val="0"/>
                <w:noProof/>
                <w:sz w:val="22"/>
                <w:szCs w:val="22"/>
              </w:rPr>
              <w:tab/>
            </w:r>
            <w:r w:rsidR="00E27E0F" w:rsidRPr="00DB40F9">
              <w:rPr>
                <w:rStyle w:val="Hyperlink"/>
                <w:noProof/>
              </w:rPr>
              <w:t>API listing</w:t>
            </w:r>
            <w:r w:rsidR="00E27E0F">
              <w:rPr>
                <w:noProof/>
                <w:webHidden/>
              </w:rPr>
              <w:tab/>
            </w:r>
            <w:r w:rsidR="00E27E0F">
              <w:rPr>
                <w:noProof/>
                <w:webHidden/>
              </w:rPr>
              <w:fldChar w:fldCharType="begin"/>
            </w:r>
            <w:r w:rsidR="00E27E0F">
              <w:rPr>
                <w:noProof/>
                <w:webHidden/>
              </w:rPr>
              <w:instrText xml:space="preserve"> PAGEREF _Toc424141022 \h </w:instrText>
            </w:r>
            <w:r w:rsidR="00E27E0F">
              <w:rPr>
                <w:noProof/>
                <w:webHidden/>
              </w:rPr>
            </w:r>
            <w:r w:rsidR="00E27E0F">
              <w:rPr>
                <w:noProof/>
                <w:webHidden/>
              </w:rPr>
              <w:fldChar w:fldCharType="separate"/>
            </w:r>
            <w:r>
              <w:rPr>
                <w:noProof/>
                <w:webHidden/>
              </w:rPr>
              <w:t>35</w:t>
            </w:r>
            <w:r w:rsidR="00E27E0F">
              <w:rPr>
                <w:noProof/>
                <w:webHidden/>
              </w:rPr>
              <w:fldChar w:fldCharType="end"/>
            </w:r>
          </w:hyperlink>
        </w:p>
        <w:p w:rsidR="00E27E0F" w:rsidRDefault="00F86F67">
          <w:pPr>
            <w:pStyle w:val="TOC1"/>
            <w:rPr>
              <w:rFonts w:asciiTheme="minorHAnsi" w:eastAsiaTheme="minorEastAsia" w:hAnsiTheme="minorHAnsi" w:cstheme="minorBidi"/>
              <w:b w:val="0"/>
              <w:noProof/>
              <w:sz w:val="22"/>
              <w:szCs w:val="22"/>
            </w:rPr>
          </w:pPr>
          <w:hyperlink w:anchor="_Toc424141023" w:history="1">
            <w:r w:rsidR="00E27E0F" w:rsidRPr="00DB40F9">
              <w:rPr>
                <w:rStyle w:val="Hyperlink"/>
                <w:noProof/>
              </w:rPr>
              <w:t>8.</w:t>
            </w:r>
            <w:r w:rsidR="00E27E0F">
              <w:rPr>
                <w:rFonts w:asciiTheme="minorHAnsi" w:eastAsiaTheme="minorEastAsia" w:hAnsiTheme="minorHAnsi" w:cstheme="minorBidi"/>
                <w:b w:val="0"/>
                <w:noProof/>
                <w:sz w:val="22"/>
                <w:szCs w:val="22"/>
              </w:rPr>
              <w:tab/>
            </w:r>
            <w:r w:rsidR="00E27E0F" w:rsidRPr="00DB40F9">
              <w:rPr>
                <w:rStyle w:val="Hyperlink"/>
                <w:noProof/>
              </w:rPr>
              <w:t>Implementation Considerations</w:t>
            </w:r>
            <w:r w:rsidR="00E27E0F">
              <w:rPr>
                <w:noProof/>
                <w:webHidden/>
              </w:rPr>
              <w:tab/>
            </w:r>
            <w:r w:rsidR="00E27E0F">
              <w:rPr>
                <w:noProof/>
                <w:webHidden/>
              </w:rPr>
              <w:fldChar w:fldCharType="begin"/>
            </w:r>
            <w:r w:rsidR="00E27E0F">
              <w:rPr>
                <w:noProof/>
                <w:webHidden/>
              </w:rPr>
              <w:instrText xml:space="preserve"> PAGEREF _Toc424141023 \h </w:instrText>
            </w:r>
            <w:r w:rsidR="00E27E0F">
              <w:rPr>
                <w:noProof/>
                <w:webHidden/>
              </w:rPr>
            </w:r>
            <w:r w:rsidR="00E27E0F">
              <w:rPr>
                <w:noProof/>
                <w:webHidden/>
              </w:rPr>
              <w:fldChar w:fldCharType="separate"/>
            </w:r>
            <w:r>
              <w:rPr>
                <w:noProof/>
                <w:webHidden/>
              </w:rPr>
              <w:t>36</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24" w:history="1">
            <w:r w:rsidR="00E27E0F" w:rsidRPr="00DB40F9">
              <w:rPr>
                <w:rStyle w:val="Hyperlink"/>
                <w:rFonts w:ascii="Times New Roman" w:hAnsi="Times New Roman"/>
                <w:noProof/>
              </w:rPr>
              <w:t>8.1.</w:t>
            </w:r>
            <w:r w:rsidR="00E27E0F">
              <w:rPr>
                <w:rFonts w:asciiTheme="minorHAnsi" w:eastAsiaTheme="minorEastAsia" w:hAnsiTheme="minorHAnsi" w:cstheme="minorBidi"/>
                <w:b w:val="0"/>
                <w:noProof/>
                <w:sz w:val="22"/>
                <w:szCs w:val="22"/>
              </w:rPr>
              <w:tab/>
            </w:r>
            <w:r w:rsidR="00E27E0F" w:rsidRPr="00DB40F9">
              <w:rPr>
                <w:rStyle w:val="Hyperlink"/>
                <w:noProof/>
              </w:rPr>
              <w:t>Large Objects</w:t>
            </w:r>
            <w:r w:rsidR="00E27E0F">
              <w:rPr>
                <w:noProof/>
                <w:webHidden/>
              </w:rPr>
              <w:tab/>
            </w:r>
            <w:r w:rsidR="00E27E0F">
              <w:rPr>
                <w:noProof/>
                <w:webHidden/>
              </w:rPr>
              <w:fldChar w:fldCharType="begin"/>
            </w:r>
            <w:r w:rsidR="00E27E0F">
              <w:rPr>
                <w:noProof/>
                <w:webHidden/>
              </w:rPr>
              <w:instrText xml:space="preserve"> PAGEREF _Toc424141024 \h </w:instrText>
            </w:r>
            <w:r w:rsidR="00E27E0F">
              <w:rPr>
                <w:noProof/>
                <w:webHidden/>
              </w:rPr>
            </w:r>
            <w:r w:rsidR="00E27E0F">
              <w:rPr>
                <w:noProof/>
                <w:webHidden/>
              </w:rPr>
              <w:fldChar w:fldCharType="separate"/>
            </w:r>
            <w:r>
              <w:rPr>
                <w:noProof/>
                <w:webHidden/>
              </w:rPr>
              <w:t>36</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25" w:history="1">
            <w:r w:rsidR="00E27E0F" w:rsidRPr="00DB40F9">
              <w:rPr>
                <w:rStyle w:val="Hyperlink"/>
                <w:rFonts w:ascii="Times New Roman" w:hAnsi="Times New Roman"/>
                <w:noProof/>
              </w:rPr>
              <w:t>8.2.</w:t>
            </w:r>
            <w:r w:rsidR="00E27E0F">
              <w:rPr>
                <w:rFonts w:asciiTheme="minorHAnsi" w:eastAsiaTheme="minorEastAsia" w:hAnsiTheme="minorHAnsi" w:cstheme="minorBidi"/>
                <w:b w:val="0"/>
                <w:noProof/>
                <w:sz w:val="22"/>
                <w:szCs w:val="22"/>
              </w:rPr>
              <w:tab/>
            </w:r>
            <w:r w:rsidR="00E27E0F" w:rsidRPr="00DB40F9">
              <w:rPr>
                <w:rStyle w:val="Hyperlink"/>
                <w:noProof/>
              </w:rPr>
              <w:t>Partitioning</w:t>
            </w:r>
            <w:r w:rsidR="00E27E0F">
              <w:rPr>
                <w:noProof/>
                <w:webHidden/>
              </w:rPr>
              <w:tab/>
            </w:r>
            <w:r w:rsidR="00E27E0F">
              <w:rPr>
                <w:noProof/>
                <w:webHidden/>
              </w:rPr>
              <w:fldChar w:fldCharType="begin"/>
            </w:r>
            <w:r w:rsidR="00E27E0F">
              <w:rPr>
                <w:noProof/>
                <w:webHidden/>
              </w:rPr>
              <w:instrText xml:space="preserve"> PAGEREF _Toc424141025 \h </w:instrText>
            </w:r>
            <w:r w:rsidR="00E27E0F">
              <w:rPr>
                <w:noProof/>
                <w:webHidden/>
              </w:rPr>
            </w:r>
            <w:r w:rsidR="00E27E0F">
              <w:rPr>
                <w:noProof/>
                <w:webHidden/>
              </w:rPr>
              <w:fldChar w:fldCharType="separate"/>
            </w:r>
            <w:r>
              <w:rPr>
                <w:noProof/>
                <w:webHidden/>
              </w:rPr>
              <w:t>37</w:t>
            </w:r>
            <w:r w:rsidR="00E27E0F">
              <w:rPr>
                <w:noProof/>
                <w:webHidden/>
              </w:rPr>
              <w:fldChar w:fldCharType="end"/>
            </w:r>
          </w:hyperlink>
        </w:p>
        <w:p w:rsidR="00E27E0F" w:rsidRDefault="00F86F67">
          <w:pPr>
            <w:pStyle w:val="TOC2"/>
            <w:rPr>
              <w:rFonts w:asciiTheme="minorHAnsi" w:eastAsiaTheme="minorEastAsia" w:hAnsiTheme="minorHAnsi" w:cstheme="minorBidi"/>
              <w:b w:val="0"/>
              <w:noProof/>
              <w:sz w:val="22"/>
              <w:szCs w:val="22"/>
            </w:rPr>
          </w:pPr>
          <w:hyperlink w:anchor="_Toc424141026" w:history="1">
            <w:r w:rsidR="00E27E0F" w:rsidRPr="00DB40F9">
              <w:rPr>
                <w:rStyle w:val="Hyperlink"/>
                <w:rFonts w:ascii="Times New Roman" w:hAnsi="Times New Roman"/>
                <w:noProof/>
              </w:rPr>
              <w:t>8.3.</w:t>
            </w:r>
            <w:r w:rsidR="00E27E0F">
              <w:rPr>
                <w:rFonts w:asciiTheme="minorHAnsi" w:eastAsiaTheme="minorEastAsia" w:hAnsiTheme="minorHAnsi" w:cstheme="minorBidi"/>
                <w:b w:val="0"/>
                <w:noProof/>
                <w:sz w:val="22"/>
                <w:szCs w:val="22"/>
              </w:rPr>
              <w:tab/>
            </w:r>
            <w:r w:rsidR="00E27E0F" w:rsidRPr="00DB40F9">
              <w:rPr>
                <w:rStyle w:val="Hyperlink"/>
                <w:noProof/>
              </w:rPr>
              <w:t>Error Processing</w:t>
            </w:r>
            <w:r w:rsidR="00E27E0F">
              <w:rPr>
                <w:noProof/>
                <w:webHidden/>
              </w:rPr>
              <w:tab/>
            </w:r>
            <w:r w:rsidR="00E27E0F">
              <w:rPr>
                <w:noProof/>
                <w:webHidden/>
              </w:rPr>
              <w:fldChar w:fldCharType="begin"/>
            </w:r>
            <w:r w:rsidR="00E27E0F">
              <w:rPr>
                <w:noProof/>
                <w:webHidden/>
              </w:rPr>
              <w:instrText xml:space="preserve"> PAGEREF _Toc424141026 \h </w:instrText>
            </w:r>
            <w:r w:rsidR="00E27E0F">
              <w:rPr>
                <w:noProof/>
                <w:webHidden/>
              </w:rPr>
            </w:r>
            <w:r w:rsidR="00E27E0F">
              <w:rPr>
                <w:noProof/>
                <w:webHidden/>
              </w:rPr>
              <w:fldChar w:fldCharType="separate"/>
            </w:r>
            <w:r>
              <w:rPr>
                <w:noProof/>
                <w:webHidden/>
              </w:rPr>
              <w:t>37</w:t>
            </w:r>
            <w:r w:rsidR="00E27E0F">
              <w:rPr>
                <w:noProof/>
                <w:webHidden/>
              </w:rPr>
              <w:fldChar w:fldCharType="end"/>
            </w:r>
          </w:hyperlink>
        </w:p>
        <w:p w:rsidR="00E27E0F" w:rsidRDefault="00E27E0F">
          <w:r>
            <w:rPr>
              <w:b/>
              <w:bCs/>
              <w:noProof/>
            </w:rPr>
            <w:fldChar w:fldCharType="end"/>
          </w:r>
        </w:p>
      </w:sdtContent>
    </w:sdt>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Default="00CE7CBF" w:rsidP="007C6AB3">
      <w:pPr>
        <w:pStyle w:val="Title2"/>
        <w:jc w:val="left"/>
        <w:rPr>
          <w:rFonts w:ascii="Times New Roman" w:hAnsi="Times New Roman" w:cs="Times New Roman"/>
        </w:rPr>
      </w:pPr>
    </w:p>
    <w:p w:rsidR="00CE7CBF" w:rsidRPr="004220A9" w:rsidRDefault="00CE7CBF" w:rsidP="007C6AB3">
      <w:pPr>
        <w:pStyle w:val="Title2"/>
        <w:jc w:val="left"/>
        <w:rPr>
          <w:rFonts w:ascii="Times New Roman" w:hAnsi="Times New Roman" w:cs="Times New Roman"/>
        </w:rPr>
      </w:pPr>
    </w:p>
    <w:p w:rsidR="0038380D" w:rsidRDefault="0038380D" w:rsidP="0038380D">
      <w:pPr>
        <w:pStyle w:val="Heading1"/>
      </w:pPr>
      <w:bookmarkStart w:id="2" w:name="_Toc424140981"/>
      <w:bookmarkStart w:id="3" w:name="_Toc405811303"/>
      <w:bookmarkStart w:id="4" w:name="_Toc424125316"/>
      <w:bookmarkStart w:id="5" w:name="_Toc424140982"/>
      <w:bookmarkEnd w:id="2"/>
      <w:r>
        <w:lastRenderedPageBreak/>
        <w:t>About this document</w:t>
      </w:r>
      <w:bookmarkEnd w:id="3"/>
      <w:bookmarkEnd w:id="4"/>
      <w:bookmarkEnd w:id="5"/>
    </w:p>
    <w:p w:rsidR="0038380D" w:rsidRDefault="0038380D" w:rsidP="0038380D">
      <w:r w:rsidRPr="00CD5105">
        <w:rPr>
          <w:sz w:val="24"/>
        </w:rPr>
        <w:t>This doc</w:t>
      </w:r>
      <w:r>
        <w:rPr>
          <w:sz w:val="24"/>
        </w:rPr>
        <w:t xml:space="preserve">ument is a “work in progress.” The database will be designed through a series of sprint cycles in collaboration with VA stakeholders and users. </w:t>
      </w:r>
      <w:r w:rsidRPr="00CD5105">
        <w:rPr>
          <w:sz w:val="24"/>
        </w:rPr>
        <w:t>The document will be populated with content as the design evolves</w:t>
      </w:r>
      <w:r>
        <w:rPr>
          <w:sz w:val="24"/>
        </w:rPr>
        <w:t xml:space="preserve"> with each sprint, including all potential data options, configurability rules and options. </w:t>
      </w:r>
      <w:r w:rsidRPr="00CD5105">
        <w:rPr>
          <w:sz w:val="24"/>
        </w:rPr>
        <w:t xml:space="preserve">The early versions of the document will focus on the conceptual design, key business requirements, and the primary </w:t>
      </w:r>
      <w:r>
        <w:rPr>
          <w:sz w:val="24"/>
        </w:rPr>
        <w:t>end</w:t>
      </w:r>
      <w:r w:rsidR="00567BFF">
        <w:rPr>
          <w:sz w:val="24"/>
        </w:rPr>
        <w:t xml:space="preserve"> </w:t>
      </w:r>
      <w:r w:rsidRPr="00CD5105">
        <w:rPr>
          <w:sz w:val="24"/>
        </w:rPr>
        <w:t xml:space="preserve">user </w:t>
      </w:r>
      <w:r>
        <w:rPr>
          <w:sz w:val="24"/>
        </w:rPr>
        <w:t xml:space="preserve">features related to the design. Future versions will add additional detail as it becomes available. </w:t>
      </w:r>
    </w:p>
    <w:p w:rsidR="0038380D" w:rsidRDefault="0038380D" w:rsidP="0038380D">
      <w:pPr>
        <w:pStyle w:val="Heading1"/>
        <w:numPr>
          <w:ilvl w:val="0"/>
          <w:numId w:val="0"/>
        </w:numPr>
        <w:ind w:left="720" w:hanging="720"/>
      </w:pPr>
    </w:p>
    <w:p w:rsidR="004F3A80" w:rsidRPr="004220A9" w:rsidRDefault="004F3A80" w:rsidP="00DE7EB2">
      <w:pPr>
        <w:pStyle w:val="Heading1"/>
      </w:pPr>
      <w:bookmarkStart w:id="6" w:name="_Toc424125317"/>
      <w:bookmarkStart w:id="7" w:name="_Toc424140983"/>
      <w:r w:rsidRPr="00DE7EB2">
        <w:t>Introduction</w:t>
      </w:r>
      <w:bookmarkEnd w:id="0"/>
      <w:bookmarkEnd w:id="6"/>
      <w:bookmarkEnd w:id="7"/>
    </w:p>
    <w:p w:rsidR="00520D69" w:rsidRPr="004220A9" w:rsidRDefault="00520D69" w:rsidP="00520D69">
      <w:pPr>
        <w:pStyle w:val="PSPBodytext"/>
      </w:pPr>
      <w:r w:rsidRPr="004220A9">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w:t>
      </w:r>
      <w:r w:rsidR="0064711D">
        <w:t>Veteran</w:t>
      </w:r>
      <w:r w:rsidRPr="004220A9">
        <w:t xml:space="preserve">s and the military culture as it relates to stigma and mental health is important for early intervention. The goal of the Integrated Reach Database System (IRDS) innovation is to promote the general health of the </w:t>
      </w:r>
      <w:r w:rsidR="0064711D">
        <w:t>Veteran</w:t>
      </w:r>
      <w:r w:rsidRPr="004220A9">
        <w:t xml:space="preserve"> population and effectively intervene in issues before they escalate in crisis. </w:t>
      </w:r>
    </w:p>
    <w:p w:rsidR="00520D69" w:rsidRPr="004220A9" w:rsidRDefault="00520D69" w:rsidP="00520D69">
      <w:pPr>
        <w:pStyle w:val="PSPBodytext"/>
      </w:pPr>
      <w:r w:rsidRPr="004220A9">
        <w:t>The IRDS solution innovates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520D69" w:rsidRPr="004220A9" w:rsidRDefault="00520D69" w:rsidP="00520D69">
      <w:pPr>
        <w:pStyle w:val="BodyText"/>
        <w:jc w:val="both"/>
        <w:rPr>
          <w:sz w:val="24"/>
          <w:szCs w:val="24"/>
        </w:rPr>
      </w:pPr>
      <w:r w:rsidRPr="004220A9">
        <w:rPr>
          <w:sz w:val="24"/>
          <w:szCs w:val="24"/>
        </w:rPr>
        <w:t xml:space="preserve">The IRDS innovation will serve to bolster the three major components of VHA’s Strategic Plan for Suicide Prevention: surveillance, risk and protective factors, and prevention interventions. The IRDS innovation will target antecedent events specific to </w:t>
      </w:r>
      <w:r w:rsidR="0064711D">
        <w:rPr>
          <w:sz w:val="24"/>
          <w:szCs w:val="24"/>
        </w:rPr>
        <w:t>Veteran</w:t>
      </w:r>
      <w:r w:rsidRPr="004220A9">
        <w:rPr>
          <w:sz w:val="24"/>
          <w:szCs w:val="24"/>
        </w:rPr>
        <w:t xml:space="preserve"> populations prior to the onset of risk to mitigate the development of risk.</w:t>
      </w:r>
    </w:p>
    <w:p w:rsidR="00840372" w:rsidRPr="00DE7EB2" w:rsidRDefault="00840372" w:rsidP="00DE7EB2">
      <w:pPr>
        <w:pStyle w:val="Heading2"/>
      </w:pPr>
      <w:bookmarkStart w:id="8" w:name="_Toc424125318"/>
      <w:bookmarkStart w:id="9" w:name="_Toc424140984"/>
      <w:r w:rsidRPr="00DE7EB2">
        <w:t>Purpose</w:t>
      </w:r>
      <w:bookmarkEnd w:id="8"/>
      <w:bookmarkEnd w:id="9"/>
    </w:p>
    <w:p w:rsidR="004220A9" w:rsidRDefault="00803220" w:rsidP="003A64D5">
      <w:pPr>
        <w:rPr>
          <w:sz w:val="24"/>
        </w:rPr>
      </w:pPr>
      <w:r w:rsidRPr="00803220">
        <w:rPr>
          <w:sz w:val="24"/>
        </w:rPr>
        <w:t xml:space="preserve">The purpose of the Database Design </w:t>
      </w:r>
      <w:r w:rsidR="00D3465E" w:rsidRPr="00803220">
        <w:rPr>
          <w:sz w:val="24"/>
        </w:rPr>
        <w:t>Specification is</w:t>
      </w:r>
      <w:r w:rsidRPr="00803220">
        <w:rPr>
          <w:sz w:val="24"/>
        </w:rPr>
        <w:t xml:space="preserve"> to give detailed </w:t>
      </w:r>
      <w:r w:rsidR="00D3465E" w:rsidRPr="00803220">
        <w:rPr>
          <w:sz w:val="24"/>
        </w:rPr>
        <w:t>documentation</w:t>
      </w:r>
      <w:r w:rsidRPr="00803220">
        <w:rPr>
          <w:sz w:val="24"/>
        </w:rPr>
        <w:t xml:space="preserve"> of the Data and Database </w:t>
      </w:r>
      <w:r w:rsidR="00D3465E" w:rsidRPr="00803220">
        <w:rPr>
          <w:sz w:val="24"/>
        </w:rPr>
        <w:t>components</w:t>
      </w:r>
      <w:r w:rsidRPr="00803220">
        <w:rPr>
          <w:sz w:val="24"/>
        </w:rPr>
        <w:t xml:space="preserve"> of the IRDS system.</w:t>
      </w:r>
    </w:p>
    <w:p w:rsidR="00840372" w:rsidRPr="00DE7EB2" w:rsidRDefault="00840372" w:rsidP="00DE7EB2">
      <w:pPr>
        <w:pStyle w:val="Heading2"/>
      </w:pPr>
      <w:bookmarkStart w:id="10" w:name="_Toc424125319"/>
      <w:bookmarkStart w:id="11" w:name="_Toc424140985"/>
      <w:r w:rsidRPr="00DE7EB2">
        <w:t>Scope, Approach and Methods</w:t>
      </w:r>
      <w:bookmarkEnd w:id="10"/>
      <w:bookmarkEnd w:id="11"/>
    </w:p>
    <w:p w:rsidR="00803220" w:rsidRDefault="00803220" w:rsidP="00803220">
      <w:pPr>
        <w:rPr>
          <w:sz w:val="24"/>
        </w:rPr>
      </w:pPr>
      <w:r>
        <w:rPr>
          <w:sz w:val="24"/>
        </w:rPr>
        <w:t>This document covers the following items:</w:t>
      </w:r>
    </w:p>
    <w:p w:rsidR="00803220" w:rsidRPr="004220A9" w:rsidRDefault="00803220" w:rsidP="00803220">
      <w:pPr>
        <w:pStyle w:val="ListParagraph"/>
        <w:numPr>
          <w:ilvl w:val="0"/>
          <w:numId w:val="24"/>
        </w:numPr>
        <w:rPr>
          <w:sz w:val="24"/>
        </w:rPr>
      </w:pPr>
      <w:r w:rsidRPr="004220A9">
        <w:rPr>
          <w:sz w:val="24"/>
        </w:rPr>
        <w:t>Database Properties</w:t>
      </w:r>
      <w:r w:rsidR="001D7222">
        <w:rPr>
          <w:sz w:val="24"/>
        </w:rPr>
        <w:t xml:space="preserve"> and Configuration</w:t>
      </w:r>
    </w:p>
    <w:p w:rsidR="00803220" w:rsidRPr="004220A9" w:rsidRDefault="00803220" w:rsidP="00803220">
      <w:pPr>
        <w:pStyle w:val="ListParagraph"/>
        <w:numPr>
          <w:ilvl w:val="0"/>
          <w:numId w:val="24"/>
        </w:numPr>
        <w:rPr>
          <w:sz w:val="24"/>
        </w:rPr>
      </w:pPr>
      <w:r w:rsidRPr="004220A9">
        <w:rPr>
          <w:sz w:val="24"/>
        </w:rPr>
        <w:t>Database Conceptual Design</w:t>
      </w:r>
    </w:p>
    <w:p w:rsidR="00803220" w:rsidRPr="004220A9" w:rsidRDefault="00803220" w:rsidP="00803220">
      <w:pPr>
        <w:pStyle w:val="ListParagraph"/>
        <w:numPr>
          <w:ilvl w:val="0"/>
          <w:numId w:val="24"/>
        </w:numPr>
        <w:rPr>
          <w:sz w:val="24"/>
        </w:rPr>
      </w:pPr>
      <w:r w:rsidRPr="004220A9">
        <w:rPr>
          <w:sz w:val="24"/>
        </w:rPr>
        <w:t>Database Objects</w:t>
      </w:r>
      <w:r>
        <w:rPr>
          <w:sz w:val="24"/>
        </w:rPr>
        <w:t xml:space="preserve"> and Table Schemas</w:t>
      </w:r>
    </w:p>
    <w:p w:rsidR="00803220" w:rsidRDefault="00803220" w:rsidP="00803220">
      <w:pPr>
        <w:pStyle w:val="ListParagraph"/>
        <w:numPr>
          <w:ilvl w:val="0"/>
          <w:numId w:val="24"/>
        </w:numPr>
        <w:rPr>
          <w:sz w:val="24"/>
        </w:rPr>
      </w:pPr>
      <w:r w:rsidRPr="004220A9">
        <w:rPr>
          <w:sz w:val="24"/>
        </w:rPr>
        <w:t>External Data Sources and Interfaces</w:t>
      </w:r>
    </w:p>
    <w:p w:rsidR="00BE4909" w:rsidRDefault="00BE4909" w:rsidP="00BE4909">
      <w:pPr>
        <w:rPr>
          <w:sz w:val="24"/>
        </w:rPr>
      </w:pPr>
    </w:p>
    <w:p w:rsidR="00BE4909" w:rsidRPr="00DE7EB2" w:rsidRDefault="00BE4909" w:rsidP="00BE4909">
      <w:pPr>
        <w:rPr>
          <w:sz w:val="24"/>
        </w:rPr>
      </w:pPr>
      <w:r w:rsidRPr="00DE7EB2">
        <w:rPr>
          <w:sz w:val="24"/>
        </w:rPr>
        <w:t xml:space="preserve">NOTE: This is a working document. As access to data sources becomes available and technical requirements are further defined, the document will be updated with details such as, database </w:t>
      </w:r>
      <w:r w:rsidRPr="00DE7EB2">
        <w:rPr>
          <w:sz w:val="24"/>
        </w:rPr>
        <w:lastRenderedPageBreak/>
        <w:t>configuration, indexing and the types of data transformations that will take place when importing data from sources into the IRDS system.</w:t>
      </w:r>
    </w:p>
    <w:p w:rsidR="001F28CF" w:rsidRPr="00DE7EB2" w:rsidRDefault="001F28CF" w:rsidP="00DE7EB2">
      <w:pPr>
        <w:pStyle w:val="Heading2"/>
      </w:pPr>
      <w:bookmarkStart w:id="12" w:name="_Toc424125320"/>
      <w:bookmarkStart w:id="13" w:name="_Toc424140986"/>
      <w:r w:rsidRPr="00DE7EB2">
        <w:t>Acronyms and Abbreviations</w:t>
      </w:r>
      <w:bookmarkEnd w:id="12"/>
      <w:bookmarkEnd w:id="13"/>
    </w:p>
    <w:p w:rsidR="006152CD" w:rsidRDefault="006152CD" w:rsidP="006152CD"/>
    <w:p w:rsidR="006152CD" w:rsidRDefault="006152CD" w:rsidP="0036577E">
      <w:pPr>
        <w:jc w:val="center"/>
        <w:rPr>
          <w:rFonts w:ascii="Arial" w:hAnsi="Arial" w:cs="Arial"/>
          <w:b/>
        </w:rPr>
      </w:pPr>
      <w:r w:rsidRPr="00DE7EB2">
        <w:rPr>
          <w:rFonts w:ascii="Arial" w:hAnsi="Arial" w:cs="Arial"/>
          <w:b/>
        </w:rPr>
        <w:t xml:space="preserve">Table </w:t>
      </w:r>
      <w:r w:rsidRPr="00DE7EB2">
        <w:rPr>
          <w:rFonts w:ascii="Arial" w:hAnsi="Arial" w:cs="Arial"/>
          <w:b/>
        </w:rPr>
        <w:fldChar w:fldCharType="begin"/>
      </w:r>
      <w:r w:rsidRPr="00DE7EB2">
        <w:rPr>
          <w:rFonts w:ascii="Arial" w:hAnsi="Arial" w:cs="Arial"/>
          <w:b/>
        </w:rPr>
        <w:instrText xml:space="preserve"> SEQ Table \* ARABIC </w:instrText>
      </w:r>
      <w:r w:rsidRPr="00DE7EB2">
        <w:rPr>
          <w:rFonts w:ascii="Arial" w:hAnsi="Arial" w:cs="Arial"/>
          <w:b/>
        </w:rPr>
        <w:fldChar w:fldCharType="separate"/>
      </w:r>
      <w:r w:rsidR="00F86F67">
        <w:rPr>
          <w:rFonts w:ascii="Arial" w:hAnsi="Arial" w:cs="Arial"/>
          <w:b/>
          <w:noProof/>
        </w:rPr>
        <w:t>1</w:t>
      </w:r>
      <w:r w:rsidRPr="00DE7EB2">
        <w:rPr>
          <w:rFonts w:ascii="Arial" w:hAnsi="Arial" w:cs="Arial"/>
          <w:b/>
        </w:rPr>
        <w:fldChar w:fldCharType="end"/>
      </w:r>
      <w:r w:rsidRPr="00DE7EB2">
        <w:rPr>
          <w:rFonts w:ascii="Arial" w:hAnsi="Arial" w:cs="Arial"/>
          <w:b/>
        </w:rPr>
        <w:t>: Acronyms and Abbreviations</w:t>
      </w:r>
    </w:p>
    <w:p w:rsidR="004425BB" w:rsidRPr="00DE7EB2" w:rsidRDefault="004425BB" w:rsidP="0036577E">
      <w:pPr>
        <w:jc w:val="center"/>
        <w:rPr>
          <w:rFonts w:ascii="Arial" w:hAnsi="Arial" w:cs="Arial"/>
          <w:b/>
        </w:rPr>
      </w:pPr>
    </w:p>
    <w:tbl>
      <w:tblPr>
        <w:tblW w:w="431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28"/>
        <w:gridCol w:w="6732"/>
      </w:tblGrid>
      <w:tr w:rsidR="00A47907" w:rsidRPr="00D35D5C" w:rsidTr="005B2FA4">
        <w:trPr>
          <w:cantSplit/>
          <w:trHeight w:val="421"/>
          <w:tblHeader/>
          <w:jc w:val="center"/>
        </w:trPr>
        <w:tc>
          <w:tcPr>
            <w:tcW w:w="824"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Acronym</w:t>
            </w:r>
          </w:p>
        </w:tc>
        <w:tc>
          <w:tcPr>
            <w:tcW w:w="4176" w:type="pct"/>
            <w:shd w:val="clear" w:color="auto" w:fill="E0E0E0"/>
          </w:tcPr>
          <w:p w:rsidR="00A47907" w:rsidRPr="002B64BE" w:rsidRDefault="00A47907" w:rsidP="005B2FA4">
            <w:pPr>
              <w:pStyle w:val="TableHeading"/>
              <w:rPr>
                <w:rFonts w:ascii="Times New Roman" w:hAnsi="Times New Roman" w:cs="Times New Roman"/>
              </w:rPr>
            </w:pPr>
            <w:r w:rsidRPr="002B64BE">
              <w:rPr>
                <w:rFonts w:ascii="Times New Roman" w:hAnsi="Times New Roman" w:cs="Times New Roman"/>
              </w:rPr>
              <w:t>Term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API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Application Programming I</w:t>
            </w:r>
            <w:r w:rsidRPr="00800AA9">
              <w:rPr>
                <w:rFonts w:ascii="Times New Roman" w:eastAsia="MS Mincho" w:hAnsi="Times New Roman" w:cs="Times New Roman"/>
                <w:szCs w:val="22"/>
                <w:lang w:eastAsia="en-GB"/>
              </w:rPr>
              <w:t>nterface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Corporate Data Warehouse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DOB</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Date of Birth</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EDW</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Enterprise Data Warehouse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ETL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Extract, Transform, Load</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GB</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Gigabyte</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HDD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Hard Disk Drive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International Classification of Diseases </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ID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Identification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IRDS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Integrated Reach Database System</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JSON</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JavaScript Object Notatio</w:t>
            </w:r>
            <w:r>
              <w:rPr>
                <w:rFonts w:ascii="Times New Roman" w:eastAsia="MS Mincho" w:hAnsi="Times New Roman" w:cs="Times New Roman"/>
                <w:szCs w:val="22"/>
                <w:lang w:eastAsia="en-GB"/>
              </w:rPr>
              <w:t>n</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KNIME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800AA9">
              <w:rPr>
                <w:rFonts w:ascii="Times New Roman" w:eastAsia="MS Mincho" w:hAnsi="Times New Roman" w:cs="Times New Roman"/>
                <w:szCs w:val="22"/>
                <w:lang w:eastAsia="en-GB"/>
              </w:rPr>
              <w:t>Konstanz Information Miner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MS</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Microsoft Server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MUMPS</w:t>
            </w:r>
          </w:p>
        </w:tc>
        <w:tc>
          <w:tcPr>
            <w:tcW w:w="4176" w:type="pct"/>
          </w:tcPr>
          <w:p w:rsidR="00A47907" w:rsidRPr="00247781" w:rsidRDefault="008C1C69" w:rsidP="005B2FA4">
            <w:pPr>
              <w:pStyle w:val="TableText"/>
              <w:rPr>
                <w:rFonts w:ascii="Times New Roman" w:eastAsia="MS Mincho" w:hAnsi="Times New Roman" w:cs="Times New Roman"/>
                <w:szCs w:val="22"/>
                <w:lang w:eastAsia="en-GB"/>
              </w:rPr>
            </w:pPr>
            <w:r w:rsidRPr="008C1C69">
              <w:rPr>
                <w:rFonts w:ascii="Times New Roman" w:eastAsia="MS Mincho" w:hAnsi="Times New Roman" w:cs="Times New Roman"/>
                <w:szCs w:val="22"/>
                <w:lang w:eastAsia="en-GB"/>
              </w:rPr>
              <w:t>Massachusetts General Hospital Utility Multi-Programming System</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NDI</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National Death Index</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NODE JS</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A</w:t>
            </w:r>
            <w:r w:rsidRPr="00A47907">
              <w:rPr>
                <w:rFonts w:ascii="Times New Roman" w:eastAsia="MS Mincho" w:hAnsi="Times New Roman" w:cs="Times New Roman"/>
                <w:szCs w:val="22"/>
                <w:lang w:eastAsia="en-GB"/>
              </w:rPr>
              <w:t>n open source, cross-platform runtime environment for server-side and networking applications</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PACER</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sidRPr="00A47907">
              <w:rPr>
                <w:rFonts w:ascii="Times New Roman" w:eastAsia="MS Mincho" w:hAnsi="Times New Roman" w:cs="Times New Roman"/>
                <w:szCs w:val="22"/>
                <w:lang w:eastAsia="en-GB"/>
              </w:rPr>
              <w:t>Public Access to Court Electronic Records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Del="00A47907">
              <w:rPr>
                <w:rFonts w:ascii="Times New Roman" w:hAnsi="Times New Roman" w:cs="Times New Roman"/>
                <w:szCs w:val="22"/>
              </w:rPr>
              <w:t>POC</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Del="00A47907">
              <w:rPr>
                <w:rFonts w:ascii="Times New Roman" w:eastAsia="MS Mincho" w:hAnsi="Times New Roman" w:cs="Times New Roman"/>
                <w:szCs w:val="22"/>
                <w:lang w:eastAsia="en-GB"/>
              </w:rPr>
              <w:t>Point of Contact</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PTSD</w:t>
            </w:r>
          </w:p>
        </w:tc>
        <w:tc>
          <w:tcPr>
            <w:tcW w:w="4176" w:type="pct"/>
          </w:tcPr>
          <w:p w:rsidR="00A47907" w:rsidRPr="00247781"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Post-Traumatic Stress Disorder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RAM</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Random Access Memory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RPC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Remote Procedure Call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SDCD</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State Death Certificate Data</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SDR</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Data Repository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lastRenderedPageBreak/>
              <w:t>SFTP</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Secure File Transfer Protocol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SPAN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Suicide Prevention Applications Network</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Structured Query Language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SSIS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Integration Services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SSMS</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SQL Server Management Studio</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SSN</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Social Security Number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TBD</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To Be Determined</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TBI</w:t>
            </w:r>
          </w:p>
        </w:tc>
        <w:tc>
          <w:tcPr>
            <w:tcW w:w="4176" w:type="pct"/>
          </w:tcPr>
          <w:p w:rsidR="00A47907" w:rsidRDefault="00A47907"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Traumatic Brain Injury</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T-SQL</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Transact-SQL</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 xml:space="preserve">Department of </w:t>
            </w:r>
            <w:r w:rsidR="0064711D">
              <w:rPr>
                <w:rFonts w:ascii="Times New Roman" w:hAnsi="Times New Roman" w:cs="Times New Roman"/>
                <w:szCs w:val="22"/>
              </w:rPr>
              <w:t>Veteran</w:t>
            </w:r>
            <w:r w:rsidRPr="002B64BE">
              <w:rPr>
                <w:rFonts w:ascii="Times New Roman" w:hAnsi="Times New Roman" w:cs="Times New Roman"/>
                <w:szCs w:val="22"/>
              </w:rPr>
              <w:t>s Affairs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VAMC</w:t>
            </w:r>
          </w:p>
        </w:tc>
        <w:tc>
          <w:tcPr>
            <w:tcW w:w="4176"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VA Medical Center</w:t>
            </w:r>
          </w:p>
        </w:tc>
      </w:tr>
      <w:tr w:rsidR="00A47907" w:rsidRPr="00D35D5C" w:rsidTr="005B2FA4">
        <w:trPr>
          <w:cantSplit/>
          <w:trHeight w:val="400"/>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VBA</w:t>
            </w:r>
          </w:p>
        </w:tc>
        <w:tc>
          <w:tcPr>
            <w:tcW w:w="4176" w:type="pct"/>
          </w:tcPr>
          <w:p w:rsidR="00A47907"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Pr>
                <w:rFonts w:ascii="Times New Roman" w:eastAsia="MS Mincho" w:hAnsi="Times New Roman" w:cs="Times New Roman"/>
                <w:szCs w:val="22"/>
                <w:lang w:eastAsia="en-GB"/>
              </w:rPr>
              <w:t>s Benefits Administration</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VCL</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hAnsi="Times New Roman" w:cs="Times New Roman"/>
                <w:szCs w:val="22"/>
              </w:rPr>
              <w:t>Veteran</w:t>
            </w:r>
            <w:r w:rsidR="00A47907" w:rsidRPr="002B64BE">
              <w:rPr>
                <w:rFonts w:ascii="Times New Roman" w:hAnsi="Times New Roman" w:cs="Times New Roman"/>
                <w:szCs w:val="22"/>
              </w:rPr>
              <w:t>s Crisis Line</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VHA</w:t>
            </w:r>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Administration</w:t>
            </w:r>
          </w:p>
        </w:tc>
      </w:tr>
      <w:tr w:rsidR="00A47907" w:rsidRPr="0036577E"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VISN</w:t>
            </w:r>
          </w:p>
        </w:tc>
        <w:tc>
          <w:tcPr>
            <w:tcW w:w="4176" w:type="pct"/>
          </w:tcPr>
          <w:p w:rsidR="00A47907" w:rsidRPr="002B64BE" w:rsidRDefault="0064711D" w:rsidP="005B2FA4">
            <w:pPr>
              <w:pStyle w:val="TableText"/>
              <w:rPr>
                <w:rFonts w:ascii="Times New Roman" w:eastAsia="MS Mincho" w:hAnsi="Times New Roman" w:cs="Times New Roman"/>
                <w:szCs w:val="22"/>
                <w:lang w:eastAsia="en-GB"/>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Integrated Service Networks</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proofErr w:type="spellStart"/>
            <w:r w:rsidRPr="002B64BE">
              <w:rPr>
                <w:rFonts w:ascii="Times New Roman" w:hAnsi="Times New Roman" w:cs="Times New Roman"/>
                <w:szCs w:val="22"/>
              </w:rPr>
              <w:t>VistA</w:t>
            </w:r>
            <w:proofErr w:type="spellEnd"/>
          </w:p>
        </w:tc>
        <w:tc>
          <w:tcPr>
            <w:tcW w:w="4176" w:type="pct"/>
          </w:tcPr>
          <w:p w:rsidR="00A47907" w:rsidRPr="002B64BE" w:rsidRDefault="0064711D" w:rsidP="005B2FA4">
            <w:pPr>
              <w:pStyle w:val="TableText"/>
              <w:rPr>
                <w:rFonts w:ascii="Times New Roman" w:hAnsi="Times New Roman" w:cs="Times New Roman"/>
                <w:szCs w:val="22"/>
              </w:rPr>
            </w:pPr>
            <w:r>
              <w:rPr>
                <w:rFonts w:ascii="Times New Roman" w:eastAsia="MS Mincho" w:hAnsi="Times New Roman" w:cs="Times New Roman"/>
                <w:szCs w:val="22"/>
                <w:lang w:eastAsia="en-GB"/>
              </w:rPr>
              <w:t>Veteran</w:t>
            </w:r>
            <w:r w:rsidR="00A47907" w:rsidRPr="002B64BE">
              <w:rPr>
                <w:rFonts w:ascii="Times New Roman" w:eastAsia="MS Mincho" w:hAnsi="Times New Roman" w:cs="Times New Roman"/>
                <w:szCs w:val="22"/>
                <w:lang w:eastAsia="en-GB"/>
              </w:rPr>
              <w:t>s Health Information Systems and Technology Architecture</w:t>
            </w:r>
          </w:p>
        </w:tc>
      </w:tr>
      <w:tr w:rsidR="00A47907" w:rsidRPr="00D35D5C" w:rsidTr="005B2FA4">
        <w:trPr>
          <w:cantSplit/>
          <w:trHeight w:val="400"/>
          <w:jc w:val="center"/>
        </w:trPr>
        <w:tc>
          <w:tcPr>
            <w:tcW w:w="824" w:type="pct"/>
          </w:tcPr>
          <w:p w:rsidR="00A47907" w:rsidRPr="002B64BE" w:rsidRDefault="00A47907" w:rsidP="005B2FA4">
            <w:pPr>
              <w:pStyle w:val="TableText"/>
              <w:rPr>
                <w:rFonts w:ascii="Times New Roman" w:hAnsi="Times New Roman" w:cs="Times New Roman"/>
                <w:szCs w:val="22"/>
              </w:rPr>
            </w:pPr>
            <w:r w:rsidRPr="002B64BE">
              <w:rPr>
                <w:rFonts w:ascii="Times New Roman" w:hAnsi="Times New Roman" w:cs="Times New Roman"/>
                <w:szCs w:val="22"/>
              </w:rPr>
              <w:t>VLER</w:t>
            </w:r>
          </w:p>
        </w:tc>
        <w:tc>
          <w:tcPr>
            <w:tcW w:w="4176" w:type="pct"/>
          </w:tcPr>
          <w:p w:rsidR="00A47907" w:rsidRPr="002B64BE" w:rsidRDefault="00A47907" w:rsidP="005B2FA4">
            <w:pPr>
              <w:pStyle w:val="TableText"/>
              <w:rPr>
                <w:rFonts w:ascii="Times New Roman" w:eastAsia="MS Mincho" w:hAnsi="Times New Roman" w:cs="Times New Roman"/>
                <w:szCs w:val="22"/>
                <w:lang w:eastAsia="en-GB"/>
              </w:rPr>
            </w:pPr>
            <w:r w:rsidRPr="002B64BE">
              <w:rPr>
                <w:rFonts w:ascii="Times New Roman" w:eastAsia="MS Mincho" w:hAnsi="Times New Roman" w:cs="Times New Roman"/>
                <w:szCs w:val="22"/>
                <w:lang w:eastAsia="en-GB"/>
              </w:rPr>
              <w:t>Virtual Lifetime Electronic Record</w:t>
            </w:r>
          </w:p>
        </w:tc>
      </w:tr>
      <w:tr w:rsidR="00A47907" w:rsidRPr="00D35D5C" w:rsidTr="00CE6103">
        <w:trPr>
          <w:cantSplit/>
          <w:trHeight w:val="552"/>
          <w:jc w:val="center"/>
        </w:trPr>
        <w:tc>
          <w:tcPr>
            <w:tcW w:w="824" w:type="pct"/>
          </w:tcPr>
          <w:p w:rsidR="00A47907" w:rsidRDefault="00A47907" w:rsidP="005B2FA4">
            <w:pPr>
              <w:pStyle w:val="TableText"/>
              <w:rPr>
                <w:rFonts w:ascii="Times New Roman" w:hAnsi="Times New Roman" w:cs="Times New Roman"/>
                <w:szCs w:val="22"/>
              </w:rPr>
            </w:pPr>
            <w:r>
              <w:rPr>
                <w:rFonts w:ascii="Times New Roman" w:hAnsi="Times New Roman" w:cs="Times New Roman"/>
                <w:szCs w:val="22"/>
              </w:rPr>
              <w:t>VR&amp;E</w:t>
            </w:r>
          </w:p>
        </w:tc>
        <w:tc>
          <w:tcPr>
            <w:tcW w:w="4176" w:type="pct"/>
          </w:tcPr>
          <w:p w:rsidR="00A47907" w:rsidRDefault="00A47907" w:rsidP="005B2FA4">
            <w:pPr>
              <w:pStyle w:val="TableText"/>
              <w:rPr>
                <w:rFonts w:ascii="Times New Roman" w:eastAsia="MS Mincho" w:hAnsi="Times New Roman" w:cs="Times New Roman"/>
                <w:szCs w:val="22"/>
                <w:lang w:eastAsia="en-GB"/>
              </w:rPr>
            </w:pPr>
            <w:r w:rsidRPr="00247781">
              <w:rPr>
                <w:rFonts w:ascii="Times New Roman" w:eastAsia="MS Mincho" w:hAnsi="Times New Roman" w:cs="Times New Roman"/>
                <w:szCs w:val="22"/>
                <w:lang w:eastAsia="en-GB"/>
              </w:rPr>
              <w:t>Vocational Rehabilitation and Employmen</w:t>
            </w:r>
            <w:r>
              <w:rPr>
                <w:rFonts w:ascii="Times New Roman" w:eastAsia="MS Mincho" w:hAnsi="Times New Roman" w:cs="Times New Roman"/>
                <w:szCs w:val="22"/>
                <w:lang w:eastAsia="en-GB"/>
              </w:rPr>
              <w:t>t</w:t>
            </w:r>
          </w:p>
        </w:tc>
      </w:tr>
    </w:tbl>
    <w:p w:rsidR="00DE7EB2" w:rsidRPr="0036577E" w:rsidRDefault="00DE7EB2" w:rsidP="0036577E">
      <w:pPr>
        <w:jc w:val="center"/>
        <w:rPr>
          <w:b/>
        </w:rPr>
      </w:pPr>
    </w:p>
    <w:p w:rsidR="006152CD" w:rsidRPr="006152CD" w:rsidRDefault="006152CD" w:rsidP="006152CD"/>
    <w:p w:rsidR="00A06F4F" w:rsidRPr="004220A9" w:rsidRDefault="00A06F4F" w:rsidP="002B64BE">
      <w:pPr>
        <w:pStyle w:val="Heading1"/>
      </w:pPr>
      <w:bookmarkStart w:id="14" w:name="_Toc424125321"/>
      <w:bookmarkStart w:id="15" w:name="_Toc424140987"/>
      <w:r w:rsidRPr="004220A9">
        <w:t xml:space="preserve">System </w:t>
      </w:r>
      <w:r w:rsidRPr="002B64BE">
        <w:t>Overview</w:t>
      </w:r>
      <w:bookmarkEnd w:id="14"/>
      <w:bookmarkEnd w:id="15"/>
    </w:p>
    <w:p w:rsidR="006124FC" w:rsidRPr="004220A9" w:rsidRDefault="006124FC" w:rsidP="006124FC">
      <w:pPr>
        <w:pStyle w:val="BodyText"/>
        <w:rPr>
          <w:sz w:val="24"/>
          <w:szCs w:val="24"/>
          <w:lang w:eastAsia="en-US"/>
        </w:rPr>
      </w:pPr>
      <w:r w:rsidRPr="004220A9">
        <w:rPr>
          <w:sz w:val="24"/>
          <w:szCs w:val="24"/>
          <w:lang w:eastAsia="en-US"/>
        </w:rPr>
        <w:t>The main components of the IRDS system are:</w:t>
      </w:r>
    </w:p>
    <w:p w:rsidR="006124FC" w:rsidRPr="004220A9" w:rsidRDefault="000D26F2" w:rsidP="006124FC">
      <w:pPr>
        <w:pStyle w:val="BodyText"/>
        <w:numPr>
          <w:ilvl w:val="0"/>
          <w:numId w:val="18"/>
        </w:numPr>
        <w:rPr>
          <w:sz w:val="24"/>
          <w:szCs w:val="24"/>
          <w:lang w:eastAsia="en-US"/>
        </w:rPr>
      </w:pPr>
      <w:r>
        <w:rPr>
          <w:b/>
          <w:sz w:val="24"/>
          <w:szCs w:val="24"/>
          <w:lang w:eastAsia="en-US"/>
        </w:rPr>
        <w:t xml:space="preserve">Reach Database - </w:t>
      </w:r>
      <w:r w:rsidR="006124FC" w:rsidRPr="004220A9">
        <w:rPr>
          <w:sz w:val="24"/>
          <w:szCs w:val="24"/>
          <w:lang w:eastAsia="en-US"/>
        </w:rPr>
        <w:t xml:space="preserve"> A SQL Server database on the IRDS server that stores data from the various VA </w:t>
      </w:r>
      <w:r w:rsidR="00671219">
        <w:rPr>
          <w:sz w:val="24"/>
          <w:szCs w:val="24"/>
          <w:lang w:eastAsia="en-US"/>
        </w:rPr>
        <w:t>source</w:t>
      </w:r>
      <w:r w:rsidR="001D7222">
        <w:rPr>
          <w:sz w:val="24"/>
          <w:szCs w:val="24"/>
          <w:lang w:eastAsia="en-US"/>
        </w:rPr>
        <w:t>s</w:t>
      </w:r>
      <w:r w:rsidR="00671219">
        <w:rPr>
          <w:sz w:val="24"/>
          <w:szCs w:val="24"/>
          <w:lang w:eastAsia="en-US"/>
        </w:rPr>
        <w:t xml:space="preserve"> imported into the system</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t>Analytics Risk Model/Surveillance Model</w:t>
      </w:r>
      <w:r w:rsidR="000D26F2">
        <w:rPr>
          <w:sz w:val="24"/>
          <w:szCs w:val="24"/>
          <w:lang w:eastAsia="en-US"/>
        </w:rPr>
        <w:t xml:space="preserve"> </w:t>
      </w:r>
      <w:r w:rsidR="000313B5">
        <w:rPr>
          <w:sz w:val="24"/>
          <w:szCs w:val="24"/>
          <w:lang w:eastAsia="en-US"/>
        </w:rPr>
        <w:t>–</w:t>
      </w:r>
      <w:r w:rsidRPr="004220A9">
        <w:rPr>
          <w:sz w:val="24"/>
          <w:szCs w:val="24"/>
          <w:lang w:eastAsia="en-US"/>
        </w:rPr>
        <w:t xml:space="preserve"> A program written in R </w:t>
      </w:r>
      <w:r w:rsidR="001D7222">
        <w:rPr>
          <w:sz w:val="24"/>
          <w:szCs w:val="24"/>
          <w:lang w:eastAsia="en-US"/>
        </w:rPr>
        <w:t xml:space="preserve">that </w:t>
      </w:r>
      <w:r w:rsidRPr="004220A9">
        <w:rPr>
          <w:sz w:val="24"/>
          <w:szCs w:val="24"/>
          <w:lang w:eastAsia="en-US"/>
        </w:rPr>
        <w:t xml:space="preserve">will run periodically to update a list of high </w:t>
      </w:r>
      <w:r w:rsidR="003A3E3A">
        <w:rPr>
          <w:sz w:val="24"/>
          <w:szCs w:val="24"/>
          <w:lang w:eastAsia="en-US"/>
        </w:rPr>
        <w:t xml:space="preserve">risk </w:t>
      </w:r>
      <w:r w:rsidRPr="004220A9">
        <w:rPr>
          <w:sz w:val="24"/>
          <w:szCs w:val="24"/>
          <w:lang w:eastAsia="en-US"/>
        </w:rPr>
        <w:t xml:space="preserve">factors associated with </w:t>
      </w:r>
      <w:r w:rsidR="0064711D">
        <w:rPr>
          <w:sz w:val="24"/>
          <w:szCs w:val="24"/>
          <w:lang w:eastAsia="en-US"/>
        </w:rPr>
        <w:t>Veteran</w:t>
      </w:r>
      <w:r w:rsidRPr="004220A9">
        <w:rPr>
          <w:sz w:val="24"/>
          <w:szCs w:val="24"/>
          <w:lang w:eastAsia="en-US"/>
        </w:rPr>
        <w:t xml:space="preserve"> suicide. These factors will be persisted in one or more tables in the Reach database. A SQL process </w:t>
      </w:r>
      <w:r w:rsidR="003A3E3A">
        <w:rPr>
          <w:sz w:val="24"/>
          <w:szCs w:val="24"/>
          <w:lang w:eastAsia="en-US"/>
        </w:rPr>
        <w:t xml:space="preserve">will </w:t>
      </w:r>
      <w:r w:rsidRPr="004220A9">
        <w:rPr>
          <w:sz w:val="24"/>
          <w:szCs w:val="24"/>
          <w:lang w:eastAsia="en-US"/>
        </w:rPr>
        <w:t xml:space="preserve">run on a regular basis to monitor </w:t>
      </w:r>
      <w:r w:rsidR="0064711D">
        <w:rPr>
          <w:sz w:val="24"/>
          <w:szCs w:val="24"/>
          <w:lang w:eastAsia="en-US"/>
        </w:rPr>
        <w:t>Veteran</w:t>
      </w:r>
      <w:r w:rsidRPr="004220A9">
        <w:rPr>
          <w:sz w:val="24"/>
          <w:szCs w:val="24"/>
          <w:lang w:eastAsia="en-US"/>
        </w:rPr>
        <w:t xml:space="preserve">s as being high </w:t>
      </w:r>
      <w:r w:rsidR="00A82F3D">
        <w:rPr>
          <w:sz w:val="24"/>
          <w:szCs w:val="24"/>
          <w:lang w:eastAsia="en-US"/>
        </w:rPr>
        <w:t xml:space="preserve">risk </w:t>
      </w:r>
      <w:r w:rsidRPr="004220A9">
        <w:rPr>
          <w:sz w:val="24"/>
          <w:szCs w:val="24"/>
          <w:lang w:eastAsia="en-US"/>
        </w:rPr>
        <w:t>for suicide based on factors as determi</w:t>
      </w:r>
      <w:r w:rsidR="00671219">
        <w:rPr>
          <w:sz w:val="24"/>
          <w:szCs w:val="24"/>
          <w:lang w:eastAsia="en-US"/>
        </w:rPr>
        <w:t>ned by the Analytics Risk model</w:t>
      </w:r>
    </w:p>
    <w:p w:rsidR="006124FC" w:rsidRPr="004220A9" w:rsidRDefault="006124FC" w:rsidP="006124FC">
      <w:pPr>
        <w:pStyle w:val="BodyText"/>
        <w:numPr>
          <w:ilvl w:val="0"/>
          <w:numId w:val="18"/>
        </w:numPr>
        <w:rPr>
          <w:sz w:val="24"/>
          <w:szCs w:val="24"/>
          <w:lang w:eastAsia="en-US"/>
        </w:rPr>
      </w:pPr>
      <w:r w:rsidRPr="000D26F2">
        <w:rPr>
          <w:b/>
          <w:sz w:val="24"/>
          <w:szCs w:val="24"/>
          <w:lang w:eastAsia="en-US"/>
        </w:rPr>
        <w:lastRenderedPageBreak/>
        <w:t>Direct Messaging</w:t>
      </w:r>
      <w:r w:rsidR="000D26F2">
        <w:rPr>
          <w:b/>
          <w:sz w:val="24"/>
          <w:szCs w:val="24"/>
          <w:lang w:eastAsia="en-US"/>
        </w:rPr>
        <w:t xml:space="preserve"> </w:t>
      </w:r>
      <w:r w:rsidR="000D26F2" w:rsidRPr="000313B5">
        <w:rPr>
          <w:sz w:val="24"/>
          <w:szCs w:val="24"/>
          <w:lang w:eastAsia="en-US"/>
        </w:rPr>
        <w:t>-</w:t>
      </w:r>
      <w:r w:rsidR="000D26F2">
        <w:rPr>
          <w:sz w:val="24"/>
          <w:szCs w:val="24"/>
          <w:lang w:eastAsia="en-US"/>
        </w:rPr>
        <w:t>.</w:t>
      </w:r>
      <w:r w:rsidRPr="004220A9">
        <w:rPr>
          <w:sz w:val="24"/>
          <w:szCs w:val="24"/>
          <w:lang w:eastAsia="en-US"/>
        </w:rPr>
        <w:t xml:space="preserve"> As </w:t>
      </w:r>
      <w:r w:rsidR="0064711D">
        <w:rPr>
          <w:sz w:val="24"/>
          <w:szCs w:val="24"/>
          <w:lang w:eastAsia="en-US"/>
        </w:rPr>
        <w:t>Veteran</w:t>
      </w:r>
      <w:r w:rsidRPr="004220A9">
        <w:rPr>
          <w:sz w:val="24"/>
          <w:szCs w:val="24"/>
          <w:lang w:eastAsia="en-US"/>
        </w:rPr>
        <w:t>s a</w:t>
      </w:r>
      <w:r w:rsidR="00A82F3D">
        <w:rPr>
          <w:sz w:val="24"/>
          <w:szCs w:val="24"/>
          <w:lang w:eastAsia="en-US"/>
        </w:rPr>
        <w:t>re</w:t>
      </w:r>
      <w:r w:rsidRPr="004220A9">
        <w:rPr>
          <w:sz w:val="24"/>
          <w:szCs w:val="24"/>
          <w:lang w:eastAsia="en-US"/>
        </w:rPr>
        <w:t xml:space="preserve"> identified by the survei</w:t>
      </w:r>
      <w:r w:rsidR="00A82F3D">
        <w:rPr>
          <w:sz w:val="24"/>
          <w:szCs w:val="24"/>
          <w:lang w:eastAsia="en-US"/>
        </w:rPr>
        <w:t>llance model as being high risk, t</w:t>
      </w:r>
      <w:r w:rsidRPr="004220A9">
        <w:rPr>
          <w:sz w:val="24"/>
          <w:szCs w:val="24"/>
          <w:lang w:eastAsia="en-US"/>
        </w:rPr>
        <w:t xml:space="preserve">he VA staff will be notified via </w:t>
      </w:r>
      <w:r w:rsidR="00A82F3D">
        <w:rPr>
          <w:sz w:val="24"/>
          <w:szCs w:val="24"/>
          <w:lang w:eastAsia="en-US"/>
        </w:rPr>
        <w:t xml:space="preserve">the </w:t>
      </w:r>
      <w:r w:rsidRPr="004220A9">
        <w:rPr>
          <w:sz w:val="24"/>
          <w:szCs w:val="24"/>
          <w:lang w:eastAsia="en-US"/>
        </w:rPr>
        <w:t xml:space="preserve">direct messaging component of the IRDS system, which leverages the </w:t>
      </w:r>
      <w:r w:rsidR="00671219">
        <w:rPr>
          <w:sz w:val="24"/>
          <w:szCs w:val="24"/>
          <w:lang w:eastAsia="en-US"/>
        </w:rPr>
        <w:t>VLER solution adopted by the VA</w:t>
      </w:r>
    </w:p>
    <w:p w:rsidR="006124FC" w:rsidRPr="004220A9" w:rsidRDefault="00A82F3D" w:rsidP="006124FC">
      <w:pPr>
        <w:pStyle w:val="BodyText"/>
        <w:numPr>
          <w:ilvl w:val="0"/>
          <w:numId w:val="18"/>
        </w:numPr>
        <w:rPr>
          <w:lang w:eastAsia="en-US"/>
        </w:rPr>
      </w:pPr>
      <w:r>
        <w:rPr>
          <w:b/>
          <w:sz w:val="24"/>
          <w:szCs w:val="24"/>
          <w:lang w:eastAsia="en-US"/>
        </w:rPr>
        <w:t>Perceptive Reach</w:t>
      </w:r>
      <w:r w:rsidR="006124FC" w:rsidRPr="000D26F2">
        <w:rPr>
          <w:b/>
          <w:sz w:val="24"/>
          <w:szCs w:val="24"/>
          <w:lang w:eastAsia="en-US"/>
        </w:rPr>
        <w:t xml:space="preserve"> Dashboard</w:t>
      </w:r>
      <w:r w:rsidR="006124FC" w:rsidRPr="004220A9">
        <w:rPr>
          <w:sz w:val="24"/>
          <w:szCs w:val="24"/>
          <w:lang w:eastAsia="en-US"/>
        </w:rPr>
        <w:t xml:space="preserve"> </w:t>
      </w:r>
      <w:r w:rsidR="000313B5">
        <w:rPr>
          <w:sz w:val="24"/>
          <w:szCs w:val="24"/>
          <w:lang w:eastAsia="en-US"/>
        </w:rPr>
        <w:t>–</w:t>
      </w:r>
      <w:r w:rsidR="006124FC" w:rsidRPr="004220A9">
        <w:rPr>
          <w:sz w:val="24"/>
          <w:szCs w:val="24"/>
          <w:lang w:eastAsia="en-US"/>
        </w:rPr>
        <w:t xml:space="preserve"> VA staff can login to the dashboard to read messages and review data associated with their regional or functional responsibility within</w:t>
      </w:r>
      <w:r w:rsidR="00671219">
        <w:rPr>
          <w:sz w:val="24"/>
          <w:szCs w:val="24"/>
          <w:lang w:eastAsia="en-US"/>
        </w:rPr>
        <w:t xml:space="preserve"> the VA (i.e. region, facility)</w:t>
      </w:r>
    </w:p>
    <w:p w:rsidR="001F7C72" w:rsidRPr="004220A9" w:rsidRDefault="006124FC" w:rsidP="002B64BE">
      <w:pPr>
        <w:pStyle w:val="Heading2"/>
      </w:pPr>
      <w:bookmarkStart w:id="16" w:name="_Toc424125322"/>
      <w:bookmarkStart w:id="17" w:name="_Toc424140988"/>
      <w:r w:rsidRPr="004220A9">
        <w:t xml:space="preserve">Business </w:t>
      </w:r>
      <w:r w:rsidRPr="002B64BE">
        <w:t>Process</w:t>
      </w:r>
      <w:bookmarkEnd w:id="16"/>
      <w:bookmarkEnd w:id="17"/>
    </w:p>
    <w:p w:rsidR="006124FC" w:rsidRPr="006659E1" w:rsidRDefault="006659E1" w:rsidP="00C666AC">
      <w:pPr>
        <w:pStyle w:val="BodyText"/>
        <w:numPr>
          <w:ilvl w:val="0"/>
          <w:numId w:val="19"/>
        </w:numPr>
        <w:rPr>
          <w:sz w:val="24"/>
          <w:szCs w:val="24"/>
        </w:rPr>
      </w:pPr>
      <w:r w:rsidRPr="006659E1">
        <w:rPr>
          <w:sz w:val="24"/>
          <w:szCs w:val="24"/>
        </w:rPr>
        <w:t>Data sources will be imported into the staging area of Reach database on IRDS server via SQL Server Integration Services (SSIS) import solution. Each data</w:t>
      </w:r>
      <w:r>
        <w:rPr>
          <w:sz w:val="24"/>
          <w:szCs w:val="24"/>
        </w:rPr>
        <w:t xml:space="preserve"> source will have its own SSIS </w:t>
      </w:r>
      <w:r w:rsidRPr="006659E1">
        <w:rPr>
          <w:sz w:val="24"/>
          <w:szCs w:val="24"/>
        </w:rPr>
        <w:t>package (.</w:t>
      </w:r>
      <w:proofErr w:type="spellStart"/>
      <w:r w:rsidRPr="006659E1">
        <w:rPr>
          <w:sz w:val="24"/>
          <w:szCs w:val="24"/>
        </w:rPr>
        <w:t>dtsx</w:t>
      </w:r>
      <w:proofErr w:type="spellEnd"/>
      <w:r w:rsidRPr="006659E1">
        <w:rPr>
          <w:sz w:val="24"/>
          <w:szCs w:val="24"/>
        </w:rPr>
        <w:t>). The import solution will transform the data and load it into the appropriate tables in the Reach database. NOTE: For CDW data the staging area wil</w:t>
      </w:r>
      <w:r>
        <w:rPr>
          <w:sz w:val="24"/>
          <w:szCs w:val="24"/>
        </w:rPr>
        <w:t xml:space="preserve">l be the IRDS project database </w:t>
      </w:r>
      <w:r w:rsidRPr="006659E1">
        <w:rPr>
          <w:sz w:val="24"/>
          <w:szCs w:val="24"/>
        </w:rPr>
        <w:t>(VACI_IRDS) on the CDW server VHACDWA01. This is where the transformations will take place.</w:t>
      </w:r>
    </w:p>
    <w:p w:rsidR="006124FC" w:rsidRPr="00F537DC" w:rsidRDefault="00463ACB" w:rsidP="00C666AC">
      <w:pPr>
        <w:pStyle w:val="BodyText"/>
        <w:numPr>
          <w:ilvl w:val="0"/>
          <w:numId w:val="19"/>
        </w:numPr>
        <w:rPr>
          <w:sz w:val="24"/>
          <w:szCs w:val="24"/>
        </w:rPr>
      </w:pPr>
      <w:r w:rsidRPr="00463ACB">
        <w:rPr>
          <w:sz w:val="24"/>
          <w:szCs w:val="24"/>
        </w:rPr>
        <w:t xml:space="preserve">By </w:t>
      </w:r>
      <w:r>
        <w:rPr>
          <w:sz w:val="24"/>
          <w:szCs w:val="24"/>
        </w:rPr>
        <w:t>a</w:t>
      </w:r>
      <w:r w:rsidRPr="00463ACB">
        <w:rPr>
          <w:sz w:val="24"/>
          <w:szCs w:val="24"/>
        </w:rPr>
        <w:t>nalyzing the data sources, the Perceptive Reach Risk Model will be developed, which will be persisted as a set that of risk factor/coefficient pairs to be stored in the Reach database. Every year or so the Model will be reviewed and possibly enhanced, leading to updates to the coefficient values for the risk</w:t>
      </w:r>
      <w:r w:rsidR="00835486">
        <w:rPr>
          <w:sz w:val="24"/>
          <w:szCs w:val="24"/>
        </w:rPr>
        <w:t xml:space="preserve"> </w:t>
      </w:r>
      <w:proofErr w:type="spellStart"/>
      <w:r w:rsidR="00835486">
        <w:rPr>
          <w:sz w:val="24"/>
          <w:szCs w:val="24"/>
        </w:rPr>
        <w:t>factors.</w:t>
      </w:r>
      <w:r w:rsidR="00835486" w:rsidRPr="00463ACB">
        <w:rPr>
          <w:sz w:val="24"/>
          <w:szCs w:val="24"/>
        </w:rPr>
        <w:t>factors</w:t>
      </w:r>
      <w:proofErr w:type="spellEnd"/>
      <w:r w:rsidR="00835486" w:rsidRPr="00463ACB">
        <w:rPr>
          <w:sz w:val="24"/>
          <w:szCs w:val="24"/>
        </w:rPr>
        <w:t>. On</w:t>
      </w:r>
      <w:r w:rsidR="00F537DC" w:rsidRPr="00F537DC">
        <w:rPr>
          <w:sz w:val="24"/>
          <w:szCs w:val="24"/>
        </w:rPr>
        <w:t xml:space="preserve"> a regular basis (daily, weekly) a SQL Server process will run that </w:t>
      </w:r>
      <w:r w:rsidR="003E2CBF">
        <w:rPr>
          <w:sz w:val="24"/>
          <w:szCs w:val="24"/>
        </w:rPr>
        <w:t>will do</w:t>
      </w:r>
      <w:r w:rsidR="00F537DC" w:rsidRPr="00F537DC">
        <w:rPr>
          <w:sz w:val="24"/>
          <w:szCs w:val="24"/>
        </w:rPr>
        <w:t xml:space="preserve"> surveillance against a list of </w:t>
      </w:r>
      <w:r w:rsidR="0064711D">
        <w:rPr>
          <w:sz w:val="24"/>
          <w:szCs w:val="24"/>
        </w:rPr>
        <w:t>Veteran</w:t>
      </w:r>
      <w:r w:rsidR="00F537DC" w:rsidRPr="00F537DC">
        <w:rPr>
          <w:sz w:val="24"/>
          <w:szCs w:val="24"/>
        </w:rPr>
        <w:t xml:space="preserve">s tracked in the Reach database, against the </w:t>
      </w:r>
      <w:r w:rsidR="00F537DC">
        <w:rPr>
          <w:sz w:val="24"/>
          <w:szCs w:val="24"/>
        </w:rPr>
        <w:t xml:space="preserve">variables in the Risk Model. A </w:t>
      </w:r>
      <w:r w:rsidR="00AB480D">
        <w:rPr>
          <w:sz w:val="24"/>
          <w:szCs w:val="24"/>
        </w:rPr>
        <w:t>r</w:t>
      </w:r>
      <w:r w:rsidR="00F537DC" w:rsidRPr="00F537DC">
        <w:rPr>
          <w:sz w:val="24"/>
          <w:szCs w:val="24"/>
        </w:rPr>
        <w:t xml:space="preserve">isk score is calculated for each </w:t>
      </w:r>
      <w:r w:rsidR="0064711D">
        <w:rPr>
          <w:sz w:val="24"/>
          <w:szCs w:val="24"/>
        </w:rPr>
        <w:t>Veteran</w:t>
      </w:r>
      <w:r w:rsidR="00F537DC" w:rsidRPr="00F537DC">
        <w:rPr>
          <w:sz w:val="24"/>
          <w:szCs w:val="24"/>
        </w:rPr>
        <w:t xml:space="preserve"> and that value is placed in the record for that </w:t>
      </w:r>
      <w:r w:rsidR="0064711D">
        <w:rPr>
          <w:sz w:val="24"/>
          <w:szCs w:val="24"/>
        </w:rPr>
        <w:t>Veteran</w:t>
      </w:r>
      <w:r w:rsidR="00F537DC" w:rsidRPr="00F537DC">
        <w:rPr>
          <w:sz w:val="24"/>
          <w:szCs w:val="24"/>
        </w:rPr>
        <w:t xml:space="preserve"> in the ‘Patient’ table, a master list of all </w:t>
      </w:r>
      <w:r w:rsidR="0064711D">
        <w:rPr>
          <w:sz w:val="24"/>
          <w:szCs w:val="24"/>
        </w:rPr>
        <w:t>Veteran</w:t>
      </w:r>
      <w:r w:rsidR="00F537DC" w:rsidRPr="00F537DC">
        <w:rPr>
          <w:sz w:val="24"/>
          <w:szCs w:val="24"/>
        </w:rPr>
        <w:t>s imported i</w:t>
      </w:r>
      <w:r w:rsidR="00F537DC">
        <w:rPr>
          <w:sz w:val="24"/>
          <w:szCs w:val="24"/>
        </w:rPr>
        <w:t xml:space="preserve">nto the IRDS system. After the </w:t>
      </w:r>
      <w:r w:rsidR="00F537DC" w:rsidRPr="00F537DC">
        <w:rPr>
          <w:sz w:val="24"/>
          <w:szCs w:val="24"/>
        </w:rPr>
        <w:t xml:space="preserve">scoring is complete, </w:t>
      </w:r>
      <w:r w:rsidR="00801F74">
        <w:rPr>
          <w:sz w:val="24"/>
          <w:szCs w:val="24"/>
        </w:rPr>
        <w:t xml:space="preserve">at </w:t>
      </w:r>
      <w:r w:rsidR="003E2CBF">
        <w:rPr>
          <w:sz w:val="24"/>
          <w:szCs w:val="24"/>
        </w:rPr>
        <w:t xml:space="preserve">risk </w:t>
      </w:r>
      <w:r w:rsidR="0064711D">
        <w:rPr>
          <w:sz w:val="24"/>
          <w:szCs w:val="24"/>
        </w:rPr>
        <w:t>Veteran</w:t>
      </w:r>
      <w:r w:rsidR="00F537DC" w:rsidRPr="00F537DC">
        <w:rPr>
          <w:sz w:val="24"/>
          <w:szCs w:val="24"/>
        </w:rPr>
        <w:t>s will be identified</w:t>
      </w:r>
      <w:r w:rsidR="001613E4">
        <w:rPr>
          <w:sz w:val="24"/>
          <w:szCs w:val="24"/>
        </w:rPr>
        <w:t>.</w:t>
      </w:r>
    </w:p>
    <w:p w:rsidR="006124FC" w:rsidRPr="00D65D09" w:rsidRDefault="00D65D09" w:rsidP="00801F74">
      <w:pPr>
        <w:pStyle w:val="BodyText"/>
        <w:numPr>
          <w:ilvl w:val="0"/>
          <w:numId w:val="19"/>
        </w:numPr>
        <w:rPr>
          <w:sz w:val="24"/>
          <w:szCs w:val="24"/>
        </w:rPr>
      </w:pPr>
      <w:r w:rsidRPr="00D65D09">
        <w:rPr>
          <w:sz w:val="24"/>
          <w:szCs w:val="24"/>
        </w:rPr>
        <w:t xml:space="preserve">For each </w:t>
      </w:r>
      <w:r w:rsidR="0064711D">
        <w:rPr>
          <w:sz w:val="24"/>
          <w:szCs w:val="24"/>
        </w:rPr>
        <w:t>Veteran</w:t>
      </w:r>
      <w:r w:rsidRPr="00D65D09">
        <w:rPr>
          <w:sz w:val="24"/>
          <w:szCs w:val="24"/>
        </w:rPr>
        <w:t xml:space="preserve"> identified as a </w:t>
      </w:r>
      <w:r w:rsidR="00801F74">
        <w:rPr>
          <w:sz w:val="24"/>
          <w:szCs w:val="24"/>
        </w:rPr>
        <w:t>at</w:t>
      </w:r>
      <w:r w:rsidR="00801F74" w:rsidRPr="00D65D09">
        <w:rPr>
          <w:sz w:val="24"/>
          <w:szCs w:val="24"/>
        </w:rPr>
        <w:t xml:space="preserve"> </w:t>
      </w:r>
      <w:r w:rsidRPr="00D65D09">
        <w:rPr>
          <w:sz w:val="24"/>
          <w:szCs w:val="24"/>
        </w:rPr>
        <w:t xml:space="preserve">risk for suicide, for the first time, the system will notify appropriate </w:t>
      </w:r>
      <w:r w:rsidR="001613E4">
        <w:rPr>
          <w:sz w:val="24"/>
          <w:szCs w:val="24"/>
        </w:rPr>
        <w:t>VA authorized outreach and intervention</w:t>
      </w:r>
      <w:r w:rsidRPr="00D65D09">
        <w:rPr>
          <w:sz w:val="24"/>
          <w:szCs w:val="24"/>
        </w:rPr>
        <w:t xml:space="preserve"> staff member(s) through a secure mess</w:t>
      </w:r>
      <w:r>
        <w:rPr>
          <w:sz w:val="24"/>
          <w:szCs w:val="24"/>
        </w:rPr>
        <w:t xml:space="preserve">age, leveraging the VA Virtual </w:t>
      </w:r>
      <w:r w:rsidRPr="00D65D09">
        <w:rPr>
          <w:sz w:val="24"/>
          <w:szCs w:val="24"/>
        </w:rPr>
        <w:t xml:space="preserve">Lifetime Electronic Record (VLER) </w:t>
      </w:r>
      <w:r w:rsidR="001613E4">
        <w:rPr>
          <w:sz w:val="24"/>
          <w:szCs w:val="24"/>
        </w:rPr>
        <w:t xml:space="preserve">Health Direct messaging service.  </w:t>
      </w:r>
      <w:r w:rsidR="00801F74" w:rsidRPr="00801F74">
        <w:rPr>
          <w:sz w:val="24"/>
          <w:szCs w:val="24"/>
        </w:rPr>
        <w:t xml:space="preserve">In addition, detailed information </w:t>
      </w:r>
      <w:proofErr w:type="gramStart"/>
      <w:r w:rsidR="00801F74" w:rsidRPr="00801F74">
        <w:rPr>
          <w:sz w:val="24"/>
          <w:szCs w:val="24"/>
        </w:rPr>
        <w:t>about  each</w:t>
      </w:r>
      <w:proofErr w:type="gramEnd"/>
      <w:r w:rsidR="00801F74" w:rsidRPr="00801F74">
        <w:rPr>
          <w:sz w:val="24"/>
          <w:szCs w:val="24"/>
        </w:rPr>
        <w:t xml:space="preserve"> </w:t>
      </w:r>
      <w:r w:rsidR="002A0EED">
        <w:rPr>
          <w:sz w:val="24"/>
          <w:szCs w:val="24"/>
        </w:rPr>
        <w:t xml:space="preserve">at </w:t>
      </w:r>
      <w:r w:rsidR="00801F74" w:rsidRPr="00801F74">
        <w:rPr>
          <w:sz w:val="24"/>
          <w:szCs w:val="24"/>
        </w:rPr>
        <w:t xml:space="preserve">risk veteran, such as emergency contact and medication data will be imported into the Reach database for the </w:t>
      </w:r>
      <w:r w:rsidR="00801F74">
        <w:rPr>
          <w:sz w:val="24"/>
          <w:szCs w:val="24"/>
        </w:rPr>
        <w:t>purpose of being viewed in the Perceptive Reach</w:t>
      </w:r>
      <w:r w:rsidR="00801F74" w:rsidRPr="00801F74">
        <w:rPr>
          <w:sz w:val="24"/>
          <w:szCs w:val="24"/>
        </w:rPr>
        <w:t xml:space="preserve"> dashboard.</w:t>
      </w:r>
    </w:p>
    <w:p w:rsidR="006124FC" w:rsidRPr="00742913" w:rsidRDefault="006124FC" w:rsidP="00742913">
      <w:pPr>
        <w:pStyle w:val="BodyText"/>
        <w:numPr>
          <w:ilvl w:val="0"/>
          <w:numId w:val="19"/>
        </w:numPr>
        <w:tabs>
          <w:tab w:val="clear" w:pos="1134"/>
        </w:tabs>
        <w:rPr>
          <w:sz w:val="24"/>
          <w:szCs w:val="24"/>
        </w:rPr>
      </w:pPr>
      <w:r w:rsidRPr="00742913">
        <w:rPr>
          <w:sz w:val="24"/>
          <w:szCs w:val="24"/>
        </w:rPr>
        <w:t>A</w:t>
      </w:r>
      <w:r w:rsidR="008E37B2">
        <w:rPr>
          <w:sz w:val="24"/>
          <w:szCs w:val="24"/>
        </w:rPr>
        <w:t>n</w:t>
      </w:r>
      <w:r w:rsidRPr="00742913">
        <w:rPr>
          <w:sz w:val="24"/>
          <w:szCs w:val="24"/>
        </w:rPr>
        <w:t xml:space="preserve"> </w:t>
      </w:r>
      <w:r w:rsidR="00801F74">
        <w:rPr>
          <w:sz w:val="24"/>
          <w:szCs w:val="24"/>
        </w:rPr>
        <w:t>IRDS user</w:t>
      </w:r>
      <w:r w:rsidRPr="00742913">
        <w:rPr>
          <w:sz w:val="24"/>
          <w:szCs w:val="24"/>
        </w:rPr>
        <w:t xml:space="preserve"> opens up the dashboard via a compatible web browser and a client side java component connects to a server side java </w:t>
      </w:r>
      <w:proofErr w:type="gramStart"/>
      <w:r w:rsidRPr="00742913">
        <w:rPr>
          <w:sz w:val="24"/>
          <w:szCs w:val="24"/>
        </w:rPr>
        <w:t>component</w:t>
      </w:r>
      <w:r w:rsidR="004D6D17">
        <w:rPr>
          <w:sz w:val="24"/>
          <w:szCs w:val="24"/>
        </w:rPr>
        <w:t>(</w:t>
      </w:r>
      <w:proofErr w:type="gramEnd"/>
      <w:r w:rsidR="004D6D17">
        <w:rPr>
          <w:sz w:val="24"/>
          <w:szCs w:val="24"/>
        </w:rPr>
        <w:t>residing on the IRDS Application Server)</w:t>
      </w:r>
      <w:r w:rsidRPr="00742913">
        <w:rPr>
          <w:sz w:val="24"/>
          <w:szCs w:val="24"/>
        </w:rPr>
        <w:t xml:space="preserve">, which queries the Reach </w:t>
      </w:r>
      <w:r w:rsidR="004D6D17">
        <w:rPr>
          <w:sz w:val="24"/>
          <w:szCs w:val="24"/>
        </w:rPr>
        <w:t xml:space="preserve">(residing on the IRDS Database Server) </w:t>
      </w:r>
      <w:r w:rsidRPr="00742913">
        <w:rPr>
          <w:sz w:val="24"/>
          <w:szCs w:val="24"/>
        </w:rPr>
        <w:t xml:space="preserve">database for both specific and aggregate data regarding </w:t>
      </w:r>
      <w:r w:rsidR="00801F74">
        <w:rPr>
          <w:sz w:val="24"/>
          <w:szCs w:val="24"/>
        </w:rPr>
        <w:t>at</w:t>
      </w:r>
      <w:r w:rsidR="00801F74" w:rsidRPr="00742913">
        <w:rPr>
          <w:sz w:val="24"/>
          <w:szCs w:val="24"/>
        </w:rPr>
        <w:t xml:space="preserve"> </w:t>
      </w:r>
      <w:r w:rsidRPr="00742913">
        <w:rPr>
          <w:sz w:val="24"/>
          <w:szCs w:val="24"/>
        </w:rPr>
        <w:t xml:space="preserve">risk </w:t>
      </w:r>
      <w:r w:rsidR="0064711D">
        <w:rPr>
          <w:sz w:val="24"/>
          <w:szCs w:val="24"/>
        </w:rPr>
        <w:t>Veteran</w:t>
      </w:r>
      <w:r w:rsidR="00A82F3D">
        <w:rPr>
          <w:sz w:val="24"/>
          <w:szCs w:val="24"/>
        </w:rPr>
        <w:t>s at the users’</w:t>
      </w:r>
      <w:r w:rsidRPr="00742913">
        <w:rPr>
          <w:sz w:val="24"/>
          <w:szCs w:val="24"/>
        </w:rPr>
        <w:t xml:space="preserve"> management level (region, state, VISN, VAMC). The query results are passed to the client browser and populated in the web page.</w:t>
      </w:r>
      <w:r w:rsidR="004D6D17" w:rsidRPr="00742913">
        <w:rPr>
          <w:sz w:val="24"/>
          <w:szCs w:val="24"/>
        </w:rPr>
        <w:object w:dxaOrig="8985" w:dyaOrig="10995">
          <v:shape id="_x0000_i1026" type="#_x0000_t75" style="width:448.5pt;height:550pt" o:ole="">
            <v:imagedata r:id="rId17" o:title=""/>
          </v:shape>
          <o:OLEObject Type="Embed" ProgID="Visio.Drawing.11" ShapeID="_x0000_i1026" DrawAspect="Content" ObjectID="_1498665541" r:id="rId18"/>
        </w:object>
      </w:r>
    </w:p>
    <w:p w:rsidR="006124FC" w:rsidRPr="002B64BE" w:rsidRDefault="002B64BE" w:rsidP="002B64BE">
      <w:pPr>
        <w:pStyle w:val="Caption"/>
        <w:jc w:val="center"/>
        <w:rPr>
          <w:b/>
          <w:sz w:val="22"/>
          <w:szCs w:val="22"/>
        </w:rPr>
      </w:pPr>
      <w:r w:rsidRPr="002B64BE">
        <w:rPr>
          <w:b/>
          <w:sz w:val="22"/>
          <w:szCs w:val="22"/>
        </w:rPr>
        <w:t xml:space="preserve">Figure </w:t>
      </w:r>
      <w:r w:rsidRPr="002B64BE">
        <w:rPr>
          <w:b/>
          <w:sz w:val="22"/>
          <w:szCs w:val="22"/>
        </w:rPr>
        <w:fldChar w:fldCharType="begin"/>
      </w:r>
      <w:r w:rsidRPr="002B64BE">
        <w:rPr>
          <w:b/>
          <w:sz w:val="22"/>
          <w:szCs w:val="22"/>
        </w:rPr>
        <w:instrText xml:space="preserve"> SEQ Figure \* ARABIC </w:instrText>
      </w:r>
      <w:r w:rsidRPr="002B64BE">
        <w:rPr>
          <w:b/>
          <w:sz w:val="22"/>
          <w:szCs w:val="22"/>
        </w:rPr>
        <w:fldChar w:fldCharType="separate"/>
      </w:r>
      <w:r w:rsidR="00F86F67">
        <w:rPr>
          <w:b/>
          <w:noProof/>
          <w:sz w:val="22"/>
          <w:szCs w:val="22"/>
        </w:rPr>
        <w:t>1</w:t>
      </w:r>
      <w:r w:rsidRPr="002B64BE">
        <w:rPr>
          <w:b/>
          <w:sz w:val="22"/>
          <w:szCs w:val="22"/>
        </w:rPr>
        <w:fldChar w:fldCharType="end"/>
      </w:r>
      <w:r w:rsidRPr="002B64BE">
        <w:rPr>
          <w:b/>
          <w:sz w:val="22"/>
          <w:szCs w:val="22"/>
        </w:rPr>
        <w:t>: Business Process Diagram</w:t>
      </w:r>
    </w:p>
    <w:p w:rsidR="00A06F4F" w:rsidRPr="004220A9" w:rsidRDefault="00A06F4F" w:rsidP="002B64BE">
      <w:pPr>
        <w:pStyle w:val="Heading2"/>
      </w:pPr>
      <w:bookmarkStart w:id="18" w:name="_Toc424125323"/>
      <w:bookmarkStart w:id="19" w:name="_Toc424140989"/>
      <w:r w:rsidRPr="004220A9">
        <w:lastRenderedPageBreak/>
        <w:t xml:space="preserve">System </w:t>
      </w:r>
      <w:r w:rsidRPr="002B64BE">
        <w:t>Information</w:t>
      </w:r>
      <w:bookmarkEnd w:id="18"/>
      <w:bookmarkEnd w:id="19"/>
    </w:p>
    <w:p w:rsidR="00A06F4F" w:rsidRDefault="00B82A57" w:rsidP="002B64BE">
      <w:pPr>
        <w:pStyle w:val="Heading3"/>
      </w:pPr>
      <w:bookmarkStart w:id="20" w:name="_Toc424125324"/>
      <w:bookmarkStart w:id="21" w:name="_Toc424140990"/>
      <w:r>
        <w:t xml:space="preserve">Hardware </w:t>
      </w:r>
      <w:r w:rsidRPr="002B64BE">
        <w:t>Requirements</w:t>
      </w:r>
      <w:bookmarkEnd w:id="20"/>
      <w:bookmarkEnd w:id="21"/>
    </w:p>
    <w:p w:rsidR="008E37B2" w:rsidRPr="00B20405" w:rsidRDefault="008E37B2" w:rsidP="00F0547F"/>
    <w:p w:rsidR="001F7C72" w:rsidRPr="002B64BE" w:rsidRDefault="002B64BE" w:rsidP="002B64BE">
      <w:pPr>
        <w:pStyle w:val="Caption"/>
        <w:keepNext/>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F86F67">
        <w:rPr>
          <w:b/>
          <w:noProof/>
          <w:sz w:val="22"/>
          <w:szCs w:val="22"/>
        </w:rPr>
        <w:t>2</w:t>
      </w:r>
      <w:r w:rsidRPr="002B64BE">
        <w:rPr>
          <w:b/>
          <w:sz w:val="22"/>
          <w:szCs w:val="22"/>
        </w:rPr>
        <w:fldChar w:fldCharType="end"/>
      </w:r>
      <w:r w:rsidRPr="002B64BE">
        <w:rPr>
          <w:b/>
          <w:sz w:val="22"/>
          <w:szCs w:val="22"/>
        </w:rPr>
        <w:t>: Hardware Requirements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5"/>
        <w:gridCol w:w="5263"/>
      </w:tblGrid>
      <w:tr w:rsidR="00B82A57" w:rsidRPr="004220A9" w:rsidTr="00B82A57">
        <w:trPr>
          <w:cantSplit/>
          <w:tblHeader/>
        </w:trPr>
        <w:tc>
          <w:tcPr>
            <w:tcW w:w="414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Hardware Component</w:t>
            </w:r>
          </w:p>
        </w:tc>
        <w:tc>
          <w:tcPr>
            <w:tcW w:w="5400" w:type="dxa"/>
            <w:tcBorders>
              <w:top w:val="single" w:sz="6" w:space="0" w:color="auto"/>
              <w:left w:val="single" w:sz="6" w:space="0" w:color="auto"/>
              <w:bottom w:val="single" w:sz="6" w:space="0" w:color="auto"/>
              <w:right w:val="single" w:sz="6" w:space="0" w:color="auto"/>
            </w:tcBorders>
            <w:shd w:val="clear" w:color="auto" w:fill="D9D9D9"/>
          </w:tcPr>
          <w:p w:rsidR="00B82A57" w:rsidRPr="00B82A57" w:rsidRDefault="00B82A57" w:rsidP="000E6DB5">
            <w:pPr>
              <w:pStyle w:val="TableHeading"/>
              <w:rPr>
                <w:rFonts w:ascii="Times New Roman" w:hAnsi="Times New Roman" w:cs="Times New Roman"/>
                <w:sz w:val="24"/>
                <w:szCs w:val="24"/>
              </w:rPr>
            </w:pPr>
            <w:r w:rsidRPr="00B82A57">
              <w:rPr>
                <w:rFonts w:ascii="Times New Roman" w:hAnsi="Times New Roman" w:cs="Times New Roman"/>
                <w:sz w:val="24"/>
                <w:szCs w:val="24"/>
              </w:rPr>
              <w:t>Requirements</w:t>
            </w:r>
          </w:p>
        </w:tc>
      </w:tr>
      <w:tr w:rsidR="00B82A57" w:rsidRPr="004220A9" w:rsidTr="00B82A57">
        <w:tc>
          <w:tcPr>
            <w:tcW w:w="414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Processor</w:t>
            </w:r>
          </w:p>
        </w:tc>
        <w:tc>
          <w:tcPr>
            <w:tcW w:w="5400" w:type="dxa"/>
            <w:tcBorders>
              <w:top w:val="single" w:sz="6"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 xml:space="preserve">Intel Xeon E5-2600 Family (2670 or 2690), 2.6GHZ </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RAM/Memory</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64GB</w:t>
            </w:r>
          </w:p>
        </w:tc>
      </w:tr>
      <w:tr w:rsidR="00B82A57" w:rsidRPr="004220A9" w:rsidTr="00B82A57">
        <w:tc>
          <w:tcPr>
            <w:tcW w:w="414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Storage/HDD</w:t>
            </w:r>
          </w:p>
        </w:tc>
        <w:tc>
          <w:tcPr>
            <w:tcW w:w="5400" w:type="dxa"/>
            <w:tcBorders>
              <w:top w:val="dotted" w:sz="4" w:space="0" w:color="auto"/>
              <w:left w:val="dotted" w:sz="4" w:space="0" w:color="auto"/>
              <w:bottom w:val="dotted" w:sz="4" w:space="0" w:color="auto"/>
              <w:right w:val="dotted" w:sz="4" w:space="0" w:color="auto"/>
            </w:tcBorders>
            <w:shd w:val="clear" w:color="auto" w:fill="auto"/>
          </w:tcPr>
          <w:p w:rsidR="00B82A57" w:rsidRPr="00611C87" w:rsidRDefault="00B82A57" w:rsidP="00FB6F2B">
            <w:pPr>
              <w:pStyle w:val="BodyText"/>
            </w:pPr>
            <w:r w:rsidRPr="00611C87">
              <w:t>500GB</w:t>
            </w:r>
          </w:p>
        </w:tc>
      </w:tr>
    </w:tbl>
    <w:p w:rsidR="006B1BB0" w:rsidRPr="002B64BE" w:rsidRDefault="00087406">
      <w:pPr>
        <w:pStyle w:val="Caption"/>
        <w:rPr>
          <w:rFonts w:ascii="Times New Roman" w:hAnsi="Times New Roman" w:cs="Times New Roman"/>
          <w:sz w:val="24"/>
          <w:szCs w:val="24"/>
        </w:rPr>
      </w:pPr>
      <w:r w:rsidRPr="002B64BE">
        <w:rPr>
          <w:rFonts w:ascii="Times New Roman" w:hAnsi="Times New Roman" w:cs="Times New Roman"/>
          <w:sz w:val="24"/>
          <w:szCs w:val="24"/>
        </w:rPr>
        <w:t xml:space="preserve">NOTE: The IRDS is a </w:t>
      </w:r>
      <w:r w:rsidR="00F81988" w:rsidRPr="002B64BE">
        <w:rPr>
          <w:rFonts w:ascii="Times New Roman" w:hAnsi="Times New Roman" w:cs="Times New Roman"/>
          <w:sz w:val="24"/>
          <w:szCs w:val="24"/>
        </w:rPr>
        <w:t>virtualized</w:t>
      </w:r>
      <w:r w:rsidRPr="002B64BE">
        <w:rPr>
          <w:rFonts w:ascii="Times New Roman" w:hAnsi="Times New Roman" w:cs="Times New Roman"/>
          <w:sz w:val="24"/>
          <w:szCs w:val="24"/>
        </w:rPr>
        <w:t xml:space="preserve"> </w:t>
      </w:r>
      <w:r w:rsidR="00F81988" w:rsidRPr="002B64BE">
        <w:rPr>
          <w:rFonts w:ascii="Times New Roman" w:hAnsi="Times New Roman" w:cs="Times New Roman"/>
          <w:sz w:val="24"/>
          <w:szCs w:val="24"/>
        </w:rPr>
        <w:t>solution;</w:t>
      </w:r>
      <w:r w:rsidRPr="002B64BE">
        <w:rPr>
          <w:rFonts w:ascii="Times New Roman" w:hAnsi="Times New Roman" w:cs="Times New Roman"/>
          <w:sz w:val="24"/>
          <w:szCs w:val="24"/>
        </w:rPr>
        <w:t xml:space="preserve"> the table above is a list of resources required for the virtual solution.</w:t>
      </w:r>
    </w:p>
    <w:p w:rsidR="00E36B5C" w:rsidRPr="004220A9" w:rsidRDefault="00E36B5C" w:rsidP="002B64BE">
      <w:pPr>
        <w:pStyle w:val="Heading3"/>
      </w:pPr>
      <w:bookmarkStart w:id="22" w:name="_Toc424125325"/>
      <w:bookmarkStart w:id="23" w:name="_Toc424140991"/>
      <w:r w:rsidRPr="004220A9">
        <w:t xml:space="preserve">Support </w:t>
      </w:r>
      <w:r w:rsidRPr="002B64BE">
        <w:t>Software</w:t>
      </w:r>
      <w:bookmarkEnd w:id="22"/>
      <w:bookmarkEnd w:id="23"/>
    </w:p>
    <w:p w:rsidR="00B639F3" w:rsidRPr="002B64BE" w:rsidRDefault="002B64BE" w:rsidP="002B64BE">
      <w:pPr>
        <w:pStyle w:val="Caption"/>
        <w:jc w:val="center"/>
        <w:rPr>
          <w:b/>
          <w:sz w:val="22"/>
          <w:szCs w:val="22"/>
        </w:rPr>
      </w:pPr>
      <w:r w:rsidRPr="002B64BE">
        <w:rPr>
          <w:b/>
          <w:sz w:val="22"/>
          <w:szCs w:val="22"/>
        </w:rPr>
        <w:t xml:space="preserve">Table </w:t>
      </w:r>
      <w:r w:rsidRPr="002B64BE">
        <w:rPr>
          <w:b/>
          <w:sz w:val="22"/>
          <w:szCs w:val="22"/>
        </w:rPr>
        <w:fldChar w:fldCharType="begin"/>
      </w:r>
      <w:r w:rsidRPr="002B64BE">
        <w:rPr>
          <w:b/>
          <w:sz w:val="22"/>
          <w:szCs w:val="22"/>
        </w:rPr>
        <w:instrText xml:space="preserve"> SEQ Table \* ARABIC </w:instrText>
      </w:r>
      <w:r w:rsidRPr="002B64BE">
        <w:rPr>
          <w:b/>
          <w:sz w:val="22"/>
          <w:szCs w:val="22"/>
        </w:rPr>
        <w:fldChar w:fldCharType="separate"/>
      </w:r>
      <w:r w:rsidR="00F86F67">
        <w:rPr>
          <w:b/>
          <w:noProof/>
          <w:sz w:val="22"/>
          <w:szCs w:val="22"/>
        </w:rPr>
        <w:t>3</w:t>
      </w:r>
      <w:r w:rsidRPr="002B64BE">
        <w:rPr>
          <w:b/>
          <w:sz w:val="22"/>
          <w:szCs w:val="22"/>
        </w:rPr>
        <w:fldChar w:fldCharType="end"/>
      </w:r>
      <w:r w:rsidRPr="002B64BE">
        <w:rPr>
          <w:b/>
          <w:sz w:val="22"/>
          <w:szCs w:val="22"/>
        </w:rPr>
        <w:t>: Support Software</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3"/>
        <w:gridCol w:w="1161"/>
        <w:gridCol w:w="5280"/>
      </w:tblGrid>
      <w:tr w:rsidR="00E36B5C" w:rsidRPr="004220A9" w:rsidTr="00BD620D">
        <w:trPr>
          <w:cantSplit/>
          <w:tblHeader/>
        </w:trPr>
        <w:tc>
          <w:tcPr>
            <w:tcW w:w="29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Product</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Version</w:t>
            </w:r>
          </w:p>
        </w:tc>
        <w:tc>
          <w:tcPr>
            <w:tcW w:w="5436" w:type="dxa"/>
            <w:tcBorders>
              <w:top w:val="single" w:sz="6" w:space="0" w:color="auto"/>
              <w:left w:val="single" w:sz="6" w:space="0" w:color="auto"/>
              <w:bottom w:val="single" w:sz="6" w:space="0" w:color="auto"/>
              <w:right w:val="single" w:sz="6" w:space="0" w:color="auto"/>
            </w:tcBorders>
            <w:shd w:val="clear" w:color="auto" w:fill="D9D9D9"/>
          </w:tcPr>
          <w:p w:rsidR="00E36B5C" w:rsidRPr="004220A9" w:rsidRDefault="00E36B5C" w:rsidP="000E6DB5">
            <w:pPr>
              <w:pStyle w:val="TableHeading"/>
              <w:rPr>
                <w:rFonts w:ascii="Times New Roman" w:hAnsi="Times New Roman" w:cs="Times New Roman"/>
              </w:rPr>
            </w:pPr>
            <w:r w:rsidRPr="004220A9">
              <w:rPr>
                <w:rFonts w:ascii="Times New Roman" w:hAnsi="Times New Roman" w:cs="Times New Roman"/>
              </w:rPr>
              <w:t>Purpose</w:t>
            </w:r>
          </w:p>
        </w:tc>
      </w:tr>
      <w:tr w:rsidR="00E36B5C" w:rsidRPr="004220A9" w:rsidTr="00BD620D">
        <w:tc>
          <w:tcPr>
            <w:tcW w:w="29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 xml:space="preserve">Microsoft </w:t>
            </w:r>
            <w:r w:rsidR="00BD620D" w:rsidRPr="007D7653">
              <w:rPr>
                <w:rFonts w:ascii="Times New Roman" w:hAnsi="Times New Roman" w:cs="Times New Roman"/>
                <w:szCs w:val="22"/>
              </w:rPr>
              <w:t xml:space="preserve">(MS) </w:t>
            </w:r>
            <w:r w:rsidR="00B82A57" w:rsidRPr="007D7653">
              <w:rPr>
                <w:rFonts w:ascii="Times New Roman" w:hAnsi="Times New Roman" w:cs="Times New Roman"/>
                <w:szCs w:val="22"/>
              </w:rPr>
              <w:t>Windows</w:t>
            </w:r>
          </w:p>
        </w:tc>
        <w:tc>
          <w:tcPr>
            <w:tcW w:w="1170"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842A66" w:rsidP="00B82A57">
            <w:pPr>
              <w:pStyle w:val="TableText"/>
              <w:rPr>
                <w:rFonts w:ascii="Times New Roman" w:hAnsi="Times New Roman" w:cs="Times New Roman"/>
                <w:szCs w:val="22"/>
              </w:rPr>
            </w:pPr>
            <w:r w:rsidRPr="007D7653">
              <w:rPr>
                <w:rFonts w:ascii="Times New Roman" w:hAnsi="Times New Roman" w:cs="Times New Roman"/>
                <w:szCs w:val="22"/>
              </w:rPr>
              <w:t>20</w:t>
            </w:r>
            <w:r w:rsidR="00B82A57" w:rsidRPr="007D7653">
              <w:rPr>
                <w:rFonts w:ascii="Times New Roman" w:hAnsi="Times New Roman" w:cs="Times New Roman"/>
                <w:szCs w:val="22"/>
              </w:rPr>
              <w:t>08 R2 or later</w:t>
            </w:r>
          </w:p>
        </w:tc>
        <w:tc>
          <w:tcPr>
            <w:tcW w:w="5436" w:type="dxa"/>
            <w:tcBorders>
              <w:top w:val="single" w:sz="6" w:space="0" w:color="auto"/>
              <w:left w:val="dotted" w:sz="4" w:space="0" w:color="auto"/>
              <w:bottom w:val="dotted" w:sz="4" w:space="0" w:color="auto"/>
              <w:right w:val="dotted" w:sz="4" w:space="0" w:color="auto"/>
            </w:tcBorders>
            <w:shd w:val="clear" w:color="auto" w:fill="auto"/>
          </w:tcPr>
          <w:p w:rsidR="00E36B5C" w:rsidRPr="007D7653" w:rsidRDefault="00B82A57" w:rsidP="00BD620D">
            <w:pPr>
              <w:pStyle w:val="TableText"/>
              <w:rPr>
                <w:rFonts w:ascii="Times New Roman" w:hAnsi="Times New Roman" w:cs="Times New Roman"/>
                <w:szCs w:val="22"/>
              </w:rPr>
            </w:pPr>
            <w:r w:rsidRPr="007D7653">
              <w:rPr>
                <w:rFonts w:ascii="Times New Roman" w:hAnsi="Times New Roman" w:cs="Times New Roman"/>
                <w:szCs w:val="22"/>
              </w:rPr>
              <w:t>Operating System</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Microsoft (MS) SQL Server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2012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Database platform and data store</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MS SQL Server Integration Services (SSIS)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Data import solution development tool Performs ETL work.</w:t>
            </w:r>
          </w:p>
        </w:tc>
      </w:tr>
      <w:tr w:rsidR="00B82A57"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r w:rsidRPr="007D7653">
              <w:rPr>
                <w:rFonts w:ascii="Times New Roman" w:hAnsi="Times New Roman" w:cs="Times New Roman"/>
                <w:szCs w:val="22"/>
              </w:rPr>
              <w:t>Transact SQL</w:t>
            </w:r>
            <w:r w:rsidR="00B639F3" w:rsidRPr="007D7653">
              <w:rPr>
                <w:rFonts w:ascii="Times New Roman" w:hAnsi="Times New Roman" w:cs="Times New Roman"/>
                <w:szCs w:val="22"/>
              </w:rPr>
              <w:t xml:space="preserve"> (T-SQL)</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82A57"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B82A57" w:rsidRPr="007D7653" w:rsidRDefault="00B639F3" w:rsidP="00FB6F2B">
            <w:pPr>
              <w:pStyle w:val="TableText"/>
              <w:rPr>
                <w:rFonts w:ascii="Times New Roman" w:hAnsi="Times New Roman" w:cs="Times New Roman"/>
                <w:szCs w:val="22"/>
              </w:rPr>
            </w:pPr>
            <w:r w:rsidRPr="007D7653">
              <w:rPr>
                <w:rFonts w:ascii="Times New Roman" w:hAnsi="Times New Roman" w:cs="Times New Roman"/>
                <w:szCs w:val="22"/>
              </w:rPr>
              <w:t>Query language native to SQL Server</w:t>
            </w:r>
          </w:p>
        </w:tc>
      </w:tr>
      <w:tr w:rsidR="00A8205C" w:rsidRPr="004220A9" w:rsidTr="00BD620D">
        <w:tc>
          <w:tcPr>
            <w:tcW w:w="29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r w:rsidRPr="007D7653">
              <w:rPr>
                <w:rFonts w:ascii="Times New Roman" w:hAnsi="Times New Roman" w:cs="Times New Roman"/>
                <w:szCs w:val="22"/>
              </w:rPr>
              <w:t>Attachmate</w:t>
            </w:r>
            <w:r w:rsidR="0023141A" w:rsidRPr="007D7653">
              <w:rPr>
                <w:rFonts w:ascii="Times New Roman" w:hAnsi="Times New Roman" w:cs="Times New Roman"/>
                <w:szCs w:val="22"/>
              </w:rPr>
              <w:t xml:space="preserve"> Reflection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A8205C" w:rsidP="00FB6F2B">
            <w:pPr>
              <w:pStyle w:val="TableText"/>
              <w:rPr>
                <w:rFonts w:ascii="Times New Roman" w:hAnsi="Times New Roman" w:cs="Times New Roman"/>
                <w:szCs w:val="22"/>
              </w:rPr>
            </w:pP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A8205C" w:rsidRPr="007D7653" w:rsidRDefault="0023141A" w:rsidP="00FB6F2B">
            <w:pPr>
              <w:pStyle w:val="TableText"/>
              <w:rPr>
                <w:rFonts w:ascii="Times New Roman" w:hAnsi="Times New Roman" w:cs="Times New Roman"/>
                <w:szCs w:val="22"/>
              </w:rPr>
            </w:pPr>
            <w:r w:rsidRPr="007D7653">
              <w:rPr>
                <w:rFonts w:ascii="Times New Roman" w:hAnsi="Times New Roman" w:cs="Times New Roman"/>
                <w:szCs w:val="22"/>
              </w:rPr>
              <w:t>SFTP software to download data files onto the IRDS server.</w:t>
            </w:r>
          </w:p>
        </w:tc>
      </w:tr>
      <w:tr w:rsidR="0023141A"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Python</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194A58" w:rsidP="00786854">
            <w:pPr>
              <w:pStyle w:val="TableText"/>
              <w:rPr>
                <w:rFonts w:ascii="Times New Roman" w:hAnsi="Times New Roman" w:cs="Times New Roman"/>
                <w:szCs w:val="22"/>
              </w:rPr>
            </w:pPr>
            <w:r w:rsidRPr="007D7653">
              <w:rPr>
                <w:rFonts w:ascii="Times New Roman" w:hAnsi="Times New Roman" w:cs="Times New Roman"/>
                <w:szCs w:val="22"/>
              </w:rPr>
              <w:t>2.7</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23141A" w:rsidRPr="007D7653" w:rsidRDefault="0023141A" w:rsidP="00786854">
            <w:pPr>
              <w:pStyle w:val="TableText"/>
              <w:rPr>
                <w:rFonts w:ascii="Times New Roman" w:hAnsi="Times New Roman" w:cs="Times New Roman"/>
                <w:szCs w:val="22"/>
              </w:rPr>
            </w:pPr>
            <w:r w:rsidRPr="007D7653">
              <w:rPr>
                <w:rFonts w:ascii="Times New Roman" w:hAnsi="Times New Roman" w:cs="Times New Roman"/>
                <w:szCs w:val="22"/>
              </w:rPr>
              <w:t>Programming language. Used for Individual</w:t>
            </w:r>
            <w:r w:rsidR="00625F87" w:rsidRPr="007D7653">
              <w:rPr>
                <w:rFonts w:ascii="Times New Roman" w:hAnsi="Times New Roman" w:cs="Times New Roman"/>
                <w:szCs w:val="22"/>
              </w:rPr>
              <w:t xml:space="preserve"> </w:t>
            </w:r>
            <w:r w:rsidRPr="007D7653">
              <w:rPr>
                <w:rFonts w:ascii="Times New Roman" w:hAnsi="Times New Roman" w:cs="Times New Roman"/>
                <w:szCs w:val="22"/>
              </w:rPr>
              <w:t>de-duping functionality</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R</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3.1.2</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Programming language. Program will be developed in R to analyze Reach database data and develop Risk Model and store results in a SQL table.</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Node JS</w:t>
            </w:r>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0.10.33</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Tool to develop server side component of the dashboard. The dashboard sends requests to the Node JS, which queries the database and returns the result back to the client browser.</w:t>
            </w:r>
          </w:p>
        </w:tc>
      </w:tr>
      <w:tr w:rsidR="00D916BE" w:rsidTr="00786854">
        <w:tc>
          <w:tcPr>
            <w:tcW w:w="29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proofErr w:type="spellStart"/>
            <w:r w:rsidRPr="007D7653">
              <w:rPr>
                <w:rFonts w:ascii="Times New Roman" w:hAnsi="Times New Roman" w:cs="Times New Roman"/>
                <w:szCs w:val="22"/>
              </w:rPr>
              <w:t>Knime</w:t>
            </w:r>
            <w:proofErr w:type="spellEnd"/>
          </w:p>
        </w:tc>
        <w:tc>
          <w:tcPr>
            <w:tcW w:w="1170"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D916BE" w:rsidP="00786854">
            <w:pPr>
              <w:pStyle w:val="TableText"/>
              <w:rPr>
                <w:rFonts w:ascii="Times New Roman" w:hAnsi="Times New Roman" w:cs="Times New Roman"/>
                <w:szCs w:val="22"/>
              </w:rPr>
            </w:pPr>
            <w:r w:rsidRPr="007D7653">
              <w:rPr>
                <w:rFonts w:ascii="Times New Roman" w:hAnsi="Times New Roman" w:cs="Times New Roman"/>
                <w:szCs w:val="22"/>
              </w:rPr>
              <w:t>2.10.4</w:t>
            </w:r>
          </w:p>
        </w:tc>
        <w:tc>
          <w:tcPr>
            <w:tcW w:w="5436" w:type="dxa"/>
            <w:tcBorders>
              <w:top w:val="dotted" w:sz="4" w:space="0" w:color="auto"/>
              <w:left w:val="dotted" w:sz="4" w:space="0" w:color="auto"/>
              <w:bottom w:val="dotted" w:sz="4" w:space="0" w:color="auto"/>
              <w:right w:val="dotted" w:sz="4" w:space="0" w:color="auto"/>
            </w:tcBorders>
            <w:shd w:val="clear" w:color="auto" w:fill="auto"/>
          </w:tcPr>
          <w:p w:rsidR="00D916BE" w:rsidRPr="007D7653" w:rsidRDefault="007D7653" w:rsidP="00786854">
            <w:pPr>
              <w:pStyle w:val="TableText"/>
              <w:rPr>
                <w:rFonts w:ascii="Times New Roman" w:hAnsi="Times New Roman" w:cs="Times New Roman"/>
                <w:szCs w:val="22"/>
              </w:rPr>
            </w:pPr>
            <w:r>
              <w:rPr>
                <w:rFonts w:ascii="Times New Roman" w:hAnsi="Times New Roman" w:cs="Times New Roman"/>
                <w:szCs w:val="22"/>
              </w:rPr>
              <w:t xml:space="preserve">Data mining tool. VA staff can connect to the Reach database through </w:t>
            </w:r>
            <w:proofErr w:type="spellStart"/>
            <w:r>
              <w:rPr>
                <w:rFonts w:ascii="Times New Roman" w:hAnsi="Times New Roman" w:cs="Times New Roman"/>
                <w:szCs w:val="22"/>
              </w:rPr>
              <w:t>Knime</w:t>
            </w:r>
            <w:proofErr w:type="spellEnd"/>
            <w:r>
              <w:rPr>
                <w:rFonts w:ascii="Times New Roman" w:hAnsi="Times New Roman" w:cs="Times New Roman"/>
                <w:szCs w:val="22"/>
              </w:rPr>
              <w:t xml:space="preserve"> to do ad-hoc reporting.</w:t>
            </w:r>
          </w:p>
        </w:tc>
      </w:tr>
    </w:tbl>
    <w:p w:rsidR="001F7C72" w:rsidRPr="00BE4909" w:rsidRDefault="00E36B5C" w:rsidP="002B64BE">
      <w:pPr>
        <w:pStyle w:val="Heading2"/>
      </w:pPr>
      <w:bookmarkStart w:id="24" w:name="_Toc424125326"/>
      <w:bookmarkStart w:id="25" w:name="_Toc424140992"/>
      <w:r w:rsidRPr="002B64BE">
        <w:lastRenderedPageBreak/>
        <w:t>Architecture</w:t>
      </w:r>
      <w:bookmarkEnd w:id="24"/>
      <w:bookmarkEnd w:id="25"/>
    </w:p>
    <w:p w:rsidR="00EC4702" w:rsidRPr="00BE4909" w:rsidRDefault="00E36B5C" w:rsidP="002B64BE">
      <w:pPr>
        <w:pStyle w:val="Heading3"/>
      </w:pPr>
      <w:bookmarkStart w:id="26" w:name="_Toc424125327"/>
      <w:bookmarkStart w:id="27" w:name="_Toc424140993"/>
      <w:r w:rsidRPr="004220A9">
        <w:t xml:space="preserve">Software </w:t>
      </w:r>
      <w:r w:rsidRPr="002B64BE">
        <w:t>Architecture</w:t>
      </w:r>
      <w:bookmarkEnd w:id="26"/>
      <w:bookmarkEnd w:id="27"/>
    </w:p>
    <w:p w:rsidR="00EC4702" w:rsidRPr="00EC4702" w:rsidRDefault="00EC4702" w:rsidP="00EC4702">
      <w:pPr>
        <w:pStyle w:val="ListParagraph"/>
        <w:numPr>
          <w:ilvl w:val="0"/>
          <w:numId w:val="26"/>
        </w:numPr>
        <w:rPr>
          <w:b/>
          <w:sz w:val="24"/>
        </w:rPr>
      </w:pPr>
      <w:r w:rsidRPr="00EC4702">
        <w:rPr>
          <w:b/>
          <w:sz w:val="24"/>
        </w:rPr>
        <w:t>Data Imports</w:t>
      </w:r>
      <w:r>
        <w:rPr>
          <w:sz w:val="24"/>
        </w:rPr>
        <w:t xml:space="preserve"> </w:t>
      </w:r>
      <w:r w:rsidR="000313B5">
        <w:rPr>
          <w:sz w:val="24"/>
        </w:rPr>
        <w:t>–</w:t>
      </w:r>
      <w:r>
        <w:rPr>
          <w:sz w:val="24"/>
        </w:rPr>
        <w:t xml:space="preserve"> </w:t>
      </w:r>
      <w:r w:rsidRPr="00EC4702">
        <w:rPr>
          <w:sz w:val="24"/>
        </w:rPr>
        <w:t>SSIS will be the primary tool for importing external data sources into the IRDS Reach database</w:t>
      </w:r>
      <w:r>
        <w:rPr>
          <w:sz w:val="24"/>
        </w:rPr>
        <w:t xml:space="preserve">. </w:t>
      </w:r>
      <w:r w:rsidRPr="00EC4702">
        <w:rPr>
          <w:sz w:val="24"/>
        </w:rPr>
        <w:t>For a specific data import, an SSIS package will be developed to</w:t>
      </w:r>
    </w:p>
    <w:p w:rsidR="00EC4702" w:rsidRPr="00414897" w:rsidRDefault="00EC4702" w:rsidP="00EC4702">
      <w:pPr>
        <w:pStyle w:val="ListParagraph"/>
        <w:numPr>
          <w:ilvl w:val="0"/>
          <w:numId w:val="25"/>
        </w:numPr>
        <w:rPr>
          <w:sz w:val="24"/>
        </w:rPr>
      </w:pPr>
      <w:r w:rsidRPr="00414897">
        <w:rPr>
          <w:sz w:val="24"/>
        </w:rPr>
        <w:t>Make a connection to the source (SQL table, text file, other)</w:t>
      </w:r>
    </w:p>
    <w:p w:rsidR="00EC4702" w:rsidRPr="00414897" w:rsidRDefault="00EC4702" w:rsidP="00EC4702">
      <w:pPr>
        <w:pStyle w:val="ListParagraph"/>
        <w:numPr>
          <w:ilvl w:val="0"/>
          <w:numId w:val="25"/>
        </w:numPr>
        <w:rPr>
          <w:sz w:val="24"/>
        </w:rPr>
      </w:pPr>
      <w:r w:rsidRPr="00414897">
        <w:rPr>
          <w:sz w:val="24"/>
        </w:rPr>
        <w:t>Import the data into a staging area</w:t>
      </w:r>
    </w:p>
    <w:p w:rsidR="00EC4702" w:rsidRPr="00414897" w:rsidRDefault="00EC4702" w:rsidP="00EC4702">
      <w:pPr>
        <w:pStyle w:val="ListParagraph"/>
        <w:numPr>
          <w:ilvl w:val="0"/>
          <w:numId w:val="25"/>
        </w:numPr>
        <w:rPr>
          <w:sz w:val="24"/>
        </w:rPr>
      </w:pPr>
      <w:r w:rsidRPr="00414897">
        <w:rPr>
          <w:sz w:val="24"/>
        </w:rPr>
        <w:t>Make the appropriate data transformations (cleaning, standardization)</w:t>
      </w:r>
    </w:p>
    <w:p w:rsidR="00EC4702" w:rsidRPr="00EC4702" w:rsidRDefault="00EC4702" w:rsidP="00EC4702">
      <w:pPr>
        <w:pStyle w:val="ListParagraph"/>
        <w:numPr>
          <w:ilvl w:val="0"/>
          <w:numId w:val="25"/>
        </w:numPr>
        <w:rPr>
          <w:sz w:val="24"/>
        </w:rPr>
      </w:pPr>
      <w:r w:rsidRPr="00414897">
        <w:rPr>
          <w:sz w:val="24"/>
        </w:rPr>
        <w:t>Load the transformed data into the appropriate Reach data store tables</w:t>
      </w:r>
    </w:p>
    <w:p w:rsidR="00EC4702" w:rsidRDefault="00EC4702" w:rsidP="00EC4702">
      <w:pPr>
        <w:ind w:left="360"/>
        <w:rPr>
          <w:sz w:val="24"/>
        </w:rPr>
      </w:pPr>
      <w:r w:rsidRPr="00414897">
        <w:rPr>
          <w:sz w:val="24"/>
        </w:rPr>
        <w:t>The execution of SSIS packages (.</w:t>
      </w:r>
      <w:proofErr w:type="spellStart"/>
      <w:r w:rsidRPr="00414897">
        <w:rPr>
          <w:sz w:val="24"/>
        </w:rPr>
        <w:t>dtsx</w:t>
      </w:r>
      <w:proofErr w:type="spellEnd"/>
      <w:r w:rsidRPr="00414897">
        <w:rPr>
          <w:sz w:val="24"/>
        </w:rPr>
        <w:t xml:space="preserve"> files) can be automated by scheduling them as a Windows process via SQL Server Agent.</w:t>
      </w:r>
    </w:p>
    <w:p w:rsidR="00EC4702" w:rsidRDefault="00EC4702" w:rsidP="00EC4702">
      <w:pPr>
        <w:ind w:left="360"/>
        <w:rPr>
          <w:sz w:val="24"/>
        </w:rPr>
      </w:pPr>
    </w:p>
    <w:p w:rsidR="00EC4702" w:rsidRPr="00EC4702" w:rsidRDefault="00EC4702" w:rsidP="008F3FD8">
      <w:pPr>
        <w:pStyle w:val="ListParagraph"/>
        <w:numPr>
          <w:ilvl w:val="0"/>
          <w:numId w:val="26"/>
        </w:numPr>
        <w:rPr>
          <w:b/>
          <w:sz w:val="24"/>
        </w:rPr>
      </w:pPr>
      <w:r w:rsidRPr="00EC4702">
        <w:rPr>
          <w:b/>
          <w:sz w:val="24"/>
        </w:rPr>
        <w:t>Remote Procedure Calls</w:t>
      </w:r>
      <w:r>
        <w:rPr>
          <w:b/>
          <w:sz w:val="24"/>
        </w:rPr>
        <w:t xml:space="preserve"> </w:t>
      </w:r>
      <w:r w:rsidR="008F3FD8">
        <w:rPr>
          <w:b/>
          <w:sz w:val="24"/>
        </w:rPr>
        <w:t>(RPCs</w:t>
      </w:r>
      <w:r w:rsidR="00F81988">
        <w:rPr>
          <w:b/>
          <w:sz w:val="24"/>
        </w:rPr>
        <w:t>) –</w:t>
      </w:r>
      <w:r>
        <w:rPr>
          <w:b/>
          <w:sz w:val="24"/>
        </w:rPr>
        <w:t xml:space="preserve"> </w:t>
      </w:r>
      <w:r w:rsidR="008F3FD8" w:rsidRPr="008F3FD8">
        <w:rPr>
          <w:sz w:val="24"/>
        </w:rPr>
        <w:t xml:space="preserve">The VA uses </w:t>
      </w:r>
      <w:r w:rsidR="00F81988">
        <w:rPr>
          <w:sz w:val="24"/>
        </w:rPr>
        <w:t xml:space="preserve">the </w:t>
      </w:r>
      <w:r w:rsidR="0064711D">
        <w:rPr>
          <w:sz w:val="24"/>
        </w:rPr>
        <w:t>Veteran</w:t>
      </w:r>
      <w:r w:rsidR="00F81988">
        <w:rPr>
          <w:sz w:val="24"/>
        </w:rPr>
        <w:t>s</w:t>
      </w:r>
      <w:r w:rsidR="008F3FD8" w:rsidRPr="008F3FD8">
        <w:rPr>
          <w:sz w:val="24"/>
        </w:rPr>
        <w:t xml:space="preserve"> Health Information Systems and Technology Architecture (Vista) system, for managing </w:t>
      </w:r>
      <w:r w:rsidR="0064711D">
        <w:rPr>
          <w:sz w:val="24"/>
        </w:rPr>
        <w:t>Veteran</w:t>
      </w:r>
      <w:r w:rsidR="008F3FD8" w:rsidRPr="008F3FD8">
        <w:rPr>
          <w:sz w:val="24"/>
        </w:rPr>
        <w:t xml:space="preserve">s </w:t>
      </w:r>
      <w:r w:rsidR="00F81988" w:rsidRPr="008F3FD8">
        <w:rPr>
          <w:sz w:val="24"/>
        </w:rPr>
        <w:t>health</w:t>
      </w:r>
      <w:r w:rsidR="008F3FD8" w:rsidRPr="008F3FD8">
        <w:rPr>
          <w:sz w:val="24"/>
        </w:rPr>
        <w:t xml:space="preserve"> data. Data will be imported into the IRDS system directly from </w:t>
      </w:r>
      <w:proofErr w:type="spellStart"/>
      <w:r w:rsidR="008F3FD8" w:rsidRPr="008F3FD8">
        <w:rPr>
          <w:sz w:val="24"/>
        </w:rPr>
        <w:t>VistA</w:t>
      </w:r>
      <w:proofErr w:type="spellEnd"/>
      <w:r w:rsidR="008F3FD8" w:rsidRPr="008F3FD8">
        <w:rPr>
          <w:sz w:val="24"/>
        </w:rPr>
        <w:t xml:space="preserve"> using RPC calls.</w:t>
      </w:r>
      <w:r w:rsidR="001D0A59">
        <w:rPr>
          <w:sz w:val="24"/>
        </w:rPr>
        <w:t xml:space="preserve"> </w:t>
      </w:r>
      <w:proofErr w:type="spellStart"/>
      <w:r w:rsidRPr="00EC4702">
        <w:rPr>
          <w:sz w:val="24"/>
        </w:rPr>
        <w:t>VistA</w:t>
      </w:r>
      <w:proofErr w:type="spellEnd"/>
      <w:r w:rsidRPr="00EC4702">
        <w:rPr>
          <w:sz w:val="24"/>
        </w:rPr>
        <w:t xml:space="preserve"> data is stored against a MUMPS back end, which uses text based files for data storage. For each s</w:t>
      </w:r>
      <w:r w:rsidR="00A82F3D">
        <w:rPr>
          <w:sz w:val="24"/>
        </w:rPr>
        <w:t>et</w:t>
      </w:r>
      <w:r w:rsidRPr="00EC4702">
        <w:rPr>
          <w:sz w:val="24"/>
        </w:rPr>
        <w:t xml:space="preserve"> of </w:t>
      </w:r>
      <w:proofErr w:type="spellStart"/>
      <w:r w:rsidRPr="00EC4702">
        <w:rPr>
          <w:sz w:val="24"/>
        </w:rPr>
        <w:t>VistA</w:t>
      </w:r>
      <w:proofErr w:type="spellEnd"/>
      <w:r w:rsidRPr="00EC4702">
        <w:rPr>
          <w:sz w:val="24"/>
        </w:rPr>
        <w:t xml:space="preserve"> data imported into IRDS:</w:t>
      </w:r>
    </w:p>
    <w:p w:rsidR="00EC4702" w:rsidRPr="00414897" w:rsidRDefault="00EC4702" w:rsidP="00EC4702">
      <w:pPr>
        <w:pStyle w:val="ListParagraph"/>
        <w:numPr>
          <w:ilvl w:val="0"/>
          <w:numId w:val="27"/>
        </w:numPr>
        <w:rPr>
          <w:sz w:val="24"/>
        </w:rPr>
      </w:pPr>
      <w:r w:rsidRPr="00414897">
        <w:rPr>
          <w:sz w:val="24"/>
        </w:rPr>
        <w:t>Either a custom RPC will be written (in M) or a currently existing one will be leveraged</w:t>
      </w:r>
    </w:p>
    <w:p w:rsidR="00EC4702" w:rsidRPr="00414897" w:rsidRDefault="00EC4702" w:rsidP="00EC4702">
      <w:pPr>
        <w:pStyle w:val="ListParagraph"/>
        <w:numPr>
          <w:ilvl w:val="0"/>
          <w:numId w:val="27"/>
        </w:numPr>
        <w:rPr>
          <w:sz w:val="24"/>
        </w:rPr>
      </w:pPr>
      <w:r w:rsidRPr="00414897">
        <w:rPr>
          <w:sz w:val="24"/>
        </w:rPr>
        <w:t>An automated java process will execute the RPC and return the query results in text format</w:t>
      </w:r>
    </w:p>
    <w:p w:rsidR="00EC4702" w:rsidRDefault="00EC4702" w:rsidP="00EC4702">
      <w:pPr>
        <w:pStyle w:val="ListParagraph"/>
        <w:numPr>
          <w:ilvl w:val="0"/>
          <w:numId w:val="27"/>
        </w:numPr>
        <w:rPr>
          <w:sz w:val="24"/>
        </w:rPr>
      </w:pPr>
      <w:r w:rsidRPr="00414897">
        <w:rPr>
          <w:sz w:val="24"/>
        </w:rPr>
        <w:t>Those results will be stored in a flat file on the IRDS server to be imported into the reach database via a</w:t>
      </w:r>
      <w:r w:rsidR="00A82F3D">
        <w:rPr>
          <w:sz w:val="24"/>
        </w:rPr>
        <w:t>n</w:t>
      </w:r>
      <w:r w:rsidRPr="00414897">
        <w:rPr>
          <w:sz w:val="24"/>
        </w:rPr>
        <w:t xml:space="preserve"> SSIS package </w:t>
      </w:r>
    </w:p>
    <w:p w:rsidR="001F7C72" w:rsidRPr="00E8224B" w:rsidRDefault="00EC4702" w:rsidP="00011C3D">
      <w:pPr>
        <w:ind w:left="360"/>
        <w:jc w:val="center"/>
        <w:rPr>
          <w:b/>
          <w:szCs w:val="22"/>
        </w:rPr>
      </w:pPr>
      <w:r>
        <w:object w:dxaOrig="11424" w:dyaOrig="7044">
          <v:shape id="_x0000_i1027" type="#_x0000_t75" style="width:467.55pt;height:288.85pt" o:ole="">
            <v:imagedata r:id="rId19" o:title=""/>
          </v:shape>
          <o:OLEObject Type="Embed" ProgID="Visio.Drawing.11" ShapeID="_x0000_i1027" DrawAspect="Content" ObjectID="_1498665542" r:id="rId20"/>
        </w:object>
      </w:r>
      <w:r w:rsidR="00671219" w:rsidRPr="00E8224B">
        <w:rPr>
          <w:b/>
          <w:szCs w:val="22"/>
        </w:rPr>
        <w:t xml:space="preserve">Figure </w:t>
      </w:r>
      <w:r w:rsidR="00671219" w:rsidRPr="00E8224B">
        <w:rPr>
          <w:b/>
          <w:szCs w:val="22"/>
        </w:rPr>
        <w:fldChar w:fldCharType="begin"/>
      </w:r>
      <w:r w:rsidR="00671219" w:rsidRPr="00E8224B">
        <w:rPr>
          <w:b/>
          <w:szCs w:val="22"/>
        </w:rPr>
        <w:instrText xml:space="preserve"> SEQ Figure \* ARABIC </w:instrText>
      </w:r>
      <w:r w:rsidR="00671219" w:rsidRPr="00E8224B">
        <w:rPr>
          <w:b/>
          <w:szCs w:val="22"/>
        </w:rPr>
        <w:fldChar w:fldCharType="separate"/>
      </w:r>
      <w:r w:rsidR="00F86F67">
        <w:rPr>
          <w:b/>
          <w:noProof/>
          <w:szCs w:val="22"/>
        </w:rPr>
        <w:t>2</w:t>
      </w:r>
      <w:r w:rsidR="00671219" w:rsidRPr="00E8224B">
        <w:rPr>
          <w:b/>
          <w:szCs w:val="22"/>
        </w:rPr>
        <w:fldChar w:fldCharType="end"/>
      </w:r>
      <w:r w:rsidR="00E8224B">
        <w:rPr>
          <w:b/>
          <w:szCs w:val="22"/>
        </w:rPr>
        <w:t xml:space="preserve">: </w:t>
      </w:r>
      <w:r w:rsidR="00671219" w:rsidRPr="00E8224B">
        <w:rPr>
          <w:b/>
          <w:szCs w:val="22"/>
        </w:rPr>
        <w:t>IRDS Database Software Architecture</w:t>
      </w:r>
    </w:p>
    <w:p w:rsidR="00E36B5C" w:rsidRDefault="00E36B5C" w:rsidP="00E8224B">
      <w:pPr>
        <w:pStyle w:val="Heading3"/>
      </w:pPr>
      <w:bookmarkStart w:id="28" w:name="_Toc424125328"/>
      <w:bookmarkStart w:id="29" w:name="_Toc424140994"/>
      <w:r w:rsidRPr="00E8224B">
        <w:lastRenderedPageBreak/>
        <w:t>Interfaces</w:t>
      </w:r>
      <w:bookmarkEnd w:id="28"/>
      <w:bookmarkEnd w:id="29"/>
    </w:p>
    <w:p w:rsidR="006E4928" w:rsidRPr="006E4928" w:rsidRDefault="006E4928" w:rsidP="006E4928">
      <w:pPr>
        <w:pStyle w:val="ListParagraph"/>
        <w:numPr>
          <w:ilvl w:val="0"/>
          <w:numId w:val="26"/>
        </w:numPr>
        <w:rPr>
          <w:sz w:val="24"/>
        </w:rPr>
      </w:pPr>
      <w:r w:rsidRPr="006E4928">
        <w:rPr>
          <w:b/>
          <w:sz w:val="24"/>
        </w:rPr>
        <w:t>Corporate Data Warehouse (CDW)</w:t>
      </w:r>
      <w:r w:rsidRPr="006E4928">
        <w:rPr>
          <w:sz w:val="24"/>
        </w:rPr>
        <w:t xml:space="preserve"> </w:t>
      </w:r>
      <w:r w:rsidR="000313B5">
        <w:rPr>
          <w:sz w:val="24"/>
        </w:rPr>
        <w:t>–</w:t>
      </w:r>
      <w:r w:rsidRPr="006E4928">
        <w:rPr>
          <w:sz w:val="24"/>
        </w:rPr>
        <w:t xml:space="preserve"> Data warehouse for VHA data</w:t>
      </w:r>
      <w:r w:rsidR="004F46A7">
        <w:rPr>
          <w:sz w:val="24"/>
        </w:rPr>
        <w:t xml:space="preserve">, primarily </w:t>
      </w:r>
      <w:proofErr w:type="spellStart"/>
      <w:r w:rsidR="004F46A7">
        <w:rPr>
          <w:sz w:val="24"/>
        </w:rPr>
        <w:t>VistA</w:t>
      </w:r>
      <w:proofErr w:type="spellEnd"/>
      <w:r w:rsidR="004F46A7">
        <w:rPr>
          <w:sz w:val="24"/>
        </w:rPr>
        <w:t xml:space="preserve"> data</w:t>
      </w:r>
      <w:r w:rsidRPr="006E4928">
        <w:rPr>
          <w:sz w:val="24"/>
        </w:rPr>
        <w:t>. Records are stored in SQL Server tables.</w:t>
      </w:r>
    </w:p>
    <w:p w:rsidR="006E4928" w:rsidRPr="002E1E45" w:rsidRDefault="006E4928" w:rsidP="006E4928">
      <w:pPr>
        <w:pStyle w:val="ListParagraph"/>
        <w:numPr>
          <w:ilvl w:val="0"/>
          <w:numId w:val="26"/>
        </w:numPr>
        <w:rPr>
          <w:sz w:val="24"/>
        </w:rPr>
      </w:pPr>
      <w:r w:rsidRPr="002E1E45">
        <w:rPr>
          <w:b/>
          <w:sz w:val="24"/>
        </w:rPr>
        <w:t>Suicide Data Repository (SDR)</w:t>
      </w:r>
      <w:r w:rsidRPr="002E1E45">
        <w:rPr>
          <w:sz w:val="24"/>
        </w:rPr>
        <w:t xml:space="preserve"> </w:t>
      </w:r>
      <w:r w:rsidR="000313B5" w:rsidRPr="002E1E45">
        <w:rPr>
          <w:sz w:val="24"/>
        </w:rPr>
        <w:t>–</w:t>
      </w:r>
      <w:r w:rsidRPr="002E1E45">
        <w:rPr>
          <w:sz w:val="24"/>
        </w:rPr>
        <w:t xml:space="preserve"> </w:t>
      </w:r>
      <w:r w:rsidR="00A82F3D">
        <w:rPr>
          <w:sz w:val="24"/>
        </w:rPr>
        <w:t xml:space="preserve">Suicide and Mortality </w:t>
      </w:r>
      <w:r w:rsidRPr="002E1E45">
        <w:rPr>
          <w:sz w:val="24"/>
        </w:rPr>
        <w:t xml:space="preserve">Data from four sources are stored on a centralized server in SQL Server tables. Those sources are: Mortality Search Results from </w:t>
      </w:r>
      <w:r w:rsidR="00A82F3D">
        <w:rPr>
          <w:sz w:val="24"/>
        </w:rPr>
        <w:t xml:space="preserve">the </w:t>
      </w:r>
      <w:r w:rsidRPr="002E1E45">
        <w:rPr>
          <w:sz w:val="24"/>
        </w:rPr>
        <w:t xml:space="preserve">National Death Index (NDI), State Death Certificate Data (SDCD), </w:t>
      </w:r>
      <w:r w:rsidR="0064711D">
        <w:rPr>
          <w:sz w:val="24"/>
        </w:rPr>
        <w:t>Veteran</w:t>
      </w:r>
      <w:r w:rsidRPr="002E1E45">
        <w:rPr>
          <w:sz w:val="24"/>
        </w:rPr>
        <w:t>s Crisis Line (VCL), Suicide Prevention Applications Network (SPAN)</w:t>
      </w:r>
    </w:p>
    <w:p w:rsidR="006E4928" w:rsidRPr="002E1E45" w:rsidRDefault="008D32D6" w:rsidP="008D32D6">
      <w:pPr>
        <w:pStyle w:val="ListParagraph"/>
        <w:numPr>
          <w:ilvl w:val="0"/>
          <w:numId w:val="26"/>
        </w:numPr>
        <w:rPr>
          <w:sz w:val="24"/>
        </w:rPr>
      </w:pPr>
      <w:r w:rsidRPr="008D32D6">
        <w:rPr>
          <w:b/>
          <w:sz w:val="24"/>
        </w:rPr>
        <w:t>Veterans Health Information Systems and Technology Architecture</w:t>
      </w:r>
      <w:r w:rsidR="006E4928" w:rsidRPr="006E4928">
        <w:rPr>
          <w:b/>
          <w:sz w:val="24"/>
        </w:rPr>
        <w:t xml:space="preserve"> (VISTA) </w:t>
      </w:r>
      <w:r w:rsidR="000313B5">
        <w:rPr>
          <w:sz w:val="24"/>
        </w:rPr>
        <w:t>–</w:t>
      </w:r>
      <w:r w:rsidR="006E4928" w:rsidRPr="006E4928">
        <w:rPr>
          <w:sz w:val="24"/>
        </w:rPr>
        <w:t xml:space="preserve"> Open source enterprise system used by </w:t>
      </w:r>
      <w:r w:rsidR="00A82F3D">
        <w:rPr>
          <w:sz w:val="24"/>
        </w:rPr>
        <w:t>VH</w:t>
      </w:r>
      <w:r w:rsidR="006E4928" w:rsidRPr="006E4928">
        <w:rPr>
          <w:sz w:val="24"/>
        </w:rPr>
        <w:t xml:space="preserve">A </w:t>
      </w:r>
      <w:r w:rsidR="00A82F3D">
        <w:rPr>
          <w:sz w:val="24"/>
        </w:rPr>
        <w:t>network</w:t>
      </w:r>
      <w:r w:rsidR="006E4928" w:rsidRPr="006E4928">
        <w:rPr>
          <w:sz w:val="24"/>
        </w:rPr>
        <w:t xml:space="preserve">. Data is </w:t>
      </w:r>
      <w:r w:rsidR="00F81988" w:rsidRPr="006E4928">
        <w:rPr>
          <w:sz w:val="24"/>
        </w:rPr>
        <w:t>stored in</w:t>
      </w:r>
      <w:r w:rsidR="006E4928" w:rsidRPr="006E4928">
        <w:rPr>
          <w:sz w:val="24"/>
        </w:rPr>
        <w:t xml:space="preserve"> a MUMPS back end.</w:t>
      </w:r>
    </w:p>
    <w:p w:rsidR="0005737C" w:rsidRPr="00D916BE" w:rsidRDefault="006E4928" w:rsidP="006E4928">
      <w:pPr>
        <w:pStyle w:val="ListParagraph"/>
        <w:numPr>
          <w:ilvl w:val="0"/>
          <w:numId w:val="26"/>
        </w:numPr>
        <w:rPr>
          <w:b/>
          <w:sz w:val="24"/>
        </w:rPr>
      </w:pPr>
      <w:r w:rsidRPr="006E4928">
        <w:rPr>
          <w:b/>
          <w:sz w:val="24"/>
        </w:rPr>
        <w:t>VA Enterprise Data War</w:t>
      </w:r>
      <w:r w:rsidR="00D3465E">
        <w:rPr>
          <w:b/>
          <w:sz w:val="24"/>
        </w:rPr>
        <w:t>e</w:t>
      </w:r>
      <w:r w:rsidRPr="006E4928">
        <w:rPr>
          <w:b/>
          <w:sz w:val="24"/>
        </w:rPr>
        <w:t>house (EDW)</w:t>
      </w:r>
      <w:r w:rsidRPr="006E4928">
        <w:rPr>
          <w:sz w:val="24"/>
        </w:rPr>
        <w:t xml:space="preserve"> </w:t>
      </w:r>
      <w:r w:rsidR="000313B5">
        <w:rPr>
          <w:sz w:val="24"/>
        </w:rPr>
        <w:t>–</w:t>
      </w:r>
      <w:r w:rsidRPr="006E4928">
        <w:rPr>
          <w:sz w:val="24"/>
        </w:rPr>
        <w:t xml:space="preserve"> Data </w:t>
      </w:r>
      <w:r w:rsidR="00D3465E">
        <w:rPr>
          <w:sz w:val="24"/>
        </w:rPr>
        <w:t>warehouse</w:t>
      </w:r>
      <w:r w:rsidRPr="006E4928">
        <w:rPr>
          <w:sz w:val="24"/>
        </w:rPr>
        <w:t xml:space="preserve"> that stores VBA data</w:t>
      </w:r>
      <w:r>
        <w:rPr>
          <w:sz w:val="24"/>
        </w:rPr>
        <w:t>.</w:t>
      </w:r>
      <w:r w:rsidR="00BE4909">
        <w:rPr>
          <w:sz w:val="24"/>
        </w:rPr>
        <w:t xml:space="preserve"> </w:t>
      </w:r>
    </w:p>
    <w:p w:rsidR="00D916BE" w:rsidRPr="0005737C" w:rsidRDefault="00D916BE" w:rsidP="00D916BE">
      <w:pPr>
        <w:pStyle w:val="ListParagraph"/>
        <w:ind w:left="360"/>
        <w:rPr>
          <w:b/>
          <w:sz w:val="24"/>
        </w:rPr>
      </w:pPr>
    </w:p>
    <w:p w:rsidR="006E4928" w:rsidRPr="00E8224B" w:rsidRDefault="00BE4909" w:rsidP="0005737C">
      <w:pPr>
        <w:rPr>
          <w:sz w:val="24"/>
        </w:rPr>
      </w:pPr>
      <w:r w:rsidRPr="00E8224B">
        <w:rPr>
          <w:sz w:val="24"/>
        </w:rPr>
        <w:t xml:space="preserve">NOTE: At this time there is an attempt to include VBA data </w:t>
      </w:r>
      <w:r w:rsidR="0023442D" w:rsidRPr="00E8224B">
        <w:rPr>
          <w:sz w:val="24"/>
        </w:rPr>
        <w:t>elements housed at EDW in the IRDS system. It is unclear whether access to the data will be available within timeframe set to develop the IRDS system.</w:t>
      </w:r>
    </w:p>
    <w:p w:rsidR="0005737C" w:rsidRPr="0005737C" w:rsidRDefault="0005737C" w:rsidP="0005737C">
      <w:pPr>
        <w:rPr>
          <w:b/>
          <w:sz w:val="24"/>
        </w:rPr>
      </w:pPr>
    </w:p>
    <w:p w:rsidR="006E4928" w:rsidRPr="002E1E45" w:rsidRDefault="00D67FE0" w:rsidP="006E4928">
      <w:pPr>
        <w:pStyle w:val="ListParagraph"/>
        <w:numPr>
          <w:ilvl w:val="0"/>
          <w:numId w:val="26"/>
        </w:numPr>
        <w:rPr>
          <w:sz w:val="24"/>
        </w:rPr>
      </w:pPr>
      <w:r w:rsidRPr="006E4928">
        <w:rPr>
          <w:b/>
          <w:sz w:val="24"/>
        </w:rPr>
        <w:t>Perceptive</w:t>
      </w:r>
      <w:r w:rsidR="006E4928" w:rsidRPr="006E4928">
        <w:rPr>
          <w:b/>
          <w:sz w:val="24"/>
        </w:rPr>
        <w:t xml:space="preserve"> Reach Dashboard</w:t>
      </w:r>
      <w:r w:rsidR="006E4928" w:rsidRPr="006E4928">
        <w:rPr>
          <w:sz w:val="24"/>
        </w:rPr>
        <w:t xml:space="preserve"> </w:t>
      </w:r>
      <w:r w:rsidR="000313B5">
        <w:rPr>
          <w:sz w:val="24"/>
        </w:rPr>
        <w:t>–</w:t>
      </w:r>
      <w:r w:rsidR="006E4928" w:rsidRPr="006E4928">
        <w:rPr>
          <w:sz w:val="24"/>
        </w:rPr>
        <w:t xml:space="preserve"> Users of the IRDS system will connect through a web based dashboard</w:t>
      </w:r>
      <w:r w:rsidR="006E4928">
        <w:rPr>
          <w:sz w:val="24"/>
        </w:rPr>
        <w:t>.</w:t>
      </w:r>
      <w:r w:rsidR="00D916BE">
        <w:rPr>
          <w:sz w:val="24"/>
        </w:rPr>
        <w:t xml:space="preserve"> </w:t>
      </w:r>
    </w:p>
    <w:p w:rsidR="006E4928" w:rsidRPr="002E1E45" w:rsidRDefault="006E4928" w:rsidP="006E4928">
      <w:pPr>
        <w:pStyle w:val="ListParagraph"/>
        <w:numPr>
          <w:ilvl w:val="0"/>
          <w:numId w:val="26"/>
        </w:numPr>
        <w:rPr>
          <w:sz w:val="24"/>
        </w:rPr>
      </w:pPr>
      <w:r w:rsidRPr="006E4928">
        <w:rPr>
          <w:b/>
          <w:sz w:val="24"/>
        </w:rPr>
        <w:t>Analytics Sandbox</w:t>
      </w:r>
      <w:r w:rsidRPr="006E4928">
        <w:rPr>
          <w:sz w:val="24"/>
        </w:rPr>
        <w:t xml:space="preserve"> </w:t>
      </w:r>
      <w:r w:rsidR="000313B5">
        <w:rPr>
          <w:sz w:val="24"/>
        </w:rPr>
        <w:t>–</w:t>
      </w:r>
      <w:r w:rsidRPr="006E4928">
        <w:rPr>
          <w:sz w:val="24"/>
        </w:rPr>
        <w:t xml:space="preserve"> VA users will be able to run ad-hoc reporting by connecting to the IRDS database using tools such as R or </w:t>
      </w:r>
      <w:proofErr w:type="spellStart"/>
      <w:r w:rsidRPr="006E4928">
        <w:rPr>
          <w:sz w:val="24"/>
        </w:rPr>
        <w:t>Knime</w:t>
      </w:r>
      <w:proofErr w:type="spellEnd"/>
      <w:r w:rsidRPr="006E4928">
        <w:rPr>
          <w:sz w:val="24"/>
        </w:rPr>
        <w:t xml:space="preserve">. </w:t>
      </w:r>
    </w:p>
    <w:p w:rsidR="006E4928" w:rsidRPr="006E4928" w:rsidRDefault="006E4928" w:rsidP="006E4928">
      <w:pPr>
        <w:pStyle w:val="ListParagraph"/>
        <w:numPr>
          <w:ilvl w:val="0"/>
          <w:numId w:val="26"/>
        </w:numPr>
      </w:pPr>
      <w:r w:rsidRPr="006E4928">
        <w:rPr>
          <w:b/>
          <w:sz w:val="24"/>
        </w:rPr>
        <w:t>Data Sources External to VA</w:t>
      </w:r>
      <w:r w:rsidRPr="006E4928">
        <w:rPr>
          <w:sz w:val="24"/>
        </w:rPr>
        <w:t xml:space="preserve"> </w:t>
      </w:r>
      <w:r w:rsidR="000313B5">
        <w:rPr>
          <w:sz w:val="24"/>
        </w:rPr>
        <w:t>–</w:t>
      </w:r>
      <w:r w:rsidRPr="006E4928">
        <w:rPr>
          <w:sz w:val="24"/>
        </w:rPr>
        <w:t xml:space="preserve"> The IRDS system may potentially pull data from one or more outside sources such as LexisNexis or PACER.</w:t>
      </w:r>
    </w:p>
    <w:p w:rsidR="000313B5" w:rsidRDefault="000313B5" w:rsidP="000313B5">
      <w:pPr>
        <w:pStyle w:val="ListParagraph"/>
      </w:pPr>
    </w:p>
    <w:p w:rsidR="001F7C72" w:rsidRDefault="00E36B5C" w:rsidP="00E8224B">
      <w:pPr>
        <w:pStyle w:val="Heading3"/>
      </w:pPr>
      <w:bookmarkStart w:id="30" w:name="_Toc424125329"/>
      <w:bookmarkStart w:id="31" w:name="_Toc424140995"/>
      <w:r w:rsidRPr="00E8224B">
        <w:t>Data</w:t>
      </w:r>
      <w:r w:rsidRPr="004220A9">
        <w:t xml:space="preserve"> Stores</w:t>
      </w:r>
      <w:bookmarkEnd w:id="30"/>
      <w:bookmarkEnd w:id="31"/>
    </w:p>
    <w:p w:rsidR="006F70CC" w:rsidRDefault="00A8205C" w:rsidP="006F70CC">
      <w:pPr>
        <w:pStyle w:val="ListParagraph"/>
        <w:numPr>
          <w:ilvl w:val="0"/>
          <w:numId w:val="28"/>
        </w:numPr>
        <w:rPr>
          <w:sz w:val="24"/>
        </w:rPr>
      </w:pPr>
      <w:r w:rsidRPr="006F70CC">
        <w:rPr>
          <w:sz w:val="24"/>
        </w:rPr>
        <w:t xml:space="preserve">All data stored in the IRDS system will </w:t>
      </w:r>
      <w:r w:rsidR="00A82F3D">
        <w:rPr>
          <w:sz w:val="24"/>
        </w:rPr>
        <w:t xml:space="preserve">be </w:t>
      </w:r>
      <w:r w:rsidRPr="006F70CC">
        <w:rPr>
          <w:sz w:val="24"/>
        </w:rPr>
        <w:t xml:space="preserve">captured in SQL Server tables. </w:t>
      </w:r>
    </w:p>
    <w:p w:rsidR="00A8205C" w:rsidRDefault="00A8205C" w:rsidP="006F70CC">
      <w:pPr>
        <w:pStyle w:val="ListParagraph"/>
        <w:numPr>
          <w:ilvl w:val="0"/>
          <w:numId w:val="28"/>
        </w:numPr>
        <w:rPr>
          <w:sz w:val="24"/>
        </w:rPr>
      </w:pPr>
      <w:r w:rsidRPr="006F70CC">
        <w:rPr>
          <w:sz w:val="24"/>
        </w:rPr>
        <w:t xml:space="preserve">In the event that some data will be accessed via a file </w:t>
      </w:r>
      <w:r w:rsidR="00A82F3D">
        <w:rPr>
          <w:sz w:val="24"/>
        </w:rPr>
        <w:t>format</w:t>
      </w:r>
      <w:r w:rsidRPr="006F70CC">
        <w:rPr>
          <w:sz w:val="24"/>
        </w:rPr>
        <w:t xml:space="preserve">, such as FLAT files, those files will be </w:t>
      </w:r>
      <w:r w:rsidR="006F70CC" w:rsidRPr="006F70CC">
        <w:rPr>
          <w:sz w:val="24"/>
        </w:rPr>
        <w:t xml:space="preserve">uploaded to the IRDS server via SFTP </w:t>
      </w:r>
      <w:r w:rsidR="00F81988" w:rsidRPr="006F70CC">
        <w:rPr>
          <w:sz w:val="24"/>
        </w:rPr>
        <w:t>and placed</w:t>
      </w:r>
      <w:r w:rsidR="006F70CC" w:rsidRPr="006F70CC">
        <w:rPr>
          <w:sz w:val="24"/>
        </w:rPr>
        <w:t xml:space="preserve"> in a </w:t>
      </w:r>
      <w:r w:rsidR="00F81988" w:rsidRPr="006F70CC">
        <w:rPr>
          <w:sz w:val="24"/>
        </w:rPr>
        <w:t>specified location</w:t>
      </w:r>
      <w:r w:rsidR="006F70CC" w:rsidRPr="006F70CC">
        <w:rPr>
          <w:sz w:val="24"/>
        </w:rPr>
        <w:t xml:space="preserve"> on the IRDS server file system, to be processed for import.</w:t>
      </w:r>
    </w:p>
    <w:p w:rsidR="00E8224B" w:rsidRPr="006F70CC" w:rsidRDefault="00E8224B" w:rsidP="00E8224B">
      <w:pPr>
        <w:pStyle w:val="ListParagraph"/>
        <w:rPr>
          <w:sz w:val="24"/>
        </w:rPr>
      </w:pPr>
    </w:p>
    <w:p w:rsidR="00E36B5C" w:rsidRDefault="00E36B5C" w:rsidP="00E8224B">
      <w:pPr>
        <w:pStyle w:val="Heading1"/>
      </w:pPr>
      <w:bookmarkStart w:id="32" w:name="_Toc424125330"/>
      <w:bookmarkStart w:id="33" w:name="_Toc424140996"/>
      <w:r w:rsidRPr="004220A9">
        <w:t xml:space="preserve">Database Design </w:t>
      </w:r>
      <w:r w:rsidRPr="00E8224B">
        <w:t>Decisions</w:t>
      </w:r>
      <w:bookmarkEnd w:id="32"/>
      <w:bookmarkEnd w:id="33"/>
    </w:p>
    <w:p w:rsidR="00AD7501" w:rsidRPr="00AD7501" w:rsidRDefault="00AD7501" w:rsidP="00AD7501">
      <w:pPr>
        <w:rPr>
          <w:sz w:val="24"/>
        </w:rPr>
      </w:pPr>
      <w:r w:rsidRPr="00AD7501">
        <w:rPr>
          <w:sz w:val="24"/>
        </w:rPr>
        <w:t xml:space="preserve">The </w:t>
      </w:r>
      <w:r w:rsidR="00D67FE0" w:rsidRPr="00AD7501">
        <w:rPr>
          <w:sz w:val="24"/>
        </w:rPr>
        <w:t>decision</w:t>
      </w:r>
      <w:r w:rsidRPr="00AD7501">
        <w:rPr>
          <w:sz w:val="24"/>
        </w:rPr>
        <w:t xml:space="preserve"> was made to use SQL Server as </w:t>
      </w:r>
      <w:r w:rsidR="00D67FE0" w:rsidRPr="00AD7501">
        <w:rPr>
          <w:sz w:val="24"/>
        </w:rPr>
        <w:t>opposed</w:t>
      </w:r>
      <w:r w:rsidRPr="00AD7501">
        <w:rPr>
          <w:sz w:val="24"/>
        </w:rPr>
        <w:t xml:space="preserve"> </w:t>
      </w:r>
      <w:r w:rsidR="00B75FFA">
        <w:rPr>
          <w:sz w:val="24"/>
        </w:rPr>
        <w:t xml:space="preserve">to </w:t>
      </w:r>
      <w:r w:rsidRPr="00AD7501">
        <w:rPr>
          <w:sz w:val="24"/>
        </w:rPr>
        <w:t xml:space="preserve">other data platforms such as MySQL or </w:t>
      </w:r>
      <w:r w:rsidR="00D67FE0" w:rsidRPr="00AD7501">
        <w:rPr>
          <w:sz w:val="24"/>
        </w:rPr>
        <w:t>Microsoft</w:t>
      </w:r>
      <w:r w:rsidRPr="00AD7501">
        <w:rPr>
          <w:sz w:val="24"/>
        </w:rPr>
        <w:t xml:space="preserve"> Access because:</w:t>
      </w:r>
    </w:p>
    <w:p w:rsidR="00AD7501" w:rsidRPr="00AD7501" w:rsidRDefault="0005737C" w:rsidP="00AD7501">
      <w:pPr>
        <w:pStyle w:val="ListParagraph"/>
        <w:numPr>
          <w:ilvl w:val="0"/>
          <w:numId w:val="29"/>
        </w:numPr>
        <w:rPr>
          <w:sz w:val="24"/>
        </w:rPr>
      </w:pPr>
      <w:r>
        <w:rPr>
          <w:sz w:val="24"/>
        </w:rPr>
        <w:t xml:space="preserve">Microsoft </w:t>
      </w:r>
      <w:r w:rsidR="00AD7501" w:rsidRPr="00AD7501">
        <w:rPr>
          <w:sz w:val="24"/>
        </w:rPr>
        <w:t>SQL Server is approved and i</w:t>
      </w:r>
      <w:r w:rsidR="00D3465E">
        <w:rPr>
          <w:sz w:val="24"/>
        </w:rPr>
        <w:t>s</w:t>
      </w:r>
      <w:r w:rsidR="00AD7501" w:rsidRPr="00AD7501">
        <w:rPr>
          <w:sz w:val="24"/>
        </w:rPr>
        <w:t xml:space="preserve"> widely used within the VA</w:t>
      </w:r>
    </w:p>
    <w:p w:rsidR="00AD7501" w:rsidRPr="00AD7501" w:rsidRDefault="00AD7501" w:rsidP="00AD7501">
      <w:pPr>
        <w:pStyle w:val="ListParagraph"/>
        <w:numPr>
          <w:ilvl w:val="0"/>
          <w:numId w:val="29"/>
        </w:numPr>
        <w:rPr>
          <w:sz w:val="24"/>
        </w:rPr>
      </w:pPr>
      <w:r w:rsidRPr="00AD7501">
        <w:rPr>
          <w:sz w:val="24"/>
        </w:rPr>
        <w:t xml:space="preserve">Several of the systems </w:t>
      </w:r>
      <w:r w:rsidR="00A82F3D">
        <w:rPr>
          <w:sz w:val="24"/>
        </w:rPr>
        <w:t>from which</w:t>
      </w:r>
      <w:r w:rsidRPr="00AD7501">
        <w:rPr>
          <w:sz w:val="24"/>
        </w:rPr>
        <w:t xml:space="preserve"> data will be imported are stored</w:t>
      </w:r>
      <w:r>
        <w:rPr>
          <w:sz w:val="24"/>
        </w:rPr>
        <w:t xml:space="preserve"> </w:t>
      </w:r>
      <w:r w:rsidRPr="00AD7501">
        <w:rPr>
          <w:sz w:val="24"/>
        </w:rPr>
        <w:t xml:space="preserve"> in SQL Server tables</w:t>
      </w:r>
    </w:p>
    <w:p w:rsidR="00AD7501" w:rsidRPr="00AD7501" w:rsidRDefault="00AD7501" w:rsidP="00AD7501">
      <w:pPr>
        <w:pStyle w:val="ListParagraph"/>
        <w:numPr>
          <w:ilvl w:val="0"/>
          <w:numId w:val="29"/>
        </w:numPr>
        <w:rPr>
          <w:sz w:val="24"/>
        </w:rPr>
      </w:pPr>
      <w:r w:rsidRPr="00AD7501">
        <w:rPr>
          <w:sz w:val="24"/>
        </w:rPr>
        <w:t xml:space="preserve">The IRDS development team has </w:t>
      </w:r>
      <w:r w:rsidR="00D67FE0" w:rsidRPr="00AD7501">
        <w:rPr>
          <w:sz w:val="24"/>
        </w:rPr>
        <w:t>expertise</w:t>
      </w:r>
      <w:r w:rsidRPr="00AD7501">
        <w:rPr>
          <w:sz w:val="24"/>
        </w:rPr>
        <w:t xml:space="preserve"> in SQL Server and </w:t>
      </w:r>
      <w:r>
        <w:rPr>
          <w:sz w:val="24"/>
        </w:rPr>
        <w:t xml:space="preserve"> has </w:t>
      </w:r>
      <w:r w:rsidR="00D3465E">
        <w:rPr>
          <w:sz w:val="24"/>
        </w:rPr>
        <w:t>successfully developed and</w:t>
      </w:r>
      <w:r w:rsidR="00A82F3D">
        <w:rPr>
          <w:sz w:val="24"/>
        </w:rPr>
        <w:t xml:space="preserve"> deployed the</w:t>
      </w:r>
      <w:r w:rsidR="0093508C">
        <w:rPr>
          <w:sz w:val="24"/>
        </w:rPr>
        <w:t xml:space="preserve"> </w:t>
      </w:r>
      <w:r w:rsidRPr="00AD7501">
        <w:rPr>
          <w:sz w:val="24"/>
        </w:rPr>
        <w:t>SDR system into production</w:t>
      </w:r>
    </w:p>
    <w:p w:rsidR="00AD7501" w:rsidRPr="00AD7501" w:rsidRDefault="00AD7501" w:rsidP="00AD7501">
      <w:pPr>
        <w:pStyle w:val="ListParagraph"/>
        <w:numPr>
          <w:ilvl w:val="0"/>
          <w:numId w:val="29"/>
        </w:numPr>
        <w:rPr>
          <w:sz w:val="24"/>
        </w:rPr>
      </w:pPr>
      <w:r w:rsidRPr="00AD7501">
        <w:rPr>
          <w:sz w:val="24"/>
        </w:rPr>
        <w:t xml:space="preserve">The platform is scalable enough to handle the size and performance </w:t>
      </w:r>
      <w:r>
        <w:rPr>
          <w:sz w:val="24"/>
        </w:rPr>
        <w:t xml:space="preserve">requirements that are </w:t>
      </w:r>
      <w:r w:rsidRPr="00AD7501">
        <w:rPr>
          <w:sz w:val="24"/>
        </w:rPr>
        <w:t>expected f</w:t>
      </w:r>
      <w:r>
        <w:rPr>
          <w:sz w:val="24"/>
        </w:rPr>
        <w:t>o</w:t>
      </w:r>
      <w:r w:rsidRPr="00AD7501">
        <w:rPr>
          <w:sz w:val="24"/>
        </w:rPr>
        <w:t>r this system</w:t>
      </w:r>
    </w:p>
    <w:p w:rsidR="00AD7501" w:rsidRPr="00AD7501" w:rsidRDefault="00AD7501" w:rsidP="00AD7501">
      <w:pPr>
        <w:rPr>
          <w:sz w:val="24"/>
        </w:rPr>
      </w:pPr>
    </w:p>
    <w:p w:rsidR="00AD7501" w:rsidRPr="00AD7501" w:rsidRDefault="00AD7501" w:rsidP="00AD7501">
      <w:pPr>
        <w:rPr>
          <w:sz w:val="24"/>
        </w:rPr>
      </w:pPr>
      <w:r w:rsidRPr="00AD7501">
        <w:rPr>
          <w:sz w:val="24"/>
        </w:rPr>
        <w:t xml:space="preserve">The initial database will </w:t>
      </w:r>
      <w:r w:rsidR="00D67FE0">
        <w:rPr>
          <w:sz w:val="24"/>
        </w:rPr>
        <w:t xml:space="preserve">be </w:t>
      </w:r>
      <w:r w:rsidRPr="00AD7501">
        <w:rPr>
          <w:sz w:val="24"/>
        </w:rPr>
        <w:t xml:space="preserve">configured to the default </w:t>
      </w:r>
      <w:r w:rsidR="00A82F3D">
        <w:rPr>
          <w:sz w:val="24"/>
        </w:rPr>
        <w:t>configuration</w:t>
      </w:r>
      <w:r w:rsidRPr="00AD7501">
        <w:rPr>
          <w:sz w:val="24"/>
        </w:rPr>
        <w:t xml:space="preserve"> for a SQL server database. As technical requirements evolve</w:t>
      </w:r>
      <w:r w:rsidR="00A82F3D">
        <w:rPr>
          <w:sz w:val="24"/>
        </w:rPr>
        <w:t>,</w:t>
      </w:r>
      <w:r w:rsidRPr="00AD7501">
        <w:rPr>
          <w:sz w:val="24"/>
        </w:rPr>
        <w:t xml:space="preserve"> </w:t>
      </w:r>
      <w:r w:rsidR="00A82F3D">
        <w:rPr>
          <w:sz w:val="24"/>
        </w:rPr>
        <w:t>that setup</w:t>
      </w:r>
      <w:r w:rsidRPr="00AD7501">
        <w:rPr>
          <w:sz w:val="24"/>
        </w:rPr>
        <w:t xml:space="preserve"> will change to </w:t>
      </w:r>
      <w:r w:rsidR="00D67FE0" w:rsidRPr="00AD7501">
        <w:rPr>
          <w:sz w:val="24"/>
        </w:rPr>
        <w:t>accom</w:t>
      </w:r>
      <w:r w:rsidR="00D67FE0">
        <w:rPr>
          <w:sz w:val="24"/>
        </w:rPr>
        <w:t>modate</w:t>
      </w:r>
      <w:r w:rsidR="00D3465E">
        <w:rPr>
          <w:sz w:val="24"/>
        </w:rPr>
        <w:t xml:space="preserve"> th</w:t>
      </w:r>
      <w:r w:rsidR="00A82F3D">
        <w:rPr>
          <w:sz w:val="24"/>
        </w:rPr>
        <w:t>e updated</w:t>
      </w:r>
      <w:r w:rsidR="00D3465E">
        <w:rPr>
          <w:sz w:val="24"/>
        </w:rPr>
        <w:t xml:space="preserve"> </w:t>
      </w:r>
      <w:r w:rsidR="00D67FE0">
        <w:rPr>
          <w:sz w:val="24"/>
        </w:rPr>
        <w:t>specifications</w:t>
      </w:r>
      <w:r w:rsidR="00D3465E">
        <w:rPr>
          <w:sz w:val="24"/>
        </w:rPr>
        <w:t xml:space="preserve"> (i.e., </w:t>
      </w:r>
      <w:r w:rsidRPr="00AD7501">
        <w:rPr>
          <w:sz w:val="24"/>
        </w:rPr>
        <w:t>breaking the database file into multiple files).</w:t>
      </w:r>
    </w:p>
    <w:p w:rsidR="00E36B5C" w:rsidRDefault="00E36B5C" w:rsidP="00B75FFA">
      <w:pPr>
        <w:pStyle w:val="Heading2"/>
      </w:pPr>
      <w:bookmarkStart w:id="34" w:name="_Toc424125331"/>
      <w:bookmarkStart w:id="35" w:name="_Toc424140997"/>
      <w:r w:rsidRPr="00B75FFA">
        <w:lastRenderedPageBreak/>
        <w:t>Assumptions</w:t>
      </w:r>
      <w:bookmarkEnd w:id="34"/>
      <w:bookmarkEnd w:id="35"/>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technical assumptions being made for the Database portion of the IRDS system.</w:t>
      </w:r>
    </w:p>
    <w:p w:rsidR="0057288A" w:rsidRDefault="0057288A" w:rsidP="00B75FFA">
      <w:pPr>
        <w:pStyle w:val="Heading2"/>
      </w:pPr>
      <w:bookmarkStart w:id="36" w:name="_Toc424125332"/>
      <w:bookmarkStart w:id="37" w:name="_Toc424140998"/>
      <w:r w:rsidRPr="00B75FFA">
        <w:t>Issues</w:t>
      </w:r>
      <w:bookmarkEnd w:id="36"/>
      <w:bookmarkEnd w:id="37"/>
    </w:p>
    <w:p w:rsidR="0005737C" w:rsidRPr="0005737C" w:rsidRDefault="0005737C" w:rsidP="0005737C">
      <w:pPr>
        <w:rPr>
          <w:sz w:val="24"/>
        </w:rPr>
      </w:pPr>
      <w:r w:rsidRPr="0005737C">
        <w:rPr>
          <w:sz w:val="24"/>
        </w:rPr>
        <w:t>The</w:t>
      </w:r>
      <w:r w:rsidR="00F81988">
        <w:rPr>
          <w:sz w:val="24"/>
        </w:rPr>
        <w:t>re</w:t>
      </w:r>
      <w:r w:rsidRPr="0005737C">
        <w:rPr>
          <w:sz w:val="24"/>
        </w:rPr>
        <w:t xml:space="preserve"> are currently no </w:t>
      </w:r>
      <w:r>
        <w:rPr>
          <w:sz w:val="24"/>
        </w:rPr>
        <w:t>issues</w:t>
      </w:r>
      <w:r w:rsidRPr="0005737C">
        <w:rPr>
          <w:sz w:val="24"/>
        </w:rPr>
        <w:t xml:space="preserve"> for the Database portion of the IRDS system.</w:t>
      </w:r>
    </w:p>
    <w:p w:rsidR="0057288A" w:rsidRDefault="0057288A" w:rsidP="00B75FFA">
      <w:pPr>
        <w:pStyle w:val="Heading2"/>
      </w:pPr>
      <w:bookmarkStart w:id="38" w:name="_Toc424125333"/>
      <w:bookmarkStart w:id="39" w:name="_Toc424140999"/>
      <w:r w:rsidRPr="00B75FFA">
        <w:t>Constraints</w:t>
      </w:r>
      <w:bookmarkEnd w:id="38"/>
      <w:bookmarkEnd w:id="39"/>
    </w:p>
    <w:p w:rsidR="002E6F5A" w:rsidRDefault="002E6F5A" w:rsidP="002E6F5A">
      <w:pPr>
        <w:rPr>
          <w:sz w:val="24"/>
        </w:rPr>
      </w:pPr>
      <w:r w:rsidRPr="0005737C">
        <w:rPr>
          <w:sz w:val="24"/>
        </w:rPr>
        <w:t>The</w:t>
      </w:r>
      <w:r w:rsidR="00F81988">
        <w:rPr>
          <w:sz w:val="24"/>
        </w:rPr>
        <w:t>re</w:t>
      </w:r>
      <w:r w:rsidRPr="0005737C">
        <w:rPr>
          <w:sz w:val="24"/>
        </w:rPr>
        <w:t xml:space="preserve"> are currently no </w:t>
      </w:r>
      <w:r>
        <w:rPr>
          <w:sz w:val="24"/>
        </w:rPr>
        <w:t>constraints</w:t>
      </w:r>
      <w:r w:rsidRPr="0005737C">
        <w:rPr>
          <w:sz w:val="24"/>
        </w:rPr>
        <w:t xml:space="preserve"> for the Database portion of the IRDS system.</w:t>
      </w:r>
    </w:p>
    <w:p w:rsidR="00B75FFA" w:rsidRPr="002E6F5A" w:rsidRDefault="00B75FFA" w:rsidP="002E6F5A"/>
    <w:p w:rsidR="008E4E12" w:rsidRPr="004220A9" w:rsidRDefault="008E4E12" w:rsidP="00B75FFA">
      <w:pPr>
        <w:pStyle w:val="Heading1"/>
      </w:pPr>
      <w:bookmarkStart w:id="40" w:name="_Toc424125334"/>
      <w:bookmarkStart w:id="41" w:name="_Toc424141000"/>
      <w:r w:rsidRPr="004220A9">
        <w:t xml:space="preserve">Database </w:t>
      </w:r>
      <w:r w:rsidRPr="00B75FFA">
        <w:t>Administrative</w:t>
      </w:r>
      <w:r w:rsidRPr="004220A9">
        <w:t xml:space="preserve"> Functions</w:t>
      </w:r>
      <w:bookmarkEnd w:id="40"/>
      <w:bookmarkEnd w:id="41"/>
    </w:p>
    <w:p w:rsidR="00A06F4F" w:rsidRDefault="008A363B" w:rsidP="00B75FFA">
      <w:pPr>
        <w:pStyle w:val="Heading2"/>
      </w:pPr>
      <w:bookmarkStart w:id="42" w:name="_Toc424125335"/>
      <w:bookmarkStart w:id="43" w:name="_Toc424141001"/>
      <w:r w:rsidRPr="004220A9">
        <w:t xml:space="preserve">Naming </w:t>
      </w:r>
      <w:r w:rsidRPr="00B75FFA">
        <w:t>Conventions</w:t>
      </w:r>
      <w:bookmarkEnd w:id="42"/>
      <w:bookmarkEnd w:id="43"/>
    </w:p>
    <w:p w:rsidR="00B75FFA" w:rsidRPr="00B75FFA" w:rsidRDefault="00B75FFA" w:rsidP="00B75FFA"/>
    <w:p w:rsidR="00F252A4" w:rsidRPr="00B75FFA" w:rsidRDefault="00B75FFA" w:rsidP="00B75FFA">
      <w:pPr>
        <w:pStyle w:val="Caption"/>
        <w:jc w:val="center"/>
        <w:rPr>
          <w:b/>
          <w:sz w:val="22"/>
          <w:szCs w:val="22"/>
        </w:rPr>
      </w:pPr>
      <w:r w:rsidRPr="00B75FFA">
        <w:rPr>
          <w:b/>
          <w:sz w:val="22"/>
          <w:szCs w:val="22"/>
        </w:rPr>
        <w:t xml:space="preserve">Table </w:t>
      </w:r>
      <w:r w:rsidRPr="00B75FFA">
        <w:rPr>
          <w:b/>
          <w:sz w:val="22"/>
          <w:szCs w:val="22"/>
        </w:rPr>
        <w:fldChar w:fldCharType="begin"/>
      </w:r>
      <w:r w:rsidRPr="00B75FFA">
        <w:rPr>
          <w:b/>
          <w:sz w:val="22"/>
          <w:szCs w:val="22"/>
        </w:rPr>
        <w:instrText xml:space="preserve"> SEQ Table \* ARABIC </w:instrText>
      </w:r>
      <w:r w:rsidRPr="00B75FFA">
        <w:rPr>
          <w:b/>
          <w:sz w:val="22"/>
          <w:szCs w:val="22"/>
        </w:rPr>
        <w:fldChar w:fldCharType="separate"/>
      </w:r>
      <w:r w:rsidR="00F86F67">
        <w:rPr>
          <w:b/>
          <w:noProof/>
          <w:sz w:val="22"/>
          <w:szCs w:val="22"/>
        </w:rPr>
        <w:t>4</w:t>
      </w:r>
      <w:r w:rsidRPr="00B75FFA">
        <w:rPr>
          <w:b/>
          <w:sz w:val="22"/>
          <w:szCs w:val="22"/>
        </w:rPr>
        <w:fldChar w:fldCharType="end"/>
      </w:r>
      <w:r w:rsidRPr="00B75FFA">
        <w:rPr>
          <w:b/>
          <w:sz w:val="22"/>
          <w:szCs w:val="22"/>
        </w:rPr>
        <w:t>: Database Naming Conventions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8"/>
        <w:gridCol w:w="7180"/>
      </w:tblGrid>
      <w:tr w:rsidR="00010BC3" w:rsidRPr="00B75FFA" w:rsidTr="00B402F3">
        <w:trPr>
          <w:cantSplit/>
          <w:tblHeader/>
        </w:trPr>
        <w:tc>
          <w:tcPr>
            <w:tcW w:w="216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Type</w:t>
            </w:r>
          </w:p>
        </w:tc>
        <w:tc>
          <w:tcPr>
            <w:tcW w:w="7380"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Guideline</w:t>
            </w:r>
          </w:p>
        </w:tc>
      </w:tr>
      <w:tr w:rsidR="00010BC3" w:rsidRPr="00B75FFA" w:rsidTr="00B402F3">
        <w:tc>
          <w:tcPr>
            <w:tcW w:w="216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Reference Tables</w:t>
            </w:r>
          </w:p>
        </w:tc>
        <w:tc>
          <w:tcPr>
            <w:tcW w:w="7380"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 xml:space="preserve">Begin with “Ref_” (ex: </w:t>
            </w:r>
            <w:proofErr w:type="spellStart"/>
            <w:r w:rsidRPr="00B75FFA">
              <w:rPr>
                <w:rFonts w:ascii="Times New Roman" w:hAnsi="Times New Roman" w:cs="Times New Roman"/>
                <w:szCs w:val="22"/>
              </w:rPr>
              <w:t>Ref_Gender</w:t>
            </w:r>
            <w:proofErr w:type="spellEnd"/>
            <w:r w:rsidRPr="00B75FFA">
              <w:rPr>
                <w:rFonts w:ascii="Times New Roman" w:hAnsi="Times New Roman" w:cs="Times New Roman"/>
                <w:szCs w:val="22"/>
              </w:rPr>
              <w:t>)</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Table names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 xml:space="preserve">Mountain style (ex: </w:t>
            </w:r>
            <w:proofErr w:type="spellStart"/>
            <w:r w:rsidRPr="00B75FFA">
              <w:rPr>
                <w:rFonts w:ascii="Times New Roman" w:hAnsi="Times New Roman" w:cs="Times New Roman"/>
                <w:szCs w:val="22"/>
              </w:rPr>
              <w:t>SuicideEvents</w:t>
            </w:r>
            <w:proofErr w:type="spellEnd"/>
            <w:r w:rsidRPr="00B75FFA">
              <w:rPr>
                <w:rFonts w:ascii="Times New Roman" w:hAnsi="Times New Roman" w:cs="Times New Roman"/>
                <w:szCs w:val="22"/>
              </w:rPr>
              <w:t>)</w:t>
            </w:r>
          </w:p>
        </w:tc>
      </w:tr>
      <w:tr w:rsidR="00010BC3"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Constraints</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BD620D" w:rsidP="00F252A4">
            <w:pPr>
              <w:pStyle w:val="TableText"/>
              <w:keepNext/>
              <w:rPr>
                <w:rFonts w:ascii="Times New Roman" w:hAnsi="Times New Roman" w:cs="Times New Roman"/>
                <w:szCs w:val="22"/>
              </w:rPr>
            </w:pPr>
            <w:r w:rsidRPr="00B75FFA">
              <w:rPr>
                <w:rFonts w:ascii="Times New Roman" w:hAnsi="Times New Roman" w:cs="Times New Roman"/>
                <w:szCs w:val="22"/>
              </w:rPr>
              <w:t xml:space="preserve">Begin with </w:t>
            </w:r>
            <w:r w:rsidR="00F252A4" w:rsidRPr="00B75FFA">
              <w:rPr>
                <w:rFonts w:ascii="Times New Roman" w:hAnsi="Times New Roman" w:cs="Times New Roman"/>
                <w:szCs w:val="22"/>
              </w:rPr>
              <w:t>constraint abbreviation</w:t>
            </w:r>
            <w:r w:rsidRPr="00B75FFA">
              <w:rPr>
                <w:rFonts w:ascii="Times New Roman" w:hAnsi="Times New Roman" w:cs="Times New Roman"/>
                <w:szCs w:val="22"/>
              </w:rPr>
              <w:t xml:space="preserve"> then </w:t>
            </w:r>
            <w:r w:rsidR="00F252A4" w:rsidRPr="00B75FFA">
              <w:rPr>
                <w:rFonts w:ascii="Times New Roman" w:hAnsi="Times New Roman" w:cs="Times New Roman"/>
                <w:szCs w:val="22"/>
              </w:rPr>
              <w:t xml:space="preserve">underscore (foreign key example: </w:t>
            </w:r>
            <w:proofErr w:type="spellStart"/>
            <w:r w:rsidRPr="00B75FFA">
              <w:rPr>
                <w:rFonts w:ascii="Times New Roman" w:hAnsi="Times New Roman" w:cs="Times New Roman"/>
                <w:szCs w:val="22"/>
              </w:rPr>
              <w:t>fk_VetID</w:t>
            </w:r>
            <w:proofErr w:type="spellEnd"/>
            <w:r w:rsidRPr="00B75FFA">
              <w:rPr>
                <w:rFonts w:ascii="Times New Roman" w:hAnsi="Times New Roman" w:cs="Times New Roman"/>
                <w:szCs w:val="22"/>
              </w:rPr>
              <w:t xml:space="preserve">) </w:t>
            </w:r>
          </w:p>
        </w:tc>
      </w:tr>
      <w:tr w:rsidR="00BD620D" w:rsidRPr="00B75FFA" w:rsidTr="00B402F3">
        <w:tc>
          <w:tcPr>
            <w:tcW w:w="216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DF0C41">
            <w:pPr>
              <w:pStyle w:val="TableText"/>
              <w:rPr>
                <w:rFonts w:ascii="Times New Roman" w:hAnsi="Times New Roman" w:cs="Times New Roman"/>
                <w:szCs w:val="22"/>
              </w:rPr>
            </w:pPr>
            <w:r w:rsidRPr="00B75FFA">
              <w:rPr>
                <w:rFonts w:ascii="Times New Roman" w:hAnsi="Times New Roman" w:cs="Times New Roman"/>
                <w:szCs w:val="22"/>
              </w:rPr>
              <w:t>Unique Identifier</w:t>
            </w:r>
          </w:p>
        </w:tc>
        <w:tc>
          <w:tcPr>
            <w:tcW w:w="7380" w:type="dxa"/>
            <w:tcBorders>
              <w:top w:val="dotted" w:sz="4" w:space="0" w:color="auto"/>
              <w:left w:val="dotted" w:sz="4" w:space="0" w:color="auto"/>
              <w:bottom w:val="dotted" w:sz="4" w:space="0" w:color="auto"/>
              <w:right w:val="dotted" w:sz="4" w:space="0" w:color="auto"/>
            </w:tcBorders>
            <w:shd w:val="clear" w:color="auto" w:fill="auto"/>
          </w:tcPr>
          <w:p w:rsidR="00BD620D" w:rsidRPr="00B75FFA" w:rsidRDefault="00BD620D" w:rsidP="00BD620D">
            <w:pPr>
              <w:pStyle w:val="TableText"/>
              <w:keepNext/>
              <w:rPr>
                <w:rFonts w:ascii="Times New Roman" w:hAnsi="Times New Roman" w:cs="Times New Roman"/>
                <w:szCs w:val="22"/>
              </w:rPr>
            </w:pPr>
            <w:r w:rsidRPr="00B75FFA">
              <w:rPr>
                <w:rFonts w:ascii="Times New Roman" w:hAnsi="Times New Roman" w:cs="Times New Roman"/>
                <w:szCs w:val="22"/>
              </w:rPr>
              <w:t xml:space="preserve">All tables will have an ID field of type integer </w:t>
            </w:r>
            <w:r w:rsidR="00E342DA" w:rsidRPr="00B75FFA">
              <w:rPr>
                <w:rFonts w:ascii="Times New Roman" w:hAnsi="Times New Roman" w:cs="Times New Roman"/>
                <w:szCs w:val="22"/>
              </w:rPr>
              <w:t>–</w:t>
            </w:r>
            <w:r w:rsidRPr="00B75FFA">
              <w:rPr>
                <w:rFonts w:ascii="Times New Roman" w:hAnsi="Times New Roman" w:cs="Times New Roman"/>
                <w:szCs w:val="22"/>
              </w:rPr>
              <w:t xml:space="preserve"> identity</w:t>
            </w:r>
            <w:r w:rsidR="00E342DA" w:rsidRPr="00B75FFA">
              <w:rPr>
                <w:rFonts w:ascii="Times New Roman" w:hAnsi="Times New Roman" w:cs="Times New Roman"/>
                <w:szCs w:val="22"/>
              </w:rPr>
              <w:t>.</w:t>
            </w:r>
          </w:p>
        </w:tc>
      </w:tr>
    </w:tbl>
    <w:p w:rsidR="00010BC3" w:rsidRDefault="00010BC3" w:rsidP="00B75FFA">
      <w:pPr>
        <w:pStyle w:val="Heading2"/>
      </w:pPr>
      <w:bookmarkStart w:id="44" w:name="_Toc424125336"/>
      <w:bookmarkStart w:id="45" w:name="_Toc424141002"/>
      <w:r w:rsidRPr="004220A9">
        <w:t xml:space="preserve">Database </w:t>
      </w:r>
      <w:r w:rsidRPr="00B75FFA">
        <w:t>Identification</w:t>
      </w:r>
      <w:bookmarkEnd w:id="44"/>
      <w:bookmarkEnd w:id="45"/>
    </w:p>
    <w:p w:rsidR="00B75FFA" w:rsidRPr="00B75FFA" w:rsidRDefault="00B75FFA" w:rsidP="00B75FFA"/>
    <w:p w:rsidR="001F7C72" w:rsidRPr="00B75FFA" w:rsidRDefault="00F252A4" w:rsidP="00F252A4">
      <w:pPr>
        <w:pStyle w:val="BodyText"/>
        <w:jc w:val="center"/>
        <w:rPr>
          <w:rFonts w:ascii="Arial" w:hAnsi="Arial" w:cs="Arial"/>
          <w:b/>
          <w:lang w:eastAsia="en-US"/>
        </w:rPr>
      </w:pPr>
      <w:r w:rsidRPr="00B75FFA">
        <w:rPr>
          <w:rFonts w:ascii="Arial" w:hAnsi="Arial" w:cs="Arial"/>
          <w:b/>
        </w:rPr>
        <w:t xml:space="preserve">Table </w:t>
      </w:r>
      <w:r w:rsidRPr="00B75FFA">
        <w:rPr>
          <w:rFonts w:ascii="Arial" w:hAnsi="Arial" w:cs="Arial"/>
          <w:b/>
        </w:rPr>
        <w:fldChar w:fldCharType="begin"/>
      </w:r>
      <w:r w:rsidRPr="00B75FFA">
        <w:rPr>
          <w:rFonts w:ascii="Arial" w:hAnsi="Arial" w:cs="Arial"/>
          <w:b/>
        </w:rPr>
        <w:instrText xml:space="preserve"> SEQ Table \* ARABIC </w:instrText>
      </w:r>
      <w:r w:rsidRPr="00B75FFA">
        <w:rPr>
          <w:rFonts w:ascii="Arial" w:hAnsi="Arial" w:cs="Arial"/>
          <w:b/>
        </w:rPr>
        <w:fldChar w:fldCharType="separate"/>
      </w:r>
      <w:r w:rsidR="00F86F67">
        <w:rPr>
          <w:rFonts w:ascii="Arial" w:hAnsi="Arial" w:cs="Arial"/>
          <w:b/>
          <w:noProof/>
        </w:rPr>
        <w:t>5</w:t>
      </w:r>
      <w:r w:rsidRPr="00B75FFA">
        <w:rPr>
          <w:rFonts w:ascii="Arial" w:hAnsi="Arial" w:cs="Arial"/>
          <w:b/>
        </w:rPr>
        <w:fldChar w:fldCharType="end"/>
      </w:r>
      <w:r w:rsidRPr="00B75FFA">
        <w:rPr>
          <w:rFonts w:ascii="Arial" w:hAnsi="Arial" w:cs="Arial"/>
          <w:b/>
        </w:rPr>
        <w:t>: Database Identification</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9"/>
        <w:gridCol w:w="4683"/>
        <w:gridCol w:w="3042"/>
      </w:tblGrid>
      <w:tr w:rsidR="00010BC3" w:rsidRPr="00B75FFA" w:rsidTr="00E342DA">
        <w:trPr>
          <w:cantSplit/>
          <w:tblHeader/>
        </w:trPr>
        <w:tc>
          <w:tcPr>
            <w:tcW w:w="1691"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w:t>
            </w:r>
          </w:p>
        </w:tc>
        <w:tc>
          <w:tcPr>
            <w:tcW w:w="4699"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Element Name</w:t>
            </w:r>
          </w:p>
        </w:tc>
        <w:tc>
          <w:tcPr>
            <w:tcW w:w="3186" w:type="dxa"/>
            <w:tcBorders>
              <w:top w:val="single" w:sz="6" w:space="0" w:color="auto"/>
              <w:left w:val="single" w:sz="6" w:space="0" w:color="auto"/>
              <w:bottom w:val="single" w:sz="6" w:space="0" w:color="auto"/>
              <w:right w:val="single" w:sz="6" w:space="0" w:color="auto"/>
            </w:tcBorders>
            <w:shd w:val="clear" w:color="auto" w:fill="E0E0E0"/>
          </w:tcPr>
          <w:p w:rsidR="00010BC3" w:rsidRPr="00B75FFA" w:rsidRDefault="00010BC3" w:rsidP="00DF0C41">
            <w:pPr>
              <w:pStyle w:val="TableHeading"/>
              <w:rPr>
                <w:rFonts w:ascii="Times New Roman" w:hAnsi="Times New Roman" w:cs="Times New Roman"/>
              </w:rPr>
            </w:pPr>
            <w:r w:rsidRPr="00B75FFA">
              <w:rPr>
                <w:rFonts w:ascii="Times New Roman" w:hAnsi="Times New Roman" w:cs="Times New Roman"/>
              </w:rPr>
              <w:t>Meaning</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Reach</w:t>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Production/Master Database </w:t>
            </w:r>
          </w:p>
        </w:tc>
      </w:tr>
      <w:tr w:rsidR="00E342DA"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E342DA">
            <w:pPr>
              <w:pStyle w:val="TableText"/>
              <w:tabs>
                <w:tab w:val="center" w:pos="1193"/>
              </w:tabs>
              <w:rPr>
                <w:rFonts w:ascii="Times New Roman" w:hAnsi="Times New Roman" w:cs="Times New Roman"/>
                <w:szCs w:val="22"/>
              </w:rPr>
            </w:pPr>
            <w:proofErr w:type="spellStart"/>
            <w:r w:rsidRPr="00B75FFA">
              <w:rPr>
                <w:rFonts w:ascii="Times New Roman" w:hAnsi="Times New Roman" w:cs="Times New Roman"/>
                <w:szCs w:val="22"/>
              </w:rPr>
              <w:t>Reach_Dev</w:t>
            </w:r>
            <w:proofErr w:type="spellEnd"/>
            <w:r w:rsidRPr="00B75FFA">
              <w:rPr>
                <w:rFonts w:ascii="Times New Roman" w:hAnsi="Times New Roman" w:cs="Times New Roman"/>
                <w:szCs w:val="22"/>
              </w:rPr>
              <w:tab/>
            </w:r>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E342DA" w:rsidRPr="00B75FFA" w:rsidRDefault="00E342DA" w:rsidP="00786854">
            <w:pPr>
              <w:pStyle w:val="TableText"/>
              <w:rPr>
                <w:rFonts w:ascii="Times New Roman" w:hAnsi="Times New Roman" w:cs="Times New Roman"/>
                <w:szCs w:val="22"/>
              </w:rPr>
            </w:pPr>
            <w:r w:rsidRPr="00B75FFA">
              <w:rPr>
                <w:rFonts w:ascii="Times New Roman" w:hAnsi="Times New Roman" w:cs="Times New Roman"/>
                <w:szCs w:val="22"/>
              </w:rPr>
              <w:t xml:space="preserve">Development database </w:t>
            </w:r>
          </w:p>
        </w:tc>
      </w:tr>
      <w:tr w:rsidR="00010BC3" w:rsidRPr="00B75FFA" w:rsidTr="00E342DA">
        <w:tc>
          <w:tcPr>
            <w:tcW w:w="1691"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db_name</w:t>
            </w:r>
            <w:proofErr w:type="spellEnd"/>
            <w:r w:rsidRPr="00B75FFA">
              <w:rPr>
                <w:rFonts w:ascii="Times New Roman" w:hAnsi="Times New Roman" w:cs="Times New Roman"/>
                <w:szCs w:val="22"/>
              </w:rPr>
              <w:t xml:space="preserve"> </w:t>
            </w:r>
          </w:p>
        </w:tc>
        <w:tc>
          <w:tcPr>
            <w:tcW w:w="4699"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Reach_Test</w:t>
            </w:r>
            <w:proofErr w:type="spellEnd"/>
          </w:p>
        </w:tc>
        <w:tc>
          <w:tcPr>
            <w:tcW w:w="3186" w:type="dxa"/>
            <w:tcBorders>
              <w:top w:val="single" w:sz="6" w:space="0" w:color="auto"/>
              <w:left w:val="dotted" w:sz="4" w:space="0" w:color="auto"/>
              <w:bottom w:val="dotted" w:sz="4" w:space="0" w:color="auto"/>
              <w:right w:val="dotted" w:sz="4" w:space="0" w:color="auto"/>
            </w:tcBorders>
            <w:shd w:val="clear" w:color="auto" w:fill="auto"/>
          </w:tcPr>
          <w:p w:rsidR="00010BC3" w:rsidRPr="00B75FFA" w:rsidRDefault="00E342DA" w:rsidP="00E342DA">
            <w:pPr>
              <w:pStyle w:val="TableText"/>
              <w:rPr>
                <w:rFonts w:ascii="Times New Roman" w:hAnsi="Times New Roman" w:cs="Times New Roman"/>
                <w:szCs w:val="22"/>
              </w:rPr>
            </w:pPr>
            <w:r w:rsidRPr="00B75FFA">
              <w:rPr>
                <w:rFonts w:ascii="Times New Roman" w:hAnsi="Times New Roman" w:cs="Times New Roman"/>
                <w:szCs w:val="22"/>
              </w:rPr>
              <w:t>Test/Pre-production database</w:t>
            </w:r>
            <w:r w:rsidR="00010BC3" w:rsidRPr="00B75FFA">
              <w:rPr>
                <w:rFonts w:ascii="Times New Roman" w:hAnsi="Times New Roman" w:cs="Times New Roman"/>
                <w:szCs w:val="22"/>
              </w:rPr>
              <w:t xml:space="preserve"> </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db_path</w:t>
            </w:r>
            <w:proofErr w:type="spellEnd"/>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r w:rsidRPr="00B75FFA">
              <w:rPr>
                <w:rFonts w:ascii="Times New Roman" w:hAnsi="Times New Roman" w:cs="Times New Roman"/>
                <w:szCs w:val="22"/>
              </w:rPr>
              <w:t>D:\MSSQL11.MSSQLSERVER\MSSQL\DATA</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DF0C41">
            <w:pPr>
              <w:pStyle w:val="TableText"/>
              <w:rPr>
                <w:rFonts w:ascii="Times New Roman" w:hAnsi="Times New Roman" w:cs="Times New Roman"/>
                <w:szCs w:val="22"/>
              </w:rPr>
            </w:pPr>
            <w:r w:rsidRPr="00B75FFA">
              <w:rPr>
                <w:rFonts w:ascii="Times New Roman" w:hAnsi="Times New Roman" w:cs="Times New Roman"/>
                <w:szCs w:val="22"/>
              </w:rPr>
              <w:t>The full path to the location where the database is stored on the system.</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D67FE0" w:rsidP="00E342DA">
            <w:pPr>
              <w:pStyle w:val="TableText"/>
              <w:rPr>
                <w:rFonts w:ascii="Times New Roman" w:hAnsi="Times New Roman" w:cs="Times New Roman"/>
                <w:szCs w:val="22"/>
              </w:rPr>
            </w:pPr>
            <w:proofErr w:type="spellStart"/>
            <w:r w:rsidRPr="00B75FFA">
              <w:rPr>
                <w:rFonts w:ascii="Times New Roman" w:hAnsi="Times New Roman" w:cs="Times New Roman"/>
                <w:szCs w:val="22"/>
              </w:rPr>
              <w:t>db</w:t>
            </w:r>
            <w:r w:rsidR="00E342DA" w:rsidRPr="00B75FFA">
              <w:rPr>
                <w:rFonts w:ascii="Times New Roman" w:hAnsi="Times New Roman" w:cs="Times New Roman"/>
                <w:szCs w:val="22"/>
              </w:rPr>
              <w:t>_file</w:t>
            </w:r>
            <w:proofErr w:type="spellEnd"/>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Reach.mdf</w:t>
            </w:r>
            <w:proofErr w:type="spellEnd"/>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DF0C41">
            <w:pPr>
              <w:pStyle w:val="TableText"/>
              <w:rPr>
                <w:rFonts w:ascii="Times New Roman" w:hAnsi="Times New Roman" w:cs="Times New Roman"/>
                <w:szCs w:val="22"/>
              </w:rPr>
            </w:pPr>
            <w:r w:rsidRPr="00B75FFA">
              <w:rPr>
                <w:rFonts w:ascii="Times New Roman" w:hAnsi="Times New Roman" w:cs="Times New Roman"/>
                <w:szCs w:val="22"/>
              </w:rPr>
              <w:t>Database filename</w:t>
            </w:r>
          </w:p>
        </w:tc>
      </w:tr>
      <w:tr w:rsidR="00010BC3" w:rsidRPr="00B75FFA" w:rsidTr="00E342DA">
        <w:tc>
          <w:tcPr>
            <w:tcW w:w="1691"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010BC3" w:rsidP="00E342DA">
            <w:pPr>
              <w:pStyle w:val="TableText"/>
              <w:rPr>
                <w:rFonts w:ascii="Times New Roman" w:hAnsi="Times New Roman" w:cs="Times New Roman"/>
                <w:szCs w:val="22"/>
              </w:rPr>
            </w:pPr>
            <w:proofErr w:type="spellStart"/>
            <w:r w:rsidRPr="00B75FFA">
              <w:rPr>
                <w:rFonts w:ascii="Times New Roman" w:hAnsi="Times New Roman" w:cs="Times New Roman"/>
                <w:szCs w:val="22"/>
              </w:rPr>
              <w:lastRenderedPageBreak/>
              <w:t>db_</w:t>
            </w:r>
            <w:r w:rsidR="00E342DA" w:rsidRPr="00B75FFA">
              <w:rPr>
                <w:rFonts w:ascii="Times New Roman" w:hAnsi="Times New Roman" w:cs="Times New Roman"/>
                <w:szCs w:val="22"/>
              </w:rPr>
              <w:t>log</w:t>
            </w:r>
            <w:proofErr w:type="spellEnd"/>
            <w:r w:rsidRPr="00B75FFA">
              <w:rPr>
                <w:rFonts w:ascii="Times New Roman" w:hAnsi="Times New Roman" w:cs="Times New Roman"/>
                <w:szCs w:val="22"/>
              </w:rPr>
              <w:t xml:space="preserve"> </w:t>
            </w:r>
          </w:p>
        </w:tc>
        <w:tc>
          <w:tcPr>
            <w:tcW w:w="4699"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E342DA" w:rsidP="00DF0C41">
            <w:pPr>
              <w:pStyle w:val="TableText"/>
              <w:rPr>
                <w:rFonts w:ascii="Times New Roman" w:hAnsi="Times New Roman" w:cs="Times New Roman"/>
                <w:szCs w:val="22"/>
              </w:rPr>
            </w:pPr>
            <w:proofErr w:type="spellStart"/>
            <w:r w:rsidRPr="00B75FFA">
              <w:rPr>
                <w:rFonts w:ascii="Times New Roman" w:hAnsi="Times New Roman" w:cs="Times New Roman"/>
                <w:szCs w:val="22"/>
              </w:rPr>
              <w:t>Reach</w:t>
            </w:r>
            <w:r w:rsidR="005A1201" w:rsidRPr="00B75FFA">
              <w:rPr>
                <w:rFonts w:ascii="Times New Roman" w:hAnsi="Times New Roman" w:cs="Times New Roman"/>
                <w:szCs w:val="22"/>
              </w:rPr>
              <w:t>_log.ldf</w:t>
            </w:r>
            <w:proofErr w:type="spellEnd"/>
            <w:r w:rsidR="00010BC3" w:rsidRPr="00B75FFA">
              <w:rPr>
                <w:rFonts w:ascii="Times New Roman" w:hAnsi="Times New Roman" w:cs="Times New Roman"/>
                <w:szCs w:val="22"/>
              </w:rPr>
              <w:t xml:space="preserve">  </w:t>
            </w:r>
          </w:p>
        </w:tc>
        <w:tc>
          <w:tcPr>
            <w:tcW w:w="3186" w:type="dxa"/>
            <w:tcBorders>
              <w:top w:val="dotted" w:sz="4" w:space="0" w:color="auto"/>
              <w:left w:val="dotted" w:sz="4" w:space="0" w:color="auto"/>
              <w:bottom w:val="dotted" w:sz="4" w:space="0" w:color="auto"/>
              <w:right w:val="dotted" w:sz="4" w:space="0" w:color="auto"/>
            </w:tcBorders>
            <w:shd w:val="clear" w:color="auto" w:fill="auto"/>
          </w:tcPr>
          <w:p w:rsidR="00010BC3" w:rsidRPr="00B75FFA" w:rsidRDefault="005A1201" w:rsidP="00B402F3">
            <w:pPr>
              <w:pStyle w:val="TableText"/>
              <w:keepNext/>
              <w:rPr>
                <w:rFonts w:ascii="Times New Roman" w:hAnsi="Times New Roman" w:cs="Times New Roman"/>
                <w:szCs w:val="22"/>
              </w:rPr>
            </w:pPr>
            <w:r w:rsidRPr="00B75FFA">
              <w:rPr>
                <w:rFonts w:ascii="Times New Roman" w:hAnsi="Times New Roman" w:cs="Times New Roman"/>
                <w:szCs w:val="22"/>
              </w:rPr>
              <w:t>Database log file</w:t>
            </w:r>
          </w:p>
        </w:tc>
      </w:tr>
    </w:tbl>
    <w:p w:rsidR="009203FD" w:rsidRPr="004220A9" w:rsidRDefault="009203FD" w:rsidP="00B75FFA">
      <w:pPr>
        <w:pStyle w:val="Heading2"/>
      </w:pPr>
      <w:bookmarkStart w:id="46" w:name="_Toc424125337"/>
      <w:bookmarkStart w:id="47" w:name="_Toc424141003"/>
      <w:r w:rsidRPr="004220A9">
        <w:t xml:space="preserve">Schema </w:t>
      </w:r>
      <w:r w:rsidRPr="00B75FFA">
        <w:t>Information</w:t>
      </w:r>
      <w:bookmarkEnd w:id="46"/>
      <w:bookmarkEnd w:id="47"/>
    </w:p>
    <w:p w:rsidR="009203FD" w:rsidRPr="004220A9" w:rsidRDefault="009203FD" w:rsidP="00B75FFA">
      <w:pPr>
        <w:pStyle w:val="Heading3"/>
      </w:pPr>
      <w:bookmarkStart w:id="48" w:name="_Toc424125338"/>
      <w:bookmarkStart w:id="49" w:name="_Toc424141004"/>
      <w:r w:rsidRPr="00B75FFA">
        <w:t>Description</w:t>
      </w:r>
      <w:bookmarkEnd w:id="48"/>
      <w:bookmarkEnd w:id="49"/>
    </w:p>
    <w:p w:rsidR="002C2E7C" w:rsidRPr="004220A9" w:rsidRDefault="002C2E7C" w:rsidP="002C2E7C">
      <w:pPr>
        <w:pStyle w:val="BodyText"/>
        <w:rPr>
          <w:sz w:val="24"/>
          <w:szCs w:val="24"/>
          <w:lang w:eastAsia="en-US"/>
        </w:rPr>
      </w:pPr>
      <w:r w:rsidRPr="004220A9">
        <w:rPr>
          <w:sz w:val="24"/>
          <w:szCs w:val="24"/>
          <w:lang w:eastAsia="en-US"/>
        </w:rPr>
        <w:t>The Reach database will contain the following schemas:</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w:t>
      </w:r>
      <w:proofErr w:type="spellStart"/>
      <w:r w:rsidRPr="004220A9">
        <w:rPr>
          <w:sz w:val="24"/>
          <w:szCs w:val="24"/>
          <w:u w:val="single"/>
          <w:lang w:eastAsia="en-US"/>
        </w:rPr>
        <w:t>dbo</w:t>
      </w:r>
      <w:proofErr w:type="spellEnd"/>
      <w:r w:rsidRPr="004220A9">
        <w:rPr>
          <w:sz w:val="24"/>
          <w:szCs w:val="24"/>
          <w:lang w:eastAsia="en-US"/>
        </w:rPr>
        <w:t xml:space="preserve"> </w:t>
      </w:r>
      <w:r w:rsidR="000313B5">
        <w:rPr>
          <w:sz w:val="24"/>
          <w:szCs w:val="24"/>
          <w:lang w:eastAsia="en-US"/>
        </w:rPr>
        <w:t>–</w:t>
      </w:r>
      <w:r w:rsidRPr="004220A9">
        <w:rPr>
          <w:sz w:val="24"/>
          <w:szCs w:val="24"/>
          <w:lang w:eastAsia="en-US"/>
        </w:rPr>
        <w:t xml:space="preserve"> The MS SQL Server default schema, will contain data imported from VA data sources, such as the VA Suicide Data Repository (SDR). Reference data will be stored here as well</w:t>
      </w:r>
      <w:r w:rsidR="00EF47B4">
        <w:rPr>
          <w:sz w:val="24"/>
          <w:szCs w:val="24"/>
          <w:lang w:eastAsia="en-US"/>
        </w:rPr>
        <w:t>,</w:t>
      </w:r>
      <w:r w:rsidRPr="004220A9">
        <w:rPr>
          <w:sz w:val="24"/>
          <w:szCs w:val="24"/>
          <w:lang w:eastAsia="en-US"/>
        </w:rPr>
        <w:t xml:space="preserve"> such as a lis</w:t>
      </w:r>
      <w:r>
        <w:rPr>
          <w:sz w:val="24"/>
          <w:szCs w:val="24"/>
          <w:lang w:eastAsia="en-US"/>
        </w:rPr>
        <w:t xml:space="preserve">t of VAMC and </w:t>
      </w:r>
      <w:r w:rsidR="00EF47B4">
        <w:rPr>
          <w:sz w:val="24"/>
          <w:szCs w:val="24"/>
          <w:lang w:eastAsia="en-US"/>
        </w:rPr>
        <w:t xml:space="preserve">a </w:t>
      </w:r>
      <w:r>
        <w:rPr>
          <w:sz w:val="24"/>
          <w:szCs w:val="24"/>
          <w:lang w:eastAsia="en-US"/>
        </w:rPr>
        <w:t>list of ICD codes. The risk model output will be persisted in</w:t>
      </w:r>
      <w:r w:rsidR="00EF47B4">
        <w:rPr>
          <w:sz w:val="24"/>
          <w:szCs w:val="24"/>
          <w:lang w:eastAsia="en-US"/>
        </w:rPr>
        <w:t>to</w:t>
      </w:r>
      <w:r>
        <w:rPr>
          <w:sz w:val="24"/>
          <w:szCs w:val="24"/>
          <w:lang w:eastAsia="en-US"/>
        </w:rPr>
        <w:t xml:space="preserve"> on</w:t>
      </w:r>
      <w:r w:rsidR="00EF47B4">
        <w:rPr>
          <w:sz w:val="24"/>
          <w:szCs w:val="24"/>
          <w:lang w:eastAsia="en-US"/>
        </w:rPr>
        <w:t>e</w:t>
      </w:r>
      <w:r>
        <w:rPr>
          <w:sz w:val="24"/>
          <w:szCs w:val="24"/>
          <w:lang w:eastAsia="en-US"/>
        </w:rPr>
        <w:t xml:space="preserve"> o</w:t>
      </w:r>
      <w:r w:rsidR="00EF47B4">
        <w:rPr>
          <w:sz w:val="24"/>
          <w:szCs w:val="24"/>
          <w:lang w:eastAsia="en-US"/>
        </w:rPr>
        <w:t>r</w:t>
      </w:r>
      <w:r>
        <w:rPr>
          <w:sz w:val="24"/>
          <w:szCs w:val="24"/>
          <w:lang w:eastAsia="en-US"/>
        </w:rPr>
        <w:t xml:space="preserve"> more tables in this schema as well.</w:t>
      </w:r>
    </w:p>
    <w:p w:rsidR="002C2E7C" w:rsidRPr="004220A9" w:rsidRDefault="002C2E7C" w:rsidP="002C2E7C">
      <w:pPr>
        <w:pStyle w:val="BodyText"/>
        <w:numPr>
          <w:ilvl w:val="0"/>
          <w:numId w:val="20"/>
        </w:numPr>
        <w:rPr>
          <w:sz w:val="24"/>
          <w:szCs w:val="24"/>
          <w:lang w:eastAsia="en-US"/>
        </w:rPr>
      </w:pPr>
      <w:r w:rsidRPr="004220A9">
        <w:rPr>
          <w:sz w:val="24"/>
          <w:szCs w:val="24"/>
          <w:u w:val="single"/>
          <w:lang w:eastAsia="en-US"/>
        </w:rPr>
        <w:t>SSIS</w:t>
      </w:r>
      <w:r w:rsidRPr="004220A9">
        <w:rPr>
          <w:sz w:val="24"/>
          <w:szCs w:val="24"/>
          <w:lang w:eastAsia="en-US"/>
        </w:rPr>
        <w:t xml:space="preserve"> </w:t>
      </w:r>
      <w:r w:rsidR="000313B5">
        <w:rPr>
          <w:sz w:val="24"/>
          <w:szCs w:val="24"/>
          <w:lang w:eastAsia="en-US"/>
        </w:rPr>
        <w:t>–</w:t>
      </w:r>
      <w:r w:rsidRPr="004220A9">
        <w:rPr>
          <w:sz w:val="24"/>
          <w:szCs w:val="24"/>
          <w:lang w:eastAsia="en-US"/>
        </w:rPr>
        <w:t xml:space="preserve"> Will contain tables created during source data import processes, developed using MS SQL Server Integration Services (SSIS). The records created by the last run per SSIS solution  (.</w:t>
      </w:r>
      <w:proofErr w:type="spellStart"/>
      <w:r w:rsidRPr="004220A9">
        <w:rPr>
          <w:sz w:val="24"/>
          <w:szCs w:val="24"/>
          <w:lang w:eastAsia="en-US"/>
        </w:rPr>
        <w:t>dtsx</w:t>
      </w:r>
      <w:proofErr w:type="spellEnd"/>
      <w:r w:rsidRPr="004220A9">
        <w:rPr>
          <w:sz w:val="24"/>
          <w:szCs w:val="24"/>
          <w:lang w:eastAsia="en-US"/>
        </w:rPr>
        <w:t>) will be persisted in the SSIS schema tables, leaving a footprint available fo</w:t>
      </w:r>
      <w:r>
        <w:rPr>
          <w:sz w:val="24"/>
          <w:szCs w:val="24"/>
          <w:lang w:eastAsia="en-US"/>
        </w:rPr>
        <w:t>r troubleshooting and debugging</w:t>
      </w:r>
    </w:p>
    <w:p w:rsidR="002C2E7C" w:rsidRPr="004220A9" w:rsidRDefault="004F46A7" w:rsidP="002C2E7C">
      <w:pPr>
        <w:pStyle w:val="BodyText"/>
        <w:numPr>
          <w:ilvl w:val="0"/>
          <w:numId w:val="20"/>
        </w:numPr>
        <w:rPr>
          <w:sz w:val="24"/>
          <w:szCs w:val="24"/>
          <w:lang w:eastAsia="en-US"/>
        </w:rPr>
      </w:pPr>
      <w:proofErr w:type="spellStart"/>
      <w:r>
        <w:rPr>
          <w:sz w:val="24"/>
          <w:szCs w:val="24"/>
          <w:u w:val="single"/>
          <w:lang w:eastAsia="en-US"/>
        </w:rPr>
        <w:t>PR</w:t>
      </w:r>
      <w:r w:rsidR="002C2E7C" w:rsidRPr="004220A9">
        <w:rPr>
          <w:sz w:val="24"/>
          <w:szCs w:val="24"/>
          <w:u w:val="single"/>
          <w:lang w:eastAsia="en-US"/>
        </w:rPr>
        <w:t>System</w:t>
      </w:r>
      <w:proofErr w:type="spellEnd"/>
      <w:r w:rsidR="002C2E7C" w:rsidRPr="004220A9">
        <w:rPr>
          <w:sz w:val="24"/>
          <w:szCs w:val="24"/>
          <w:lang w:eastAsia="en-US"/>
        </w:rPr>
        <w:t xml:space="preserve"> </w:t>
      </w:r>
      <w:r w:rsidR="000313B5">
        <w:rPr>
          <w:sz w:val="24"/>
          <w:szCs w:val="24"/>
          <w:lang w:eastAsia="en-US"/>
        </w:rPr>
        <w:t>–</w:t>
      </w:r>
      <w:r w:rsidR="002C2E7C" w:rsidRPr="004220A9">
        <w:rPr>
          <w:sz w:val="24"/>
          <w:szCs w:val="24"/>
          <w:lang w:eastAsia="en-US"/>
        </w:rPr>
        <w:t xml:space="preserve"> Tables used by the IRDS dashboard</w:t>
      </w:r>
      <w:r w:rsidR="00B87485">
        <w:rPr>
          <w:sz w:val="24"/>
          <w:szCs w:val="24"/>
          <w:lang w:eastAsia="en-US"/>
        </w:rPr>
        <w:t xml:space="preserve">, such as a list of </w:t>
      </w:r>
      <w:r w:rsidR="00F81988">
        <w:rPr>
          <w:sz w:val="24"/>
          <w:szCs w:val="24"/>
          <w:lang w:eastAsia="en-US"/>
        </w:rPr>
        <w:t>preferences</w:t>
      </w:r>
      <w:r w:rsidR="00B87485">
        <w:rPr>
          <w:sz w:val="24"/>
          <w:szCs w:val="24"/>
          <w:lang w:eastAsia="en-US"/>
        </w:rPr>
        <w:t xml:space="preserve"> for each dashboard user.</w:t>
      </w:r>
    </w:p>
    <w:p w:rsidR="002C2E7C" w:rsidRPr="004220A9" w:rsidRDefault="002C2E7C" w:rsidP="002C2E7C">
      <w:pPr>
        <w:pStyle w:val="BodyText"/>
        <w:numPr>
          <w:ilvl w:val="0"/>
          <w:numId w:val="20"/>
        </w:numPr>
        <w:rPr>
          <w:sz w:val="24"/>
          <w:szCs w:val="24"/>
          <w:lang w:eastAsia="en-US"/>
        </w:rPr>
      </w:pPr>
      <w:r>
        <w:rPr>
          <w:sz w:val="24"/>
          <w:szCs w:val="24"/>
          <w:u w:val="single"/>
          <w:lang w:eastAsia="en-US"/>
        </w:rPr>
        <w:t>Staging</w:t>
      </w:r>
      <w:r w:rsidRPr="004220A9">
        <w:rPr>
          <w:sz w:val="24"/>
          <w:szCs w:val="24"/>
          <w:lang w:eastAsia="en-US"/>
        </w:rPr>
        <w:t xml:space="preserve"> </w:t>
      </w:r>
      <w:r>
        <w:rPr>
          <w:sz w:val="24"/>
          <w:szCs w:val="24"/>
          <w:lang w:eastAsia="en-US"/>
        </w:rPr>
        <w:t>–</w:t>
      </w:r>
      <w:r w:rsidRPr="004220A9">
        <w:rPr>
          <w:sz w:val="24"/>
          <w:szCs w:val="24"/>
          <w:lang w:eastAsia="en-US"/>
        </w:rPr>
        <w:t xml:space="preserve"> </w:t>
      </w:r>
      <w:r w:rsidR="00B87485">
        <w:rPr>
          <w:sz w:val="24"/>
          <w:szCs w:val="24"/>
          <w:lang w:eastAsia="en-US"/>
        </w:rPr>
        <w:t>This will be the s</w:t>
      </w:r>
      <w:r>
        <w:rPr>
          <w:sz w:val="24"/>
          <w:szCs w:val="24"/>
          <w:lang w:eastAsia="en-US"/>
        </w:rPr>
        <w:t xml:space="preserve">taging area for data imported into IRDS before </w:t>
      </w:r>
      <w:r w:rsidR="00EF47B4">
        <w:rPr>
          <w:sz w:val="24"/>
          <w:szCs w:val="24"/>
          <w:lang w:eastAsia="en-US"/>
        </w:rPr>
        <w:t>it is</w:t>
      </w:r>
      <w:r>
        <w:rPr>
          <w:sz w:val="24"/>
          <w:szCs w:val="24"/>
          <w:lang w:eastAsia="en-US"/>
        </w:rPr>
        <w:t xml:space="preserve"> transformed by SSIS import packages and imported into tables described in the .</w:t>
      </w:r>
      <w:proofErr w:type="spellStart"/>
      <w:r>
        <w:rPr>
          <w:sz w:val="24"/>
          <w:szCs w:val="24"/>
          <w:lang w:eastAsia="en-US"/>
        </w:rPr>
        <w:t>dbo</w:t>
      </w:r>
      <w:proofErr w:type="spellEnd"/>
      <w:r>
        <w:rPr>
          <w:sz w:val="24"/>
          <w:szCs w:val="24"/>
          <w:lang w:eastAsia="en-US"/>
        </w:rPr>
        <w:t xml:space="preserve"> schema</w:t>
      </w:r>
    </w:p>
    <w:p w:rsidR="00684B2C" w:rsidRPr="004220A9" w:rsidRDefault="00957C08" w:rsidP="00B75FFA">
      <w:pPr>
        <w:pStyle w:val="Heading3"/>
      </w:pPr>
      <w:bookmarkStart w:id="50" w:name="_Toc424125339"/>
      <w:bookmarkStart w:id="51" w:name="_Toc424141005"/>
      <w:r>
        <w:t xml:space="preserve">Logical </w:t>
      </w:r>
      <w:r w:rsidR="00112EEC" w:rsidRPr="00B75FFA">
        <w:t>Data</w:t>
      </w:r>
      <w:r w:rsidR="00112EEC" w:rsidRPr="004220A9">
        <w:t xml:space="preserve"> Model</w:t>
      </w:r>
      <w:bookmarkEnd w:id="50"/>
      <w:bookmarkEnd w:id="51"/>
    </w:p>
    <w:p w:rsidR="00995397" w:rsidRPr="004220A9" w:rsidRDefault="00995397" w:rsidP="00995397"/>
    <w:p w:rsidR="00995397" w:rsidRPr="004220A9" w:rsidRDefault="00995397" w:rsidP="00995397">
      <w:pPr>
        <w:rPr>
          <w:sz w:val="24"/>
        </w:rPr>
      </w:pPr>
      <w:r w:rsidRPr="004220A9">
        <w:rPr>
          <w:sz w:val="24"/>
        </w:rPr>
        <w:t>The Reach Database contains the following tables:</w:t>
      </w:r>
    </w:p>
    <w:p w:rsidR="00995397" w:rsidRPr="004220A9" w:rsidRDefault="00995397" w:rsidP="00995397">
      <w:pPr>
        <w:rPr>
          <w:sz w:val="24"/>
        </w:rPr>
      </w:pPr>
    </w:p>
    <w:p w:rsidR="00995397" w:rsidRPr="004220A9" w:rsidRDefault="00995397" w:rsidP="00995397">
      <w:pPr>
        <w:rPr>
          <w:sz w:val="24"/>
          <w:u w:val="single"/>
        </w:rPr>
      </w:pPr>
      <w:r w:rsidRPr="004220A9">
        <w:rPr>
          <w:sz w:val="24"/>
          <w:u w:val="single"/>
        </w:rPr>
        <w:t>Data Tables</w:t>
      </w:r>
    </w:p>
    <w:p w:rsidR="00965FDF" w:rsidRPr="00965FDF" w:rsidRDefault="00965FDF" w:rsidP="00965FDF">
      <w:pPr>
        <w:rPr>
          <w:sz w:val="24"/>
        </w:rPr>
      </w:pPr>
      <w:r w:rsidRPr="00C666AC">
        <w:rPr>
          <w:b/>
          <w:sz w:val="24"/>
        </w:rPr>
        <w:t>Patient</w:t>
      </w:r>
      <w:r w:rsidRPr="00965FDF">
        <w:rPr>
          <w:sz w:val="24"/>
        </w:rPr>
        <w:t xml:space="preserve"> - The master list of </w:t>
      </w:r>
      <w:r w:rsidR="0064711D">
        <w:rPr>
          <w:sz w:val="24"/>
        </w:rPr>
        <w:t>Veteran</w:t>
      </w:r>
      <w:r w:rsidRPr="00965FDF">
        <w:rPr>
          <w:sz w:val="24"/>
        </w:rPr>
        <w:t>s that will be scored for suicide risk in the IRDS system. This table contains:</w:t>
      </w:r>
    </w:p>
    <w:p w:rsidR="00965FDF" w:rsidRPr="00C666AC" w:rsidRDefault="00965FDF" w:rsidP="00C666AC">
      <w:pPr>
        <w:pStyle w:val="ListParagraph"/>
        <w:numPr>
          <w:ilvl w:val="0"/>
          <w:numId w:val="37"/>
        </w:numPr>
        <w:rPr>
          <w:sz w:val="24"/>
        </w:rPr>
      </w:pPr>
      <w:r w:rsidRPr="00C666AC">
        <w:rPr>
          <w:sz w:val="24"/>
        </w:rPr>
        <w:t>Reach ID - Unique IRDS system ID (all child tables to the Patient table will be linked by Reach ID)</w:t>
      </w:r>
    </w:p>
    <w:p w:rsidR="00965FDF" w:rsidRPr="00C666AC" w:rsidRDefault="00965FDF" w:rsidP="00C666AC">
      <w:pPr>
        <w:pStyle w:val="ListParagraph"/>
        <w:numPr>
          <w:ilvl w:val="0"/>
          <w:numId w:val="37"/>
        </w:numPr>
        <w:rPr>
          <w:sz w:val="24"/>
        </w:rPr>
      </w:pPr>
      <w:r w:rsidRPr="00C666AC">
        <w:rPr>
          <w:sz w:val="24"/>
        </w:rPr>
        <w:t>VA Identifiers - Patient ICN</w:t>
      </w:r>
    </w:p>
    <w:p w:rsidR="00965FDF" w:rsidRPr="00C666AC" w:rsidRDefault="00965FDF" w:rsidP="00C666AC">
      <w:pPr>
        <w:pStyle w:val="ListParagraph"/>
        <w:numPr>
          <w:ilvl w:val="0"/>
          <w:numId w:val="37"/>
        </w:numPr>
        <w:rPr>
          <w:sz w:val="24"/>
        </w:rPr>
      </w:pPr>
      <w:r w:rsidRPr="00C666AC">
        <w:rPr>
          <w:sz w:val="24"/>
        </w:rPr>
        <w:t>Demographics - Name, SSN, DOB</w:t>
      </w:r>
    </w:p>
    <w:p w:rsidR="00965FDF" w:rsidRPr="00C666AC" w:rsidRDefault="00965FDF" w:rsidP="00C666AC">
      <w:pPr>
        <w:pStyle w:val="ListParagraph"/>
        <w:numPr>
          <w:ilvl w:val="0"/>
          <w:numId w:val="37"/>
        </w:numPr>
        <w:rPr>
          <w:sz w:val="24"/>
        </w:rPr>
      </w:pPr>
      <w:r w:rsidRPr="00C666AC">
        <w:rPr>
          <w:sz w:val="24"/>
        </w:rPr>
        <w:t>Current Risk Score and Risk Level</w:t>
      </w:r>
    </w:p>
    <w:p w:rsidR="00965FDF" w:rsidRPr="00C666AC" w:rsidRDefault="00965FDF" w:rsidP="00C666AC">
      <w:pPr>
        <w:pStyle w:val="ListParagraph"/>
        <w:numPr>
          <w:ilvl w:val="0"/>
          <w:numId w:val="37"/>
        </w:numPr>
        <w:rPr>
          <w:sz w:val="24"/>
        </w:rPr>
      </w:pPr>
      <w:r w:rsidRPr="00C666AC">
        <w:rPr>
          <w:sz w:val="24"/>
        </w:rPr>
        <w:t>Date First Identified as High Risk</w:t>
      </w:r>
    </w:p>
    <w:p w:rsidR="00965FDF" w:rsidRPr="00965FDF" w:rsidRDefault="00965FDF" w:rsidP="00965FDF">
      <w:pPr>
        <w:rPr>
          <w:sz w:val="24"/>
        </w:rPr>
      </w:pPr>
    </w:p>
    <w:p w:rsidR="00965FDF" w:rsidRPr="00965FDF" w:rsidRDefault="00965FDF" w:rsidP="00965FDF">
      <w:pPr>
        <w:rPr>
          <w:sz w:val="24"/>
        </w:rPr>
      </w:pPr>
      <w:proofErr w:type="spellStart"/>
      <w:r w:rsidRPr="00C666AC">
        <w:rPr>
          <w:b/>
          <w:sz w:val="24"/>
        </w:rPr>
        <w:t>RiskFactors</w:t>
      </w:r>
      <w:proofErr w:type="spellEnd"/>
      <w:r w:rsidRPr="00965FDF">
        <w:rPr>
          <w:sz w:val="24"/>
        </w:rPr>
        <w:t xml:space="preserve"> - The Risk Factors table will store risk factors for each </w:t>
      </w:r>
      <w:r w:rsidR="0064711D">
        <w:rPr>
          <w:sz w:val="24"/>
        </w:rPr>
        <w:t>Veteran</w:t>
      </w:r>
      <w:r w:rsidR="008D5DBE" w:rsidRPr="00965FDF">
        <w:rPr>
          <w:sz w:val="24"/>
        </w:rPr>
        <w:t>, which</w:t>
      </w:r>
      <w:r w:rsidRPr="00965FDF">
        <w:rPr>
          <w:sz w:val="24"/>
        </w:rPr>
        <w:t xml:space="preserve"> will be used to calculate that </w:t>
      </w:r>
      <w:r w:rsidR="0064711D">
        <w:rPr>
          <w:sz w:val="24"/>
        </w:rPr>
        <w:t>Veteran</w:t>
      </w:r>
      <w:r w:rsidRPr="00965FDF">
        <w:rPr>
          <w:sz w:val="24"/>
        </w:rPr>
        <w:t>'s risk score. One record will contain all of the risk factor va</w:t>
      </w:r>
      <w:r>
        <w:rPr>
          <w:sz w:val="24"/>
        </w:rPr>
        <w:t xml:space="preserve">lues for </w:t>
      </w:r>
      <w:r w:rsidR="008D5DBE">
        <w:rPr>
          <w:sz w:val="24"/>
        </w:rPr>
        <w:t xml:space="preserve">a </w:t>
      </w:r>
      <w:r w:rsidR="0064711D">
        <w:rPr>
          <w:sz w:val="24"/>
        </w:rPr>
        <w:t>Veteran</w:t>
      </w:r>
      <w:r w:rsidRPr="00965FDF">
        <w:rPr>
          <w:sz w:val="24"/>
        </w:rPr>
        <w:t xml:space="preserve">. There will be a 1 to 1 relationship between the Patient table and the </w:t>
      </w:r>
      <w:proofErr w:type="spellStart"/>
      <w:r w:rsidRPr="00965FDF">
        <w:rPr>
          <w:sz w:val="24"/>
        </w:rPr>
        <w:t>RiskFactors</w:t>
      </w:r>
      <w:proofErr w:type="spellEnd"/>
      <w:r w:rsidRPr="00965FDF">
        <w:rPr>
          <w:sz w:val="24"/>
        </w:rPr>
        <w:t xml:space="preserve"> table.</w:t>
      </w:r>
    </w:p>
    <w:p w:rsidR="00965FDF" w:rsidRPr="00965FDF" w:rsidRDefault="00965FDF" w:rsidP="00965FDF">
      <w:pPr>
        <w:rPr>
          <w:sz w:val="24"/>
        </w:rPr>
      </w:pPr>
    </w:p>
    <w:p w:rsidR="00965FDF" w:rsidRPr="00965FDF" w:rsidRDefault="00965FDF" w:rsidP="00965FDF">
      <w:pPr>
        <w:rPr>
          <w:sz w:val="24"/>
        </w:rPr>
      </w:pPr>
      <w:proofErr w:type="spellStart"/>
      <w:r w:rsidRPr="00C666AC">
        <w:rPr>
          <w:b/>
          <w:sz w:val="24"/>
        </w:rPr>
        <w:lastRenderedPageBreak/>
        <w:t>ScoreHistory</w:t>
      </w:r>
      <w:proofErr w:type="spellEnd"/>
      <w:r w:rsidRPr="00965FDF">
        <w:rPr>
          <w:sz w:val="24"/>
        </w:rPr>
        <w:t xml:space="preserve"> - Each time risk scores a</w:t>
      </w:r>
      <w:r w:rsidR="002111FD">
        <w:rPr>
          <w:sz w:val="24"/>
        </w:rPr>
        <w:t>re</w:t>
      </w:r>
      <w:r w:rsidRPr="00965FDF">
        <w:rPr>
          <w:sz w:val="24"/>
        </w:rPr>
        <w:t xml:space="preserve"> re-run for the </w:t>
      </w:r>
      <w:r w:rsidR="0064711D">
        <w:rPr>
          <w:sz w:val="24"/>
        </w:rPr>
        <w:t>Veteran</w:t>
      </w:r>
      <w:r w:rsidRPr="00965FDF">
        <w:rPr>
          <w:sz w:val="24"/>
        </w:rPr>
        <w:t xml:space="preserve">s the old scores will be moved to a </w:t>
      </w:r>
      <w:proofErr w:type="spellStart"/>
      <w:r w:rsidRPr="00965FDF">
        <w:rPr>
          <w:sz w:val="24"/>
        </w:rPr>
        <w:t>ScoreHistory</w:t>
      </w:r>
      <w:proofErr w:type="spellEnd"/>
      <w:r w:rsidRPr="00965FDF">
        <w:rPr>
          <w:sz w:val="24"/>
        </w:rPr>
        <w:t xml:space="preserve"> table, so each </w:t>
      </w:r>
      <w:r w:rsidR="0064711D">
        <w:rPr>
          <w:sz w:val="24"/>
        </w:rPr>
        <w:t>Veteran</w:t>
      </w:r>
      <w:r w:rsidRPr="00965FDF">
        <w:rPr>
          <w:sz w:val="24"/>
        </w:rPr>
        <w:t xml:space="preserve"> score can be mapped over time. The table will have a 1 to </w:t>
      </w:r>
      <w:r>
        <w:rPr>
          <w:sz w:val="24"/>
        </w:rPr>
        <w:t xml:space="preserve">many </w:t>
      </w:r>
      <w:r w:rsidRPr="00965FDF">
        <w:rPr>
          <w:sz w:val="24"/>
        </w:rPr>
        <w:t xml:space="preserve">relationship with the Patient table. </w:t>
      </w:r>
    </w:p>
    <w:p w:rsidR="00965FDF" w:rsidRPr="00965FDF" w:rsidRDefault="00965FDF" w:rsidP="00965FDF">
      <w:pPr>
        <w:rPr>
          <w:sz w:val="24"/>
        </w:rPr>
      </w:pPr>
    </w:p>
    <w:p w:rsidR="00995397" w:rsidRPr="004220A9" w:rsidRDefault="0064711D" w:rsidP="00995397">
      <w:pPr>
        <w:rPr>
          <w:sz w:val="24"/>
        </w:rPr>
      </w:pPr>
      <w:r>
        <w:rPr>
          <w:b/>
          <w:sz w:val="24"/>
        </w:rPr>
        <w:t>Veteran</w:t>
      </w:r>
      <w:r w:rsidR="00965FDF" w:rsidRPr="00C666AC">
        <w:rPr>
          <w:b/>
          <w:sz w:val="24"/>
        </w:rPr>
        <w:t xml:space="preserve"> details tables</w:t>
      </w:r>
      <w:r w:rsidR="00965FDF" w:rsidRPr="00965FDF">
        <w:rPr>
          <w:sz w:val="24"/>
        </w:rPr>
        <w:t xml:space="preserve"> - Any data that will be displayed in the IRDS dashboard for high risk </w:t>
      </w:r>
      <w:r>
        <w:rPr>
          <w:sz w:val="24"/>
        </w:rPr>
        <w:t>Veteran</w:t>
      </w:r>
      <w:r w:rsidR="00965FDF" w:rsidRPr="00965FDF">
        <w:rPr>
          <w:sz w:val="24"/>
        </w:rPr>
        <w:t>s will be stored in one to many child tables to the Patient ta</w:t>
      </w:r>
      <w:r w:rsidR="00965FDF">
        <w:rPr>
          <w:sz w:val="24"/>
        </w:rPr>
        <w:t xml:space="preserve">bles. Ex: </w:t>
      </w:r>
      <w:r w:rsidR="008D5DBE">
        <w:rPr>
          <w:sz w:val="24"/>
        </w:rPr>
        <w:t>T</w:t>
      </w:r>
      <w:r w:rsidR="00965FDF">
        <w:rPr>
          <w:sz w:val="24"/>
        </w:rPr>
        <w:t xml:space="preserve">here will be </w:t>
      </w:r>
      <w:r w:rsidR="008D5DBE">
        <w:rPr>
          <w:sz w:val="24"/>
        </w:rPr>
        <w:t>an emergency contact table</w:t>
      </w:r>
      <w:r w:rsidR="00965FDF" w:rsidRPr="00965FDF">
        <w:rPr>
          <w:sz w:val="24"/>
        </w:rPr>
        <w:t xml:space="preserve"> in the Reach database. Any time a </w:t>
      </w:r>
      <w:r>
        <w:rPr>
          <w:sz w:val="24"/>
        </w:rPr>
        <w:t>Veteran</w:t>
      </w:r>
      <w:r w:rsidR="00965FDF" w:rsidRPr="00965FDF">
        <w:rPr>
          <w:sz w:val="24"/>
        </w:rPr>
        <w:t xml:space="preserve"> becomes identified as high risk, the emergency contact data for that </w:t>
      </w:r>
      <w:r>
        <w:rPr>
          <w:sz w:val="24"/>
        </w:rPr>
        <w:t>Veteran</w:t>
      </w:r>
      <w:r w:rsidR="00965FDF" w:rsidRPr="00965FDF">
        <w:rPr>
          <w:sz w:val="24"/>
        </w:rPr>
        <w:t xml:space="preserve"> will be added to an </w:t>
      </w:r>
      <w:proofErr w:type="spellStart"/>
      <w:r w:rsidR="00965FDF" w:rsidRPr="00965FDF">
        <w:rPr>
          <w:sz w:val="24"/>
        </w:rPr>
        <w:t>EmergencyContact</w:t>
      </w:r>
      <w:proofErr w:type="spellEnd"/>
      <w:r w:rsidR="00965FDF" w:rsidRPr="00965FDF">
        <w:rPr>
          <w:sz w:val="24"/>
        </w:rPr>
        <w:t xml:space="preserve"> table.</w:t>
      </w:r>
    </w:p>
    <w:p w:rsidR="00022D88" w:rsidRDefault="00022D88" w:rsidP="00995397">
      <w:pPr>
        <w:rPr>
          <w:sz w:val="24"/>
          <w:u w:val="single"/>
        </w:rPr>
      </w:pPr>
    </w:p>
    <w:p w:rsidR="00995397" w:rsidRPr="004220A9" w:rsidRDefault="007020E5" w:rsidP="00995397">
      <w:pPr>
        <w:rPr>
          <w:sz w:val="24"/>
          <w:u w:val="single"/>
        </w:rPr>
      </w:pPr>
      <w:r w:rsidRPr="004220A9">
        <w:rPr>
          <w:sz w:val="24"/>
          <w:u w:val="single"/>
        </w:rPr>
        <w:t>Reference</w:t>
      </w:r>
      <w:r w:rsidR="00995397" w:rsidRPr="004220A9">
        <w:rPr>
          <w:sz w:val="24"/>
          <w:u w:val="single"/>
        </w:rPr>
        <w:t xml:space="preserve"> Tables</w:t>
      </w:r>
    </w:p>
    <w:p w:rsidR="00995397" w:rsidRPr="004220A9" w:rsidRDefault="00F81988" w:rsidP="00995397">
      <w:pPr>
        <w:rPr>
          <w:sz w:val="24"/>
        </w:rPr>
      </w:pPr>
      <w:r>
        <w:rPr>
          <w:sz w:val="24"/>
        </w:rPr>
        <w:t>Examples are l</w:t>
      </w:r>
      <w:r w:rsidR="00B13DD5" w:rsidRPr="004220A9">
        <w:rPr>
          <w:sz w:val="24"/>
        </w:rPr>
        <w:t>ist</w:t>
      </w:r>
      <w:r w:rsidR="00EF47B4">
        <w:rPr>
          <w:sz w:val="24"/>
        </w:rPr>
        <w:t>s</w:t>
      </w:r>
      <w:r w:rsidR="00B13DD5" w:rsidRPr="004220A9">
        <w:rPr>
          <w:sz w:val="24"/>
        </w:rPr>
        <w:t xml:space="preserve"> to be used for reporting and </w:t>
      </w:r>
      <w:r w:rsidR="007020E5" w:rsidRPr="004220A9">
        <w:rPr>
          <w:sz w:val="24"/>
        </w:rPr>
        <w:t>normalizing</w:t>
      </w:r>
      <w:r w:rsidR="00B13DD5" w:rsidRPr="004220A9">
        <w:rPr>
          <w:sz w:val="24"/>
        </w:rPr>
        <w:t xml:space="preserve"> of the data such as a list VAMCs and a list of ICD Codes that contain a diagnosis description associated with each code.</w:t>
      </w:r>
    </w:p>
    <w:p w:rsidR="00995397" w:rsidRPr="004220A9" w:rsidRDefault="00995397" w:rsidP="00995397">
      <w:pPr>
        <w:rPr>
          <w:sz w:val="24"/>
          <w:u w:val="single"/>
        </w:rPr>
      </w:pPr>
    </w:p>
    <w:p w:rsidR="00D8290E" w:rsidRPr="00C666AC" w:rsidRDefault="0064711D" w:rsidP="00D8290E">
      <w:pPr>
        <w:pStyle w:val="BodyText"/>
        <w:rPr>
          <w:rFonts w:eastAsia="Times New Roman"/>
          <w:sz w:val="24"/>
          <w:szCs w:val="24"/>
          <w:u w:val="single"/>
          <w:lang w:eastAsia="en-US"/>
        </w:rPr>
      </w:pPr>
      <w:proofErr w:type="spellStart"/>
      <w:r>
        <w:rPr>
          <w:rFonts w:eastAsia="Times New Roman"/>
          <w:sz w:val="24"/>
          <w:szCs w:val="24"/>
          <w:u w:val="single"/>
          <w:lang w:eastAsia="en-US"/>
        </w:rPr>
        <w:t>Veteran</w:t>
      </w:r>
      <w:r w:rsidR="00D8290E" w:rsidRPr="00C666AC">
        <w:rPr>
          <w:rFonts w:eastAsia="Times New Roman"/>
          <w:sz w:val="24"/>
          <w:szCs w:val="24"/>
          <w:u w:val="single"/>
          <w:lang w:eastAsia="en-US"/>
        </w:rPr>
        <w:t>Station</w:t>
      </w:r>
      <w:proofErr w:type="spellEnd"/>
      <w:r w:rsidR="00D8290E" w:rsidRPr="00C666AC">
        <w:rPr>
          <w:rFonts w:eastAsia="Times New Roman"/>
          <w:sz w:val="24"/>
          <w:szCs w:val="24"/>
          <w:u w:val="single"/>
          <w:lang w:eastAsia="en-US"/>
        </w:rPr>
        <w:t xml:space="preserve"> </w:t>
      </w:r>
    </w:p>
    <w:p w:rsidR="00D8290E" w:rsidRDefault="00D8290E" w:rsidP="00D8290E">
      <w:pPr>
        <w:pStyle w:val="BodyText"/>
        <w:rPr>
          <w:rFonts w:eastAsia="Times New Roman"/>
          <w:sz w:val="24"/>
          <w:szCs w:val="24"/>
          <w:lang w:eastAsia="en-US"/>
        </w:rPr>
      </w:pPr>
      <w:r w:rsidRPr="00D8290E">
        <w:rPr>
          <w:rFonts w:eastAsia="Times New Roman"/>
          <w:sz w:val="24"/>
          <w:szCs w:val="24"/>
          <w:lang w:eastAsia="en-US"/>
        </w:rPr>
        <w:t xml:space="preserve">Each </w:t>
      </w:r>
      <w:r w:rsidR="0064711D">
        <w:rPr>
          <w:rFonts w:eastAsia="Times New Roman"/>
          <w:sz w:val="24"/>
          <w:szCs w:val="24"/>
          <w:lang w:eastAsia="en-US"/>
        </w:rPr>
        <w:t>Veteran</w:t>
      </w:r>
      <w:r w:rsidRPr="00D8290E">
        <w:rPr>
          <w:rFonts w:eastAsia="Times New Roman"/>
          <w:sz w:val="24"/>
          <w:szCs w:val="24"/>
          <w:lang w:eastAsia="en-US"/>
        </w:rPr>
        <w:t xml:space="preserve"> will be tied to on</w:t>
      </w:r>
      <w:r w:rsidR="0002418A">
        <w:rPr>
          <w:rFonts w:eastAsia="Times New Roman"/>
          <w:sz w:val="24"/>
          <w:szCs w:val="24"/>
          <w:lang w:eastAsia="en-US"/>
        </w:rPr>
        <w:t>e</w:t>
      </w:r>
      <w:r w:rsidRPr="00D8290E">
        <w:rPr>
          <w:rFonts w:eastAsia="Times New Roman"/>
          <w:sz w:val="24"/>
          <w:szCs w:val="24"/>
          <w:lang w:eastAsia="en-US"/>
        </w:rPr>
        <w:t xml:space="preserve"> or more locatio</w:t>
      </w:r>
      <w:r>
        <w:rPr>
          <w:rFonts w:eastAsia="Times New Roman"/>
          <w:sz w:val="24"/>
          <w:szCs w:val="24"/>
          <w:lang w:eastAsia="en-US"/>
        </w:rPr>
        <w:t>n</w:t>
      </w:r>
      <w:r w:rsidR="00022D88">
        <w:rPr>
          <w:rFonts w:eastAsia="Times New Roman"/>
          <w:sz w:val="24"/>
          <w:szCs w:val="24"/>
          <w:lang w:eastAsia="en-US"/>
        </w:rPr>
        <w:t>s</w:t>
      </w:r>
      <w:r>
        <w:rPr>
          <w:rFonts w:eastAsia="Times New Roman"/>
          <w:sz w:val="24"/>
          <w:szCs w:val="24"/>
          <w:lang w:eastAsia="en-US"/>
        </w:rPr>
        <w:t xml:space="preserve"> in the IRDS system. This wa</w:t>
      </w:r>
      <w:r w:rsidRPr="00D8290E">
        <w:rPr>
          <w:rFonts w:eastAsia="Times New Roman"/>
          <w:sz w:val="24"/>
          <w:szCs w:val="24"/>
          <w:lang w:eastAsia="en-US"/>
        </w:rPr>
        <w:t>y</w:t>
      </w:r>
      <w:r w:rsidR="008D32D6">
        <w:rPr>
          <w:rFonts w:eastAsia="Times New Roman"/>
          <w:sz w:val="24"/>
          <w:szCs w:val="24"/>
          <w:lang w:eastAsia="en-US"/>
        </w:rPr>
        <w:t>,</w:t>
      </w:r>
      <w:r w:rsidRPr="00D8290E">
        <w:rPr>
          <w:rFonts w:eastAsia="Times New Roman"/>
          <w:sz w:val="24"/>
          <w:szCs w:val="24"/>
          <w:lang w:eastAsia="en-US"/>
        </w:rPr>
        <w:t xml:space="preserve"> aggregate details about </w:t>
      </w:r>
      <w:r w:rsidR="0064711D">
        <w:rPr>
          <w:rFonts w:eastAsia="Times New Roman"/>
          <w:sz w:val="24"/>
          <w:szCs w:val="24"/>
          <w:lang w:eastAsia="en-US"/>
        </w:rPr>
        <w:t>Veteran</w:t>
      </w:r>
      <w:r w:rsidRPr="00D8290E">
        <w:rPr>
          <w:rFonts w:eastAsia="Times New Roman"/>
          <w:sz w:val="24"/>
          <w:szCs w:val="24"/>
          <w:lang w:eastAsia="en-US"/>
        </w:rPr>
        <w:t>s will be able to</w:t>
      </w:r>
      <w:r w:rsidR="00822092">
        <w:rPr>
          <w:rFonts w:eastAsia="Times New Roman"/>
          <w:sz w:val="24"/>
          <w:szCs w:val="24"/>
          <w:lang w:eastAsia="en-US"/>
        </w:rPr>
        <w:t xml:space="preserve"> be</w:t>
      </w:r>
      <w:r w:rsidRPr="00D8290E">
        <w:rPr>
          <w:rFonts w:eastAsia="Times New Roman"/>
          <w:sz w:val="24"/>
          <w:szCs w:val="24"/>
          <w:lang w:eastAsia="en-US"/>
        </w:rPr>
        <w:t xml:space="preserve"> rolled up to Facility, VISN and state levels in the dashboard. All records in the CDW data have the</w:t>
      </w:r>
      <w:r w:rsidR="00822092">
        <w:rPr>
          <w:rFonts w:eastAsia="Times New Roman"/>
          <w:sz w:val="24"/>
          <w:szCs w:val="24"/>
          <w:lang w:eastAsia="en-US"/>
        </w:rPr>
        <w:t xml:space="preserve"> specific VAMC where a </w:t>
      </w:r>
      <w:r w:rsidR="0064711D">
        <w:rPr>
          <w:rFonts w:eastAsia="Times New Roman"/>
          <w:sz w:val="24"/>
          <w:szCs w:val="24"/>
          <w:lang w:eastAsia="en-US"/>
        </w:rPr>
        <w:t>Veteran</w:t>
      </w:r>
      <w:r w:rsidR="00822092">
        <w:rPr>
          <w:rFonts w:eastAsia="Times New Roman"/>
          <w:sz w:val="24"/>
          <w:szCs w:val="24"/>
          <w:lang w:eastAsia="en-US"/>
        </w:rPr>
        <w:t xml:space="preserve">: </w:t>
      </w:r>
      <w:r w:rsidRPr="00D8290E">
        <w:rPr>
          <w:rFonts w:eastAsia="Times New Roman"/>
          <w:sz w:val="24"/>
          <w:szCs w:val="24"/>
          <w:lang w:eastAsia="en-US"/>
        </w:rPr>
        <w:t>had a visit, was prescribed medication, was d</w:t>
      </w:r>
      <w:r w:rsidR="00822092">
        <w:rPr>
          <w:rFonts w:eastAsia="Times New Roman"/>
          <w:sz w:val="24"/>
          <w:szCs w:val="24"/>
          <w:lang w:eastAsia="en-US"/>
        </w:rPr>
        <w:t>iagnosed with a condition, etc.</w:t>
      </w:r>
      <w:r w:rsidRPr="00D8290E">
        <w:rPr>
          <w:rFonts w:eastAsia="Times New Roman"/>
          <w:sz w:val="24"/>
          <w:szCs w:val="24"/>
          <w:lang w:eastAsia="en-US"/>
        </w:rPr>
        <w:t xml:space="preserve"> This </w:t>
      </w:r>
      <w:r w:rsidR="00822092" w:rsidRPr="00D8290E">
        <w:rPr>
          <w:rFonts w:eastAsia="Times New Roman"/>
          <w:sz w:val="24"/>
          <w:szCs w:val="24"/>
          <w:lang w:eastAsia="en-US"/>
        </w:rPr>
        <w:t>value</w:t>
      </w:r>
      <w:r w:rsidRPr="00D8290E">
        <w:rPr>
          <w:rFonts w:eastAsia="Times New Roman"/>
          <w:sz w:val="24"/>
          <w:szCs w:val="24"/>
          <w:lang w:eastAsia="en-US"/>
        </w:rPr>
        <w:t xml:space="preserve"> is stored in </w:t>
      </w:r>
      <w:r w:rsidR="00822092">
        <w:rPr>
          <w:rFonts w:eastAsia="Times New Roman"/>
          <w:sz w:val="24"/>
          <w:szCs w:val="24"/>
          <w:lang w:eastAsia="en-US"/>
        </w:rPr>
        <w:t xml:space="preserve">the </w:t>
      </w:r>
      <w:r w:rsidRPr="00D8290E">
        <w:rPr>
          <w:rFonts w:eastAsia="Times New Roman"/>
          <w:sz w:val="24"/>
          <w:szCs w:val="24"/>
          <w:lang w:eastAsia="en-US"/>
        </w:rPr>
        <w:t xml:space="preserve">Sta3N field in CDW tables. A list of </w:t>
      </w:r>
      <w:r w:rsidR="00822092">
        <w:rPr>
          <w:rFonts w:eastAsia="Times New Roman"/>
          <w:sz w:val="24"/>
          <w:szCs w:val="24"/>
          <w:lang w:eastAsia="en-US"/>
        </w:rPr>
        <w:t>VAMC’s (Sta3N)</w:t>
      </w:r>
      <w:r w:rsidRPr="00D8290E">
        <w:rPr>
          <w:rFonts w:eastAsia="Times New Roman"/>
          <w:sz w:val="24"/>
          <w:szCs w:val="24"/>
          <w:lang w:eastAsia="en-US"/>
        </w:rPr>
        <w:t xml:space="preserve"> for where each </w:t>
      </w:r>
      <w:r w:rsidR="0064711D">
        <w:rPr>
          <w:rFonts w:eastAsia="Times New Roman"/>
          <w:sz w:val="24"/>
          <w:szCs w:val="24"/>
          <w:lang w:eastAsia="en-US"/>
        </w:rPr>
        <w:t>Veteran</w:t>
      </w:r>
      <w:r w:rsidRPr="00D8290E">
        <w:rPr>
          <w:rFonts w:eastAsia="Times New Roman"/>
          <w:sz w:val="24"/>
          <w:szCs w:val="24"/>
          <w:lang w:eastAsia="en-US"/>
        </w:rPr>
        <w:t xml:space="preserve"> has </w:t>
      </w:r>
      <w:r w:rsidR="00822092">
        <w:rPr>
          <w:rFonts w:eastAsia="Times New Roman"/>
          <w:sz w:val="24"/>
          <w:szCs w:val="24"/>
          <w:lang w:eastAsia="en-US"/>
        </w:rPr>
        <w:t xml:space="preserve">had </w:t>
      </w:r>
      <w:r w:rsidRPr="00D8290E">
        <w:rPr>
          <w:rFonts w:eastAsia="Times New Roman"/>
          <w:sz w:val="24"/>
          <w:szCs w:val="24"/>
          <w:lang w:eastAsia="en-US"/>
        </w:rPr>
        <w:t xml:space="preserve">some kind of activity in the past 2 years will be stored in the Reach database and </w:t>
      </w:r>
      <w:r w:rsidR="00822092" w:rsidRPr="00D8290E">
        <w:rPr>
          <w:rFonts w:eastAsia="Times New Roman"/>
          <w:sz w:val="24"/>
          <w:szCs w:val="24"/>
          <w:lang w:eastAsia="en-US"/>
        </w:rPr>
        <w:t>accessible</w:t>
      </w:r>
      <w:r w:rsidRPr="00D8290E">
        <w:rPr>
          <w:rFonts w:eastAsia="Times New Roman"/>
          <w:sz w:val="24"/>
          <w:szCs w:val="24"/>
          <w:lang w:eastAsia="en-US"/>
        </w:rPr>
        <w:t xml:space="preserve"> to the </w:t>
      </w:r>
      <w:r w:rsidR="00822092" w:rsidRPr="00D8290E">
        <w:rPr>
          <w:rFonts w:eastAsia="Times New Roman"/>
          <w:sz w:val="24"/>
          <w:szCs w:val="24"/>
          <w:lang w:eastAsia="en-US"/>
        </w:rPr>
        <w:t>dashboard</w:t>
      </w:r>
      <w:r w:rsidRPr="00D8290E">
        <w:rPr>
          <w:rFonts w:eastAsia="Times New Roman"/>
          <w:sz w:val="24"/>
          <w:szCs w:val="24"/>
          <w:lang w:eastAsia="en-US"/>
        </w:rPr>
        <w:t xml:space="preserve"> when doing data aggregation </w:t>
      </w:r>
      <w:r w:rsidR="00822092">
        <w:rPr>
          <w:rFonts w:eastAsia="Times New Roman"/>
          <w:sz w:val="24"/>
          <w:szCs w:val="24"/>
          <w:lang w:eastAsia="en-US"/>
        </w:rPr>
        <w:t xml:space="preserve">at a specific level </w:t>
      </w:r>
      <w:r w:rsidRPr="00D8290E">
        <w:rPr>
          <w:rFonts w:eastAsia="Times New Roman"/>
          <w:sz w:val="24"/>
          <w:szCs w:val="24"/>
          <w:lang w:eastAsia="en-US"/>
        </w:rPr>
        <w:t xml:space="preserve">for </w:t>
      </w:r>
      <w:r w:rsidR="0064711D">
        <w:rPr>
          <w:rFonts w:eastAsia="Times New Roman"/>
          <w:sz w:val="24"/>
          <w:szCs w:val="24"/>
          <w:lang w:eastAsia="en-US"/>
        </w:rPr>
        <w:t>Veteran</w:t>
      </w:r>
      <w:r w:rsidRPr="00D8290E">
        <w:rPr>
          <w:rFonts w:eastAsia="Times New Roman"/>
          <w:sz w:val="24"/>
          <w:szCs w:val="24"/>
          <w:lang w:eastAsia="en-US"/>
        </w:rPr>
        <w:t>s.</w:t>
      </w:r>
    </w:p>
    <w:p w:rsidR="00D8290E" w:rsidRPr="004220A9" w:rsidRDefault="00D8290E" w:rsidP="00D8290E">
      <w:pPr>
        <w:pStyle w:val="BodyText"/>
        <w:rPr>
          <w:rFonts w:eastAsia="Times New Roman"/>
          <w:sz w:val="24"/>
          <w:szCs w:val="24"/>
          <w:lang w:eastAsia="en-US"/>
        </w:rPr>
      </w:pPr>
    </w:p>
    <w:p w:rsidR="00B13DD5" w:rsidRPr="00CE7CBF" w:rsidRDefault="00B13DD5" w:rsidP="00CC5674">
      <w:pPr>
        <w:pStyle w:val="BodyText"/>
        <w:rPr>
          <w:rFonts w:eastAsia="Times New Roman"/>
          <w:sz w:val="24"/>
          <w:szCs w:val="24"/>
          <w:u w:val="single"/>
          <w:lang w:eastAsia="en-US"/>
        </w:rPr>
      </w:pPr>
      <w:r w:rsidRPr="00CE7CBF">
        <w:rPr>
          <w:rFonts w:eastAsia="Times New Roman"/>
          <w:sz w:val="24"/>
          <w:szCs w:val="24"/>
          <w:u w:val="single"/>
          <w:lang w:eastAsia="en-US"/>
        </w:rPr>
        <w:t>System Tables</w:t>
      </w:r>
    </w:p>
    <w:p w:rsidR="00B13DD5" w:rsidRPr="00CE7CBF" w:rsidRDefault="00EF47B4" w:rsidP="00CC5674">
      <w:pPr>
        <w:pStyle w:val="BodyText"/>
        <w:rPr>
          <w:rFonts w:eastAsia="Times New Roman"/>
          <w:sz w:val="24"/>
          <w:szCs w:val="24"/>
          <w:lang w:eastAsia="en-US"/>
        </w:rPr>
      </w:pPr>
      <w:r w:rsidRPr="00243547">
        <w:rPr>
          <w:rFonts w:eastAsia="Times New Roman"/>
          <w:sz w:val="24"/>
          <w:szCs w:val="24"/>
          <w:lang w:eastAsia="en-US"/>
        </w:rPr>
        <w:t xml:space="preserve">Tables used by the </w:t>
      </w:r>
      <w:r w:rsidR="0093508C" w:rsidRPr="00243547">
        <w:rPr>
          <w:rFonts w:eastAsia="Times New Roman"/>
          <w:sz w:val="24"/>
          <w:szCs w:val="24"/>
          <w:lang w:eastAsia="en-US"/>
        </w:rPr>
        <w:t>dashboard</w:t>
      </w:r>
      <w:r w:rsidRPr="00243547">
        <w:rPr>
          <w:rFonts w:eastAsia="Times New Roman"/>
          <w:sz w:val="24"/>
          <w:szCs w:val="24"/>
          <w:lang w:eastAsia="en-US"/>
        </w:rPr>
        <w:t xml:space="preserve"> such as User roles and </w:t>
      </w:r>
      <w:r w:rsidR="0093508C" w:rsidRPr="00CE7CBF">
        <w:rPr>
          <w:rFonts w:eastAsia="Times New Roman"/>
          <w:sz w:val="24"/>
          <w:szCs w:val="24"/>
          <w:lang w:eastAsia="en-US"/>
        </w:rPr>
        <w:t>Preferences</w:t>
      </w:r>
      <w:r w:rsidRPr="00CE7CBF">
        <w:rPr>
          <w:rFonts w:eastAsia="Times New Roman"/>
          <w:sz w:val="24"/>
          <w:szCs w:val="24"/>
          <w:lang w:eastAsia="en-US"/>
        </w:rPr>
        <w:t xml:space="preserve"> (see Data Access).</w:t>
      </w:r>
    </w:p>
    <w:p w:rsidR="00B13DD5" w:rsidRPr="00CE7CBF" w:rsidRDefault="00B13DD5" w:rsidP="00CC5674">
      <w:pPr>
        <w:pStyle w:val="BodyText"/>
        <w:rPr>
          <w:rFonts w:eastAsia="Times New Roman"/>
          <w:sz w:val="24"/>
          <w:szCs w:val="24"/>
          <w:lang w:eastAsia="en-US"/>
        </w:rPr>
      </w:pPr>
    </w:p>
    <w:p w:rsidR="00CC5674" w:rsidRPr="007C6AB3" w:rsidRDefault="006F211A" w:rsidP="00CC5674">
      <w:pPr>
        <w:pStyle w:val="BodyText"/>
        <w:rPr>
          <w:sz w:val="24"/>
          <w:szCs w:val="24"/>
          <w:u w:val="single"/>
        </w:rPr>
      </w:pPr>
      <w:r w:rsidRPr="007C6AB3">
        <w:rPr>
          <w:sz w:val="24"/>
          <w:szCs w:val="24"/>
          <w:u w:val="single"/>
        </w:rPr>
        <w:t>Tables for 6500 Compliance</w:t>
      </w:r>
    </w:p>
    <w:p w:rsidR="006F211A" w:rsidRPr="007C6AB3" w:rsidRDefault="006F211A" w:rsidP="00CC5674">
      <w:pPr>
        <w:pStyle w:val="BodyText"/>
        <w:rPr>
          <w:sz w:val="24"/>
          <w:szCs w:val="24"/>
        </w:rPr>
      </w:pPr>
      <w:r w:rsidRPr="007C6AB3">
        <w:rPr>
          <w:sz w:val="24"/>
          <w:szCs w:val="24"/>
        </w:rPr>
        <w:t>To satisfy VA Handbook 6500, item AU3</w:t>
      </w:r>
      <w:r w:rsidR="00717FB6" w:rsidRPr="007C6AB3">
        <w:rPr>
          <w:sz w:val="24"/>
          <w:szCs w:val="24"/>
        </w:rPr>
        <w:t>,</w:t>
      </w:r>
      <w:r w:rsidRPr="007C6AB3">
        <w:rPr>
          <w:sz w:val="24"/>
          <w:szCs w:val="24"/>
        </w:rPr>
        <w:t xml:space="preserve"> IRD must meet VA 6500 audit record content requirements</w:t>
      </w:r>
      <w:r w:rsidR="00717FB6" w:rsidRPr="007C6AB3">
        <w:rPr>
          <w:rFonts w:ascii="Calibri" w:hAnsi="Calibri"/>
          <w:sz w:val="24"/>
          <w:szCs w:val="24"/>
        </w:rPr>
        <w:t xml:space="preserve">, </w:t>
      </w:r>
      <w:r w:rsidR="00717FB6" w:rsidRPr="007C6AB3">
        <w:rPr>
          <w:sz w:val="24"/>
          <w:szCs w:val="24"/>
        </w:rPr>
        <w:t>the Reach database will have tables to capture data entry by the users of the IRDS Dashboard: These tables will contain the following elements:</w:t>
      </w:r>
    </w:p>
    <w:p w:rsidR="00717FB6" w:rsidRPr="007C6AB3" w:rsidRDefault="00717FB6" w:rsidP="00D31B9F">
      <w:pPr>
        <w:pStyle w:val="BodyText"/>
        <w:numPr>
          <w:ilvl w:val="0"/>
          <w:numId w:val="38"/>
        </w:numPr>
        <w:rPr>
          <w:sz w:val="24"/>
          <w:szCs w:val="24"/>
        </w:rPr>
      </w:pPr>
      <w:r w:rsidRPr="007C6AB3">
        <w:rPr>
          <w:sz w:val="24"/>
          <w:szCs w:val="24"/>
        </w:rPr>
        <w:t>Patient</w:t>
      </w:r>
      <w:r w:rsidR="00E808C9" w:rsidRPr="007C6AB3">
        <w:rPr>
          <w:sz w:val="24"/>
          <w:szCs w:val="24"/>
        </w:rPr>
        <w:t>’s</w:t>
      </w:r>
      <w:r w:rsidRPr="007C6AB3">
        <w:rPr>
          <w:sz w:val="24"/>
          <w:szCs w:val="24"/>
        </w:rPr>
        <w:t xml:space="preserve"> </w:t>
      </w:r>
      <w:proofErr w:type="spellStart"/>
      <w:r w:rsidRPr="007C6AB3">
        <w:rPr>
          <w:sz w:val="24"/>
          <w:szCs w:val="24"/>
        </w:rPr>
        <w:t>ReachID</w:t>
      </w:r>
      <w:proofErr w:type="spellEnd"/>
      <w:r w:rsidRPr="007C6AB3">
        <w:rPr>
          <w:sz w:val="24"/>
          <w:szCs w:val="24"/>
        </w:rPr>
        <w:t xml:space="preserve"> (if the data entry pertains to a specific Patient with the Reach system)</w:t>
      </w:r>
    </w:p>
    <w:p w:rsidR="00717FB6" w:rsidRPr="007C6AB3" w:rsidRDefault="00717FB6" w:rsidP="00D31B9F">
      <w:pPr>
        <w:pStyle w:val="BodyText"/>
        <w:numPr>
          <w:ilvl w:val="0"/>
          <w:numId w:val="38"/>
        </w:numPr>
        <w:rPr>
          <w:sz w:val="24"/>
          <w:szCs w:val="24"/>
        </w:rPr>
      </w:pPr>
      <w:r w:rsidRPr="007C6AB3">
        <w:rPr>
          <w:sz w:val="24"/>
          <w:szCs w:val="24"/>
        </w:rPr>
        <w:t xml:space="preserve">Dashboard user’s </w:t>
      </w:r>
      <w:proofErr w:type="spellStart"/>
      <w:r w:rsidRPr="007C6AB3">
        <w:rPr>
          <w:sz w:val="24"/>
          <w:szCs w:val="24"/>
        </w:rPr>
        <w:t>UserID</w:t>
      </w:r>
      <w:proofErr w:type="spellEnd"/>
      <w:r w:rsidRPr="007C6AB3">
        <w:rPr>
          <w:sz w:val="24"/>
          <w:szCs w:val="24"/>
        </w:rPr>
        <w:t xml:space="preserve"> (</w:t>
      </w:r>
      <w:r w:rsidR="00E808C9" w:rsidRPr="007C6AB3">
        <w:rPr>
          <w:sz w:val="24"/>
          <w:szCs w:val="24"/>
        </w:rPr>
        <w:t xml:space="preserve">from the </w:t>
      </w:r>
      <w:proofErr w:type="spellStart"/>
      <w:r w:rsidR="00E808C9" w:rsidRPr="007C6AB3">
        <w:rPr>
          <w:sz w:val="24"/>
          <w:szCs w:val="24"/>
        </w:rPr>
        <w:t>prsystem.User</w:t>
      </w:r>
      <w:proofErr w:type="spellEnd"/>
      <w:r w:rsidR="00E808C9" w:rsidRPr="007C6AB3">
        <w:rPr>
          <w:sz w:val="24"/>
          <w:szCs w:val="24"/>
        </w:rPr>
        <w:t xml:space="preserve"> table)</w:t>
      </w:r>
    </w:p>
    <w:p w:rsidR="00E808C9" w:rsidRPr="007C6AB3" w:rsidRDefault="00E808C9" w:rsidP="00D31B9F">
      <w:pPr>
        <w:pStyle w:val="BodyText"/>
        <w:numPr>
          <w:ilvl w:val="0"/>
          <w:numId w:val="38"/>
        </w:numPr>
        <w:rPr>
          <w:sz w:val="24"/>
          <w:szCs w:val="24"/>
        </w:rPr>
      </w:pPr>
      <w:r w:rsidRPr="007C6AB3">
        <w:rPr>
          <w:sz w:val="24"/>
          <w:szCs w:val="24"/>
        </w:rPr>
        <w:t>Timestamp – Date/time that the user updated the record in the system</w:t>
      </w:r>
    </w:p>
    <w:p w:rsidR="00E808C9" w:rsidRPr="007C6AB3" w:rsidRDefault="00E808C9" w:rsidP="00D31B9F">
      <w:pPr>
        <w:pStyle w:val="BodyText"/>
        <w:numPr>
          <w:ilvl w:val="0"/>
          <w:numId w:val="38"/>
        </w:numPr>
        <w:rPr>
          <w:sz w:val="24"/>
          <w:szCs w:val="24"/>
        </w:rPr>
      </w:pPr>
      <w:r w:rsidRPr="007C6AB3">
        <w:rPr>
          <w:sz w:val="24"/>
          <w:szCs w:val="24"/>
        </w:rPr>
        <w:t>The data entry value entered by the user</w:t>
      </w:r>
    </w:p>
    <w:p w:rsidR="006F211A" w:rsidRPr="007C6AB3" w:rsidRDefault="006F211A" w:rsidP="00CC5674">
      <w:pPr>
        <w:pStyle w:val="BodyText"/>
        <w:rPr>
          <w:sz w:val="24"/>
          <w:szCs w:val="24"/>
        </w:rPr>
      </w:pPr>
    </w:p>
    <w:p w:rsidR="00647EDE" w:rsidRDefault="00647EDE" w:rsidP="00E260F3">
      <w:pPr>
        <w:pStyle w:val="Caption"/>
        <w:jc w:val="center"/>
        <w:rPr>
          <w:b/>
          <w:sz w:val="22"/>
          <w:szCs w:val="22"/>
        </w:rPr>
      </w:pPr>
    </w:p>
    <w:p w:rsidR="00647EDE" w:rsidRDefault="007D68A3" w:rsidP="00E260F3">
      <w:pPr>
        <w:pStyle w:val="Caption"/>
        <w:jc w:val="center"/>
        <w:rPr>
          <w:b/>
          <w:sz w:val="22"/>
          <w:szCs w:val="22"/>
        </w:rPr>
      </w:pPr>
      <w:r>
        <w:object w:dxaOrig="13080" w:dyaOrig="8086">
          <v:shape id="_x0000_i1028" type="#_x0000_t75" style="width:466.7pt;height:288.85pt" o:ole="">
            <v:imagedata r:id="rId21" o:title=""/>
          </v:shape>
          <o:OLEObject Type="Embed" ProgID="Visio.Drawing.15" ShapeID="_x0000_i1028" DrawAspect="Content" ObjectID="_1498665543" r:id="rId22"/>
        </w:object>
      </w:r>
    </w:p>
    <w:p w:rsidR="00E260F3" w:rsidRPr="00B75FFA"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86F67">
        <w:rPr>
          <w:b/>
          <w:noProof/>
          <w:sz w:val="22"/>
          <w:szCs w:val="22"/>
        </w:rPr>
        <w:t>3</w:t>
      </w:r>
      <w:r w:rsidRPr="00B75FFA">
        <w:rPr>
          <w:b/>
          <w:sz w:val="22"/>
          <w:szCs w:val="22"/>
        </w:rPr>
        <w:fldChar w:fldCharType="end"/>
      </w:r>
      <w:r w:rsidR="00B75FFA">
        <w:rPr>
          <w:b/>
          <w:sz w:val="22"/>
          <w:szCs w:val="22"/>
        </w:rPr>
        <w:t>:</w:t>
      </w:r>
      <w:r w:rsidRPr="00B75FFA">
        <w:rPr>
          <w:b/>
          <w:sz w:val="22"/>
          <w:szCs w:val="22"/>
        </w:rPr>
        <w:t xml:space="preserve"> IRDS Reach Database Logical Data Model</w:t>
      </w:r>
    </w:p>
    <w:p w:rsidR="00995397" w:rsidRDefault="00995397"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Default="00D87AC4" w:rsidP="00995397">
      <w:pPr>
        <w:pStyle w:val="BodyText"/>
        <w:rPr>
          <w:b/>
          <w:lang w:eastAsia="en-US"/>
        </w:rPr>
      </w:pPr>
    </w:p>
    <w:p w:rsidR="00D87AC4" w:rsidRPr="004220A9" w:rsidRDefault="00D87AC4" w:rsidP="00995397">
      <w:pPr>
        <w:pStyle w:val="BodyText"/>
        <w:rPr>
          <w:b/>
          <w:lang w:eastAsia="en-US"/>
        </w:rPr>
      </w:pPr>
    </w:p>
    <w:p w:rsidR="00957C08" w:rsidRDefault="00684B2C" w:rsidP="00B75FFA">
      <w:pPr>
        <w:pStyle w:val="Heading3"/>
      </w:pPr>
      <w:bookmarkStart w:id="52" w:name="_Toc424125340"/>
      <w:bookmarkStart w:id="53" w:name="_Toc424141006"/>
      <w:r w:rsidRPr="004220A9">
        <w:lastRenderedPageBreak/>
        <w:t xml:space="preserve">Physical </w:t>
      </w:r>
      <w:r w:rsidR="00957C08">
        <w:t>Data Model</w:t>
      </w:r>
      <w:bookmarkEnd w:id="52"/>
      <w:bookmarkEnd w:id="53"/>
    </w:p>
    <w:p w:rsidR="004047C7" w:rsidRDefault="004047C7" w:rsidP="00125B79">
      <w:pPr>
        <w:ind w:left="360"/>
      </w:pPr>
      <w:r>
        <w:rPr>
          <w:noProof/>
        </w:rPr>
        <w:drawing>
          <wp:inline distT="0" distB="0" distL="0" distR="0" wp14:anchorId="6F429006" wp14:editId="679C1CC1">
            <wp:extent cx="5943600" cy="5302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02546"/>
                    </a:xfrm>
                    <a:prstGeom prst="rect">
                      <a:avLst/>
                    </a:prstGeom>
                    <a:noFill/>
                    <a:ln>
                      <a:noFill/>
                    </a:ln>
                  </pic:spPr>
                </pic:pic>
              </a:graphicData>
            </a:graphic>
          </wp:inline>
        </w:drawing>
      </w:r>
    </w:p>
    <w:p w:rsidR="00331A0B" w:rsidRDefault="00331A0B"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Default="00D87AC4" w:rsidP="00957C08">
      <w:pPr>
        <w:rPr>
          <w:sz w:val="24"/>
        </w:rPr>
      </w:pPr>
    </w:p>
    <w:p w:rsidR="00D87AC4" w:rsidRPr="00331A0B" w:rsidRDefault="00D87AC4" w:rsidP="00957C08">
      <w:pPr>
        <w:rPr>
          <w:sz w:val="24"/>
        </w:rPr>
      </w:pPr>
    </w:p>
    <w:p w:rsidR="00957C08" w:rsidRDefault="00957C08" w:rsidP="00B75FFA">
      <w:pPr>
        <w:pStyle w:val="Heading3"/>
      </w:pPr>
      <w:bookmarkStart w:id="54" w:name="_Toc424125341"/>
      <w:bookmarkStart w:id="55" w:name="_Toc424141007"/>
      <w:r>
        <w:lastRenderedPageBreak/>
        <w:t xml:space="preserve">Data </w:t>
      </w:r>
      <w:r w:rsidRPr="00B75FFA">
        <w:t>Dictionary</w:t>
      </w:r>
      <w:bookmarkEnd w:id="54"/>
      <w:bookmarkEnd w:id="55"/>
    </w:p>
    <w:p w:rsidR="00470D9F" w:rsidRDefault="00470D9F" w:rsidP="00957C08">
      <w:pPr>
        <w:rPr>
          <w:sz w:val="28"/>
          <w:szCs w:val="28"/>
        </w:rPr>
      </w:pPr>
    </w:p>
    <w:tbl>
      <w:tblPr>
        <w:tblW w:w="9760" w:type="dxa"/>
        <w:tblLook w:val="04A0" w:firstRow="1" w:lastRow="0" w:firstColumn="1" w:lastColumn="0" w:noHBand="0" w:noVBand="1"/>
      </w:tblPr>
      <w:tblGrid>
        <w:gridCol w:w="4180"/>
        <w:gridCol w:w="3320"/>
        <w:gridCol w:w="1551"/>
        <w:gridCol w:w="888"/>
      </w:tblGrid>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TABLE NAME</w:t>
            </w:r>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COLUMN NAME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DATA TYPE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NULLS?</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dbo.Appointments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dbo.Appointments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ApptDate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dbo.Appointments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CancelNoShowCode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dbo.Appointments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PrimarySecondaryStopCodeName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varchar(125)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NameOfContact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StreetAddress3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Phone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dbo.EmergencyContact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PhoneWork</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dbo.OutreachStatusHistory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dbo.OutreachStatusHistory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OutReachStatus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dbo.OutreachStatusHistory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UpdateDate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datetime</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dbo.OutreachStatusHistory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UpdateUser</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LastName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FirstName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Address3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City</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varchar(30)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Zip4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HomePhone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WorkPhone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CellPhone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MothersMaidenName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DateofDeath</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EmailAddress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Race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Gender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PatientICN</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MaritalStatus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DOB</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RiskScore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DateIdentifiedAsAtRisk</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MilitaryBranch</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OutreachStatus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ScoringStatus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MilitaryEra</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HighRisk</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SafetyPlanCurrent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dbo.PatientDiagnosis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dbo.PatientDiagnosis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ICD_Code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dbo.PatientDiagnosis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ICD_Desc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dbo.PatientDiagnosis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DiagnosisDate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dbo.PatientMedications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dbo.PatientMedications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MedicationName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dbo.PatientMedications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alprazolam24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amp24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analgesic24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anticonvulsant24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antidep24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antipsy24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anyipsub_prior24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anymhdisprior12mos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anymhdisprior1mos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anymhdisprior24mos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anymhdisprior3mos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anymhdisprior6mos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anymhdx24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anymhtx24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anyresbed_prior24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anyressub_prior24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anyusein6moprior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apnea24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arth24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attempt6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auto24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backpain24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bipolii24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ca_head24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ca_prost24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cad24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change_Sq</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change_subtract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chronic24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clonazepam24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conc24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copd24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CumDaysUsein6MoPrior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cvd24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dementia24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depr24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dysthymia24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EDvisits_prior6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fib24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FirstUse1Yr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FirstUse2Yr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FirstUse3Yr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FirstUse4Yr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gu24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hemi24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hiv24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homeless24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hyp24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lagca24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lorazepam24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mig24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mirtazepam24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moodst24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ms24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neuro24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opioid24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OPMHDaysUsein20MoPrior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OPMHDaysUsein21MoPrior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OPMHDaysUsein2MoPrior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OPMHDaysUsein3MoPrior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OPMHDaysUsein4MoPrior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OPMHDaysUsein5MoPrior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OPMHDaysUsein6MoPrior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OPMHDaysUsein7MoPrior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OPMHDaysUsein8MoPrior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OPMHDaysUsein9MoPrior</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orh</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char(1)</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othanxdis24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othpsych24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par24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persond24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psy24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ptsd24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region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relax24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schizo24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sci24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sedative_anxiolytic24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serviceconnectedgroup</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sildenafil24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sleep24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statin24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sud24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symptom24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tbi24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tca24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thy24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tobacco24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topical24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trazodone24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UCvisits_prior18</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UCvisits_prior3</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UCvisits_prior6</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vet24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vision24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zolpidem24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dm24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ra12</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ra24</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PatientSID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PatientIEN</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dbo.PatientStation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Active</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dbo.Ref_ClinicalDecisionSupportGuideline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CDSG_ID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dbo.Ref_ClinicalDecisionSupportGuideline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Features</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dbo.Ref_ClinicalDecisionSupportGuideline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text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dbo.Ref_ClinicalDecisionSupportGuideline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GuidelineType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dbo.Ref_ClinicalDecisionSupportGuideline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dbo.Ref_GuidelineRiskFactors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RiskFactorCode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dbo.Ref_GuidelineRiskFactors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RiskFactorName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dbo.Ref_GuidelineRiskFactors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RiskfactorDescription</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dbo.Ref_GuidelineRiskFactors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GuidelineURL</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dbo.Ref_GuidelineRiskFactors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ToolkitURL</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dbo.Ref_MaritalStatus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MaritalStatusID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dbo.Ref_MaritalStatus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MaritalStatusDesc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dbo.Ref_MilitaryBranch</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BranchID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dbo.Ref_MilitaryBranch</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BranchDesc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dbo.Ref_MilitaryEra</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EraID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dbo.Ref_MilitaryEra</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EraDesc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dbo.Ref_OutreachStatus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OutReachStatusID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dbo.Ref_OutreachStatus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StatusDesc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dbo.Ref_Race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RaceID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dbo.Ref_Race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RaceDesc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dbo.Ref_Region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RegionID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dbo.Ref_Region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RegionName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dbo.Ref_RiskLevel</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dbo.Ref_RiskLevel</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dbo.Ref_RiskLevel</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RiskLevelFullDesc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dbo.Ref_RiskLevel</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dbo.Ref_State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StateAbbr</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dbo.Ref_State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StateName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dbo.Ref_State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RegionID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dbo.Ref_VAMC</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dbo.Ref_VAMC</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dbo.Ref_VAMC</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VAMC_Name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dbo.Ref_VAMC</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StateAbbr</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VISN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NetworkName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RegionServed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RegionID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dbo.Ref_VistACancelNoShowCode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CancelNoShowCodeID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dbo.Ref_VistACancelNoShowCode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CancelNoShowCodeDesc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dbo.RiskFactorCoefficient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RiskFactor</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dbo.RiskFactorCoefficient</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Coefficient</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decimal(20,19)</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dbo.RiskScoreHistory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dbo.RiskScoreHistory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ScoreDate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dbo.RiskScoreHistory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RiskScore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dbo.RiskThresholdHistory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LevelID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dbo.RiskThresholdHistory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BeginDate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dbo.RiskThresholdHistory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EndDate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dbo.RiskThresholdHistory</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Threshold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decimal(11,10)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DateSent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Resend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prsystem.Direct_Message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NotifyID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ReachID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NotifyDate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date</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RiskLevel</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prsystem.Direct_NotifyQueue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prsystem.Direct_Properties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prsystem.Direct_Properties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prsystem.Direct_Properties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PropValue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STA3N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RecipientType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RecipientDirectAddress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varchar(75)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prsystem.Direct_Station</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ExternalAddress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prsystem.Preference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PrefID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prsystem.Preference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PrefCode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prsystem.Preference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PrefDesc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MsgStatus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MsgStatusName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prsystem.Ref_MsgStatus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MsgStatusDesc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MsgTypeName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MsgTypeDesc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prsystem.Ref_MsgType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MsgTemplate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prsystem.Ref_PropType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prsystem.Ref_PropType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PropTypeName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prsystem.Ref_PropType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PropTypeDesc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prsystem.Ref_RecipientType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RecipientType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prsystem.Ref_RecipientType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RecipientTypeName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prsystem.UserAccessLog</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ID</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prsystem.UserAccessLog</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prsystem.UserAccessLog</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Action</w:t>
            </w:r>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nvarchar</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prsystem.UserAccessLog</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CreatedDateTime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datetime</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prsystem.UserAccessLog</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MachineIP</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nvarchar</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lastRenderedPageBreak/>
              <w:t>prsystem.UserDashboard</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DashboardID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prsystem.UserDashboard</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DashboardData</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varchar(max)</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prsystem.UserPreference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prsystem.UserPreference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PrefID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RoleID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RoleCode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varchar(10)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RoleDesc</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varchar(255)</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Individual_View_Access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Facility_View_Access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VISN_State_Reg_View_Access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Analytics_Reporting_Access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prsystem.UserRole</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System_Admin_Access</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UserRole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UserStateLocation</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char(2)</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FirstName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LastName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UserHomeFacility</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smallint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UserDomain</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isActive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bit</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UserDashboardID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varchar(50)</w:t>
            </w:r>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ActiveSessionCounter</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LastLoggedinDateTime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datetime</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CreatedDateTime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datetime</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LoginAttemptCount</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IsAccountLocked</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int</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N</w:t>
            </w:r>
          </w:p>
        </w:tc>
      </w:tr>
      <w:tr w:rsidR="00A425AA" w:rsidRPr="00A425AA" w:rsidTr="00A425AA">
        <w:trPr>
          <w:trHeight w:val="300"/>
        </w:trPr>
        <w:tc>
          <w:tcPr>
            <w:tcW w:w="41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prsystem.Users</w:t>
            </w:r>
            <w:proofErr w:type="spellEnd"/>
          </w:p>
        </w:tc>
        <w:tc>
          <w:tcPr>
            <w:tcW w:w="332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LastLoginAttemptDateTime</w:t>
            </w:r>
            <w:proofErr w:type="spellEnd"/>
          </w:p>
        </w:tc>
        <w:tc>
          <w:tcPr>
            <w:tcW w:w="14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proofErr w:type="spellStart"/>
            <w:r w:rsidRPr="00A425AA">
              <w:rPr>
                <w:rFonts w:ascii="Calibri" w:hAnsi="Calibri"/>
                <w:color w:val="000000"/>
                <w:szCs w:val="22"/>
              </w:rPr>
              <w:t>datetime</w:t>
            </w:r>
            <w:proofErr w:type="spellEnd"/>
          </w:p>
        </w:tc>
        <w:tc>
          <w:tcPr>
            <w:tcW w:w="780" w:type="dxa"/>
            <w:tcBorders>
              <w:top w:val="nil"/>
              <w:left w:val="nil"/>
              <w:bottom w:val="nil"/>
              <w:right w:val="nil"/>
            </w:tcBorders>
            <w:shd w:val="clear" w:color="auto" w:fill="auto"/>
            <w:noWrap/>
            <w:vAlign w:val="bottom"/>
            <w:hideMark/>
          </w:tcPr>
          <w:p w:rsidR="00A425AA" w:rsidRPr="00A425AA" w:rsidRDefault="00A425AA" w:rsidP="00A425AA">
            <w:pPr>
              <w:rPr>
                <w:rFonts w:ascii="Calibri" w:hAnsi="Calibri"/>
                <w:color w:val="000000"/>
                <w:szCs w:val="22"/>
              </w:rPr>
            </w:pPr>
            <w:r w:rsidRPr="00A425AA">
              <w:rPr>
                <w:rFonts w:ascii="Calibri" w:hAnsi="Calibri"/>
                <w:color w:val="000000"/>
                <w:szCs w:val="22"/>
              </w:rPr>
              <w:t>Y</w:t>
            </w:r>
          </w:p>
        </w:tc>
      </w:tr>
    </w:tbl>
    <w:p w:rsidR="00770E56" w:rsidRDefault="00770E56" w:rsidP="00957C08">
      <w:pPr>
        <w:rPr>
          <w:sz w:val="28"/>
          <w:szCs w:val="28"/>
        </w:rPr>
      </w:pPr>
    </w:p>
    <w:p w:rsidR="00D35869" w:rsidRPr="00D31B9F" w:rsidRDefault="00D35869" w:rsidP="00D31B9F">
      <w:pPr>
        <w:tabs>
          <w:tab w:val="left" w:pos="1935"/>
        </w:tabs>
        <w:rPr>
          <w:szCs w:val="22"/>
          <w:u w:val="single"/>
        </w:rPr>
      </w:pPr>
    </w:p>
    <w:p w:rsidR="00470D9F" w:rsidRDefault="0064711D" w:rsidP="00B75FFA">
      <w:pPr>
        <w:pStyle w:val="Heading3"/>
      </w:pPr>
      <w:bookmarkStart w:id="56" w:name="_Toc424125342"/>
      <w:bookmarkStart w:id="57" w:name="_Toc424141008"/>
      <w:r>
        <w:t>Veteran</w:t>
      </w:r>
      <w:r w:rsidR="00470D9F">
        <w:t xml:space="preserve"> De-</w:t>
      </w:r>
      <w:r w:rsidR="00470D9F" w:rsidRPr="00B75FFA">
        <w:t>Duping</w:t>
      </w:r>
      <w:r w:rsidR="00470D9F">
        <w:t xml:space="preserve"> Process</w:t>
      </w:r>
      <w:bookmarkEnd w:id="56"/>
      <w:bookmarkEnd w:id="57"/>
      <w:r w:rsidR="00470D9F">
        <w:t xml:space="preserve"> </w:t>
      </w:r>
    </w:p>
    <w:p w:rsidR="003E2236" w:rsidRPr="00035E30" w:rsidRDefault="003E2236" w:rsidP="003E2236">
      <w:pPr>
        <w:rPr>
          <w:sz w:val="24"/>
        </w:rPr>
      </w:pPr>
      <w:r w:rsidRPr="00035E30">
        <w:rPr>
          <w:sz w:val="24"/>
        </w:rPr>
        <w:t xml:space="preserve">The Reach data model will contain one master list of all </w:t>
      </w:r>
      <w:r w:rsidR="0064711D">
        <w:rPr>
          <w:sz w:val="24"/>
        </w:rPr>
        <w:t>Veteran</w:t>
      </w:r>
      <w:r w:rsidRPr="00035E30">
        <w:rPr>
          <w:sz w:val="24"/>
        </w:rPr>
        <w:t xml:space="preserve">s imported into the IRDS system. As each </w:t>
      </w:r>
      <w:r w:rsidR="0064711D">
        <w:rPr>
          <w:sz w:val="24"/>
        </w:rPr>
        <w:t>Veteran</w:t>
      </w:r>
      <w:r w:rsidRPr="00035E30">
        <w:rPr>
          <w:sz w:val="24"/>
        </w:rPr>
        <w:t xml:space="preserve"> is imported into the database through one of the data sources, a record will be created for that </w:t>
      </w:r>
      <w:r w:rsidR="0064711D">
        <w:rPr>
          <w:sz w:val="24"/>
        </w:rPr>
        <w:t>Veteran</w:t>
      </w:r>
      <w:r w:rsidRPr="00035E30">
        <w:rPr>
          <w:sz w:val="24"/>
        </w:rPr>
        <w:t xml:space="preserve"> in the </w:t>
      </w:r>
      <w:r w:rsidR="0064711D">
        <w:rPr>
          <w:sz w:val="24"/>
        </w:rPr>
        <w:t>Veteran</w:t>
      </w:r>
      <w:r w:rsidRPr="00035E30">
        <w:rPr>
          <w:sz w:val="24"/>
        </w:rPr>
        <w:t xml:space="preserve"> table and a unique ID will be assigned. It is possible that an Individual might be imported into </w:t>
      </w:r>
      <w:r w:rsidR="003B33AF">
        <w:rPr>
          <w:sz w:val="24"/>
        </w:rPr>
        <w:t xml:space="preserve">the system </w:t>
      </w:r>
      <w:r w:rsidRPr="00035E30">
        <w:rPr>
          <w:sz w:val="24"/>
        </w:rPr>
        <w:t xml:space="preserve">through </w:t>
      </w:r>
      <w:r w:rsidR="003B33AF">
        <w:rPr>
          <w:sz w:val="24"/>
        </w:rPr>
        <w:t>m</w:t>
      </w:r>
      <w:r w:rsidR="000313B5">
        <w:rPr>
          <w:sz w:val="24"/>
        </w:rPr>
        <w:t>ultiple</w:t>
      </w:r>
      <w:r w:rsidRPr="00035E30">
        <w:rPr>
          <w:sz w:val="24"/>
        </w:rPr>
        <w:t xml:space="preserve"> sources. When this occurs, the multiple </w:t>
      </w:r>
      <w:r w:rsidR="0064711D">
        <w:rPr>
          <w:sz w:val="24"/>
        </w:rPr>
        <w:t>Veteran</w:t>
      </w:r>
      <w:r w:rsidRPr="00035E30">
        <w:rPr>
          <w:sz w:val="24"/>
        </w:rPr>
        <w:t xml:space="preserve"> records created for the in</w:t>
      </w:r>
      <w:r w:rsidR="00035C93">
        <w:rPr>
          <w:sz w:val="24"/>
        </w:rPr>
        <w:t>di</w:t>
      </w:r>
      <w:r w:rsidRPr="00035E30">
        <w:rPr>
          <w:sz w:val="24"/>
        </w:rPr>
        <w:t xml:space="preserve">vidual will be merged and all case level data will be linked to that one merged </w:t>
      </w:r>
      <w:r w:rsidR="0064711D">
        <w:rPr>
          <w:sz w:val="24"/>
        </w:rPr>
        <w:t>Veteran</w:t>
      </w:r>
      <w:r w:rsidRPr="00035E30">
        <w:rPr>
          <w:sz w:val="24"/>
        </w:rPr>
        <w:t xml:space="preserve"> record. To achieve this, a de-duping process will be run after each data import is run.</w:t>
      </w:r>
    </w:p>
    <w:p w:rsidR="003E2236" w:rsidRPr="00035E30" w:rsidRDefault="003E2236" w:rsidP="003E2236">
      <w:pPr>
        <w:rPr>
          <w:sz w:val="24"/>
        </w:rPr>
      </w:pPr>
    </w:p>
    <w:p w:rsidR="003E2236" w:rsidRPr="00035E30" w:rsidRDefault="003E2236" w:rsidP="003E2236">
      <w:pPr>
        <w:rPr>
          <w:sz w:val="24"/>
        </w:rPr>
      </w:pPr>
      <w:r w:rsidRPr="00035E30">
        <w:rPr>
          <w:sz w:val="24"/>
        </w:rPr>
        <w:t xml:space="preserve">This de-duping process will be contained in an SSIS </w:t>
      </w:r>
      <w:r w:rsidR="00035C93" w:rsidRPr="00035E30">
        <w:rPr>
          <w:sz w:val="24"/>
        </w:rPr>
        <w:t>package, which</w:t>
      </w:r>
      <w:r w:rsidRPr="00035E30">
        <w:rPr>
          <w:sz w:val="24"/>
        </w:rPr>
        <w:t xml:space="preserve"> does the following</w:t>
      </w:r>
      <w:r w:rsidR="00035E30">
        <w:rPr>
          <w:sz w:val="24"/>
        </w:rPr>
        <w:t>:</w:t>
      </w:r>
    </w:p>
    <w:p w:rsidR="003E2236" w:rsidRPr="00035E30" w:rsidRDefault="003E2236" w:rsidP="00035E30">
      <w:pPr>
        <w:pStyle w:val="ListParagraph"/>
        <w:numPr>
          <w:ilvl w:val="0"/>
          <w:numId w:val="32"/>
        </w:numPr>
        <w:rPr>
          <w:sz w:val="24"/>
        </w:rPr>
      </w:pPr>
      <w:r w:rsidRPr="00035E30">
        <w:rPr>
          <w:sz w:val="24"/>
        </w:rPr>
        <w:t xml:space="preserve">Reviews the </w:t>
      </w:r>
      <w:r w:rsidR="0064711D">
        <w:rPr>
          <w:sz w:val="24"/>
        </w:rPr>
        <w:t>Veteran</w:t>
      </w:r>
      <w:r w:rsidRPr="00035E30">
        <w:rPr>
          <w:sz w:val="24"/>
        </w:rPr>
        <w:t xml:space="preserve"> table for possible duplicates</w:t>
      </w:r>
    </w:p>
    <w:p w:rsidR="003E2236" w:rsidRPr="00035E30" w:rsidRDefault="003E2236" w:rsidP="00035E30">
      <w:pPr>
        <w:pStyle w:val="ListParagraph"/>
        <w:numPr>
          <w:ilvl w:val="0"/>
          <w:numId w:val="32"/>
        </w:numPr>
        <w:rPr>
          <w:sz w:val="24"/>
        </w:rPr>
      </w:pPr>
      <w:r w:rsidRPr="00035E30">
        <w:rPr>
          <w:sz w:val="24"/>
        </w:rPr>
        <w:t>Duplicate groups are determined (2 or more records that could be duplicates)</w:t>
      </w:r>
    </w:p>
    <w:p w:rsidR="003E2236" w:rsidRPr="00035E30" w:rsidRDefault="003E2236" w:rsidP="00035E30">
      <w:pPr>
        <w:pStyle w:val="ListParagraph"/>
        <w:numPr>
          <w:ilvl w:val="0"/>
          <w:numId w:val="32"/>
        </w:numPr>
        <w:rPr>
          <w:sz w:val="24"/>
        </w:rPr>
      </w:pPr>
      <w:r w:rsidRPr="00035E30">
        <w:rPr>
          <w:sz w:val="24"/>
        </w:rPr>
        <w:lastRenderedPageBreak/>
        <w:t>For each duplicate group a text file is create</w:t>
      </w:r>
      <w:r w:rsidR="005B793A">
        <w:rPr>
          <w:sz w:val="24"/>
        </w:rPr>
        <w:t>d</w:t>
      </w:r>
      <w:r w:rsidRPr="00035E30">
        <w:rPr>
          <w:sz w:val="24"/>
        </w:rPr>
        <w:t xml:space="preserve"> containing the pertinent demographic information</w:t>
      </w:r>
      <w:r w:rsidR="00B75FFA">
        <w:rPr>
          <w:sz w:val="24"/>
        </w:rPr>
        <w:t xml:space="preserve"> </w:t>
      </w:r>
      <w:r w:rsidRPr="00035E30">
        <w:rPr>
          <w:sz w:val="24"/>
        </w:rPr>
        <w:t>(Name, SSN, DOB, Gender) for all records in that group</w:t>
      </w:r>
    </w:p>
    <w:p w:rsidR="003E2236" w:rsidRPr="00035E30" w:rsidRDefault="003E2236" w:rsidP="00035E30">
      <w:pPr>
        <w:pStyle w:val="ListParagraph"/>
        <w:numPr>
          <w:ilvl w:val="0"/>
          <w:numId w:val="32"/>
        </w:numPr>
        <w:rPr>
          <w:sz w:val="24"/>
        </w:rPr>
      </w:pPr>
      <w:r w:rsidRPr="00035E30">
        <w:rPr>
          <w:sz w:val="24"/>
        </w:rPr>
        <w:t xml:space="preserve">A python program processes these files and evaluates all the records in a group via a record </w:t>
      </w:r>
      <w:r w:rsidR="00035C93" w:rsidRPr="00035E30">
        <w:rPr>
          <w:sz w:val="24"/>
        </w:rPr>
        <w:t>de</w:t>
      </w:r>
      <w:r w:rsidR="00035C93">
        <w:rPr>
          <w:sz w:val="24"/>
        </w:rPr>
        <w:t>-</w:t>
      </w:r>
      <w:r w:rsidR="00035C93" w:rsidRPr="00035E30">
        <w:rPr>
          <w:sz w:val="24"/>
        </w:rPr>
        <w:t>duping</w:t>
      </w:r>
      <w:r w:rsidRPr="00035E30">
        <w:rPr>
          <w:sz w:val="24"/>
        </w:rPr>
        <w:t xml:space="preserve"> algorithm</w:t>
      </w:r>
    </w:p>
    <w:p w:rsidR="003E2236" w:rsidRPr="00035E30" w:rsidRDefault="003E2236" w:rsidP="00035E30">
      <w:pPr>
        <w:pStyle w:val="ListParagraph"/>
        <w:numPr>
          <w:ilvl w:val="0"/>
          <w:numId w:val="32"/>
        </w:numPr>
        <w:rPr>
          <w:sz w:val="24"/>
        </w:rPr>
      </w:pPr>
      <w:r w:rsidRPr="00035E30">
        <w:rPr>
          <w:sz w:val="24"/>
        </w:rPr>
        <w:t>The python program returns the results to the SSIS process via another set of text files</w:t>
      </w:r>
    </w:p>
    <w:p w:rsidR="00470D9F" w:rsidRDefault="003E2236" w:rsidP="00035E30">
      <w:pPr>
        <w:pStyle w:val="ListParagraph"/>
        <w:numPr>
          <w:ilvl w:val="0"/>
          <w:numId w:val="32"/>
        </w:numPr>
        <w:rPr>
          <w:sz w:val="24"/>
        </w:rPr>
      </w:pPr>
      <w:r w:rsidRPr="00035E30">
        <w:rPr>
          <w:sz w:val="24"/>
        </w:rPr>
        <w:t xml:space="preserve">The results from these files are placed in a temporary SQL table and the </w:t>
      </w:r>
      <w:r w:rsidR="0064711D">
        <w:rPr>
          <w:sz w:val="24"/>
        </w:rPr>
        <w:t>Veteran</w:t>
      </w:r>
      <w:r w:rsidRPr="00035E30">
        <w:rPr>
          <w:sz w:val="24"/>
        </w:rPr>
        <w:t xml:space="preserve"> table is reconciled accordingly, by </w:t>
      </w:r>
      <w:r w:rsidR="005B793A">
        <w:rPr>
          <w:sz w:val="24"/>
        </w:rPr>
        <w:t>m</w:t>
      </w:r>
      <w:r w:rsidRPr="00035E30">
        <w:rPr>
          <w:sz w:val="24"/>
        </w:rPr>
        <w:t>erging any records that were determined to be duplicates</w:t>
      </w:r>
    </w:p>
    <w:p w:rsidR="00E260F3" w:rsidRDefault="00E260F3" w:rsidP="00E260F3">
      <w:pPr>
        <w:pStyle w:val="ListParagraph"/>
        <w:ind w:left="360"/>
        <w:rPr>
          <w:sz w:val="24"/>
        </w:rPr>
      </w:pPr>
    </w:p>
    <w:p w:rsidR="00E765BE" w:rsidRDefault="00E765BE" w:rsidP="00E260F3">
      <w:pPr>
        <w:pStyle w:val="Caption"/>
        <w:jc w:val="center"/>
      </w:pPr>
      <w:r>
        <w:object w:dxaOrig="9354" w:dyaOrig="7315">
          <v:shape id="_x0000_i1029" type="#_x0000_t75" style="width:375.6pt;height:294.05pt" o:ole="">
            <v:imagedata r:id="rId24" o:title=""/>
          </v:shape>
          <o:OLEObject Type="Embed" ProgID="Visio.Drawing.11" ShapeID="_x0000_i1029" DrawAspect="Content" ObjectID="_1498665544" r:id="rId25"/>
        </w:object>
      </w:r>
    </w:p>
    <w:p w:rsidR="00E260F3" w:rsidRDefault="00E260F3" w:rsidP="00E260F3">
      <w:pPr>
        <w:pStyle w:val="Caption"/>
        <w:jc w:val="center"/>
        <w:rPr>
          <w:b/>
          <w:sz w:val="22"/>
          <w:szCs w:val="22"/>
        </w:rPr>
      </w:pPr>
      <w:r w:rsidRPr="00B75FFA">
        <w:rPr>
          <w:b/>
          <w:sz w:val="22"/>
          <w:szCs w:val="22"/>
        </w:rPr>
        <w:t xml:space="preserve">Figure </w:t>
      </w:r>
      <w:r w:rsidRPr="00B75FFA">
        <w:rPr>
          <w:b/>
          <w:sz w:val="22"/>
          <w:szCs w:val="22"/>
        </w:rPr>
        <w:fldChar w:fldCharType="begin"/>
      </w:r>
      <w:r w:rsidRPr="00B75FFA">
        <w:rPr>
          <w:b/>
          <w:sz w:val="22"/>
          <w:szCs w:val="22"/>
        </w:rPr>
        <w:instrText xml:space="preserve"> SEQ Figure \* ARABIC </w:instrText>
      </w:r>
      <w:r w:rsidRPr="00B75FFA">
        <w:rPr>
          <w:b/>
          <w:sz w:val="22"/>
          <w:szCs w:val="22"/>
        </w:rPr>
        <w:fldChar w:fldCharType="separate"/>
      </w:r>
      <w:r w:rsidR="00F86F67">
        <w:rPr>
          <w:b/>
          <w:noProof/>
          <w:sz w:val="22"/>
          <w:szCs w:val="22"/>
        </w:rPr>
        <w:t>4</w:t>
      </w:r>
      <w:r w:rsidRPr="00B75FFA">
        <w:rPr>
          <w:b/>
          <w:sz w:val="22"/>
          <w:szCs w:val="22"/>
        </w:rPr>
        <w:fldChar w:fldCharType="end"/>
      </w:r>
      <w:r w:rsidR="00B75FFA">
        <w:rPr>
          <w:b/>
          <w:sz w:val="22"/>
          <w:szCs w:val="22"/>
        </w:rPr>
        <w:t xml:space="preserve">: </w:t>
      </w:r>
      <w:r w:rsidR="0064711D">
        <w:rPr>
          <w:b/>
          <w:sz w:val="22"/>
          <w:szCs w:val="22"/>
        </w:rPr>
        <w:t>Veteran</w:t>
      </w:r>
      <w:r w:rsidRPr="00B75FFA">
        <w:rPr>
          <w:b/>
          <w:sz w:val="22"/>
          <w:szCs w:val="22"/>
        </w:rPr>
        <w:t xml:space="preserve"> De-duping Overview</w:t>
      </w:r>
    </w:p>
    <w:p w:rsidR="00A207B7" w:rsidRDefault="00A207B7" w:rsidP="00D31B9F"/>
    <w:p w:rsidR="00A207B7" w:rsidRDefault="00A207B7" w:rsidP="00D31B9F">
      <w:pPr>
        <w:pStyle w:val="Heading3"/>
      </w:pPr>
      <w:bookmarkStart w:id="58" w:name="_Toc424125343"/>
      <w:bookmarkStart w:id="59" w:name="_Toc424141009"/>
      <w:r>
        <w:t>Stored Procedures</w:t>
      </w:r>
      <w:bookmarkEnd w:id="58"/>
      <w:bookmarkEnd w:id="59"/>
    </w:p>
    <w:p w:rsidR="00A207B7" w:rsidRPr="007C6AB3" w:rsidRDefault="00A93DA6" w:rsidP="00D31B9F">
      <w:pPr>
        <w:rPr>
          <w:sz w:val="24"/>
        </w:rPr>
      </w:pPr>
      <w:proofErr w:type="spellStart"/>
      <w:r w:rsidRPr="007C6AB3">
        <w:rPr>
          <w:sz w:val="24"/>
        </w:rPr>
        <w:t>d</w:t>
      </w:r>
      <w:r w:rsidR="00E411FA" w:rsidRPr="007C6AB3">
        <w:rPr>
          <w:sz w:val="24"/>
        </w:rPr>
        <w:t>bo.sp_AssessPatients</w:t>
      </w:r>
      <w:proofErr w:type="spellEnd"/>
      <w:r w:rsidR="00E411FA" w:rsidRPr="007C6AB3">
        <w:rPr>
          <w:sz w:val="24"/>
        </w:rPr>
        <w:t xml:space="preserve"> (no </w:t>
      </w:r>
      <w:r w:rsidRPr="007C6AB3">
        <w:rPr>
          <w:sz w:val="24"/>
        </w:rPr>
        <w:t>inputs</w:t>
      </w:r>
      <w:r w:rsidR="00E411FA" w:rsidRPr="007C6AB3">
        <w:rPr>
          <w:sz w:val="24"/>
        </w:rPr>
        <w:t xml:space="preserve">): The procedure checks which patients Assessments scores are not up to date based on the </w:t>
      </w:r>
      <w:proofErr w:type="spellStart"/>
      <w:r w:rsidR="00E411FA" w:rsidRPr="007C6AB3">
        <w:rPr>
          <w:sz w:val="24"/>
        </w:rPr>
        <w:t>ScoringStatus</w:t>
      </w:r>
      <w:proofErr w:type="spellEnd"/>
      <w:r w:rsidR="00E411FA" w:rsidRPr="007C6AB3">
        <w:rPr>
          <w:sz w:val="24"/>
        </w:rPr>
        <w:t xml:space="preserve"> fields, are re-scores any Patient that is not current by </w:t>
      </w:r>
      <w:r w:rsidRPr="007C6AB3">
        <w:rPr>
          <w:sz w:val="24"/>
        </w:rPr>
        <w:t xml:space="preserve">applying coefficients from the </w:t>
      </w:r>
      <w:proofErr w:type="spellStart"/>
      <w:r w:rsidRPr="007C6AB3">
        <w:rPr>
          <w:sz w:val="24"/>
        </w:rPr>
        <w:t>RiskFactorCoefficients</w:t>
      </w:r>
      <w:proofErr w:type="spellEnd"/>
      <w:r w:rsidRPr="007C6AB3">
        <w:rPr>
          <w:sz w:val="24"/>
        </w:rPr>
        <w:t xml:space="preserve"> table against the associated indicator values from the </w:t>
      </w:r>
      <w:proofErr w:type="spellStart"/>
      <w:r w:rsidRPr="007C6AB3">
        <w:rPr>
          <w:sz w:val="24"/>
        </w:rPr>
        <w:t>PatientRiskFactor</w:t>
      </w:r>
      <w:proofErr w:type="spellEnd"/>
      <w:r w:rsidRPr="007C6AB3">
        <w:rPr>
          <w:sz w:val="24"/>
        </w:rPr>
        <w:t xml:space="preserve"> table.</w:t>
      </w:r>
    </w:p>
    <w:p w:rsidR="00A93DA6" w:rsidRPr="007C6AB3" w:rsidRDefault="00A93DA6" w:rsidP="00D31B9F">
      <w:pPr>
        <w:rPr>
          <w:sz w:val="24"/>
        </w:rPr>
      </w:pPr>
    </w:p>
    <w:p w:rsidR="00A93DA6" w:rsidRPr="007C6AB3" w:rsidRDefault="00A93DA6" w:rsidP="00D31B9F">
      <w:pPr>
        <w:rPr>
          <w:sz w:val="24"/>
        </w:rPr>
      </w:pPr>
      <w:proofErr w:type="spellStart"/>
      <w:r w:rsidRPr="007C6AB3">
        <w:rPr>
          <w:sz w:val="24"/>
        </w:rPr>
        <w:t>Dbo.sp_</w:t>
      </w:r>
      <w:proofErr w:type="gramStart"/>
      <w:r w:rsidRPr="007C6AB3">
        <w:rPr>
          <w:sz w:val="24"/>
        </w:rPr>
        <w:t>SaveOutReachStatus</w:t>
      </w:r>
      <w:proofErr w:type="spellEnd"/>
      <w:r w:rsidRPr="007C6AB3">
        <w:rPr>
          <w:sz w:val="24"/>
        </w:rPr>
        <w:t>(</w:t>
      </w:r>
      <w:proofErr w:type="gramEnd"/>
      <w:r w:rsidRPr="007C6AB3">
        <w:rPr>
          <w:sz w:val="24"/>
        </w:rPr>
        <w:t xml:space="preserve">inputs:  </w:t>
      </w:r>
      <w:proofErr w:type="spellStart"/>
      <w:r w:rsidRPr="007C6AB3">
        <w:rPr>
          <w:sz w:val="24"/>
        </w:rPr>
        <w:t>ReachID</w:t>
      </w:r>
      <w:proofErr w:type="spellEnd"/>
      <w:r w:rsidRPr="007C6AB3">
        <w:rPr>
          <w:sz w:val="24"/>
        </w:rPr>
        <w:t>, Status, User): Stored procedure to be calle</w:t>
      </w:r>
      <w:r w:rsidR="00DD1B99" w:rsidRPr="007C6AB3">
        <w:rPr>
          <w:sz w:val="24"/>
        </w:rPr>
        <w:t>d by the dashboard. When a user</w:t>
      </w:r>
      <w:r w:rsidRPr="007C6AB3">
        <w:rPr>
          <w:sz w:val="24"/>
        </w:rPr>
        <w:t xml:space="preserve"> selects a value from the Outreach Status dropdown</w:t>
      </w:r>
      <w:r w:rsidR="004B68CF" w:rsidRPr="007C6AB3">
        <w:rPr>
          <w:sz w:val="24"/>
        </w:rPr>
        <w:t xml:space="preserve"> in the dashboard, the </w:t>
      </w:r>
      <w:r w:rsidR="00DD1B99" w:rsidRPr="007C6AB3">
        <w:rPr>
          <w:sz w:val="24"/>
        </w:rPr>
        <w:t>JavaScript</w:t>
      </w:r>
      <w:r w:rsidR="004B68CF" w:rsidRPr="007C6AB3">
        <w:rPr>
          <w:sz w:val="24"/>
        </w:rPr>
        <w:t xml:space="preserve"> code will pass the procedure the User ID, the Reach ID of the Patient being reviewed and the value </w:t>
      </w:r>
      <w:r w:rsidR="00DD1B99" w:rsidRPr="007C6AB3">
        <w:rPr>
          <w:sz w:val="24"/>
        </w:rPr>
        <w:t>selected</w:t>
      </w:r>
      <w:r w:rsidR="004B68CF" w:rsidRPr="007C6AB3">
        <w:rPr>
          <w:sz w:val="24"/>
        </w:rPr>
        <w:t xml:space="preserve"> by the user. The procedure will update the </w:t>
      </w:r>
      <w:proofErr w:type="spellStart"/>
      <w:r w:rsidR="004B68CF" w:rsidRPr="007C6AB3">
        <w:rPr>
          <w:sz w:val="24"/>
        </w:rPr>
        <w:t>OutreachStatus</w:t>
      </w:r>
      <w:proofErr w:type="spellEnd"/>
      <w:r w:rsidR="004B68CF" w:rsidRPr="007C6AB3">
        <w:rPr>
          <w:sz w:val="24"/>
        </w:rPr>
        <w:t xml:space="preserve"> field </w:t>
      </w:r>
      <w:r w:rsidR="004B68CF" w:rsidRPr="007C6AB3">
        <w:rPr>
          <w:sz w:val="24"/>
        </w:rPr>
        <w:lastRenderedPageBreak/>
        <w:t xml:space="preserve">for that Patient in the Patient table and add an entry into the </w:t>
      </w:r>
      <w:proofErr w:type="spellStart"/>
      <w:r w:rsidR="004B68CF" w:rsidRPr="007C6AB3">
        <w:rPr>
          <w:sz w:val="24"/>
        </w:rPr>
        <w:t>OutreachStatusHistory</w:t>
      </w:r>
      <w:proofErr w:type="spellEnd"/>
      <w:r w:rsidR="004B68CF" w:rsidRPr="007C6AB3">
        <w:rPr>
          <w:sz w:val="24"/>
        </w:rPr>
        <w:t xml:space="preserve"> table. The whole process is managed within a SQL transaction.</w:t>
      </w:r>
    </w:p>
    <w:p w:rsidR="00E7125E" w:rsidRDefault="00E7125E" w:rsidP="007C6AB3">
      <w:pPr>
        <w:pStyle w:val="Heading3"/>
      </w:pPr>
      <w:bookmarkStart w:id="60" w:name="_Toc424125344"/>
      <w:bookmarkStart w:id="61" w:name="_Toc424141010"/>
      <w:r>
        <w:t>Performance Views</w:t>
      </w:r>
      <w:bookmarkEnd w:id="60"/>
      <w:bookmarkEnd w:id="61"/>
    </w:p>
    <w:p w:rsidR="00E7125E" w:rsidRPr="007C6AB3" w:rsidRDefault="00E7125E">
      <w:pPr>
        <w:rPr>
          <w:sz w:val="24"/>
        </w:rPr>
      </w:pPr>
      <w:r w:rsidRPr="007C6AB3">
        <w:rPr>
          <w:sz w:val="24"/>
        </w:rPr>
        <w:t>To improve dashboard performance, SQL views will be created. The Dashboard APIs will call these views directly from the Node JS code. The views will contain the select statement that would otherwise be hardcoded/parameterized in the Node JS Code. The Current inventory of performance view is:</w:t>
      </w:r>
    </w:p>
    <w:p w:rsidR="00E7125E" w:rsidRPr="007C6AB3" w:rsidRDefault="00E7125E">
      <w:pPr>
        <w:rPr>
          <w:sz w:val="24"/>
        </w:rPr>
      </w:pPr>
    </w:p>
    <w:p w:rsidR="00E7125E" w:rsidRPr="007C6AB3" w:rsidRDefault="00E7125E" w:rsidP="00E7125E">
      <w:pPr>
        <w:autoSpaceDE w:val="0"/>
        <w:autoSpaceDN w:val="0"/>
        <w:adjustRightInd w:val="0"/>
        <w:rPr>
          <w:sz w:val="24"/>
          <w:szCs w:val="22"/>
        </w:rPr>
      </w:pPr>
      <w:proofErr w:type="spellStart"/>
      <w:r w:rsidRPr="007C6AB3">
        <w:rPr>
          <w:sz w:val="24"/>
          <w:szCs w:val="22"/>
          <w:u w:val="single"/>
        </w:rPr>
        <w:t>vw_PatientRoster</w:t>
      </w:r>
      <w:proofErr w:type="spellEnd"/>
      <w:r w:rsidRPr="007C6AB3">
        <w:rPr>
          <w:sz w:val="24"/>
          <w:szCs w:val="22"/>
        </w:rPr>
        <w:t xml:space="preserve"> – Queries the patient demographic data. The dashboard can filter this view by VAMC</w:t>
      </w:r>
      <w:r w:rsidR="00CE7CBF">
        <w:rPr>
          <w:sz w:val="24"/>
          <w:szCs w:val="22"/>
        </w:rPr>
        <w:t>.</w:t>
      </w:r>
    </w:p>
    <w:p w:rsidR="00E7125E" w:rsidRPr="007C6AB3" w:rsidRDefault="00E7125E">
      <w:pPr>
        <w:rPr>
          <w:sz w:val="24"/>
          <w:szCs w:val="22"/>
        </w:rPr>
      </w:pPr>
    </w:p>
    <w:p w:rsidR="000F666C" w:rsidRDefault="007020E5" w:rsidP="00B75FFA">
      <w:pPr>
        <w:pStyle w:val="Heading2"/>
      </w:pPr>
      <w:bookmarkStart w:id="62" w:name="_Toc424125345"/>
      <w:bookmarkStart w:id="63" w:name="_Toc424141011"/>
      <w:proofErr w:type="spellStart"/>
      <w:r w:rsidRPr="00B75FFA">
        <w:t>De</w:t>
      </w:r>
      <w:r w:rsidR="003E2236" w:rsidRPr="00B75FFA">
        <w:t>norm</w:t>
      </w:r>
      <w:r w:rsidRPr="00B75FFA">
        <w:t>alization</w:t>
      </w:r>
      <w:bookmarkEnd w:id="62"/>
      <w:bookmarkEnd w:id="63"/>
      <w:proofErr w:type="spellEnd"/>
    </w:p>
    <w:p w:rsidR="005A04DE" w:rsidRPr="005A04DE" w:rsidRDefault="005A04DE" w:rsidP="005A04DE">
      <w:pPr>
        <w:rPr>
          <w:sz w:val="24"/>
        </w:rPr>
      </w:pPr>
      <w:r w:rsidRPr="005A04DE">
        <w:rPr>
          <w:sz w:val="24"/>
        </w:rPr>
        <w:t>To be determined as technical requirements are gathered.</w:t>
      </w:r>
    </w:p>
    <w:p w:rsidR="000F666C" w:rsidRPr="004220A9" w:rsidRDefault="000F666C" w:rsidP="00B75FFA">
      <w:pPr>
        <w:pStyle w:val="Heading2"/>
      </w:pPr>
      <w:bookmarkStart w:id="64" w:name="_Toc424125346"/>
      <w:bookmarkStart w:id="65" w:name="_Toc424141012"/>
      <w:r w:rsidRPr="004220A9">
        <w:t xml:space="preserve">Performance </w:t>
      </w:r>
      <w:r w:rsidRPr="00B75FFA">
        <w:t>Improvement</w:t>
      </w:r>
      <w:bookmarkEnd w:id="64"/>
      <w:bookmarkEnd w:id="65"/>
    </w:p>
    <w:p w:rsidR="005A04DE" w:rsidRPr="005A04DE" w:rsidRDefault="005A04DE" w:rsidP="005A04DE">
      <w:pPr>
        <w:rPr>
          <w:sz w:val="24"/>
        </w:rPr>
      </w:pPr>
      <w:r w:rsidRPr="005A04DE">
        <w:rPr>
          <w:sz w:val="24"/>
        </w:rPr>
        <w:t>To be determined as technical requirements are gathered.</w:t>
      </w:r>
    </w:p>
    <w:p w:rsidR="00233FE0" w:rsidRPr="004220A9" w:rsidRDefault="00233FE0" w:rsidP="00B75FFA">
      <w:pPr>
        <w:pStyle w:val="Heading2"/>
      </w:pPr>
      <w:bookmarkStart w:id="66" w:name="_Toc216080752"/>
      <w:bookmarkStart w:id="67" w:name="_Toc230421375"/>
      <w:bookmarkStart w:id="68" w:name="_Toc424125347"/>
      <w:bookmarkStart w:id="69" w:name="_Toc424141013"/>
      <w:r w:rsidRPr="00B75FFA">
        <w:t>Storage</w:t>
      </w:r>
      <w:bookmarkEnd w:id="66"/>
      <w:bookmarkEnd w:id="67"/>
      <w:bookmarkEnd w:id="68"/>
      <w:bookmarkEnd w:id="69"/>
    </w:p>
    <w:p w:rsidR="005A04DE" w:rsidRPr="005A04DE" w:rsidRDefault="005A04DE" w:rsidP="005A04DE">
      <w:pPr>
        <w:rPr>
          <w:sz w:val="24"/>
        </w:rPr>
      </w:pPr>
      <w:bookmarkStart w:id="70" w:name="_Toc216080753"/>
      <w:bookmarkStart w:id="71" w:name="_Toc230421376"/>
      <w:r w:rsidRPr="005A04DE">
        <w:rPr>
          <w:sz w:val="24"/>
        </w:rPr>
        <w:t>To be determined as technical requirements are gathered.</w:t>
      </w:r>
    </w:p>
    <w:p w:rsidR="00233FE0" w:rsidRPr="004220A9" w:rsidRDefault="00233FE0" w:rsidP="00B75FFA">
      <w:pPr>
        <w:pStyle w:val="Heading2"/>
      </w:pPr>
      <w:bookmarkStart w:id="72" w:name="_Toc424125348"/>
      <w:bookmarkStart w:id="73" w:name="_Toc424141014"/>
      <w:r w:rsidRPr="00B75FFA">
        <w:t>Recovery</w:t>
      </w:r>
      <w:bookmarkEnd w:id="70"/>
      <w:bookmarkEnd w:id="71"/>
      <w:bookmarkEnd w:id="72"/>
      <w:bookmarkEnd w:id="73"/>
    </w:p>
    <w:p w:rsidR="005A04DE" w:rsidRPr="005A04DE" w:rsidRDefault="005A04DE" w:rsidP="005A04DE">
      <w:pPr>
        <w:rPr>
          <w:sz w:val="24"/>
        </w:rPr>
      </w:pPr>
      <w:r w:rsidRPr="005A04DE">
        <w:rPr>
          <w:sz w:val="24"/>
        </w:rPr>
        <w:t xml:space="preserve">To be determined </w:t>
      </w:r>
      <w:r w:rsidR="00A0336D">
        <w:rPr>
          <w:sz w:val="24"/>
        </w:rPr>
        <w:t>when location</w:t>
      </w:r>
      <w:r>
        <w:rPr>
          <w:sz w:val="24"/>
        </w:rPr>
        <w:t xml:space="preserve"> where system is housed is identi</w:t>
      </w:r>
      <w:r w:rsidR="00035C93">
        <w:rPr>
          <w:sz w:val="24"/>
        </w:rPr>
        <w:t>fi</w:t>
      </w:r>
      <w:r>
        <w:rPr>
          <w:sz w:val="24"/>
        </w:rPr>
        <w:t>ed.</w:t>
      </w:r>
    </w:p>
    <w:p w:rsidR="00E8174F" w:rsidRPr="004220A9" w:rsidRDefault="00E8174F" w:rsidP="00E8174F">
      <w:pPr>
        <w:pStyle w:val="BodyText"/>
        <w:rPr>
          <w:lang w:eastAsia="en-US"/>
        </w:rPr>
      </w:pPr>
    </w:p>
    <w:p w:rsidR="00187426" w:rsidRPr="004220A9" w:rsidRDefault="00187426" w:rsidP="00B75FFA">
      <w:pPr>
        <w:pStyle w:val="Heading1"/>
      </w:pPr>
      <w:bookmarkStart w:id="74" w:name="_Toc408716801"/>
      <w:bookmarkStart w:id="75" w:name="_Toc408717005"/>
      <w:bookmarkStart w:id="76" w:name="_Toc431265760"/>
      <w:bookmarkStart w:id="77" w:name="_Toc216080850"/>
      <w:bookmarkStart w:id="78" w:name="_Toc230421377"/>
      <w:bookmarkStart w:id="79" w:name="_Toc424125349"/>
      <w:bookmarkStart w:id="80" w:name="_Toc424141015"/>
      <w:r w:rsidRPr="004220A9">
        <w:t xml:space="preserve">Database </w:t>
      </w:r>
      <w:r w:rsidRPr="00B75FFA">
        <w:t>Interfaces</w:t>
      </w:r>
      <w:bookmarkEnd w:id="74"/>
      <w:bookmarkEnd w:id="75"/>
      <w:bookmarkEnd w:id="76"/>
      <w:bookmarkEnd w:id="77"/>
      <w:bookmarkEnd w:id="78"/>
      <w:bookmarkEnd w:id="79"/>
      <w:bookmarkEnd w:id="80"/>
    </w:p>
    <w:p w:rsidR="00187426" w:rsidRDefault="00BE143B" w:rsidP="00B75FFA">
      <w:pPr>
        <w:pStyle w:val="Heading2"/>
      </w:pPr>
      <w:bookmarkStart w:id="81" w:name="_Toc424125350"/>
      <w:bookmarkStart w:id="82" w:name="_Toc424141016"/>
      <w:r>
        <w:t xml:space="preserve">Suicide Data </w:t>
      </w:r>
      <w:r w:rsidRPr="00B75FFA">
        <w:t>Repository</w:t>
      </w:r>
      <w:r>
        <w:t xml:space="preserve"> (SDR)</w:t>
      </w:r>
      <w:bookmarkEnd w:id="81"/>
      <w:bookmarkEnd w:id="82"/>
    </w:p>
    <w:p w:rsidR="00B75FFA" w:rsidRPr="00B75FFA" w:rsidRDefault="00B75FFA" w:rsidP="00B75FFA"/>
    <w:p w:rsidR="00210A7B" w:rsidRPr="0015201B" w:rsidRDefault="00B75FFA" w:rsidP="00B75FFA">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6</w:t>
      </w:r>
      <w:r w:rsidRPr="0015201B">
        <w:rPr>
          <w:b/>
          <w:sz w:val="22"/>
          <w:szCs w:val="22"/>
        </w:rPr>
        <w:fldChar w:fldCharType="end"/>
      </w:r>
      <w:r w:rsidRPr="0015201B">
        <w:rPr>
          <w:b/>
          <w:sz w:val="22"/>
          <w:szCs w:val="22"/>
        </w:rPr>
        <w:t>: SDR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6824"/>
      </w:tblGrid>
      <w:tr w:rsidR="00187426" w:rsidRPr="00B75FFA" w:rsidTr="00B402F3">
        <w:tc>
          <w:tcPr>
            <w:tcW w:w="25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87426" w:rsidRPr="00B75FFA" w:rsidRDefault="00187426" w:rsidP="00125C0A">
            <w:pPr>
              <w:pStyle w:val="TableHeading"/>
              <w:rPr>
                <w:rFonts w:ascii="Times New Roman" w:hAnsi="Times New Roman" w:cs="Times New Roman"/>
              </w:rPr>
            </w:pPr>
            <w:r w:rsidRPr="00B75FFA">
              <w:rPr>
                <w:rFonts w:ascii="Times New Roman" w:hAnsi="Times New Roman" w:cs="Times New Roman"/>
              </w:rPr>
              <w:t>Details</w:t>
            </w:r>
          </w:p>
        </w:tc>
      </w:tr>
      <w:tr w:rsidR="00187426" w:rsidRPr="00B75FFA" w:rsidTr="00B402F3">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 xml:space="preserve">Data Repository for VA Suicide and Mortality data which </w:t>
            </w:r>
            <w:r w:rsidR="00F81988" w:rsidRPr="00B75FFA">
              <w:rPr>
                <w:rFonts w:ascii="Times New Roman" w:hAnsi="Times New Roman" w:cs="Times New Roman"/>
                <w:szCs w:val="22"/>
              </w:rPr>
              <w:t>will</w:t>
            </w:r>
            <w:r w:rsidRPr="00B75FFA">
              <w:rPr>
                <w:rFonts w:ascii="Times New Roman" w:hAnsi="Times New Roman" w:cs="Times New Roman"/>
                <w:szCs w:val="22"/>
              </w:rPr>
              <w:t xml:space="preserve"> be imported into the Reach database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DC7788" w:rsidP="00125C0A">
            <w:pPr>
              <w:pStyle w:val="TableText"/>
              <w:rPr>
                <w:rFonts w:ascii="Times New Roman" w:hAnsi="Times New Roman" w:cs="Times New Roman"/>
                <w:szCs w:val="22"/>
              </w:rPr>
            </w:pPr>
            <w:r w:rsidRPr="00B75FFA">
              <w:rPr>
                <w:rFonts w:ascii="Times New Roman" w:hAnsi="Times New Roman" w:cs="Times New Roman"/>
                <w:szCs w:val="22"/>
              </w:rPr>
              <w:t>The SDR system runs on a Windows 2008 R2 machine with a SQL Server data store</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Import solution will developed using SSIS</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lastRenderedPageBreak/>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Data will be imported using T-SQL to pull data directly from the SDR tables to the tables in the IRDS staging area</w:t>
            </w:r>
          </w:p>
        </w:tc>
      </w:tr>
      <w:tr w:rsidR="00187426" w:rsidRPr="00B75FFA" w:rsidTr="00B402F3">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87426" w:rsidP="00125C0A">
            <w:pPr>
              <w:pStyle w:val="TableText"/>
              <w:rPr>
                <w:rFonts w:ascii="Times New Roman" w:hAnsi="Times New Roman" w:cs="Times New Roman"/>
                <w:szCs w:val="22"/>
              </w:rPr>
            </w:pPr>
            <w:r w:rsidRPr="00B75FFA">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87426" w:rsidRPr="00B75FFA" w:rsidRDefault="0012752E" w:rsidP="00125C0A">
            <w:pPr>
              <w:pStyle w:val="TableText"/>
              <w:rPr>
                <w:rFonts w:ascii="Times New Roman" w:hAnsi="Times New Roman" w:cs="Times New Roman"/>
                <w:szCs w:val="22"/>
              </w:rPr>
            </w:pPr>
            <w:r w:rsidRPr="00B75FFA">
              <w:rPr>
                <w:rFonts w:ascii="Times New Roman" w:hAnsi="Times New Roman" w:cs="Times New Roman"/>
                <w:szCs w:val="22"/>
              </w:rPr>
              <w:t>A SQL connection will be made to the SDR server using Windows Authentication</w:t>
            </w:r>
            <w:r w:rsidR="00187426" w:rsidRPr="00B75FFA">
              <w:rPr>
                <w:rFonts w:ascii="Times New Roman" w:hAnsi="Times New Roman" w:cs="Times New Roman"/>
                <w:szCs w:val="22"/>
              </w:rPr>
              <w:t xml:space="preserve"> </w:t>
            </w:r>
          </w:p>
        </w:tc>
      </w:tr>
    </w:tbl>
    <w:p w:rsidR="00B35984" w:rsidRDefault="00B35984" w:rsidP="00B35984">
      <w:pPr>
        <w:pStyle w:val="Caption"/>
        <w:rPr>
          <w:rFonts w:ascii="Times New Roman" w:hAnsi="Times New Roman" w:cs="Times New Roman"/>
        </w:rPr>
      </w:pPr>
      <w:bookmarkStart w:id="83" w:name="_Toc216080853"/>
      <w:bookmarkStart w:id="84" w:name="_Toc230421380"/>
    </w:p>
    <w:p w:rsidR="0012752E" w:rsidRDefault="0012752E" w:rsidP="0015201B">
      <w:pPr>
        <w:pStyle w:val="Heading2"/>
      </w:pPr>
      <w:bookmarkStart w:id="85" w:name="_Toc424125351"/>
      <w:bookmarkStart w:id="86" w:name="_Toc424141017"/>
      <w:r w:rsidRPr="0015201B">
        <w:t>Perceptive</w:t>
      </w:r>
      <w:r w:rsidRPr="0012752E">
        <w:t xml:space="preserve"> Reach Dashboard</w:t>
      </w:r>
      <w:bookmarkEnd w:id="85"/>
      <w:bookmarkEnd w:id="86"/>
    </w:p>
    <w:p w:rsidR="0012752E"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7</w:t>
      </w:r>
      <w:r w:rsidRPr="0015201B">
        <w:rPr>
          <w:b/>
          <w:sz w:val="22"/>
          <w:szCs w:val="22"/>
        </w:rPr>
        <w:fldChar w:fldCharType="end"/>
      </w:r>
      <w:r w:rsidRPr="0015201B">
        <w:rPr>
          <w:b/>
          <w:sz w:val="22"/>
          <w:szCs w:val="22"/>
        </w:rPr>
        <w:t>: Perceptive Reach Interface Details</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6"/>
        <w:gridCol w:w="6822"/>
      </w:tblGrid>
      <w:tr w:rsidR="0012752E" w:rsidRPr="0015201B" w:rsidTr="00DE7EB2">
        <w:tc>
          <w:tcPr>
            <w:tcW w:w="25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Interface</w:t>
            </w:r>
          </w:p>
        </w:tc>
        <w:tc>
          <w:tcPr>
            <w:tcW w:w="7020" w:type="dxa"/>
            <w:tcBorders>
              <w:top w:val="single" w:sz="6" w:space="0" w:color="auto"/>
              <w:left w:val="single" w:sz="6" w:space="0" w:color="auto"/>
              <w:bottom w:val="single" w:sz="6" w:space="0" w:color="auto"/>
              <w:right w:val="single" w:sz="6" w:space="0" w:color="auto"/>
            </w:tcBorders>
            <w:shd w:val="clear" w:color="auto" w:fill="E0E0E0"/>
          </w:tcPr>
          <w:p w:rsidR="0012752E" w:rsidRPr="0015201B" w:rsidRDefault="0012752E" w:rsidP="00DE7EB2">
            <w:pPr>
              <w:pStyle w:val="TableHeading"/>
              <w:rPr>
                <w:rFonts w:ascii="Times New Roman" w:hAnsi="Times New Roman" w:cs="Times New Roman"/>
              </w:rPr>
            </w:pPr>
            <w:r w:rsidRPr="0015201B">
              <w:rPr>
                <w:rFonts w:ascii="Times New Roman" w:hAnsi="Times New Roman" w:cs="Times New Roman"/>
              </w:rPr>
              <w:t>Details</w:t>
            </w:r>
          </w:p>
        </w:tc>
      </w:tr>
      <w:tr w:rsidR="0012752E" w:rsidRPr="0015201B" w:rsidTr="00DE7EB2">
        <w:tc>
          <w:tcPr>
            <w:tcW w:w="25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Purpose</w:t>
            </w:r>
          </w:p>
        </w:tc>
        <w:tc>
          <w:tcPr>
            <w:tcW w:w="7020" w:type="dxa"/>
            <w:tcBorders>
              <w:top w:val="single" w:sz="6"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IRDS users will access dat</w:t>
            </w:r>
            <w:r w:rsidR="0015201B">
              <w:rPr>
                <w:rFonts w:ascii="Times New Roman" w:hAnsi="Times New Roman" w:cs="Times New Roman"/>
                <w:szCs w:val="22"/>
              </w:rPr>
              <w:t>a via the dashboard which manages</w:t>
            </w:r>
            <w:r w:rsidRPr="0015201B">
              <w:rPr>
                <w:rFonts w:ascii="Times New Roman" w:hAnsi="Times New Roman" w:cs="Times New Roman"/>
                <w:szCs w:val="22"/>
              </w:rPr>
              <w:t xml:space="preserve"> their access and presentation of that data</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Characteristics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12752E">
            <w:pPr>
              <w:pStyle w:val="TableText"/>
              <w:rPr>
                <w:rFonts w:ascii="Times New Roman" w:hAnsi="Times New Roman" w:cs="Times New Roman"/>
                <w:szCs w:val="22"/>
              </w:rPr>
            </w:pPr>
            <w:r w:rsidRPr="0015201B">
              <w:rPr>
                <w:rFonts w:ascii="Times New Roman" w:hAnsi="Times New Roman" w:cs="Times New Roman"/>
                <w:szCs w:val="22"/>
              </w:rPr>
              <w:t>The Dashboard can be run</w:t>
            </w:r>
            <w:r w:rsidR="002F615B">
              <w:rPr>
                <w:rFonts w:ascii="Times New Roman" w:hAnsi="Times New Roman" w:cs="Times New Roman"/>
                <w:szCs w:val="22"/>
              </w:rPr>
              <w:t xml:space="preserve"> on </w:t>
            </w:r>
            <w:r w:rsidRPr="0015201B">
              <w:rPr>
                <w:rFonts w:ascii="Times New Roman" w:hAnsi="Times New Roman" w:cs="Times New Roman"/>
                <w:szCs w:val="22"/>
              </w:rPr>
              <w:t xml:space="preserve"> a compl</w:t>
            </w:r>
            <w:r w:rsidR="002F615B">
              <w:rPr>
                <w:rFonts w:ascii="Times New Roman" w:hAnsi="Times New Roman" w:cs="Times New Roman"/>
                <w:szCs w:val="22"/>
              </w:rPr>
              <w:t>ia</w:t>
            </w:r>
            <w:r w:rsidRPr="0015201B">
              <w:rPr>
                <w:rFonts w:ascii="Times New Roman" w:hAnsi="Times New Roman" w:cs="Times New Roman"/>
                <w:szCs w:val="22"/>
              </w:rPr>
              <w:t>nt web browser</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Interface Architecture</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Client Side is developed in </w:t>
            </w:r>
            <w:r w:rsidR="00F81988" w:rsidRPr="0015201B">
              <w:rPr>
                <w:rFonts w:ascii="Times New Roman" w:hAnsi="Times New Roman" w:cs="Times New Roman"/>
                <w:szCs w:val="22"/>
              </w:rPr>
              <w:t>Angular</w:t>
            </w:r>
            <w:r w:rsidRPr="0015201B">
              <w:rPr>
                <w:rFonts w:ascii="Times New Roman" w:hAnsi="Times New Roman" w:cs="Times New Roman"/>
                <w:szCs w:val="22"/>
              </w:rPr>
              <w:t xml:space="preserve"> JS, the Server side is developed with Node JS which leverages Express JS</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API and Error Conditions</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The Browser will send requests to Server, which will query the database and return the query results to the browser in JSON format</w:t>
            </w:r>
          </w:p>
        </w:tc>
      </w:tr>
      <w:tr w:rsidR="0012752E" w:rsidRPr="0015201B" w:rsidTr="00DE7EB2">
        <w:tc>
          <w:tcPr>
            <w:tcW w:w="25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Security</w:t>
            </w:r>
          </w:p>
        </w:tc>
        <w:tc>
          <w:tcPr>
            <w:tcW w:w="7020" w:type="dxa"/>
            <w:tcBorders>
              <w:top w:val="dotted" w:sz="4" w:space="0" w:color="auto"/>
              <w:left w:val="dotted" w:sz="4" w:space="0" w:color="auto"/>
              <w:bottom w:val="dotted" w:sz="4" w:space="0" w:color="auto"/>
              <w:right w:val="dotted" w:sz="4" w:space="0" w:color="auto"/>
            </w:tcBorders>
            <w:shd w:val="clear" w:color="auto" w:fill="auto"/>
            <w:vAlign w:val="center"/>
          </w:tcPr>
          <w:p w:rsidR="0012752E" w:rsidRPr="0015201B" w:rsidRDefault="0012752E" w:rsidP="00DE7EB2">
            <w:pPr>
              <w:pStyle w:val="TableText"/>
              <w:rPr>
                <w:rFonts w:ascii="Times New Roman" w:hAnsi="Times New Roman" w:cs="Times New Roman"/>
                <w:szCs w:val="22"/>
              </w:rPr>
            </w:pPr>
            <w:r w:rsidRPr="0015201B">
              <w:rPr>
                <w:rFonts w:ascii="Times New Roman" w:hAnsi="Times New Roman" w:cs="Times New Roman"/>
                <w:szCs w:val="22"/>
              </w:rPr>
              <w:t xml:space="preserve">Users login to the dashboard. The dashboard queries settings for that user stored in the Reach database to manage data access </w:t>
            </w:r>
          </w:p>
        </w:tc>
      </w:tr>
    </w:tbl>
    <w:p w:rsidR="0012752E" w:rsidRDefault="0012752E" w:rsidP="0012752E"/>
    <w:p w:rsidR="0012752E" w:rsidRPr="0015201B" w:rsidRDefault="0012752E" w:rsidP="0012752E">
      <w:pPr>
        <w:rPr>
          <w:sz w:val="24"/>
        </w:rPr>
      </w:pPr>
      <w:r w:rsidRPr="0015201B">
        <w:rPr>
          <w:sz w:val="24"/>
        </w:rPr>
        <w:t xml:space="preserve">NOTE: Details for </w:t>
      </w:r>
      <w:r w:rsidR="00A0336D" w:rsidRPr="0015201B">
        <w:rPr>
          <w:sz w:val="24"/>
        </w:rPr>
        <w:t>CDW,</w:t>
      </w:r>
      <w:r w:rsidR="00C80245" w:rsidRPr="0015201B">
        <w:rPr>
          <w:sz w:val="24"/>
        </w:rPr>
        <w:t xml:space="preserve"> EDW, </w:t>
      </w:r>
      <w:proofErr w:type="spellStart"/>
      <w:r w:rsidR="00C80245" w:rsidRPr="0015201B">
        <w:rPr>
          <w:sz w:val="24"/>
        </w:rPr>
        <w:t>VistA</w:t>
      </w:r>
      <w:proofErr w:type="spellEnd"/>
      <w:r w:rsidR="00C80245" w:rsidRPr="0015201B">
        <w:rPr>
          <w:sz w:val="24"/>
        </w:rPr>
        <w:t xml:space="preserve"> and the Analytics sandbox are still being gathered.</w:t>
      </w:r>
    </w:p>
    <w:p w:rsidR="0012752E" w:rsidRPr="0012752E" w:rsidRDefault="0012752E" w:rsidP="0012752E"/>
    <w:p w:rsidR="00DC4523" w:rsidRDefault="00DC4523" w:rsidP="0015201B">
      <w:pPr>
        <w:pStyle w:val="Heading1"/>
      </w:pPr>
      <w:bookmarkStart w:id="87" w:name="_Toc216080857"/>
      <w:bookmarkStart w:id="88" w:name="_Toc230421384"/>
      <w:bookmarkStart w:id="89" w:name="_Toc424125352"/>
      <w:bookmarkStart w:id="90" w:name="_Toc424141018"/>
      <w:bookmarkEnd w:id="83"/>
      <w:bookmarkEnd w:id="84"/>
      <w:r w:rsidRPr="0015201B">
        <w:t>Data</w:t>
      </w:r>
      <w:r w:rsidRPr="004220A9">
        <w:t xml:space="preserve"> Access</w:t>
      </w:r>
      <w:bookmarkEnd w:id="87"/>
      <w:bookmarkEnd w:id="88"/>
      <w:bookmarkEnd w:id="89"/>
      <w:bookmarkEnd w:id="90"/>
      <w:r w:rsidRPr="004220A9">
        <w:t xml:space="preserve"> </w:t>
      </w:r>
    </w:p>
    <w:p w:rsidR="000313B5" w:rsidRDefault="000313B5" w:rsidP="000313B5">
      <w:pPr>
        <w:pStyle w:val="ListParagraph"/>
        <w:numPr>
          <w:ilvl w:val="0"/>
          <w:numId w:val="35"/>
        </w:numPr>
        <w:rPr>
          <w:sz w:val="24"/>
        </w:rPr>
      </w:pPr>
      <w:r w:rsidRPr="000313B5">
        <w:rPr>
          <w:sz w:val="24"/>
        </w:rPr>
        <w:t xml:space="preserve">System </w:t>
      </w:r>
      <w:r w:rsidR="00BC4320">
        <w:rPr>
          <w:sz w:val="24"/>
        </w:rPr>
        <w:t>u</w:t>
      </w:r>
      <w:r w:rsidRPr="000313B5">
        <w:rPr>
          <w:sz w:val="24"/>
        </w:rPr>
        <w:t>sers</w:t>
      </w:r>
      <w:r>
        <w:rPr>
          <w:sz w:val="24"/>
        </w:rPr>
        <w:t xml:space="preserve">: </w:t>
      </w:r>
      <w:r w:rsidRPr="000313B5">
        <w:rPr>
          <w:sz w:val="24"/>
        </w:rPr>
        <w:t xml:space="preserve">System users will be given a Login (Server level) or User (Database level) </w:t>
      </w:r>
      <w:r w:rsidR="00B0777F">
        <w:rPr>
          <w:sz w:val="24"/>
        </w:rPr>
        <w:t xml:space="preserve">account </w:t>
      </w:r>
      <w:r>
        <w:rPr>
          <w:sz w:val="24"/>
        </w:rPr>
        <w:t xml:space="preserve">in SQL Server </w:t>
      </w:r>
      <w:r w:rsidRPr="000313B5">
        <w:rPr>
          <w:sz w:val="24"/>
        </w:rPr>
        <w:t>and g</w:t>
      </w:r>
      <w:r>
        <w:rPr>
          <w:sz w:val="24"/>
        </w:rPr>
        <w:t xml:space="preserve">ranted the appropriate set </w:t>
      </w:r>
      <w:r w:rsidR="00A0336D">
        <w:rPr>
          <w:sz w:val="24"/>
        </w:rPr>
        <w:t>o</w:t>
      </w:r>
      <w:r w:rsidR="00A0336D" w:rsidRPr="000313B5">
        <w:rPr>
          <w:sz w:val="24"/>
        </w:rPr>
        <w:t>f</w:t>
      </w:r>
      <w:r w:rsidR="00A0336D">
        <w:rPr>
          <w:sz w:val="24"/>
        </w:rPr>
        <w:t xml:space="preserve"> rights</w:t>
      </w:r>
      <w:r>
        <w:rPr>
          <w:sz w:val="24"/>
        </w:rPr>
        <w:t xml:space="preserve">. System </w:t>
      </w:r>
      <w:r w:rsidR="00BC4320">
        <w:rPr>
          <w:sz w:val="24"/>
        </w:rPr>
        <w:t>u</w:t>
      </w:r>
      <w:r>
        <w:rPr>
          <w:sz w:val="24"/>
        </w:rPr>
        <w:t>sers</w:t>
      </w:r>
      <w:r w:rsidRPr="000313B5">
        <w:rPr>
          <w:sz w:val="24"/>
        </w:rPr>
        <w:t xml:space="preserve"> will connect to the IRDS databases via a SQL Server connection </w:t>
      </w:r>
      <w:r>
        <w:rPr>
          <w:sz w:val="24"/>
        </w:rPr>
        <w:t>with</w:t>
      </w:r>
      <w:r w:rsidRPr="000313B5">
        <w:rPr>
          <w:sz w:val="24"/>
        </w:rPr>
        <w:t xml:space="preserve"> Windows Authentication, using a tool such as SQL Server Management Studio (SSMS), R or </w:t>
      </w:r>
      <w:proofErr w:type="spellStart"/>
      <w:r w:rsidRPr="000313B5">
        <w:rPr>
          <w:sz w:val="24"/>
        </w:rPr>
        <w:t>Knime</w:t>
      </w:r>
      <w:proofErr w:type="spellEnd"/>
      <w:r w:rsidRPr="000313B5">
        <w:rPr>
          <w:sz w:val="24"/>
        </w:rPr>
        <w:t>.</w:t>
      </w:r>
    </w:p>
    <w:p w:rsidR="000313B5" w:rsidRDefault="000313B5" w:rsidP="000313B5">
      <w:pPr>
        <w:pStyle w:val="ListParagraph"/>
        <w:numPr>
          <w:ilvl w:val="0"/>
          <w:numId w:val="35"/>
        </w:numPr>
        <w:rPr>
          <w:sz w:val="24"/>
        </w:rPr>
      </w:pPr>
      <w:r>
        <w:rPr>
          <w:sz w:val="24"/>
        </w:rPr>
        <w:t xml:space="preserve">Dashboard </w:t>
      </w:r>
      <w:r w:rsidR="00BC4320">
        <w:rPr>
          <w:sz w:val="24"/>
        </w:rPr>
        <w:t>u</w:t>
      </w:r>
      <w:r>
        <w:rPr>
          <w:sz w:val="24"/>
        </w:rPr>
        <w:t xml:space="preserve">sers: </w:t>
      </w:r>
      <w:r w:rsidRPr="000313B5">
        <w:rPr>
          <w:sz w:val="24"/>
        </w:rPr>
        <w:t xml:space="preserve">Dashboard users will connect to the Reach database indirectly by logging in via the Perceptive Reach dashboard. The </w:t>
      </w:r>
      <w:r w:rsidR="00035C93" w:rsidRPr="000313B5">
        <w:rPr>
          <w:sz w:val="24"/>
        </w:rPr>
        <w:t>dashboard</w:t>
      </w:r>
      <w:r w:rsidRPr="000313B5">
        <w:rPr>
          <w:sz w:val="24"/>
        </w:rPr>
        <w:t xml:space="preserve"> will manage their data access via a set of SQL tables in the </w:t>
      </w:r>
      <w:r w:rsidR="00B0777F">
        <w:rPr>
          <w:sz w:val="24"/>
        </w:rPr>
        <w:t>‘</w:t>
      </w:r>
      <w:r w:rsidRPr="000313B5">
        <w:rPr>
          <w:sz w:val="24"/>
        </w:rPr>
        <w:t>System</w:t>
      </w:r>
      <w:r w:rsidR="00B0777F">
        <w:rPr>
          <w:sz w:val="24"/>
        </w:rPr>
        <w:t>’</w:t>
      </w:r>
      <w:r w:rsidR="00BC4320">
        <w:rPr>
          <w:sz w:val="24"/>
        </w:rPr>
        <w:t xml:space="preserve"> schema.</w:t>
      </w:r>
    </w:p>
    <w:p w:rsidR="00BC4320" w:rsidRPr="00BC4320" w:rsidRDefault="00BC4320" w:rsidP="00BC4320">
      <w:pPr>
        <w:pStyle w:val="ListParagraph"/>
        <w:numPr>
          <w:ilvl w:val="0"/>
          <w:numId w:val="36"/>
        </w:numPr>
        <w:rPr>
          <w:sz w:val="24"/>
        </w:rPr>
      </w:pPr>
      <w:r>
        <w:rPr>
          <w:sz w:val="24"/>
        </w:rPr>
        <w:t>U</w:t>
      </w:r>
      <w:r w:rsidR="0015201B">
        <w:rPr>
          <w:sz w:val="24"/>
        </w:rPr>
        <w:t xml:space="preserve">ser </w:t>
      </w:r>
      <w:r>
        <w:rPr>
          <w:sz w:val="24"/>
        </w:rPr>
        <w:t>Roles</w:t>
      </w:r>
      <w:r w:rsidR="0015201B">
        <w:rPr>
          <w:sz w:val="24"/>
        </w:rPr>
        <w:t xml:space="preserve"> – L</w:t>
      </w:r>
      <w:r w:rsidRPr="00BC4320">
        <w:rPr>
          <w:sz w:val="24"/>
        </w:rPr>
        <w:t>ist of roles in the system</w:t>
      </w:r>
    </w:p>
    <w:p w:rsidR="00BC4320" w:rsidRPr="00BC4320" w:rsidRDefault="00BC4320" w:rsidP="00BC4320">
      <w:pPr>
        <w:pStyle w:val="ListParagraph"/>
        <w:numPr>
          <w:ilvl w:val="0"/>
          <w:numId w:val="36"/>
        </w:numPr>
        <w:rPr>
          <w:sz w:val="24"/>
        </w:rPr>
      </w:pPr>
      <w:r>
        <w:rPr>
          <w:sz w:val="24"/>
        </w:rPr>
        <w:t>Preferences</w:t>
      </w:r>
      <w:r w:rsidRPr="00BC4320">
        <w:rPr>
          <w:sz w:val="24"/>
        </w:rPr>
        <w:t xml:space="preserve"> </w:t>
      </w:r>
      <w:r w:rsidR="0015201B">
        <w:rPr>
          <w:sz w:val="24"/>
        </w:rPr>
        <w:t xml:space="preserve"> – </w:t>
      </w:r>
      <w:r w:rsidRPr="00BC4320">
        <w:rPr>
          <w:sz w:val="24"/>
        </w:rPr>
        <w:t>List of dashboard</w:t>
      </w:r>
      <w:r>
        <w:rPr>
          <w:sz w:val="24"/>
        </w:rPr>
        <w:t xml:space="preserve"> </w:t>
      </w:r>
      <w:r w:rsidRPr="00BC4320">
        <w:rPr>
          <w:sz w:val="24"/>
        </w:rPr>
        <w:t xml:space="preserve"> prefer</w:t>
      </w:r>
      <w:r>
        <w:rPr>
          <w:sz w:val="24"/>
        </w:rPr>
        <w:t>e</w:t>
      </w:r>
      <w:r w:rsidRPr="00BC4320">
        <w:rPr>
          <w:sz w:val="24"/>
        </w:rPr>
        <w:t>nces</w:t>
      </w:r>
    </w:p>
    <w:p w:rsidR="00BC4320" w:rsidRPr="00BC4320" w:rsidRDefault="00BC4320" w:rsidP="00BC4320">
      <w:pPr>
        <w:pStyle w:val="ListParagraph"/>
        <w:numPr>
          <w:ilvl w:val="0"/>
          <w:numId w:val="36"/>
        </w:numPr>
        <w:rPr>
          <w:sz w:val="24"/>
        </w:rPr>
      </w:pPr>
      <w:r w:rsidRPr="00BC4320">
        <w:rPr>
          <w:sz w:val="24"/>
        </w:rPr>
        <w:t xml:space="preserve">User </w:t>
      </w:r>
      <w:r w:rsidR="0015201B">
        <w:rPr>
          <w:sz w:val="24"/>
        </w:rPr>
        <w:t xml:space="preserve"> – </w:t>
      </w:r>
      <w:r>
        <w:rPr>
          <w:sz w:val="24"/>
        </w:rPr>
        <w:t>C</w:t>
      </w:r>
      <w:r w:rsidRPr="00BC4320">
        <w:rPr>
          <w:sz w:val="24"/>
        </w:rPr>
        <w:t>ontain</w:t>
      </w:r>
      <w:r>
        <w:rPr>
          <w:sz w:val="24"/>
        </w:rPr>
        <w:t xml:space="preserve">s general information about </w:t>
      </w:r>
      <w:r w:rsidRPr="00BC4320">
        <w:rPr>
          <w:sz w:val="24"/>
        </w:rPr>
        <w:t xml:space="preserve"> </w:t>
      </w:r>
      <w:r>
        <w:rPr>
          <w:sz w:val="24"/>
        </w:rPr>
        <w:t>dashboard users,</w:t>
      </w:r>
      <w:r w:rsidR="0015201B">
        <w:rPr>
          <w:sz w:val="24"/>
        </w:rPr>
        <w:t xml:space="preserve"> </w:t>
      </w:r>
      <w:r>
        <w:rPr>
          <w:sz w:val="24"/>
        </w:rPr>
        <w:t xml:space="preserve">as well as </w:t>
      </w:r>
      <w:r w:rsidRPr="00BC4320">
        <w:rPr>
          <w:sz w:val="24"/>
        </w:rPr>
        <w:t>their user role and location</w:t>
      </w:r>
    </w:p>
    <w:p w:rsidR="00BC4320" w:rsidRDefault="00BC4320" w:rsidP="00BC4320">
      <w:pPr>
        <w:pStyle w:val="ListParagraph"/>
        <w:numPr>
          <w:ilvl w:val="0"/>
          <w:numId w:val="36"/>
        </w:numPr>
        <w:rPr>
          <w:sz w:val="24"/>
        </w:rPr>
      </w:pPr>
      <w:r>
        <w:rPr>
          <w:sz w:val="24"/>
        </w:rPr>
        <w:t>U</w:t>
      </w:r>
      <w:r w:rsidRPr="00BC4320">
        <w:rPr>
          <w:sz w:val="24"/>
        </w:rPr>
        <w:t>ser</w:t>
      </w:r>
      <w:r w:rsidR="0015201B">
        <w:rPr>
          <w:sz w:val="24"/>
        </w:rPr>
        <w:t xml:space="preserve"> </w:t>
      </w:r>
      <w:r w:rsidR="00035C93">
        <w:rPr>
          <w:sz w:val="24"/>
        </w:rPr>
        <w:t>P</w:t>
      </w:r>
      <w:r w:rsidRPr="00BC4320">
        <w:rPr>
          <w:sz w:val="24"/>
        </w:rPr>
        <w:t xml:space="preserve">references </w:t>
      </w:r>
      <w:r w:rsidR="0015201B">
        <w:rPr>
          <w:sz w:val="24"/>
        </w:rPr>
        <w:t xml:space="preserve"> – </w:t>
      </w:r>
      <w:r>
        <w:rPr>
          <w:sz w:val="24"/>
        </w:rPr>
        <w:t>C</w:t>
      </w:r>
      <w:r w:rsidRPr="00BC4320">
        <w:rPr>
          <w:sz w:val="24"/>
        </w:rPr>
        <w:t>ontain</w:t>
      </w:r>
      <w:r>
        <w:rPr>
          <w:sz w:val="24"/>
        </w:rPr>
        <w:t>s</w:t>
      </w:r>
      <w:r w:rsidRPr="00BC4320">
        <w:rPr>
          <w:sz w:val="24"/>
        </w:rPr>
        <w:t xml:space="preserve"> preferences for each user</w:t>
      </w:r>
    </w:p>
    <w:p w:rsidR="0015201B" w:rsidRDefault="0015201B" w:rsidP="0015201B">
      <w:pPr>
        <w:rPr>
          <w:sz w:val="24"/>
        </w:rPr>
      </w:pPr>
    </w:p>
    <w:p w:rsidR="00BC4320" w:rsidRPr="00BC4320" w:rsidRDefault="00BC4320" w:rsidP="0015201B">
      <w:pPr>
        <w:rPr>
          <w:sz w:val="24"/>
        </w:rPr>
      </w:pPr>
      <w:r>
        <w:rPr>
          <w:sz w:val="24"/>
        </w:rPr>
        <w:t>When a user logs into the dashboard their presentation of</w:t>
      </w:r>
      <w:r w:rsidR="00B0777F">
        <w:rPr>
          <w:sz w:val="24"/>
        </w:rPr>
        <w:t xml:space="preserve">/ </w:t>
      </w:r>
      <w:r>
        <w:rPr>
          <w:sz w:val="24"/>
        </w:rPr>
        <w:t>and access to data is dictated by the user role and preferences.</w:t>
      </w:r>
    </w:p>
    <w:p w:rsidR="00DC4523" w:rsidRDefault="00DC4523" w:rsidP="0015201B">
      <w:pPr>
        <w:pStyle w:val="Heading2"/>
      </w:pPr>
      <w:bookmarkStart w:id="91" w:name="_Toc431265762"/>
      <w:bookmarkStart w:id="92" w:name="_Toc216080858"/>
      <w:bookmarkStart w:id="93" w:name="_Toc230421385"/>
      <w:bookmarkStart w:id="94" w:name="_Toc424125353"/>
      <w:bookmarkStart w:id="95" w:name="_Toc424141019"/>
      <w:r w:rsidRPr="00BB4159">
        <w:lastRenderedPageBreak/>
        <w:t>Role Definitions</w:t>
      </w:r>
      <w:bookmarkEnd w:id="91"/>
      <w:bookmarkEnd w:id="92"/>
      <w:bookmarkEnd w:id="93"/>
      <w:r w:rsidR="00BC4320">
        <w:t xml:space="preserve"> (System)</w:t>
      </w:r>
      <w:bookmarkEnd w:id="94"/>
      <w:bookmarkEnd w:id="95"/>
    </w:p>
    <w:p w:rsidR="0015201B" w:rsidRPr="0015201B" w:rsidRDefault="0015201B" w:rsidP="0015201B"/>
    <w:p w:rsidR="00E54A54" w:rsidRPr="0015201B" w:rsidRDefault="00E54A54" w:rsidP="00F9771B">
      <w:pPr>
        <w:jc w:val="center"/>
        <w:rPr>
          <w:rFonts w:ascii="Arial" w:hAnsi="Arial" w:cs="Arial"/>
          <w:b/>
        </w:rPr>
      </w:pPr>
      <w:r w:rsidRPr="0015201B">
        <w:rPr>
          <w:rFonts w:ascii="Arial" w:hAnsi="Arial" w:cs="Arial"/>
          <w:b/>
        </w:rPr>
        <w:t xml:space="preserve">Table </w:t>
      </w:r>
      <w:r w:rsidRPr="0015201B">
        <w:rPr>
          <w:rFonts w:ascii="Arial" w:hAnsi="Arial" w:cs="Arial"/>
          <w:b/>
        </w:rPr>
        <w:fldChar w:fldCharType="begin"/>
      </w:r>
      <w:r w:rsidRPr="0015201B">
        <w:rPr>
          <w:rFonts w:ascii="Arial" w:hAnsi="Arial" w:cs="Arial"/>
          <w:b/>
        </w:rPr>
        <w:instrText xml:space="preserve"> SEQ Table \* ARABIC </w:instrText>
      </w:r>
      <w:r w:rsidRPr="0015201B">
        <w:rPr>
          <w:rFonts w:ascii="Arial" w:hAnsi="Arial" w:cs="Arial"/>
          <w:b/>
        </w:rPr>
        <w:fldChar w:fldCharType="separate"/>
      </w:r>
      <w:r w:rsidR="00F86F67">
        <w:rPr>
          <w:rFonts w:ascii="Arial" w:hAnsi="Arial" w:cs="Arial"/>
          <w:b/>
          <w:noProof/>
        </w:rPr>
        <w:t>8</w:t>
      </w:r>
      <w:r w:rsidRPr="0015201B">
        <w:rPr>
          <w:rFonts w:ascii="Arial" w:hAnsi="Arial" w:cs="Arial"/>
          <w:b/>
          <w:noProof/>
        </w:rPr>
        <w:fldChar w:fldCharType="end"/>
      </w:r>
      <w:r w:rsidRPr="0015201B">
        <w:rPr>
          <w:rFonts w:ascii="Arial" w:hAnsi="Arial" w:cs="Arial"/>
          <w:b/>
        </w:rPr>
        <w:t xml:space="preserve">: </w:t>
      </w:r>
      <w:r w:rsidR="00F9771B" w:rsidRPr="0015201B">
        <w:rPr>
          <w:rFonts w:ascii="Arial" w:hAnsi="Arial" w:cs="Arial"/>
          <w:b/>
        </w:rPr>
        <w:t>System</w:t>
      </w:r>
      <w:r w:rsidRPr="0015201B">
        <w:rPr>
          <w:rFonts w:ascii="Arial" w:hAnsi="Arial" w:cs="Arial"/>
          <w:b/>
        </w:rPr>
        <w:t xml:space="preserve"> Role Definitions</w:t>
      </w:r>
    </w:p>
    <w:p w:rsidR="0015201B" w:rsidRPr="00F9771B" w:rsidRDefault="0015201B" w:rsidP="00F9771B">
      <w:pPr>
        <w:jc w:val="center"/>
        <w:rPr>
          <w:b/>
        </w:rPr>
      </w:pPr>
    </w:p>
    <w:tbl>
      <w:tblPr>
        <w:tblW w:w="4981"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3427"/>
        <w:gridCol w:w="2814"/>
        <w:gridCol w:w="3077"/>
      </w:tblGrid>
      <w:tr w:rsidR="00821719" w:rsidRPr="0015201B" w:rsidTr="00821719">
        <w:tc>
          <w:tcPr>
            <w:tcW w:w="351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Role-name</w:t>
            </w:r>
          </w:p>
        </w:tc>
        <w:tc>
          <w:tcPr>
            <w:tcW w:w="288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Account Type</w:t>
            </w:r>
          </w:p>
        </w:tc>
        <w:tc>
          <w:tcPr>
            <w:tcW w:w="3150" w:type="dxa"/>
            <w:tcBorders>
              <w:top w:val="single" w:sz="2" w:space="0" w:color="auto"/>
              <w:left w:val="single" w:sz="2" w:space="0" w:color="auto"/>
              <w:bottom w:val="single" w:sz="2" w:space="0" w:color="auto"/>
              <w:right w:val="single" w:sz="2" w:space="0" w:color="auto"/>
            </w:tcBorders>
            <w:shd w:val="clear" w:color="auto" w:fill="E0E0E0"/>
          </w:tcPr>
          <w:p w:rsidR="00821719" w:rsidRPr="0015201B" w:rsidRDefault="00821719" w:rsidP="00DC4523">
            <w:pPr>
              <w:pStyle w:val="TableHeading"/>
              <w:rPr>
                <w:rFonts w:ascii="Times New Roman" w:hAnsi="Times New Roman" w:cs="Times New Roman"/>
              </w:rPr>
            </w:pPr>
            <w:r w:rsidRPr="0015201B">
              <w:rPr>
                <w:rFonts w:ascii="Times New Roman" w:hAnsi="Times New Roman" w:cs="Times New Roman"/>
              </w:rPr>
              <w:t>Rights</w:t>
            </w:r>
          </w:p>
        </w:tc>
      </w:tr>
      <w:tr w:rsidR="00821719" w:rsidRPr="0015201B" w:rsidTr="00821719">
        <w:tc>
          <w:tcPr>
            <w:tcW w:w="351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Database Administrator</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sys_admin</w:t>
            </w:r>
            <w:proofErr w:type="spellEnd"/>
          </w:p>
        </w:tc>
      </w:tr>
      <w:tr w:rsidR="00821719" w:rsidRPr="0015201B" w:rsidTr="00821719">
        <w:tc>
          <w:tcPr>
            <w:tcW w:w="351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Tester</w:t>
            </w:r>
          </w:p>
        </w:tc>
        <w:tc>
          <w:tcPr>
            <w:tcW w:w="2880" w:type="dxa"/>
            <w:tcBorders>
              <w:top w:val="single" w:sz="2" w:space="0" w:color="auto"/>
            </w:tcBorders>
          </w:tcPr>
          <w:p w:rsidR="00821719" w:rsidRPr="0015201B" w:rsidRDefault="00821719" w:rsidP="003A3E3A">
            <w:pPr>
              <w:pStyle w:val="TableText"/>
              <w:rPr>
                <w:rFonts w:ascii="Times New Roman" w:hAnsi="Times New Roman" w:cs="Times New Roman"/>
                <w:szCs w:val="22"/>
              </w:rPr>
            </w:pPr>
            <w:r w:rsidRPr="0015201B">
              <w:rPr>
                <w:rFonts w:ascii="Times New Roman" w:hAnsi="Times New Roman" w:cs="Times New Roman"/>
                <w:szCs w:val="22"/>
              </w:rPr>
              <w:t>Login</w:t>
            </w:r>
          </w:p>
        </w:tc>
        <w:tc>
          <w:tcPr>
            <w:tcW w:w="3150" w:type="dxa"/>
            <w:tcBorders>
              <w:top w:val="single" w:sz="2" w:space="0" w:color="auto"/>
            </w:tcBorders>
          </w:tcPr>
          <w:p w:rsidR="00821719" w:rsidRPr="0015201B" w:rsidRDefault="00821719" w:rsidP="003A3E3A">
            <w:pPr>
              <w:pStyle w:val="TableText"/>
              <w:rPr>
                <w:rFonts w:ascii="Times New Roman" w:hAnsi="Times New Roman" w:cs="Times New Roman"/>
                <w:szCs w:val="22"/>
              </w:rPr>
            </w:pPr>
            <w:proofErr w:type="spellStart"/>
            <w:r w:rsidRPr="0015201B">
              <w:rPr>
                <w:rFonts w:ascii="Times New Roman" w:hAnsi="Times New Roman" w:cs="Times New Roman"/>
                <w:szCs w:val="22"/>
              </w:rPr>
              <w:t>db_creator</w:t>
            </w:r>
            <w:proofErr w:type="spellEnd"/>
          </w:p>
        </w:tc>
      </w:tr>
      <w:tr w:rsidR="00821719" w:rsidRPr="0015201B" w:rsidTr="00821719">
        <w:tc>
          <w:tcPr>
            <w:tcW w:w="3510" w:type="dxa"/>
            <w:tcBorders>
              <w:top w:val="single" w:sz="2" w:space="0" w:color="auto"/>
              <w:bottom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Analytics</w:t>
            </w:r>
          </w:p>
        </w:tc>
        <w:tc>
          <w:tcPr>
            <w:tcW w:w="288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bottom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db_datareader</w:t>
            </w:r>
            <w:proofErr w:type="spellEnd"/>
            <w:r w:rsidRPr="0015201B">
              <w:rPr>
                <w:rFonts w:ascii="Times New Roman" w:hAnsi="Times New Roman" w:cs="Times New Roman"/>
                <w:szCs w:val="22"/>
              </w:rPr>
              <w:t xml:space="preserve">, </w:t>
            </w:r>
            <w:proofErr w:type="spellStart"/>
            <w:r w:rsidRPr="0015201B">
              <w:rPr>
                <w:rFonts w:ascii="Times New Roman" w:hAnsi="Times New Roman" w:cs="Times New Roman"/>
                <w:szCs w:val="22"/>
              </w:rPr>
              <w:t>db_datawriter</w:t>
            </w:r>
            <w:proofErr w:type="spellEnd"/>
          </w:p>
        </w:tc>
      </w:tr>
      <w:tr w:rsidR="00821719" w:rsidRPr="0015201B" w:rsidTr="00821719">
        <w:tc>
          <w:tcPr>
            <w:tcW w:w="3510" w:type="dxa"/>
            <w:tcBorders>
              <w:top w:val="single" w:sz="2" w:space="0" w:color="auto"/>
            </w:tcBorders>
          </w:tcPr>
          <w:p w:rsidR="00821719" w:rsidRPr="0015201B" w:rsidRDefault="00821719" w:rsidP="00821719">
            <w:pPr>
              <w:pStyle w:val="TableText"/>
              <w:rPr>
                <w:rFonts w:ascii="Times New Roman" w:hAnsi="Times New Roman" w:cs="Times New Roman"/>
                <w:szCs w:val="22"/>
              </w:rPr>
            </w:pPr>
            <w:r w:rsidRPr="0015201B">
              <w:rPr>
                <w:rFonts w:ascii="Times New Roman" w:hAnsi="Times New Roman" w:cs="Times New Roman"/>
                <w:szCs w:val="22"/>
              </w:rPr>
              <w:t>Ad-Hoc Reporting</w:t>
            </w:r>
          </w:p>
        </w:tc>
        <w:tc>
          <w:tcPr>
            <w:tcW w:w="2880" w:type="dxa"/>
            <w:tcBorders>
              <w:top w:val="single" w:sz="2" w:space="0" w:color="auto"/>
            </w:tcBorders>
          </w:tcPr>
          <w:p w:rsidR="00821719" w:rsidRPr="0015201B" w:rsidRDefault="00821719" w:rsidP="00DC4523">
            <w:pPr>
              <w:pStyle w:val="TableText"/>
              <w:rPr>
                <w:rFonts w:ascii="Times New Roman" w:hAnsi="Times New Roman" w:cs="Times New Roman"/>
                <w:szCs w:val="22"/>
              </w:rPr>
            </w:pPr>
            <w:r w:rsidRPr="0015201B">
              <w:rPr>
                <w:rFonts w:ascii="Times New Roman" w:hAnsi="Times New Roman" w:cs="Times New Roman"/>
                <w:szCs w:val="22"/>
              </w:rPr>
              <w:t>User</w:t>
            </w:r>
          </w:p>
        </w:tc>
        <w:tc>
          <w:tcPr>
            <w:tcW w:w="3150" w:type="dxa"/>
            <w:tcBorders>
              <w:top w:val="single" w:sz="2" w:space="0" w:color="auto"/>
            </w:tcBorders>
          </w:tcPr>
          <w:p w:rsidR="00821719" w:rsidRPr="0015201B" w:rsidRDefault="00821719" w:rsidP="00DC4523">
            <w:pPr>
              <w:pStyle w:val="TableText"/>
              <w:rPr>
                <w:rFonts w:ascii="Times New Roman" w:hAnsi="Times New Roman" w:cs="Times New Roman"/>
                <w:szCs w:val="22"/>
              </w:rPr>
            </w:pPr>
            <w:proofErr w:type="spellStart"/>
            <w:r w:rsidRPr="0015201B">
              <w:rPr>
                <w:rFonts w:ascii="Times New Roman" w:hAnsi="Times New Roman" w:cs="Times New Roman"/>
                <w:szCs w:val="22"/>
              </w:rPr>
              <w:t>db_datareader</w:t>
            </w:r>
            <w:proofErr w:type="spellEnd"/>
          </w:p>
        </w:tc>
      </w:tr>
    </w:tbl>
    <w:p w:rsidR="00DC4523" w:rsidRDefault="00BC4320" w:rsidP="0015201B">
      <w:pPr>
        <w:pStyle w:val="Heading2"/>
      </w:pPr>
      <w:bookmarkStart w:id="96" w:name="_Toc216080859"/>
      <w:bookmarkStart w:id="97" w:name="_Toc230421386"/>
      <w:bookmarkStart w:id="98" w:name="_Toc424125354"/>
      <w:bookmarkStart w:id="99" w:name="_Toc424141020"/>
      <w:bookmarkStart w:id="100" w:name="_Toc431265763"/>
      <w:r w:rsidRPr="0015201B">
        <w:t xml:space="preserve">Role Definitions </w:t>
      </w:r>
      <w:bookmarkEnd w:id="96"/>
      <w:bookmarkEnd w:id="97"/>
      <w:r w:rsidRPr="0015201B">
        <w:t>(Dashboard)</w:t>
      </w:r>
      <w:bookmarkEnd w:id="98"/>
      <w:bookmarkEnd w:id="99"/>
    </w:p>
    <w:p w:rsidR="0015201B" w:rsidRPr="0015201B" w:rsidRDefault="0015201B" w:rsidP="0015201B"/>
    <w:p w:rsidR="00F9771B" w:rsidRPr="0015201B" w:rsidRDefault="0015201B" w:rsidP="0015201B">
      <w:pPr>
        <w:pStyle w:val="Caption"/>
        <w:jc w:val="center"/>
        <w:rPr>
          <w:b/>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9</w:t>
      </w:r>
      <w:r w:rsidRPr="0015201B">
        <w:rPr>
          <w:b/>
          <w:sz w:val="22"/>
          <w:szCs w:val="22"/>
        </w:rPr>
        <w:fldChar w:fldCharType="end"/>
      </w:r>
      <w:r w:rsidRPr="0015201B">
        <w:rPr>
          <w:b/>
          <w:sz w:val="22"/>
          <w:szCs w:val="22"/>
        </w:rPr>
        <w:t>: Dashboard Role Definitions</w:t>
      </w:r>
    </w:p>
    <w:tbl>
      <w:tblPr>
        <w:tblW w:w="5000" w:type="pc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4809"/>
        <w:gridCol w:w="4545"/>
      </w:tblGrid>
      <w:tr w:rsidR="00DC4523" w:rsidRPr="004220A9" w:rsidTr="005420EF">
        <w:tc>
          <w:tcPr>
            <w:tcW w:w="492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DC4523" w:rsidP="00DC4523">
            <w:pPr>
              <w:pStyle w:val="TableHeading"/>
              <w:rPr>
                <w:rFonts w:ascii="Times New Roman" w:hAnsi="Times New Roman" w:cs="Times New Roman"/>
              </w:rPr>
            </w:pPr>
            <w:r w:rsidRPr="004220A9">
              <w:rPr>
                <w:rFonts w:ascii="Times New Roman" w:hAnsi="Times New Roman" w:cs="Times New Roman"/>
              </w:rPr>
              <w:t>User name</w:t>
            </w:r>
          </w:p>
        </w:tc>
        <w:tc>
          <w:tcPr>
            <w:tcW w:w="4653" w:type="dxa"/>
            <w:tcBorders>
              <w:top w:val="single" w:sz="2" w:space="0" w:color="auto"/>
              <w:left w:val="single" w:sz="2" w:space="0" w:color="auto"/>
              <w:bottom w:val="single" w:sz="2" w:space="0" w:color="auto"/>
              <w:right w:val="single" w:sz="2" w:space="0" w:color="auto"/>
            </w:tcBorders>
            <w:shd w:val="clear" w:color="auto" w:fill="E0E0E0"/>
          </w:tcPr>
          <w:p w:rsidR="00DC4523" w:rsidRPr="004220A9" w:rsidRDefault="00035C93" w:rsidP="00DC4523">
            <w:pPr>
              <w:pStyle w:val="TableHeading"/>
              <w:rPr>
                <w:rFonts w:ascii="Times New Roman" w:hAnsi="Times New Roman" w:cs="Times New Roman"/>
              </w:rPr>
            </w:pPr>
            <w:r>
              <w:rPr>
                <w:rFonts w:ascii="Times New Roman" w:hAnsi="Times New Roman" w:cs="Times New Roman"/>
              </w:rPr>
              <w:t>Description</w:t>
            </w:r>
          </w:p>
        </w:tc>
      </w:tr>
      <w:tr w:rsidR="00DC4523" w:rsidRPr="004220A9" w:rsidTr="00821719">
        <w:tc>
          <w:tcPr>
            <w:tcW w:w="492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VAMC level</w:t>
            </w:r>
          </w:p>
        </w:tc>
        <w:tc>
          <w:tcPr>
            <w:tcW w:w="4653" w:type="dxa"/>
            <w:tcBorders>
              <w:top w:val="single" w:sz="2" w:space="0" w:color="auto"/>
              <w:bottom w:val="single" w:sz="2" w:space="0" w:color="auto"/>
            </w:tcBorders>
          </w:tcPr>
          <w:p w:rsidR="00DC4523"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VISN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821719">
        <w:tc>
          <w:tcPr>
            <w:tcW w:w="4923" w:type="dxa"/>
            <w:tcBorders>
              <w:top w:val="single" w:sz="2" w:space="0" w:color="auto"/>
              <w:bottom w:val="single" w:sz="2" w:space="0" w:color="auto"/>
            </w:tcBorders>
          </w:tcPr>
          <w:p w:rsidR="00821719" w:rsidRDefault="00821719" w:rsidP="00DC4523">
            <w:pPr>
              <w:pStyle w:val="TableText"/>
              <w:rPr>
                <w:rFonts w:ascii="Times New Roman" w:hAnsi="Times New Roman" w:cs="Times New Roman"/>
              </w:rPr>
            </w:pPr>
            <w:r>
              <w:rPr>
                <w:rFonts w:ascii="Times New Roman" w:hAnsi="Times New Roman" w:cs="Times New Roman"/>
              </w:rPr>
              <w:t>Region Level</w:t>
            </w:r>
          </w:p>
        </w:tc>
        <w:tc>
          <w:tcPr>
            <w:tcW w:w="4653" w:type="dxa"/>
            <w:tcBorders>
              <w:top w:val="single" w:sz="2" w:space="0" w:color="auto"/>
              <w:bottom w:val="single" w:sz="2" w:space="0" w:color="auto"/>
            </w:tcBorders>
          </w:tcPr>
          <w:p w:rsidR="00821719" w:rsidRPr="004220A9" w:rsidRDefault="00821719" w:rsidP="00DC4523">
            <w:pPr>
              <w:pStyle w:val="TableText"/>
              <w:rPr>
                <w:rFonts w:ascii="Times New Roman" w:hAnsi="Times New Roman" w:cs="Times New Roman"/>
              </w:rPr>
            </w:pPr>
            <w:r>
              <w:rPr>
                <w:rFonts w:ascii="Times New Roman" w:hAnsi="Times New Roman" w:cs="Times New Roman"/>
              </w:rPr>
              <w:t>TBD</w:t>
            </w:r>
          </w:p>
        </w:tc>
      </w:tr>
      <w:tr w:rsidR="00821719" w:rsidRPr="004220A9" w:rsidTr="003A3E3A">
        <w:tc>
          <w:tcPr>
            <w:tcW w:w="4923" w:type="dxa"/>
            <w:tcBorders>
              <w:top w:val="single" w:sz="2" w:space="0" w:color="auto"/>
            </w:tcBorders>
          </w:tcPr>
          <w:p w:rsidR="00821719" w:rsidRDefault="00821719" w:rsidP="003A3E3A">
            <w:pPr>
              <w:pStyle w:val="TableText"/>
              <w:rPr>
                <w:rFonts w:ascii="Times New Roman" w:hAnsi="Times New Roman" w:cs="Times New Roman"/>
              </w:rPr>
            </w:pPr>
            <w:r>
              <w:rPr>
                <w:rFonts w:ascii="Times New Roman" w:hAnsi="Times New Roman" w:cs="Times New Roman"/>
              </w:rPr>
              <w:t>National Level</w:t>
            </w:r>
          </w:p>
        </w:tc>
        <w:tc>
          <w:tcPr>
            <w:tcW w:w="4653" w:type="dxa"/>
            <w:tcBorders>
              <w:top w:val="single" w:sz="2" w:space="0" w:color="auto"/>
            </w:tcBorders>
          </w:tcPr>
          <w:p w:rsidR="00011C3D" w:rsidRPr="004220A9" w:rsidRDefault="00821719" w:rsidP="003A3E3A">
            <w:pPr>
              <w:pStyle w:val="TableText"/>
              <w:rPr>
                <w:rFonts w:ascii="Times New Roman" w:hAnsi="Times New Roman" w:cs="Times New Roman"/>
              </w:rPr>
            </w:pPr>
            <w:r>
              <w:rPr>
                <w:rFonts w:ascii="Times New Roman" w:hAnsi="Times New Roman" w:cs="Times New Roman"/>
              </w:rPr>
              <w:t>TBD</w:t>
            </w:r>
          </w:p>
        </w:tc>
      </w:tr>
    </w:tbl>
    <w:p w:rsidR="0015201B" w:rsidRDefault="004913D9" w:rsidP="00CE6103">
      <w:pPr>
        <w:pStyle w:val="Heading2"/>
      </w:pPr>
      <w:bookmarkStart w:id="101" w:name="_Toc424125355"/>
      <w:bookmarkStart w:id="102" w:name="_Toc424141021"/>
      <w:bookmarkStart w:id="103" w:name="_Toc408716803"/>
      <w:bookmarkStart w:id="104" w:name="_Toc408717007"/>
      <w:bookmarkStart w:id="105" w:name="_Toc431265764"/>
      <w:bookmarkStart w:id="106" w:name="_Toc216080861"/>
      <w:bookmarkStart w:id="107" w:name="_Toc230421388"/>
      <w:bookmarkEnd w:id="100"/>
      <w:r w:rsidRPr="004913D9">
        <w:t>Node JS Data APIs</w:t>
      </w:r>
      <w:bookmarkEnd w:id="101"/>
      <w:bookmarkEnd w:id="102"/>
    </w:p>
    <w:p w:rsidR="004913D9" w:rsidRDefault="004913D9" w:rsidP="00CE6103">
      <w:r w:rsidRPr="004913D9">
        <w:t xml:space="preserve">Data access for dashboard users will be managed by the IRDS system. When the user has a request for data, the </w:t>
      </w:r>
      <w:r w:rsidR="007E4C59" w:rsidRPr="004913D9">
        <w:t>browser</w:t>
      </w:r>
      <w:r w:rsidRPr="004913D9">
        <w:t xml:space="preserve"> will make a request to the IRDS server </w:t>
      </w:r>
      <w:r>
        <w:t xml:space="preserve">for that data </w:t>
      </w:r>
      <w:r w:rsidRPr="004913D9">
        <w:t>b</w:t>
      </w:r>
      <w:r>
        <w:t>y</w:t>
      </w:r>
      <w:r w:rsidRPr="004913D9">
        <w:t xml:space="preserve"> calling a specific Node JS data API. </w:t>
      </w:r>
    </w:p>
    <w:p w:rsidR="004913D9" w:rsidRDefault="004913D9" w:rsidP="00CE6103"/>
    <w:p w:rsidR="004913D9" w:rsidRDefault="004913D9" w:rsidP="00CE6103">
      <w:r w:rsidRPr="004913D9">
        <w:t>Upon startup, the server will have a Node JS program run</w:t>
      </w:r>
      <w:r>
        <w:t>ning</w:t>
      </w:r>
      <w:r w:rsidRPr="004913D9">
        <w:t xml:space="preserve"> that constan</w:t>
      </w:r>
      <w:r>
        <w:t>t</w:t>
      </w:r>
      <w:r w:rsidRPr="004913D9">
        <w:t xml:space="preserve">ly listens for these browser requests. Upon receiving a request, the program will run the API, which queries data from the Reach database and returns the query output to the browser to </w:t>
      </w:r>
      <w:r w:rsidR="009B2B53">
        <w:t xml:space="preserve">be </w:t>
      </w:r>
      <w:r w:rsidRPr="004913D9">
        <w:t>displayed appropriately in a browser page.</w:t>
      </w:r>
    </w:p>
    <w:p w:rsidR="00893F47" w:rsidRDefault="00893F47" w:rsidP="00CE6103"/>
    <w:p w:rsidR="00893F47" w:rsidRDefault="00DE2A69" w:rsidP="00CE6103">
      <w:r>
        <w:object w:dxaOrig="9705" w:dyaOrig="8895">
          <v:shape id="_x0000_i1030" type="#_x0000_t75" style="width:467.55pt;height:428.55pt" o:ole="">
            <v:imagedata r:id="rId26" o:title=""/>
          </v:shape>
          <o:OLEObject Type="Embed" ProgID="Visio.Drawing.15" ShapeID="_x0000_i1030" DrawAspect="Content" ObjectID="_1498665545" r:id="rId27"/>
        </w:object>
      </w:r>
    </w:p>
    <w:p w:rsidR="004913D9" w:rsidRDefault="00F0570F" w:rsidP="00125B79">
      <w:pPr>
        <w:pStyle w:val="Caption"/>
        <w:jc w:val="center"/>
        <w:rPr>
          <w:b/>
          <w:szCs w:val="22"/>
        </w:rPr>
      </w:pPr>
      <w:r w:rsidRPr="00D87AC4">
        <w:rPr>
          <w:b/>
        </w:rPr>
        <w:t xml:space="preserve">Figure </w:t>
      </w:r>
      <w:r w:rsidRPr="00D87AC4">
        <w:rPr>
          <w:b/>
        </w:rPr>
        <w:fldChar w:fldCharType="begin"/>
      </w:r>
      <w:r w:rsidRPr="00D87AC4">
        <w:rPr>
          <w:b/>
        </w:rPr>
        <w:instrText xml:space="preserve"> SEQ Figure \* ARABIC </w:instrText>
      </w:r>
      <w:r w:rsidRPr="00D87AC4">
        <w:rPr>
          <w:b/>
        </w:rPr>
        <w:fldChar w:fldCharType="separate"/>
      </w:r>
      <w:r w:rsidR="00F86F67">
        <w:rPr>
          <w:b/>
          <w:noProof/>
        </w:rPr>
        <w:t>5</w:t>
      </w:r>
      <w:r w:rsidRPr="00D87AC4">
        <w:rPr>
          <w:b/>
        </w:rPr>
        <w:fldChar w:fldCharType="end"/>
      </w:r>
      <w:r w:rsidR="00C666AC" w:rsidRPr="00D87AC4">
        <w:rPr>
          <w:b/>
          <w:szCs w:val="22"/>
        </w:rPr>
        <w:t>:</w:t>
      </w:r>
      <w:r w:rsidR="00C666AC">
        <w:t xml:space="preserve"> </w:t>
      </w:r>
      <w:r w:rsidR="00893F47">
        <w:rPr>
          <w:b/>
          <w:szCs w:val="22"/>
        </w:rPr>
        <w:t>Dashboard Data Request Process</w:t>
      </w:r>
    </w:p>
    <w:p w:rsidR="00D87AC4" w:rsidRDefault="00D87AC4" w:rsidP="00D87AC4"/>
    <w:p w:rsidR="00D87AC4" w:rsidRDefault="00D87AC4" w:rsidP="00D87AC4"/>
    <w:p w:rsidR="00D87AC4" w:rsidRPr="00D87AC4" w:rsidRDefault="00D87AC4" w:rsidP="00D87AC4"/>
    <w:p w:rsidR="004913D9" w:rsidRDefault="004913D9" w:rsidP="00CE6103">
      <w:pPr>
        <w:pStyle w:val="Heading3"/>
      </w:pPr>
      <w:bookmarkStart w:id="108" w:name="_Toc424125356"/>
      <w:bookmarkStart w:id="109" w:name="_Toc424141022"/>
      <w:r>
        <w:t>API listing</w:t>
      </w:r>
      <w:bookmarkEnd w:id="108"/>
      <w:bookmarkEnd w:id="109"/>
    </w:p>
    <w:p w:rsidR="008E37B2" w:rsidRPr="00F0547F" w:rsidRDefault="008E37B2" w:rsidP="00F0547F"/>
    <w:p w:rsidR="00DA684C" w:rsidRPr="00D87AC4" w:rsidRDefault="00DA684C" w:rsidP="00D87AC4">
      <w:pPr>
        <w:pStyle w:val="Caption"/>
        <w:jc w:val="center"/>
        <w:rPr>
          <w:sz w:val="22"/>
          <w:szCs w:val="22"/>
        </w:rPr>
      </w:pPr>
      <w:r w:rsidRPr="0015201B">
        <w:rPr>
          <w:b/>
          <w:sz w:val="22"/>
          <w:szCs w:val="22"/>
        </w:rPr>
        <w:t xml:space="preserve">Table </w:t>
      </w:r>
      <w:r w:rsidRPr="0015201B">
        <w:rPr>
          <w:b/>
          <w:sz w:val="22"/>
          <w:szCs w:val="22"/>
        </w:rPr>
        <w:fldChar w:fldCharType="begin"/>
      </w:r>
      <w:r w:rsidRPr="0015201B">
        <w:rPr>
          <w:b/>
          <w:sz w:val="22"/>
          <w:szCs w:val="22"/>
        </w:rPr>
        <w:instrText xml:space="preserve"> SEQ Table \* ARABIC </w:instrText>
      </w:r>
      <w:r w:rsidRPr="0015201B">
        <w:rPr>
          <w:b/>
          <w:sz w:val="22"/>
          <w:szCs w:val="22"/>
        </w:rPr>
        <w:fldChar w:fldCharType="separate"/>
      </w:r>
      <w:r w:rsidR="00F86F67">
        <w:rPr>
          <w:b/>
          <w:noProof/>
          <w:sz w:val="22"/>
          <w:szCs w:val="22"/>
        </w:rPr>
        <w:t>10</w:t>
      </w:r>
      <w:r w:rsidRPr="0015201B">
        <w:rPr>
          <w:b/>
          <w:sz w:val="22"/>
          <w:szCs w:val="22"/>
        </w:rPr>
        <w:fldChar w:fldCharType="end"/>
      </w:r>
      <w:r w:rsidRPr="0015201B">
        <w:rPr>
          <w:b/>
          <w:sz w:val="22"/>
          <w:szCs w:val="22"/>
        </w:rPr>
        <w:t xml:space="preserve">: </w:t>
      </w:r>
      <w:r>
        <w:rPr>
          <w:b/>
          <w:sz w:val="22"/>
          <w:szCs w:val="22"/>
        </w:rPr>
        <w:t>Data APIs</w:t>
      </w:r>
    </w:p>
    <w:tbl>
      <w:tblPr>
        <w:tblStyle w:val="TableGrid"/>
        <w:tblW w:w="0" w:type="auto"/>
        <w:tblLook w:val="04A0" w:firstRow="1" w:lastRow="0" w:firstColumn="1" w:lastColumn="0" w:noHBand="0" w:noVBand="1"/>
      </w:tblPr>
      <w:tblGrid>
        <w:gridCol w:w="2453"/>
        <w:gridCol w:w="1695"/>
        <w:gridCol w:w="2080"/>
        <w:gridCol w:w="3122"/>
      </w:tblGrid>
      <w:tr w:rsidR="009B2B53" w:rsidRPr="009B2B53" w:rsidTr="009B2B53">
        <w:trPr>
          <w:trHeight w:val="300"/>
        </w:trPr>
        <w:tc>
          <w:tcPr>
            <w:tcW w:w="2320" w:type="dxa"/>
            <w:noWrap/>
            <w:hideMark/>
          </w:tcPr>
          <w:p w:rsidR="009B2B53" w:rsidRPr="009B2B53" w:rsidRDefault="009B2B53">
            <w:pPr>
              <w:rPr>
                <w:b/>
                <w:bCs/>
                <w:u w:val="single"/>
              </w:rPr>
            </w:pPr>
            <w:r w:rsidRPr="009B2B53">
              <w:rPr>
                <w:b/>
                <w:bCs/>
                <w:u w:val="single"/>
              </w:rPr>
              <w:t>API</w:t>
            </w:r>
          </w:p>
        </w:tc>
        <w:tc>
          <w:tcPr>
            <w:tcW w:w="5860" w:type="dxa"/>
            <w:hideMark/>
          </w:tcPr>
          <w:p w:rsidR="009B2B53" w:rsidRPr="009B2B53" w:rsidRDefault="009B2B53">
            <w:pPr>
              <w:rPr>
                <w:b/>
                <w:bCs/>
                <w:u w:val="single"/>
              </w:rPr>
            </w:pPr>
            <w:r w:rsidRPr="009B2B53">
              <w:rPr>
                <w:b/>
                <w:bCs/>
                <w:u w:val="single"/>
              </w:rPr>
              <w:t>Description</w:t>
            </w:r>
          </w:p>
        </w:tc>
        <w:tc>
          <w:tcPr>
            <w:tcW w:w="2080" w:type="dxa"/>
            <w:noWrap/>
            <w:hideMark/>
          </w:tcPr>
          <w:p w:rsidR="009B2B53" w:rsidRPr="009B2B53" w:rsidRDefault="009B2B53">
            <w:pPr>
              <w:rPr>
                <w:b/>
                <w:bCs/>
                <w:u w:val="single"/>
              </w:rPr>
            </w:pPr>
            <w:r w:rsidRPr="009B2B53">
              <w:rPr>
                <w:b/>
                <w:bCs/>
                <w:u w:val="single"/>
              </w:rPr>
              <w:t>Input Parameters</w:t>
            </w:r>
          </w:p>
        </w:tc>
        <w:tc>
          <w:tcPr>
            <w:tcW w:w="8020" w:type="dxa"/>
            <w:hideMark/>
          </w:tcPr>
          <w:p w:rsidR="009B2B53" w:rsidRPr="009B2B53" w:rsidRDefault="009B2B53">
            <w:pPr>
              <w:rPr>
                <w:b/>
                <w:bCs/>
                <w:u w:val="single"/>
              </w:rPr>
            </w:pPr>
            <w:r w:rsidRPr="009B2B53">
              <w:rPr>
                <w:b/>
                <w:bCs/>
                <w:u w:val="single"/>
              </w:rPr>
              <w:t>API Data Output</w:t>
            </w:r>
          </w:p>
        </w:tc>
      </w:tr>
      <w:tr w:rsidR="009B2B53" w:rsidRPr="009B2B53" w:rsidTr="009B2B53">
        <w:trPr>
          <w:trHeight w:val="600"/>
        </w:trPr>
        <w:tc>
          <w:tcPr>
            <w:tcW w:w="2320" w:type="dxa"/>
            <w:noWrap/>
            <w:hideMark/>
          </w:tcPr>
          <w:p w:rsidR="009B2B53" w:rsidRPr="009B2B53" w:rsidRDefault="009B2B53">
            <w:proofErr w:type="spellStart"/>
            <w:r w:rsidRPr="009B2B53">
              <w:t>facilitiesByState</w:t>
            </w:r>
            <w:proofErr w:type="spellEnd"/>
          </w:p>
        </w:tc>
        <w:tc>
          <w:tcPr>
            <w:tcW w:w="5860" w:type="dxa"/>
            <w:hideMark/>
          </w:tcPr>
          <w:p w:rsidR="009B2B53" w:rsidRPr="009B2B53" w:rsidRDefault="009B2B53">
            <w:r w:rsidRPr="009B2B53">
              <w:t>Returns data for each VAMC in a given state</w:t>
            </w:r>
          </w:p>
        </w:tc>
        <w:tc>
          <w:tcPr>
            <w:tcW w:w="2080" w:type="dxa"/>
            <w:noWrap/>
            <w:hideMark/>
          </w:tcPr>
          <w:p w:rsidR="009B2B53" w:rsidRPr="009B2B53" w:rsidRDefault="009B2B53">
            <w:r w:rsidRPr="009B2B53">
              <w:t xml:space="preserve">State </w:t>
            </w:r>
            <w:proofErr w:type="spellStart"/>
            <w:r w:rsidRPr="009B2B53">
              <w:t>Abbr</w:t>
            </w:r>
            <w:proofErr w:type="spellEnd"/>
          </w:p>
        </w:tc>
        <w:tc>
          <w:tcPr>
            <w:tcW w:w="8020" w:type="dxa"/>
            <w:hideMark/>
          </w:tcPr>
          <w:p w:rsidR="009B2B53" w:rsidRPr="009B2B53" w:rsidRDefault="009B2B53">
            <w:r w:rsidRPr="009B2B53">
              <w:t xml:space="preserve">VAMC data for facilities within the given state (STA3N, # of </w:t>
            </w:r>
            <w:r w:rsidR="0064711D">
              <w:t>Veteran</w:t>
            </w:r>
            <w:r w:rsidRPr="009B2B53">
              <w:t>s in IRDS tied to each VAMC)</w:t>
            </w:r>
          </w:p>
        </w:tc>
      </w:tr>
      <w:tr w:rsidR="009B2B53" w:rsidRPr="009B2B53" w:rsidTr="009B2B53">
        <w:trPr>
          <w:trHeight w:val="300"/>
        </w:trPr>
        <w:tc>
          <w:tcPr>
            <w:tcW w:w="2320" w:type="dxa"/>
            <w:noWrap/>
            <w:hideMark/>
          </w:tcPr>
          <w:p w:rsidR="009B2B53" w:rsidRPr="009B2B53" w:rsidRDefault="009B2B53">
            <w:proofErr w:type="spellStart"/>
            <w:r w:rsidRPr="009B2B53">
              <w:lastRenderedPageBreak/>
              <w:t>facilitiesByStateCount</w:t>
            </w:r>
            <w:proofErr w:type="spellEnd"/>
          </w:p>
        </w:tc>
        <w:tc>
          <w:tcPr>
            <w:tcW w:w="5860" w:type="dxa"/>
            <w:hideMark/>
          </w:tcPr>
          <w:p w:rsidR="009B2B53" w:rsidRPr="009B2B53" w:rsidRDefault="009B2B53">
            <w:r w:rsidRPr="009B2B53">
              <w:t>Returns number of VAMCs for each state</w:t>
            </w:r>
          </w:p>
        </w:tc>
        <w:tc>
          <w:tcPr>
            <w:tcW w:w="2080" w:type="dxa"/>
            <w:noWrap/>
            <w:hideMark/>
          </w:tcPr>
          <w:p w:rsidR="009B2B53" w:rsidRPr="009B2B53" w:rsidRDefault="009B2B53">
            <w:r w:rsidRPr="009B2B53">
              <w:t>none</w:t>
            </w:r>
          </w:p>
        </w:tc>
        <w:tc>
          <w:tcPr>
            <w:tcW w:w="8020" w:type="dxa"/>
            <w:hideMark/>
          </w:tcPr>
          <w:p w:rsidR="009B2B53" w:rsidRPr="009B2B53" w:rsidRDefault="009B2B53">
            <w:r w:rsidRPr="009B2B53">
              <w:t>A list of states and  facility count for that state</w:t>
            </w:r>
          </w:p>
        </w:tc>
      </w:tr>
      <w:tr w:rsidR="009B2B53" w:rsidRPr="009B2B53" w:rsidTr="009B2B53">
        <w:trPr>
          <w:trHeight w:val="600"/>
        </w:trPr>
        <w:tc>
          <w:tcPr>
            <w:tcW w:w="2320" w:type="dxa"/>
            <w:noWrap/>
            <w:hideMark/>
          </w:tcPr>
          <w:p w:rsidR="009B2B53" w:rsidRPr="009B2B53" w:rsidRDefault="009B2B53">
            <w:proofErr w:type="spellStart"/>
            <w:r w:rsidRPr="009B2B53">
              <w:t>scoreSummaryByVAMC</w:t>
            </w:r>
            <w:proofErr w:type="spellEnd"/>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9B2B53">
            <w:r w:rsidRPr="009B2B53">
              <w:t xml:space="preserve">A count of </w:t>
            </w:r>
            <w:r w:rsidR="0064711D">
              <w:t>Veteran</w:t>
            </w:r>
            <w:r w:rsidRPr="009B2B53">
              <w:t>s for that VAMC who are Extreme/High/Medium/Low risk of suicide based on the score calculated by the IRDS risk model</w:t>
            </w:r>
          </w:p>
        </w:tc>
      </w:tr>
      <w:tr w:rsidR="009B2B53" w:rsidRPr="009B2B53" w:rsidTr="009B2B53">
        <w:trPr>
          <w:trHeight w:val="600"/>
        </w:trPr>
        <w:tc>
          <w:tcPr>
            <w:tcW w:w="2320" w:type="dxa"/>
            <w:noWrap/>
            <w:hideMark/>
          </w:tcPr>
          <w:p w:rsidR="009B2B53" w:rsidRPr="009B2B53" w:rsidRDefault="009B2B53">
            <w:proofErr w:type="spellStart"/>
            <w:r w:rsidRPr="009B2B53">
              <w:t>scoreSummaryByVISN</w:t>
            </w:r>
            <w:proofErr w:type="spellEnd"/>
          </w:p>
        </w:tc>
        <w:tc>
          <w:tcPr>
            <w:tcW w:w="5860" w:type="dxa"/>
            <w:hideMark/>
          </w:tcPr>
          <w:p w:rsidR="009B2B53" w:rsidRPr="009B2B53" w:rsidRDefault="009B2B53">
            <w:r w:rsidRPr="009B2B53">
              <w:t xml:space="preserve">Returns a breakdown of risk scores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for that VISN who are Extreme/High/Medium/Low risk of suicide based on the score calculated by the IRDS risk model</w:t>
            </w:r>
          </w:p>
        </w:tc>
      </w:tr>
      <w:tr w:rsidR="009B2B53" w:rsidRPr="009B2B53" w:rsidTr="009B2B53">
        <w:trPr>
          <w:trHeight w:val="900"/>
        </w:trPr>
        <w:tc>
          <w:tcPr>
            <w:tcW w:w="2320" w:type="dxa"/>
            <w:noWrap/>
            <w:hideMark/>
          </w:tcPr>
          <w:p w:rsidR="009B2B53" w:rsidRPr="009B2B53" w:rsidRDefault="009B2B53">
            <w:proofErr w:type="spellStart"/>
            <w:r w:rsidRPr="009B2B53">
              <w:t>totalRiskByState</w:t>
            </w:r>
            <w:proofErr w:type="spellEnd"/>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State</w:t>
            </w:r>
          </w:p>
        </w:tc>
        <w:tc>
          <w:tcPr>
            <w:tcW w:w="2080" w:type="dxa"/>
            <w:noWrap/>
            <w:hideMark/>
          </w:tcPr>
          <w:p w:rsidR="009B2B53" w:rsidRPr="009B2B53" w:rsidRDefault="009B2B53">
            <w:r w:rsidRPr="009B2B53">
              <w:t xml:space="preserve">State </w:t>
            </w:r>
            <w:proofErr w:type="spellStart"/>
            <w:r w:rsidRPr="009B2B53">
              <w:t>Abbr</w:t>
            </w:r>
            <w:proofErr w:type="spellEnd"/>
            <w:r w:rsidRPr="009B2B53">
              <w:t xml:space="preserve"> (optional)</w:t>
            </w:r>
          </w:p>
        </w:tc>
        <w:tc>
          <w:tcPr>
            <w:tcW w:w="8020" w:type="dxa"/>
            <w:hideMark/>
          </w:tcPr>
          <w:p w:rsidR="009B2B53" w:rsidRPr="009B2B53" w:rsidRDefault="009B2B53">
            <w:r w:rsidRPr="009B2B53">
              <w:t xml:space="preserve">A count of </w:t>
            </w:r>
            <w:r w:rsidR="0064711D">
              <w:t>Veteran</w:t>
            </w:r>
            <w:r w:rsidRPr="009B2B53">
              <w:t xml:space="preserve">s who are positive for risk factors (such as Diagnosed for PTSD, History of drug use) per the state. If the state parameter is not passed, counts are given for all </w:t>
            </w:r>
            <w:r w:rsidR="002F615B">
              <w:t>Veterans</w:t>
            </w:r>
            <w:r w:rsidRPr="009B2B53">
              <w:t xml:space="preserve"> in the IRDS system</w:t>
            </w:r>
          </w:p>
        </w:tc>
      </w:tr>
      <w:tr w:rsidR="009B2B53" w:rsidRPr="009B2B53" w:rsidTr="009B2B53">
        <w:trPr>
          <w:trHeight w:val="600"/>
        </w:trPr>
        <w:tc>
          <w:tcPr>
            <w:tcW w:w="2320" w:type="dxa"/>
            <w:noWrap/>
            <w:hideMark/>
          </w:tcPr>
          <w:p w:rsidR="009B2B53" w:rsidRPr="009B2B53" w:rsidRDefault="009B2B53">
            <w:proofErr w:type="spellStart"/>
            <w:r w:rsidRPr="009B2B53">
              <w:t>totalRiskByVISN</w:t>
            </w:r>
            <w:proofErr w:type="spellEnd"/>
          </w:p>
        </w:tc>
        <w:tc>
          <w:tcPr>
            <w:tcW w:w="5860" w:type="dxa"/>
            <w:hideMark/>
          </w:tcPr>
          <w:p w:rsidR="009B2B53" w:rsidRPr="009B2B53" w:rsidRDefault="009B2B53">
            <w:r w:rsidRPr="009B2B53">
              <w:t xml:space="preserve">Returns a breakdown of risk factors for </w:t>
            </w:r>
            <w:r w:rsidR="0064711D">
              <w:t>Veteran</w:t>
            </w:r>
            <w:r w:rsidRPr="009B2B53">
              <w:t>s in the IRDS system tied to a VISN</w:t>
            </w:r>
          </w:p>
        </w:tc>
        <w:tc>
          <w:tcPr>
            <w:tcW w:w="2080" w:type="dxa"/>
            <w:noWrap/>
            <w:hideMark/>
          </w:tcPr>
          <w:p w:rsidR="009B2B53" w:rsidRPr="009B2B53" w:rsidRDefault="009B2B53">
            <w:r w:rsidRPr="009B2B53">
              <w:t>VISN ID</w:t>
            </w:r>
          </w:p>
        </w:tc>
        <w:tc>
          <w:tcPr>
            <w:tcW w:w="8020" w:type="dxa"/>
            <w:hideMark/>
          </w:tcPr>
          <w:p w:rsidR="009B2B53" w:rsidRPr="009B2B53" w:rsidRDefault="009B2B53">
            <w:r w:rsidRPr="009B2B53">
              <w:t xml:space="preserve">A count of </w:t>
            </w:r>
            <w:r w:rsidR="0064711D">
              <w:t>Veteran</w:t>
            </w:r>
            <w:r w:rsidRPr="009B2B53">
              <w:t>s who are positive for risk factors (such as Diagnosed for PTSD, History of drug use) per the VISN</w:t>
            </w:r>
          </w:p>
        </w:tc>
      </w:tr>
      <w:tr w:rsidR="009B2B53" w:rsidRPr="009B2B53" w:rsidTr="009B2B53">
        <w:trPr>
          <w:trHeight w:val="300"/>
        </w:trPr>
        <w:tc>
          <w:tcPr>
            <w:tcW w:w="2320" w:type="dxa"/>
            <w:noWrap/>
            <w:hideMark/>
          </w:tcPr>
          <w:p w:rsidR="009B2B53" w:rsidRPr="009B2B53" w:rsidRDefault="009B2B53">
            <w:proofErr w:type="spellStart"/>
            <w:r w:rsidRPr="009B2B53">
              <w:t>userLogin</w:t>
            </w:r>
            <w:proofErr w:type="spellEnd"/>
          </w:p>
        </w:tc>
        <w:tc>
          <w:tcPr>
            <w:tcW w:w="5860" w:type="dxa"/>
            <w:hideMark/>
          </w:tcPr>
          <w:p w:rsidR="009B2B53" w:rsidRPr="009B2B53" w:rsidRDefault="009B2B53">
            <w:r w:rsidRPr="009B2B53">
              <w:t>Grants user access to the IRDS system</w:t>
            </w:r>
          </w:p>
        </w:tc>
        <w:tc>
          <w:tcPr>
            <w:tcW w:w="2080" w:type="dxa"/>
            <w:noWrap/>
            <w:hideMark/>
          </w:tcPr>
          <w:p w:rsidR="009B2B53" w:rsidRPr="009B2B53" w:rsidRDefault="009B2B53">
            <w:r w:rsidRPr="009B2B53">
              <w:t>Username, Password</w:t>
            </w:r>
          </w:p>
        </w:tc>
        <w:tc>
          <w:tcPr>
            <w:tcW w:w="8020" w:type="dxa"/>
            <w:hideMark/>
          </w:tcPr>
          <w:p w:rsidR="009B2B53" w:rsidRPr="009B2B53" w:rsidRDefault="009B2B53">
            <w:r w:rsidRPr="009B2B53">
              <w:t>Users Name, Role, VA location</w:t>
            </w:r>
          </w:p>
        </w:tc>
      </w:tr>
      <w:tr w:rsidR="009B2B53" w:rsidRPr="009B2B53" w:rsidTr="009B2B53">
        <w:trPr>
          <w:trHeight w:val="300"/>
        </w:trPr>
        <w:tc>
          <w:tcPr>
            <w:tcW w:w="2320" w:type="dxa"/>
            <w:noWrap/>
            <w:hideMark/>
          </w:tcPr>
          <w:p w:rsidR="009B2B53" w:rsidRPr="009B2B53" w:rsidRDefault="0064711D">
            <w:proofErr w:type="spellStart"/>
            <w:r>
              <w:t>Veteran</w:t>
            </w:r>
            <w:r w:rsidR="009B2B53" w:rsidRPr="009B2B53">
              <w:t>Details</w:t>
            </w:r>
            <w:proofErr w:type="spellEnd"/>
          </w:p>
        </w:tc>
        <w:tc>
          <w:tcPr>
            <w:tcW w:w="5860" w:type="dxa"/>
            <w:hideMark/>
          </w:tcPr>
          <w:p w:rsidR="009B2B53" w:rsidRPr="009B2B53" w:rsidRDefault="009B2B53">
            <w:r w:rsidRPr="009B2B53">
              <w:t xml:space="preserve">Returns data for a specific </w:t>
            </w:r>
            <w:r w:rsidR="0064711D">
              <w:t>Veteran</w:t>
            </w:r>
          </w:p>
        </w:tc>
        <w:tc>
          <w:tcPr>
            <w:tcW w:w="2080" w:type="dxa"/>
            <w:noWrap/>
            <w:hideMark/>
          </w:tcPr>
          <w:p w:rsidR="009B2B53" w:rsidRPr="009B2B53" w:rsidRDefault="0064711D">
            <w:r>
              <w:t>Veteran</w:t>
            </w:r>
            <w:r w:rsidR="009B2B53" w:rsidRPr="009B2B53">
              <w:t xml:space="preserve"> IRDS ID</w:t>
            </w:r>
          </w:p>
        </w:tc>
        <w:tc>
          <w:tcPr>
            <w:tcW w:w="8020" w:type="dxa"/>
            <w:hideMark/>
          </w:tcPr>
          <w:p w:rsidR="009B2B53" w:rsidRPr="009B2B53" w:rsidRDefault="009B2B53">
            <w:r w:rsidRPr="009B2B53">
              <w:t xml:space="preserve">All demographics and positive risk factors for a given </w:t>
            </w:r>
            <w:r w:rsidR="0064711D">
              <w:t>Veteran</w:t>
            </w:r>
          </w:p>
        </w:tc>
      </w:tr>
      <w:tr w:rsidR="009B2B53" w:rsidRPr="009B2B53" w:rsidTr="009B2B53">
        <w:trPr>
          <w:trHeight w:val="600"/>
        </w:trPr>
        <w:tc>
          <w:tcPr>
            <w:tcW w:w="2320" w:type="dxa"/>
            <w:noWrap/>
            <w:hideMark/>
          </w:tcPr>
          <w:p w:rsidR="009B2B53" w:rsidRPr="009B2B53" w:rsidRDefault="0064711D">
            <w:r>
              <w:t>Veteran</w:t>
            </w:r>
            <w:r w:rsidR="009B2B53" w:rsidRPr="009B2B53">
              <w:t>s</w:t>
            </w:r>
            <w:r>
              <w:t xml:space="preserve"> </w:t>
            </w:r>
            <w:proofErr w:type="spellStart"/>
            <w:r w:rsidR="009B2B53" w:rsidRPr="009B2B53">
              <w:t>ByVAMC</w:t>
            </w:r>
            <w:proofErr w:type="spellEnd"/>
          </w:p>
        </w:tc>
        <w:tc>
          <w:tcPr>
            <w:tcW w:w="5860" w:type="dxa"/>
            <w:hideMark/>
          </w:tcPr>
          <w:p w:rsidR="009B2B53" w:rsidRPr="009B2B53" w:rsidRDefault="009B2B53">
            <w:r w:rsidRPr="009B2B53">
              <w:t xml:space="preserve">Returns demographic information for </w:t>
            </w:r>
            <w:r w:rsidR="0064711D">
              <w:t>Veteran</w:t>
            </w:r>
            <w:r w:rsidRPr="009B2B53">
              <w:t>s in the IRDS system tied to a VAMC</w:t>
            </w:r>
          </w:p>
        </w:tc>
        <w:tc>
          <w:tcPr>
            <w:tcW w:w="2080" w:type="dxa"/>
            <w:noWrap/>
            <w:hideMark/>
          </w:tcPr>
          <w:p w:rsidR="009B2B53" w:rsidRPr="009B2B53" w:rsidRDefault="009B2B53">
            <w:r w:rsidRPr="009B2B53">
              <w:t>VAMC ID</w:t>
            </w:r>
          </w:p>
        </w:tc>
        <w:tc>
          <w:tcPr>
            <w:tcW w:w="8020" w:type="dxa"/>
            <w:hideMark/>
          </w:tcPr>
          <w:p w:rsidR="009B2B53" w:rsidRPr="009B2B53" w:rsidRDefault="0064711D">
            <w:r>
              <w:t>Veteran</w:t>
            </w:r>
            <w:r w:rsidR="009B2B53" w:rsidRPr="009B2B53">
              <w:t>s Name, SSN, Phone#, Date Identified as Risk</w:t>
            </w:r>
          </w:p>
        </w:tc>
      </w:tr>
    </w:tbl>
    <w:p w:rsidR="009B2B53" w:rsidRPr="009B2B53" w:rsidRDefault="009B2B53" w:rsidP="00CE6103"/>
    <w:p w:rsidR="0015201B" w:rsidRPr="0015201B" w:rsidRDefault="00DC4523" w:rsidP="0015201B">
      <w:pPr>
        <w:pStyle w:val="Heading1"/>
      </w:pPr>
      <w:bookmarkStart w:id="110" w:name="_Toc424125357"/>
      <w:bookmarkStart w:id="111" w:name="_Toc424141023"/>
      <w:r w:rsidRPr="004220A9">
        <w:t>Implementation Considerations</w:t>
      </w:r>
      <w:bookmarkEnd w:id="103"/>
      <w:bookmarkEnd w:id="104"/>
      <w:bookmarkEnd w:id="105"/>
      <w:bookmarkEnd w:id="106"/>
      <w:bookmarkEnd w:id="107"/>
      <w:bookmarkEnd w:id="110"/>
      <w:bookmarkEnd w:id="111"/>
    </w:p>
    <w:p w:rsidR="00DC4523" w:rsidRDefault="00DC4523" w:rsidP="0015201B">
      <w:pPr>
        <w:pStyle w:val="Heading2"/>
      </w:pPr>
      <w:bookmarkStart w:id="112" w:name="_Toc408716804"/>
      <w:bookmarkStart w:id="113" w:name="_Toc408717008"/>
      <w:bookmarkStart w:id="114" w:name="_Toc431265765"/>
      <w:bookmarkStart w:id="115" w:name="_Toc216080862"/>
      <w:bookmarkStart w:id="116" w:name="_Toc230421389"/>
      <w:bookmarkStart w:id="117" w:name="_Toc424125358"/>
      <w:bookmarkStart w:id="118" w:name="_Toc424141024"/>
      <w:r w:rsidRPr="004220A9">
        <w:t xml:space="preserve">Large </w:t>
      </w:r>
      <w:r w:rsidRPr="0015201B">
        <w:t>Objects</w:t>
      </w:r>
      <w:bookmarkEnd w:id="112"/>
      <w:bookmarkEnd w:id="113"/>
      <w:bookmarkEnd w:id="114"/>
      <w:bookmarkEnd w:id="115"/>
      <w:bookmarkEnd w:id="116"/>
      <w:bookmarkEnd w:id="117"/>
      <w:bookmarkEnd w:id="118"/>
    </w:p>
    <w:p w:rsidR="007017D6" w:rsidRPr="007017D6" w:rsidRDefault="007017D6" w:rsidP="007017D6">
      <w:pPr>
        <w:rPr>
          <w:sz w:val="24"/>
        </w:rPr>
      </w:pPr>
      <w:r>
        <w:rPr>
          <w:sz w:val="24"/>
        </w:rPr>
        <w:t xml:space="preserve">Free form text data will be stored in fields with a data type of </w:t>
      </w:r>
      <w:proofErr w:type="gramStart"/>
      <w:r>
        <w:rPr>
          <w:sz w:val="24"/>
        </w:rPr>
        <w:t>varchar(</w:t>
      </w:r>
      <w:proofErr w:type="gramEnd"/>
      <w:r>
        <w:rPr>
          <w:sz w:val="24"/>
        </w:rPr>
        <w:t xml:space="preserve">max). </w:t>
      </w:r>
      <w:r w:rsidR="00B0777F">
        <w:rPr>
          <w:sz w:val="24"/>
        </w:rPr>
        <w:t xml:space="preserve">In SQL Server 2012, a field of type </w:t>
      </w:r>
      <w:proofErr w:type="gramStart"/>
      <w:r w:rsidR="00B0777F">
        <w:rPr>
          <w:sz w:val="24"/>
        </w:rPr>
        <w:t>varchar(</w:t>
      </w:r>
      <w:proofErr w:type="gramEnd"/>
      <w:r>
        <w:rPr>
          <w:sz w:val="24"/>
        </w:rPr>
        <w:t>max</w:t>
      </w:r>
      <w:r w:rsidR="00B0777F">
        <w:rPr>
          <w:sz w:val="24"/>
        </w:rPr>
        <w:t>)</w:t>
      </w:r>
      <w:r>
        <w:rPr>
          <w:sz w:val="24"/>
        </w:rPr>
        <w:t xml:space="preserve"> </w:t>
      </w:r>
      <w:r w:rsidR="00B0777F">
        <w:rPr>
          <w:sz w:val="24"/>
        </w:rPr>
        <w:t>will allow up to</w:t>
      </w:r>
      <w:r>
        <w:rPr>
          <w:sz w:val="24"/>
        </w:rPr>
        <w:t xml:space="preserve"> 8000 </w:t>
      </w:r>
      <w:r w:rsidR="00035C93">
        <w:rPr>
          <w:sz w:val="24"/>
        </w:rPr>
        <w:t>characters</w:t>
      </w:r>
      <w:r>
        <w:rPr>
          <w:sz w:val="24"/>
        </w:rPr>
        <w:t>. Any data elements that require larger capacity will be stored in fields of type Text.</w:t>
      </w:r>
    </w:p>
    <w:p w:rsidR="00DC4523" w:rsidRPr="004220A9" w:rsidRDefault="00DC4523" w:rsidP="0015201B">
      <w:pPr>
        <w:pStyle w:val="Heading2"/>
      </w:pPr>
      <w:bookmarkStart w:id="119" w:name="_Toc408716806"/>
      <w:bookmarkStart w:id="120" w:name="_Toc408717010"/>
      <w:bookmarkStart w:id="121" w:name="_Toc431265767"/>
      <w:bookmarkStart w:id="122" w:name="_Toc216080869"/>
      <w:bookmarkStart w:id="123" w:name="_Toc230421391"/>
      <w:bookmarkStart w:id="124" w:name="_Toc424125359"/>
      <w:bookmarkStart w:id="125" w:name="_Toc424141025"/>
      <w:r w:rsidRPr="0015201B">
        <w:lastRenderedPageBreak/>
        <w:t>Partitioning</w:t>
      </w:r>
      <w:bookmarkEnd w:id="119"/>
      <w:bookmarkEnd w:id="120"/>
      <w:bookmarkEnd w:id="121"/>
      <w:bookmarkEnd w:id="122"/>
      <w:bookmarkEnd w:id="123"/>
      <w:bookmarkEnd w:id="124"/>
      <w:bookmarkEnd w:id="125"/>
    </w:p>
    <w:p w:rsidR="005E0778" w:rsidRPr="007017D6" w:rsidRDefault="007017D6" w:rsidP="005E0778">
      <w:pPr>
        <w:pStyle w:val="BodyText"/>
        <w:rPr>
          <w:sz w:val="24"/>
          <w:szCs w:val="24"/>
          <w:lang w:eastAsia="en-US"/>
        </w:rPr>
      </w:pPr>
      <w:r w:rsidRPr="007017D6">
        <w:rPr>
          <w:sz w:val="24"/>
          <w:szCs w:val="24"/>
          <w:lang w:eastAsia="en-US"/>
        </w:rPr>
        <w:t xml:space="preserve">At this time there is no </w:t>
      </w:r>
      <w:r w:rsidR="00035C93" w:rsidRPr="007017D6">
        <w:rPr>
          <w:sz w:val="24"/>
          <w:szCs w:val="24"/>
          <w:lang w:eastAsia="en-US"/>
        </w:rPr>
        <w:t>partitioning</w:t>
      </w:r>
      <w:r w:rsidRPr="007017D6">
        <w:rPr>
          <w:sz w:val="24"/>
          <w:szCs w:val="24"/>
          <w:lang w:eastAsia="en-US"/>
        </w:rPr>
        <w:t xml:space="preserve"> </w:t>
      </w:r>
      <w:proofErr w:type="gramStart"/>
      <w:r w:rsidRPr="007017D6">
        <w:rPr>
          <w:sz w:val="24"/>
          <w:szCs w:val="24"/>
          <w:lang w:eastAsia="en-US"/>
        </w:rPr>
        <w:t>planned.</w:t>
      </w:r>
      <w:proofErr w:type="gramEnd"/>
    </w:p>
    <w:p w:rsidR="00DC4523" w:rsidRDefault="00DC4523" w:rsidP="0015201B">
      <w:pPr>
        <w:pStyle w:val="Heading2"/>
      </w:pPr>
      <w:bookmarkStart w:id="126" w:name="_Toc216080877"/>
      <w:bookmarkStart w:id="127" w:name="_Toc230421397"/>
      <w:bookmarkStart w:id="128" w:name="_Toc424125360"/>
      <w:bookmarkStart w:id="129" w:name="_Toc424141026"/>
      <w:bookmarkStart w:id="130" w:name="_Toc431265769"/>
      <w:r w:rsidRPr="004220A9">
        <w:t xml:space="preserve">Error </w:t>
      </w:r>
      <w:r w:rsidRPr="0015201B">
        <w:t>Processing</w:t>
      </w:r>
      <w:bookmarkEnd w:id="126"/>
      <w:bookmarkEnd w:id="127"/>
      <w:bookmarkEnd w:id="128"/>
      <w:bookmarkEnd w:id="129"/>
    </w:p>
    <w:p w:rsidR="007017D6" w:rsidRPr="001A301F" w:rsidRDefault="007017D6" w:rsidP="007017D6">
      <w:pPr>
        <w:rPr>
          <w:sz w:val="24"/>
        </w:rPr>
      </w:pPr>
      <w:r w:rsidRPr="001A301F">
        <w:rPr>
          <w:sz w:val="24"/>
        </w:rPr>
        <w:t>After each data import is run, a completion report will be created, any errors incurred</w:t>
      </w:r>
      <w:r w:rsidR="001A301F" w:rsidRPr="001A301F">
        <w:rPr>
          <w:sz w:val="24"/>
        </w:rPr>
        <w:t xml:space="preserve"> will be listed in the report. A database administrator</w:t>
      </w:r>
      <w:r w:rsidR="00B0777F">
        <w:rPr>
          <w:sz w:val="24"/>
        </w:rPr>
        <w:t xml:space="preserve"> will review the report </w:t>
      </w:r>
      <w:r w:rsidR="001A301F" w:rsidRPr="001A301F">
        <w:rPr>
          <w:sz w:val="24"/>
        </w:rPr>
        <w:t>and take the appropriate action which could include troubleshooting and</w:t>
      </w:r>
      <w:r w:rsidR="00B0777F">
        <w:rPr>
          <w:sz w:val="24"/>
        </w:rPr>
        <w:t>/or</w:t>
      </w:r>
      <w:r w:rsidR="001A301F" w:rsidRPr="001A301F">
        <w:rPr>
          <w:sz w:val="24"/>
        </w:rPr>
        <w:t xml:space="preserve"> data restoration.</w:t>
      </w:r>
    </w:p>
    <w:bookmarkEnd w:id="130"/>
    <w:p w:rsidR="00D5296A" w:rsidRPr="004220A9" w:rsidRDefault="00D5296A" w:rsidP="00520D69">
      <w:pPr>
        <w:pStyle w:val="InstructionalText1"/>
      </w:pPr>
    </w:p>
    <w:sectPr w:rsidR="00D5296A" w:rsidRPr="004220A9" w:rsidSect="00A16B1B">
      <w:headerReference w:type="even" r:id="rId28"/>
      <w:footerReference w:type="even" r:id="rId29"/>
      <w:footerReference w:type="default" r:id="rId30"/>
      <w:foot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CBF" w:rsidRDefault="00CE7CBF">
      <w:r>
        <w:separator/>
      </w:r>
    </w:p>
    <w:p w:rsidR="00CE7CBF" w:rsidRDefault="00CE7CBF"/>
  </w:endnote>
  <w:endnote w:type="continuationSeparator" w:id="0">
    <w:p w:rsidR="00CE7CBF" w:rsidRDefault="00CE7CBF">
      <w:r>
        <w:continuationSeparator/>
      </w:r>
    </w:p>
    <w:p w:rsidR="00CE7CBF" w:rsidRDefault="00CE7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D3642C">
    <w:pPr>
      <w:pStyle w:val="Footer"/>
      <w:rPr>
        <w:rStyle w:val="PageNumber"/>
      </w:rPr>
    </w:pPr>
    <w:r>
      <w:t>IRDS</w:t>
    </w:r>
    <w:r>
      <w:tab/>
    </w:r>
    <w:proofErr w:type="spellStart"/>
    <w:r>
      <w:rPr>
        <w:rStyle w:val="PageNumber"/>
      </w:rPr>
      <w:t>i</w:t>
    </w:r>
    <w:proofErr w:type="spellEnd"/>
    <w:r>
      <w:rPr>
        <w:rStyle w:val="PageNumber"/>
      </w:rPr>
      <w:tab/>
      <w:t>December 2014</w:t>
    </w:r>
  </w:p>
  <w:p w:rsidR="00CE7CBF" w:rsidRPr="009629BC" w:rsidRDefault="00CE7CBF" w:rsidP="00D3642C">
    <w:pPr>
      <w:pStyle w:val="Footer"/>
    </w:pPr>
    <w:r>
      <w:rPr>
        <w:rStyle w:val="PageNumber"/>
      </w:rPr>
      <w:t>Database 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6B3864">
    <w:pPr>
      <w:pStyle w:val="Footer"/>
    </w:pPr>
  </w:p>
  <w:p w:rsidR="00CE7CBF" w:rsidRDefault="00CE7C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B670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rsidR="00CE7CBF" w:rsidRDefault="00CE7CBF" w:rsidP="007B65D7">
    <w:pPr>
      <w:pStyle w:val="Footer"/>
      <w:rPr>
        <w:rStyle w:val="PageNumber"/>
      </w:rPr>
    </w:pPr>
    <w:r>
      <w:t>IRDS</w:t>
    </w:r>
    <w:r>
      <w:tab/>
    </w:r>
    <w:r>
      <w:rPr>
        <w:rStyle w:val="PageNumber"/>
      </w:rPr>
      <w:tab/>
      <w:t>November 2014</w:t>
    </w:r>
  </w:p>
  <w:p w:rsidR="00CE7CBF" w:rsidRPr="007B65D7" w:rsidRDefault="00CE7CBF" w:rsidP="007B65D7">
    <w:pPr>
      <w:pStyle w:val="Footer"/>
    </w:pPr>
    <w:r>
      <w:rPr>
        <w:rStyle w:val="PageNumber"/>
      </w:rPr>
      <w:t>Database Design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Pr="004B4FE7" w:rsidRDefault="00CE7CBF" w:rsidP="004B4FE7">
    <w:pPr>
      <w:pStyle w:val="Footer"/>
      <w:rPr>
        <w:szCs w:val="20"/>
      </w:rPr>
    </w:pPr>
    <w:r w:rsidRPr="004B4FE7">
      <w:rPr>
        <w:szCs w:val="20"/>
      </w:rPr>
      <w:tab/>
    </w:r>
    <w:r w:rsidRPr="004B4FE7">
      <w:rPr>
        <w:szCs w:val="20"/>
      </w:rPr>
      <w:fldChar w:fldCharType="begin"/>
    </w:r>
    <w:r w:rsidRPr="004B4FE7">
      <w:rPr>
        <w:szCs w:val="20"/>
      </w:rPr>
      <w:instrText xml:space="preserve"> PAGE   \* MERGEFORMAT </w:instrText>
    </w:r>
    <w:r w:rsidRPr="004B4FE7">
      <w:rPr>
        <w:szCs w:val="20"/>
      </w:rPr>
      <w:fldChar w:fldCharType="separate"/>
    </w:r>
    <w:r w:rsidR="008A783B">
      <w:rPr>
        <w:noProof/>
        <w:szCs w:val="20"/>
      </w:rPr>
      <w:t>21</w:t>
    </w:r>
    <w:r w:rsidRPr="004B4FE7">
      <w:rPr>
        <w:noProof/>
        <w:szCs w:val="20"/>
      </w:rPr>
      <w:fldChar w:fldCharType="end"/>
    </w:r>
    <w:r w:rsidRPr="004B4FE7">
      <w:rPr>
        <w:rStyle w:val="PageNumber"/>
        <w:szCs w:val="20"/>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rsidP="00852CB0">
    <w:pPr>
      <w:pStyle w:val="Footer"/>
    </w:pPr>
  </w:p>
  <w:p w:rsidR="00CE7CBF" w:rsidRDefault="00CE7CBF" w:rsidP="00852CB0">
    <w:pPr>
      <w:pStyle w:val="Footer"/>
    </w:pPr>
    <w:r>
      <w:t>Perceptive Reach</w:t>
    </w:r>
  </w:p>
  <w:p w:rsidR="00CE7CBF" w:rsidRPr="00852CB0" w:rsidRDefault="00CE7CBF" w:rsidP="00852CB0">
    <w:pPr>
      <w:pStyle w:val="Footer"/>
    </w:pPr>
    <w:r>
      <w:rPr>
        <w:rStyle w:val="PageNumber"/>
      </w:rPr>
      <w:t>Database Design Specification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ab/>
      <w:t>December 2014</w:t>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CBF" w:rsidRDefault="00CE7CBF">
      <w:r>
        <w:separator/>
      </w:r>
    </w:p>
    <w:p w:rsidR="00CE7CBF" w:rsidRDefault="00CE7CBF"/>
  </w:footnote>
  <w:footnote w:type="continuationSeparator" w:id="0">
    <w:p w:rsidR="00CE7CBF" w:rsidRDefault="00CE7CBF">
      <w:r>
        <w:continuationSeparator/>
      </w:r>
    </w:p>
    <w:p w:rsidR="00CE7CBF" w:rsidRDefault="00CE7C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360" w:type="dxa"/>
      <w:jc w:val="center"/>
      <w:tblBorders>
        <w:top w:val="single" w:sz="12" w:space="0" w:color="C00000"/>
        <w:left w:val="none" w:sz="0" w:space="0" w:color="auto"/>
        <w:bottom w:val="single" w:sz="12" w:space="0" w:color="C00000"/>
        <w:right w:val="none" w:sz="0" w:space="0" w:color="auto"/>
        <w:insideH w:val="none" w:sz="0" w:space="0" w:color="auto"/>
        <w:insideV w:val="none" w:sz="0" w:space="0" w:color="auto"/>
      </w:tblBorders>
      <w:shd w:val="clear" w:color="auto" w:fill="17365D" w:themeFill="text2" w:themeFillShade="BF"/>
      <w:tblLook w:val="04A0" w:firstRow="1" w:lastRow="0" w:firstColumn="1" w:lastColumn="0" w:noHBand="0" w:noVBand="1"/>
    </w:tblPr>
    <w:tblGrid>
      <w:gridCol w:w="3629"/>
      <w:gridCol w:w="2102"/>
      <w:gridCol w:w="3629"/>
    </w:tblGrid>
    <w:tr w:rsidR="00CE7CBF" w:rsidRPr="009F023A" w:rsidTr="00A16B1B">
      <w:trPr>
        <w:trHeight w:val="710"/>
        <w:jc w:val="center"/>
      </w:trPr>
      <w:tc>
        <w:tcPr>
          <w:tcW w:w="3629" w:type="dxa"/>
          <w:shd w:val="clear" w:color="auto" w:fill="FFFFFF" w:themeFill="background1"/>
          <w:vAlign w:val="center"/>
        </w:tcPr>
        <w:p w:rsidR="00CE7CBF" w:rsidRPr="009F023A" w:rsidRDefault="00CE7CBF" w:rsidP="0096296B">
          <w:pPr>
            <w:pStyle w:val="Header"/>
          </w:pPr>
          <w:r>
            <w:t>Database Design Document</w:t>
          </w:r>
          <w:r w:rsidRPr="009F023A">
            <w:br/>
          </w:r>
        </w:p>
      </w:tc>
      <w:tc>
        <w:tcPr>
          <w:tcW w:w="2102" w:type="dxa"/>
          <w:shd w:val="clear" w:color="auto" w:fill="FFFFFF" w:themeFill="background1"/>
          <w:vAlign w:val="center"/>
        </w:tcPr>
        <w:p w:rsidR="00CE7CBF" w:rsidRPr="009F023A" w:rsidRDefault="00CE7CBF" w:rsidP="005B2FA4">
          <w:pPr>
            <w:pStyle w:val="Header"/>
          </w:pPr>
        </w:p>
      </w:tc>
      <w:tc>
        <w:tcPr>
          <w:tcW w:w="3629" w:type="dxa"/>
          <w:shd w:val="clear" w:color="auto" w:fill="FFFFFF" w:themeFill="background1"/>
          <w:vAlign w:val="center"/>
        </w:tcPr>
        <w:p w:rsidR="00CE7CBF" w:rsidRPr="009F023A" w:rsidRDefault="00CE7CBF" w:rsidP="00654573">
          <w:pPr>
            <w:pStyle w:val="Header"/>
            <w:jc w:val="right"/>
          </w:pPr>
          <w:r>
            <w:rPr>
              <w:rStyle w:val="PageNumber"/>
            </w:rPr>
            <w:t>Perceptive Reach</w:t>
          </w:r>
          <w:r w:rsidRPr="009F023A">
            <w:br/>
          </w:r>
          <w:r>
            <w:t>July 2015</w:t>
          </w:r>
        </w:p>
      </w:tc>
    </w:tr>
  </w:tbl>
  <w:p w:rsidR="00CE7CBF" w:rsidRDefault="00CE7C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7CBF" w:rsidRDefault="00CE7C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65pt;height:40.75pt" o:bullet="t">
        <v:imagedata r:id="rId1" o:title="pointing-finger-white-small"/>
      </v:shape>
    </w:pict>
  </w:numPicBullet>
  <w:abstractNum w:abstractNumId="0" w15:restartNumberingAfterBreak="0">
    <w:nsid w:val="FFFFFF1D"/>
    <w:multiLevelType w:val="multilevel"/>
    <w:tmpl w:val="7CF65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2" w15:restartNumberingAfterBreak="0">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3" w15:restartNumberingAfterBreak="0">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71027"/>
    <w:multiLevelType w:val="hybridMultilevel"/>
    <w:tmpl w:val="5E74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B600E59"/>
    <w:multiLevelType w:val="hybridMultilevel"/>
    <w:tmpl w:val="3BDEF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E1C34"/>
    <w:multiLevelType w:val="hybridMultilevel"/>
    <w:tmpl w:val="58F6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43407C"/>
    <w:multiLevelType w:val="hybridMultilevel"/>
    <w:tmpl w:val="8C40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62625C"/>
    <w:multiLevelType w:val="multilevel"/>
    <w:tmpl w:val="ACC23DE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02"/>
        </w:tabs>
        <w:ind w:left="702" w:hanging="432"/>
      </w:pPr>
      <w:rPr>
        <w:rFonts w:ascii="Times New Roman" w:hAnsi="Times New Roman" w:cs="Times New Roman" w:hint="default"/>
        <w:sz w:val="28"/>
        <w:szCs w:val="28"/>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96917D8"/>
    <w:multiLevelType w:val="hybridMultilevel"/>
    <w:tmpl w:val="B3A0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F364E0"/>
    <w:multiLevelType w:val="hybridMultilevel"/>
    <w:tmpl w:val="93F6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381C"/>
    <w:multiLevelType w:val="hybridMultilevel"/>
    <w:tmpl w:val="BA7EF7CE"/>
    <w:lvl w:ilvl="0" w:tplc="C980D0B0">
      <w:start w:val="1"/>
      <w:numFmt w:val="bullet"/>
      <w:pStyle w:val="InstructionalBullet1"/>
      <w:lvlText w:val=""/>
      <w:lvlJc w:val="left"/>
      <w:pPr>
        <w:tabs>
          <w:tab w:val="num" w:pos="720"/>
        </w:tabs>
        <w:ind w:left="720" w:hanging="360"/>
      </w:pPr>
      <w:rPr>
        <w:rFonts w:ascii="Symbol" w:hAnsi="Symbol" w:hint="default"/>
      </w:rPr>
    </w:lvl>
    <w:lvl w:ilvl="1" w:tplc="AF8AB1A6" w:tentative="1">
      <w:start w:val="1"/>
      <w:numFmt w:val="bullet"/>
      <w:lvlText w:val="o"/>
      <w:lvlJc w:val="left"/>
      <w:pPr>
        <w:tabs>
          <w:tab w:val="num" w:pos="1440"/>
        </w:tabs>
        <w:ind w:left="1440" w:hanging="360"/>
      </w:pPr>
      <w:rPr>
        <w:rFonts w:ascii="Courier New" w:hAnsi="Courier New" w:cs="Courier New" w:hint="default"/>
      </w:rPr>
    </w:lvl>
    <w:lvl w:ilvl="2" w:tplc="BC1AA8CC" w:tentative="1">
      <w:start w:val="1"/>
      <w:numFmt w:val="bullet"/>
      <w:lvlText w:val=""/>
      <w:lvlJc w:val="left"/>
      <w:pPr>
        <w:tabs>
          <w:tab w:val="num" w:pos="2160"/>
        </w:tabs>
        <w:ind w:left="2160" w:hanging="360"/>
      </w:pPr>
      <w:rPr>
        <w:rFonts w:ascii="Wingdings" w:hAnsi="Wingdings" w:hint="default"/>
      </w:rPr>
    </w:lvl>
    <w:lvl w:ilvl="3" w:tplc="2064FC54" w:tentative="1">
      <w:start w:val="1"/>
      <w:numFmt w:val="bullet"/>
      <w:lvlText w:val=""/>
      <w:lvlJc w:val="left"/>
      <w:pPr>
        <w:tabs>
          <w:tab w:val="num" w:pos="2880"/>
        </w:tabs>
        <w:ind w:left="2880" w:hanging="360"/>
      </w:pPr>
      <w:rPr>
        <w:rFonts w:ascii="Symbol" w:hAnsi="Symbol" w:hint="default"/>
      </w:rPr>
    </w:lvl>
    <w:lvl w:ilvl="4" w:tplc="D79AC46C" w:tentative="1">
      <w:start w:val="1"/>
      <w:numFmt w:val="bullet"/>
      <w:lvlText w:val="o"/>
      <w:lvlJc w:val="left"/>
      <w:pPr>
        <w:tabs>
          <w:tab w:val="num" w:pos="3600"/>
        </w:tabs>
        <w:ind w:left="3600" w:hanging="360"/>
      </w:pPr>
      <w:rPr>
        <w:rFonts w:ascii="Courier New" w:hAnsi="Courier New" w:cs="Courier New" w:hint="default"/>
      </w:rPr>
    </w:lvl>
    <w:lvl w:ilvl="5" w:tplc="20B29EF2" w:tentative="1">
      <w:start w:val="1"/>
      <w:numFmt w:val="bullet"/>
      <w:lvlText w:val=""/>
      <w:lvlJc w:val="left"/>
      <w:pPr>
        <w:tabs>
          <w:tab w:val="num" w:pos="4320"/>
        </w:tabs>
        <w:ind w:left="4320" w:hanging="360"/>
      </w:pPr>
      <w:rPr>
        <w:rFonts w:ascii="Wingdings" w:hAnsi="Wingdings" w:hint="default"/>
      </w:rPr>
    </w:lvl>
    <w:lvl w:ilvl="6" w:tplc="10A86B04" w:tentative="1">
      <w:start w:val="1"/>
      <w:numFmt w:val="bullet"/>
      <w:lvlText w:val=""/>
      <w:lvlJc w:val="left"/>
      <w:pPr>
        <w:tabs>
          <w:tab w:val="num" w:pos="5040"/>
        </w:tabs>
        <w:ind w:left="5040" w:hanging="360"/>
      </w:pPr>
      <w:rPr>
        <w:rFonts w:ascii="Symbol" w:hAnsi="Symbol" w:hint="default"/>
      </w:rPr>
    </w:lvl>
    <w:lvl w:ilvl="7" w:tplc="12F6E52A" w:tentative="1">
      <w:start w:val="1"/>
      <w:numFmt w:val="bullet"/>
      <w:lvlText w:val="o"/>
      <w:lvlJc w:val="left"/>
      <w:pPr>
        <w:tabs>
          <w:tab w:val="num" w:pos="5760"/>
        </w:tabs>
        <w:ind w:left="5760" w:hanging="360"/>
      </w:pPr>
      <w:rPr>
        <w:rFonts w:ascii="Courier New" w:hAnsi="Courier New" w:cs="Courier New" w:hint="default"/>
      </w:rPr>
    </w:lvl>
    <w:lvl w:ilvl="8" w:tplc="12E2B9A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F13622"/>
    <w:multiLevelType w:val="hybridMultilevel"/>
    <w:tmpl w:val="79B46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E763A"/>
    <w:multiLevelType w:val="hybridMultilevel"/>
    <w:tmpl w:val="9D484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815826"/>
    <w:multiLevelType w:val="hybridMultilevel"/>
    <w:tmpl w:val="04663B9E"/>
    <w:lvl w:ilvl="0" w:tplc="973C666A">
      <w:start w:val="1"/>
      <w:numFmt w:val="none"/>
      <w:pStyle w:val="InstructionalNote"/>
      <w:lvlText w:val="NOTE:"/>
      <w:lvlJc w:val="left"/>
      <w:pPr>
        <w:tabs>
          <w:tab w:val="num" w:pos="1512"/>
        </w:tabs>
        <w:ind w:left="1512" w:hanging="1152"/>
      </w:pPr>
      <w:rPr>
        <w:rFonts w:ascii="Arial" w:hAnsi="Arial" w:hint="default"/>
        <w:b/>
        <w:i/>
        <w:sz w:val="22"/>
        <w:szCs w:val="22"/>
      </w:rPr>
    </w:lvl>
    <w:lvl w:ilvl="1" w:tplc="6F0A4C8C" w:tentative="1">
      <w:start w:val="1"/>
      <w:numFmt w:val="lowerLetter"/>
      <w:lvlText w:val="%2."/>
      <w:lvlJc w:val="left"/>
      <w:pPr>
        <w:tabs>
          <w:tab w:val="num" w:pos="1440"/>
        </w:tabs>
        <w:ind w:left="1440" w:hanging="360"/>
      </w:pPr>
    </w:lvl>
    <w:lvl w:ilvl="2" w:tplc="F410A700" w:tentative="1">
      <w:start w:val="1"/>
      <w:numFmt w:val="lowerRoman"/>
      <w:lvlText w:val="%3."/>
      <w:lvlJc w:val="right"/>
      <w:pPr>
        <w:tabs>
          <w:tab w:val="num" w:pos="2160"/>
        </w:tabs>
        <w:ind w:left="2160" w:hanging="180"/>
      </w:pPr>
    </w:lvl>
    <w:lvl w:ilvl="3" w:tplc="58F4DE1A" w:tentative="1">
      <w:start w:val="1"/>
      <w:numFmt w:val="decimal"/>
      <w:lvlText w:val="%4."/>
      <w:lvlJc w:val="left"/>
      <w:pPr>
        <w:tabs>
          <w:tab w:val="num" w:pos="2880"/>
        </w:tabs>
        <w:ind w:left="2880" w:hanging="360"/>
      </w:pPr>
    </w:lvl>
    <w:lvl w:ilvl="4" w:tplc="079A230A" w:tentative="1">
      <w:start w:val="1"/>
      <w:numFmt w:val="lowerLetter"/>
      <w:lvlText w:val="%5."/>
      <w:lvlJc w:val="left"/>
      <w:pPr>
        <w:tabs>
          <w:tab w:val="num" w:pos="3600"/>
        </w:tabs>
        <w:ind w:left="3600" w:hanging="360"/>
      </w:pPr>
    </w:lvl>
    <w:lvl w:ilvl="5" w:tplc="C1C88C12" w:tentative="1">
      <w:start w:val="1"/>
      <w:numFmt w:val="lowerRoman"/>
      <w:lvlText w:val="%6."/>
      <w:lvlJc w:val="right"/>
      <w:pPr>
        <w:tabs>
          <w:tab w:val="num" w:pos="4320"/>
        </w:tabs>
        <w:ind w:left="4320" w:hanging="180"/>
      </w:pPr>
    </w:lvl>
    <w:lvl w:ilvl="6" w:tplc="2CAC15AC" w:tentative="1">
      <w:start w:val="1"/>
      <w:numFmt w:val="decimal"/>
      <w:lvlText w:val="%7."/>
      <w:lvlJc w:val="left"/>
      <w:pPr>
        <w:tabs>
          <w:tab w:val="num" w:pos="5040"/>
        </w:tabs>
        <w:ind w:left="5040" w:hanging="360"/>
      </w:pPr>
    </w:lvl>
    <w:lvl w:ilvl="7" w:tplc="D592FC4E" w:tentative="1">
      <w:start w:val="1"/>
      <w:numFmt w:val="lowerLetter"/>
      <w:lvlText w:val="%8."/>
      <w:lvlJc w:val="left"/>
      <w:pPr>
        <w:tabs>
          <w:tab w:val="num" w:pos="5760"/>
        </w:tabs>
        <w:ind w:left="5760" w:hanging="360"/>
      </w:pPr>
    </w:lvl>
    <w:lvl w:ilvl="8" w:tplc="C1A0A6E6" w:tentative="1">
      <w:start w:val="1"/>
      <w:numFmt w:val="lowerRoman"/>
      <w:lvlText w:val="%9."/>
      <w:lvlJc w:val="right"/>
      <w:pPr>
        <w:tabs>
          <w:tab w:val="num" w:pos="6480"/>
        </w:tabs>
        <w:ind w:left="6480" w:hanging="180"/>
      </w:pPr>
    </w:lvl>
  </w:abstractNum>
  <w:abstractNum w:abstractNumId="16"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11062CA"/>
    <w:multiLevelType w:val="hybridMultilevel"/>
    <w:tmpl w:val="31A4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3A7972EC"/>
    <w:multiLevelType w:val="hybridMultilevel"/>
    <w:tmpl w:val="4A4A5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E00488"/>
    <w:multiLevelType w:val="hybridMultilevel"/>
    <w:tmpl w:val="4CB0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904036"/>
    <w:multiLevelType w:val="hybridMultilevel"/>
    <w:tmpl w:val="28047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143A38"/>
    <w:multiLevelType w:val="hybridMultilevel"/>
    <w:tmpl w:val="0792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010B0D"/>
    <w:multiLevelType w:val="hybridMultilevel"/>
    <w:tmpl w:val="2940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3110ED"/>
    <w:multiLevelType w:val="hybridMultilevel"/>
    <w:tmpl w:val="4C8040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6"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8" w15:restartNumberingAfterBreak="0">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85D87"/>
    <w:multiLevelType w:val="hybridMultilevel"/>
    <w:tmpl w:val="13865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3D5961"/>
    <w:multiLevelType w:val="hybridMultilevel"/>
    <w:tmpl w:val="2F98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072C2"/>
    <w:multiLevelType w:val="hybridMultilevel"/>
    <w:tmpl w:val="2BE08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D5C2438"/>
    <w:multiLevelType w:val="hybridMultilevel"/>
    <w:tmpl w:val="9CEEF7A4"/>
    <w:lvl w:ilvl="0" w:tplc="E764941A">
      <w:start w:val="1"/>
      <w:numFmt w:val="decimal"/>
      <w:pStyle w:val="BodyTextNumbered2"/>
      <w:lvlText w:val="%1."/>
      <w:lvlJc w:val="left"/>
      <w:pPr>
        <w:tabs>
          <w:tab w:val="num" w:pos="1440"/>
        </w:tabs>
        <w:ind w:left="1440" w:hanging="360"/>
      </w:pPr>
      <w:rPr>
        <w:rFonts w:hint="default"/>
      </w:rPr>
    </w:lvl>
    <w:lvl w:ilvl="1" w:tplc="0E9491B8">
      <w:start w:val="1"/>
      <w:numFmt w:val="lowerLetter"/>
      <w:lvlText w:val="%2."/>
      <w:lvlJc w:val="left"/>
      <w:pPr>
        <w:tabs>
          <w:tab w:val="num" w:pos="2160"/>
        </w:tabs>
        <w:ind w:left="2160" w:hanging="360"/>
      </w:pPr>
    </w:lvl>
    <w:lvl w:ilvl="2" w:tplc="DC507CDA" w:tentative="1">
      <w:start w:val="1"/>
      <w:numFmt w:val="lowerRoman"/>
      <w:lvlText w:val="%3."/>
      <w:lvlJc w:val="right"/>
      <w:pPr>
        <w:tabs>
          <w:tab w:val="num" w:pos="2880"/>
        </w:tabs>
        <w:ind w:left="2880" w:hanging="180"/>
      </w:pPr>
    </w:lvl>
    <w:lvl w:ilvl="3" w:tplc="502861A4" w:tentative="1">
      <w:start w:val="1"/>
      <w:numFmt w:val="decimal"/>
      <w:lvlText w:val="%4."/>
      <w:lvlJc w:val="left"/>
      <w:pPr>
        <w:tabs>
          <w:tab w:val="num" w:pos="3600"/>
        </w:tabs>
        <w:ind w:left="3600" w:hanging="360"/>
      </w:pPr>
    </w:lvl>
    <w:lvl w:ilvl="4" w:tplc="2A64C60A" w:tentative="1">
      <w:start w:val="1"/>
      <w:numFmt w:val="lowerLetter"/>
      <w:lvlText w:val="%5."/>
      <w:lvlJc w:val="left"/>
      <w:pPr>
        <w:tabs>
          <w:tab w:val="num" w:pos="4320"/>
        </w:tabs>
        <w:ind w:left="4320" w:hanging="360"/>
      </w:pPr>
    </w:lvl>
    <w:lvl w:ilvl="5" w:tplc="03D091EE" w:tentative="1">
      <w:start w:val="1"/>
      <w:numFmt w:val="lowerRoman"/>
      <w:lvlText w:val="%6."/>
      <w:lvlJc w:val="right"/>
      <w:pPr>
        <w:tabs>
          <w:tab w:val="num" w:pos="5040"/>
        </w:tabs>
        <w:ind w:left="5040" w:hanging="180"/>
      </w:pPr>
    </w:lvl>
    <w:lvl w:ilvl="6" w:tplc="00F2A22A" w:tentative="1">
      <w:start w:val="1"/>
      <w:numFmt w:val="decimal"/>
      <w:lvlText w:val="%7."/>
      <w:lvlJc w:val="left"/>
      <w:pPr>
        <w:tabs>
          <w:tab w:val="num" w:pos="5760"/>
        </w:tabs>
        <w:ind w:left="5760" w:hanging="360"/>
      </w:pPr>
    </w:lvl>
    <w:lvl w:ilvl="7" w:tplc="ADCC1D5E" w:tentative="1">
      <w:start w:val="1"/>
      <w:numFmt w:val="lowerLetter"/>
      <w:lvlText w:val="%8."/>
      <w:lvlJc w:val="left"/>
      <w:pPr>
        <w:tabs>
          <w:tab w:val="num" w:pos="6480"/>
        </w:tabs>
        <w:ind w:left="6480" w:hanging="360"/>
      </w:pPr>
    </w:lvl>
    <w:lvl w:ilvl="8" w:tplc="FE7207EE" w:tentative="1">
      <w:start w:val="1"/>
      <w:numFmt w:val="lowerRoman"/>
      <w:lvlText w:val="%9."/>
      <w:lvlJc w:val="right"/>
      <w:pPr>
        <w:tabs>
          <w:tab w:val="num" w:pos="7200"/>
        </w:tabs>
        <w:ind w:left="7200" w:hanging="180"/>
      </w:pPr>
    </w:lvl>
  </w:abstractNum>
  <w:abstractNum w:abstractNumId="33"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15:restartNumberingAfterBreak="0">
    <w:nsid w:val="73B1173E"/>
    <w:multiLevelType w:val="hybridMultilevel"/>
    <w:tmpl w:val="2640D13E"/>
    <w:lvl w:ilvl="0" w:tplc="792881D8">
      <w:start w:val="1"/>
      <w:numFmt w:val="lowerLetter"/>
      <w:pStyle w:val="BodyTextLettered2"/>
      <w:lvlText w:val="%1."/>
      <w:lvlJc w:val="left"/>
      <w:pPr>
        <w:tabs>
          <w:tab w:val="num" w:pos="1440"/>
        </w:tabs>
        <w:ind w:left="1440" w:hanging="360"/>
      </w:pPr>
      <w:rPr>
        <w:rFonts w:hint="default"/>
      </w:rPr>
    </w:lvl>
    <w:lvl w:ilvl="1" w:tplc="B5F8766E">
      <w:start w:val="1"/>
      <w:numFmt w:val="bullet"/>
      <w:lvlText w:val=""/>
      <w:lvlJc w:val="left"/>
      <w:pPr>
        <w:tabs>
          <w:tab w:val="num" w:pos="2160"/>
        </w:tabs>
        <w:ind w:left="2160" w:hanging="360"/>
      </w:pPr>
      <w:rPr>
        <w:rFonts w:ascii="Symbol" w:hAnsi="Symbol" w:hint="default"/>
        <w:color w:val="auto"/>
      </w:rPr>
    </w:lvl>
    <w:lvl w:ilvl="2" w:tplc="B4FE0460" w:tentative="1">
      <w:start w:val="1"/>
      <w:numFmt w:val="lowerRoman"/>
      <w:lvlText w:val="%3."/>
      <w:lvlJc w:val="right"/>
      <w:pPr>
        <w:tabs>
          <w:tab w:val="num" w:pos="2880"/>
        </w:tabs>
        <w:ind w:left="2880" w:hanging="180"/>
      </w:pPr>
    </w:lvl>
    <w:lvl w:ilvl="3" w:tplc="2E38A896" w:tentative="1">
      <w:start w:val="1"/>
      <w:numFmt w:val="decimal"/>
      <w:lvlText w:val="%4."/>
      <w:lvlJc w:val="left"/>
      <w:pPr>
        <w:tabs>
          <w:tab w:val="num" w:pos="3600"/>
        </w:tabs>
        <w:ind w:left="3600" w:hanging="360"/>
      </w:pPr>
    </w:lvl>
    <w:lvl w:ilvl="4" w:tplc="FD3E0176" w:tentative="1">
      <w:start w:val="1"/>
      <w:numFmt w:val="lowerLetter"/>
      <w:lvlText w:val="%5."/>
      <w:lvlJc w:val="left"/>
      <w:pPr>
        <w:tabs>
          <w:tab w:val="num" w:pos="4320"/>
        </w:tabs>
        <w:ind w:left="4320" w:hanging="360"/>
      </w:pPr>
    </w:lvl>
    <w:lvl w:ilvl="5" w:tplc="720494B0" w:tentative="1">
      <w:start w:val="1"/>
      <w:numFmt w:val="lowerRoman"/>
      <w:lvlText w:val="%6."/>
      <w:lvlJc w:val="right"/>
      <w:pPr>
        <w:tabs>
          <w:tab w:val="num" w:pos="5040"/>
        </w:tabs>
        <w:ind w:left="5040" w:hanging="180"/>
      </w:pPr>
    </w:lvl>
    <w:lvl w:ilvl="6" w:tplc="B572588A" w:tentative="1">
      <w:start w:val="1"/>
      <w:numFmt w:val="decimal"/>
      <w:lvlText w:val="%7."/>
      <w:lvlJc w:val="left"/>
      <w:pPr>
        <w:tabs>
          <w:tab w:val="num" w:pos="5760"/>
        </w:tabs>
        <w:ind w:left="5760" w:hanging="360"/>
      </w:pPr>
    </w:lvl>
    <w:lvl w:ilvl="7" w:tplc="1FEE57B2" w:tentative="1">
      <w:start w:val="1"/>
      <w:numFmt w:val="lowerLetter"/>
      <w:lvlText w:val="%8."/>
      <w:lvlJc w:val="left"/>
      <w:pPr>
        <w:tabs>
          <w:tab w:val="num" w:pos="6480"/>
        </w:tabs>
        <w:ind w:left="6480" w:hanging="360"/>
      </w:pPr>
    </w:lvl>
    <w:lvl w:ilvl="8" w:tplc="A928EBB6" w:tentative="1">
      <w:start w:val="1"/>
      <w:numFmt w:val="lowerRoman"/>
      <w:lvlText w:val="%9."/>
      <w:lvlJc w:val="right"/>
      <w:pPr>
        <w:tabs>
          <w:tab w:val="num" w:pos="7200"/>
        </w:tabs>
        <w:ind w:left="7200" w:hanging="180"/>
      </w:pPr>
    </w:lvl>
  </w:abstractNum>
  <w:abstractNum w:abstractNumId="35" w15:restartNumberingAfterBreak="0">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7A6530"/>
    <w:multiLevelType w:val="hybridMultilevel"/>
    <w:tmpl w:val="C1BE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9D06EE"/>
    <w:multiLevelType w:val="hybridMultilevel"/>
    <w:tmpl w:val="29E0F7D2"/>
    <w:lvl w:ilvl="0" w:tplc="3A9A9918">
      <w:start w:val="1"/>
      <w:numFmt w:val="bullet"/>
      <w:pStyle w:val="BodyTextBullet1"/>
      <w:lvlText w:val=""/>
      <w:lvlJc w:val="left"/>
      <w:pPr>
        <w:tabs>
          <w:tab w:val="num" w:pos="720"/>
        </w:tabs>
        <w:ind w:left="720" w:hanging="360"/>
      </w:pPr>
      <w:rPr>
        <w:rFonts w:ascii="Symbol" w:hAnsi="Symbol" w:hint="default"/>
      </w:rPr>
    </w:lvl>
    <w:lvl w:ilvl="1" w:tplc="C81EADDE" w:tentative="1">
      <w:start w:val="1"/>
      <w:numFmt w:val="bullet"/>
      <w:lvlText w:val="o"/>
      <w:lvlJc w:val="left"/>
      <w:pPr>
        <w:tabs>
          <w:tab w:val="num" w:pos="1440"/>
        </w:tabs>
        <w:ind w:left="1440" w:hanging="360"/>
      </w:pPr>
      <w:rPr>
        <w:rFonts w:ascii="Courier New" w:hAnsi="Courier New" w:cs="Courier New" w:hint="default"/>
      </w:rPr>
    </w:lvl>
    <w:lvl w:ilvl="2" w:tplc="B10471E0" w:tentative="1">
      <w:start w:val="1"/>
      <w:numFmt w:val="bullet"/>
      <w:lvlText w:val=""/>
      <w:lvlJc w:val="left"/>
      <w:pPr>
        <w:tabs>
          <w:tab w:val="num" w:pos="2160"/>
        </w:tabs>
        <w:ind w:left="2160" w:hanging="360"/>
      </w:pPr>
      <w:rPr>
        <w:rFonts w:ascii="Wingdings" w:hAnsi="Wingdings" w:hint="default"/>
      </w:rPr>
    </w:lvl>
    <w:lvl w:ilvl="3" w:tplc="353E0BBE" w:tentative="1">
      <w:start w:val="1"/>
      <w:numFmt w:val="bullet"/>
      <w:lvlText w:val=""/>
      <w:lvlJc w:val="left"/>
      <w:pPr>
        <w:tabs>
          <w:tab w:val="num" w:pos="2880"/>
        </w:tabs>
        <w:ind w:left="2880" w:hanging="360"/>
      </w:pPr>
      <w:rPr>
        <w:rFonts w:ascii="Symbol" w:hAnsi="Symbol" w:hint="default"/>
      </w:rPr>
    </w:lvl>
    <w:lvl w:ilvl="4" w:tplc="FC2E03FA" w:tentative="1">
      <w:start w:val="1"/>
      <w:numFmt w:val="bullet"/>
      <w:lvlText w:val="o"/>
      <w:lvlJc w:val="left"/>
      <w:pPr>
        <w:tabs>
          <w:tab w:val="num" w:pos="3600"/>
        </w:tabs>
        <w:ind w:left="3600" w:hanging="360"/>
      </w:pPr>
      <w:rPr>
        <w:rFonts w:ascii="Courier New" w:hAnsi="Courier New" w:cs="Courier New" w:hint="default"/>
      </w:rPr>
    </w:lvl>
    <w:lvl w:ilvl="5" w:tplc="CB6C9D28" w:tentative="1">
      <w:start w:val="1"/>
      <w:numFmt w:val="bullet"/>
      <w:lvlText w:val=""/>
      <w:lvlJc w:val="left"/>
      <w:pPr>
        <w:tabs>
          <w:tab w:val="num" w:pos="4320"/>
        </w:tabs>
        <w:ind w:left="4320" w:hanging="360"/>
      </w:pPr>
      <w:rPr>
        <w:rFonts w:ascii="Wingdings" w:hAnsi="Wingdings" w:hint="default"/>
      </w:rPr>
    </w:lvl>
    <w:lvl w:ilvl="6" w:tplc="7284D130" w:tentative="1">
      <w:start w:val="1"/>
      <w:numFmt w:val="bullet"/>
      <w:lvlText w:val=""/>
      <w:lvlJc w:val="left"/>
      <w:pPr>
        <w:tabs>
          <w:tab w:val="num" w:pos="5040"/>
        </w:tabs>
        <w:ind w:left="5040" w:hanging="360"/>
      </w:pPr>
      <w:rPr>
        <w:rFonts w:ascii="Symbol" w:hAnsi="Symbol" w:hint="default"/>
      </w:rPr>
    </w:lvl>
    <w:lvl w:ilvl="7" w:tplc="A9BAD8D6" w:tentative="1">
      <w:start w:val="1"/>
      <w:numFmt w:val="bullet"/>
      <w:lvlText w:val="o"/>
      <w:lvlJc w:val="left"/>
      <w:pPr>
        <w:tabs>
          <w:tab w:val="num" w:pos="5760"/>
        </w:tabs>
        <w:ind w:left="5760" w:hanging="360"/>
      </w:pPr>
      <w:rPr>
        <w:rFonts w:ascii="Courier New" w:hAnsi="Courier New" w:cs="Courier New" w:hint="default"/>
      </w:rPr>
    </w:lvl>
    <w:lvl w:ilvl="8" w:tplc="15826698"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2"/>
  </w:num>
  <w:num w:numId="3">
    <w:abstractNumId w:val="5"/>
  </w:num>
  <w:num w:numId="4">
    <w:abstractNumId w:val="34"/>
  </w:num>
  <w:num w:numId="5">
    <w:abstractNumId w:val="37"/>
  </w:num>
  <w:num w:numId="6">
    <w:abstractNumId w:val="26"/>
  </w:num>
  <w:num w:numId="7">
    <w:abstractNumId w:val="15"/>
  </w:num>
  <w:num w:numId="8">
    <w:abstractNumId w:val="12"/>
  </w:num>
  <w:num w:numId="9">
    <w:abstractNumId w:val="18"/>
  </w:num>
  <w:num w:numId="10">
    <w:abstractNumId w:val="25"/>
  </w:num>
  <w:num w:numId="11">
    <w:abstractNumId w:val="9"/>
  </w:num>
  <w:num w:numId="12">
    <w:abstractNumId w:val="16"/>
  </w:num>
  <w:num w:numId="13">
    <w:abstractNumId w:val="27"/>
  </w:num>
  <w:num w:numId="14">
    <w:abstractNumId w:val="35"/>
  </w:num>
  <w:num w:numId="15">
    <w:abstractNumId w:val="0"/>
  </w:num>
  <w:num w:numId="16">
    <w:abstractNumId w:val="2"/>
  </w:num>
  <w:num w:numId="17">
    <w:abstractNumId w:val="1"/>
  </w:num>
  <w:num w:numId="18">
    <w:abstractNumId w:val="29"/>
  </w:num>
  <w:num w:numId="19">
    <w:abstractNumId w:val="36"/>
  </w:num>
  <w:num w:numId="20">
    <w:abstractNumId w:val="10"/>
  </w:num>
  <w:num w:numId="21">
    <w:abstractNumId w:val="23"/>
  </w:num>
  <w:num w:numId="22">
    <w:abstractNumId w:val="24"/>
  </w:num>
  <w:num w:numId="23">
    <w:abstractNumId w:val="6"/>
  </w:num>
  <w:num w:numId="24">
    <w:abstractNumId w:val="13"/>
  </w:num>
  <w:num w:numId="25">
    <w:abstractNumId w:val="3"/>
  </w:num>
  <w:num w:numId="26">
    <w:abstractNumId w:val="31"/>
  </w:num>
  <w:num w:numId="27">
    <w:abstractNumId w:val="28"/>
  </w:num>
  <w:num w:numId="28">
    <w:abstractNumId w:val="30"/>
  </w:num>
  <w:num w:numId="29">
    <w:abstractNumId w:val="11"/>
  </w:num>
  <w:num w:numId="30">
    <w:abstractNumId w:val="22"/>
  </w:num>
  <w:num w:numId="31">
    <w:abstractNumId w:val="7"/>
  </w:num>
  <w:num w:numId="32">
    <w:abstractNumId w:val="20"/>
  </w:num>
  <w:num w:numId="33">
    <w:abstractNumId w:val="17"/>
  </w:num>
  <w:num w:numId="34">
    <w:abstractNumId w:val="19"/>
  </w:num>
  <w:num w:numId="35">
    <w:abstractNumId w:val="21"/>
  </w:num>
  <w:num w:numId="36">
    <w:abstractNumId w:val="14"/>
  </w:num>
  <w:num w:numId="37">
    <w:abstractNumId w:val="8"/>
  </w:num>
  <w:num w:numId="3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ocumentProtection w:formatting="1" w:enforcement="0"/>
  <w:defaultTabStop w:val="720"/>
  <w:clickAndTypeStyle w:val="capture"/>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EA1"/>
    <w:rsid w:val="00003E69"/>
    <w:rsid w:val="000063A7"/>
    <w:rsid w:val="0000675B"/>
    <w:rsid w:val="00006DB8"/>
    <w:rsid w:val="00010140"/>
    <w:rsid w:val="00010BC3"/>
    <w:rsid w:val="000114B6"/>
    <w:rsid w:val="00011C3D"/>
    <w:rsid w:val="00011EE6"/>
    <w:rsid w:val="0001226E"/>
    <w:rsid w:val="000171DA"/>
    <w:rsid w:val="00022D88"/>
    <w:rsid w:val="0002418A"/>
    <w:rsid w:val="000263BB"/>
    <w:rsid w:val="000313B5"/>
    <w:rsid w:val="00035C93"/>
    <w:rsid w:val="00035E30"/>
    <w:rsid w:val="0004524A"/>
    <w:rsid w:val="0004636C"/>
    <w:rsid w:val="0005737C"/>
    <w:rsid w:val="00061818"/>
    <w:rsid w:val="000658A8"/>
    <w:rsid w:val="00071609"/>
    <w:rsid w:val="00084515"/>
    <w:rsid w:val="00087406"/>
    <w:rsid w:val="000924E8"/>
    <w:rsid w:val="000A3E07"/>
    <w:rsid w:val="000B0752"/>
    <w:rsid w:val="000B0EBA"/>
    <w:rsid w:val="000B23F8"/>
    <w:rsid w:val="000B39B5"/>
    <w:rsid w:val="000D26F2"/>
    <w:rsid w:val="000E3710"/>
    <w:rsid w:val="000E6DB5"/>
    <w:rsid w:val="000F3438"/>
    <w:rsid w:val="000F666C"/>
    <w:rsid w:val="00100AFA"/>
    <w:rsid w:val="00101EF3"/>
    <w:rsid w:val="00104399"/>
    <w:rsid w:val="0010664C"/>
    <w:rsid w:val="00107971"/>
    <w:rsid w:val="00110F20"/>
    <w:rsid w:val="00112EEC"/>
    <w:rsid w:val="00115FB5"/>
    <w:rsid w:val="00116058"/>
    <w:rsid w:val="0012060D"/>
    <w:rsid w:val="00125B79"/>
    <w:rsid w:val="00125C0A"/>
    <w:rsid w:val="0012752E"/>
    <w:rsid w:val="00151087"/>
    <w:rsid w:val="00151581"/>
    <w:rsid w:val="0015201B"/>
    <w:rsid w:val="001574A4"/>
    <w:rsid w:val="00160824"/>
    <w:rsid w:val="001613E4"/>
    <w:rsid w:val="001624C3"/>
    <w:rsid w:val="00165AB8"/>
    <w:rsid w:val="00172D7F"/>
    <w:rsid w:val="00175246"/>
    <w:rsid w:val="00180235"/>
    <w:rsid w:val="00186009"/>
    <w:rsid w:val="00187426"/>
    <w:rsid w:val="00187CF0"/>
    <w:rsid w:val="0019470F"/>
    <w:rsid w:val="00194A58"/>
    <w:rsid w:val="001A301F"/>
    <w:rsid w:val="001A3C5C"/>
    <w:rsid w:val="001B3AA8"/>
    <w:rsid w:val="001C3C17"/>
    <w:rsid w:val="001C6D26"/>
    <w:rsid w:val="001D0A59"/>
    <w:rsid w:val="001D1F7C"/>
    <w:rsid w:val="001D3222"/>
    <w:rsid w:val="001D447A"/>
    <w:rsid w:val="001D6650"/>
    <w:rsid w:val="001D7222"/>
    <w:rsid w:val="001E4B39"/>
    <w:rsid w:val="001F28CF"/>
    <w:rsid w:val="001F7C72"/>
    <w:rsid w:val="00206A12"/>
    <w:rsid w:val="00210A7B"/>
    <w:rsid w:val="002111FD"/>
    <w:rsid w:val="00217034"/>
    <w:rsid w:val="002273CA"/>
    <w:rsid w:val="0023141A"/>
    <w:rsid w:val="00233FE0"/>
    <w:rsid w:val="00234111"/>
    <w:rsid w:val="0023442D"/>
    <w:rsid w:val="002422A1"/>
    <w:rsid w:val="00243547"/>
    <w:rsid w:val="00252BD5"/>
    <w:rsid w:val="00253AC3"/>
    <w:rsid w:val="00256419"/>
    <w:rsid w:val="00256F04"/>
    <w:rsid w:val="00266D60"/>
    <w:rsid w:val="00282EDE"/>
    <w:rsid w:val="002A0C8C"/>
    <w:rsid w:val="002A0EED"/>
    <w:rsid w:val="002A2EE5"/>
    <w:rsid w:val="002B0A63"/>
    <w:rsid w:val="002B64BE"/>
    <w:rsid w:val="002C2E7C"/>
    <w:rsid w:val="002C6335"/>
    <w:rsid w:val="002C7687"/>
    <w:rsid w:val="002D0C49"/>
    <w:rsid w:val="002D5204"/>
    <w:rsid w:val="002D72CA"/>
    <w:rsid w:val="002E1D8C"/>
    <w:rsid w:val="002E1E45"/>
    <w:rsid w:val="002E4DEA"/>
    <w:rsid w:val="002E6F5A"/>
    <w:rsid w:val="002E751D"/>
    <w:rsid w:val="002F0076"/>
    <w:rsid w:val="002F187E"/>
    <w:rsid w:val="002F5410"/>
    <w:rsid w:val="002F615B"/>
    <w:rsid w:val="002F7133"/>
    <w:rsid w:val="00301474"/>
    <w:rsid w:val="003019CD"/>
    <w:rsid w:val="003061D8"/>
    <w:rsid w:val="003110DB"/>
    <w:rsid w:val="00314B90"/>
    <w:rsid w:val="00321D5D"/>
    <w:rsid w:val="0032241E"/>
    <w:rsid w:val="00326966"/>
    <w:rsid w:val="00331A0B"/>
    <w:rsid w:val="00342E0C"/>
    <w:rsid w:val="00346959"/>
    <w:rsid w:val="0035211C"/>
    <w:rsid w:val="00353152"/>
    <w:rsid w:val="003573A5"/>
    <w:rsid w:val="00362753"/>
    <w:rsid w:val="00364DF2"/>
    <w:rsid w:val="0036577E"/>
    <w:rsid w:val="00374626"/>
    <w:rsid w:val="00376DD4"/>
    <w:rsid w:val="0038380D"/>
    <w:rsid w:val="00383E6A"/>
    <w:rsid w:val="00392B05"/>
    <w:rsid w:val="003A002D"/>
    <w:rsid w:val="003A3E3A"/>
    <w:rsid w:val="003A64D5"/>
    <w:rsid w:val="003B33AF"/>
    <w:rsid w:val="003B6CAD"/>
    <w:rsid w:val="003C2662"/>
    <w:rsid w:val="003D59EF"/>
    <w:rsid w:val="003D7EA1"/>
    <w:rsid w:val="003E2236"/>
    <w:rsid w:val="003E2CBF"/>
    <w:rsid w:val="003F4789"/>
    <w:rsid w:val="004047C7"/>
    <w:rsid w:val="004145D9"/>
    <w:rsid w:val="00420427"/>
    <w:rsid w:val="00421A75"/>
    <w:rsid w:val="004220A9"/>
    <w:rsid w:val="00423003"/>
    <w:rsid w:val="00423A58"/>
    <w:rsid w:val="004331C1"/>
    <w:rsid w:val="00433816"/>
    <w:rsid w:val="00440A78"/>
    <w:rsid w:val="00441149"/>
    <w:rsid w:val="004425BB"/>
    <w:rsid w:val="00445776"/>
    <w:rsid w:val="00451181"/>
    <w:rsid w:val="00452DB6"/>
    <w:rsid w:val="00463ACB"/>
    <w:rsid w:val="004659D5"/>
    <w:rsid w:val="00470D9F"/>
    <w:rsid w:val="004734DC"/>
    <w:rsid w:val="00474BBC"/>
    <w:rsid w:val="0048016C"/>
    <w:rsid w:val="0048455F"/>
    <w:rsid w:val="00484E28"/>
    <w:rsid w:val="00490652"/>
    <w:rsid w:val="004913D9"/>
    <w:rsid w:val="004A28E1"/>
    <w:rsid w:val="004A4D4C"/>
    <w:rsid w:val="004B48AA"/>
    <w:rsid w:val="004B4FE7"/>
    <w:rsid w:val="004B64EC"/>
    <w:rsid w:val="004B68CF"/>
    <w:rsid w:val="004C1F3F"/>
    <w:rsid w:val="004C5B46"/>
    <w:rsid w:val="004D2660"/>
    <w:rsid w:val="004D3CB7"/>
    <w:rsid w:val="004D3FB6"/>
    <w:rsid w:val="004D5CD2"/>
    <w:rsid w:val="004D6D17"/>
    <w:rsid w:val="004E33D8"/>
    <w:rsid w:val="004F0FB3"/>
    <w:rsid w:val="004F3A80"/>
    <w:rsid w:val="004F46A7"/>
    <w:rsid w:val="004F7B96"/>
    <w:rsid w:val="00504BC1"/>
    <w:rsid w:val="00515F2A"/>
    <w:rsid w:val="00520D69"/>
    <w:rsid w:val="00527B5C"/>
    <w:rsid w:val="00530D34"/>
    <w:rsid w:val="00531CD9"/>
    <w:rsid w:val="005327F9"/>
    <w:rsid w:val="00532B92"/>
    <w:rsid w:val="005420EF"/>
    <w:rsid w:val="00543E06"/>
    <w:rsid w:val="00551E4B"/>
    <w:rsid w:val="00554B8F"/>
    <w:rsid w:val="005647C7"/>
    <w:rsid w:val="00564916"/>
    <w:rsid w:val="00566D6A"/>
    <w:rsid w:val="00567BFF"/>
    <w:rsid w:val="0057288A"/>
    <w:rsid w:val="00575CFA"/>
    <w:rsid w:val="00585881"/>
    <w:rsid w:val="005941F4"/>
    <w:rsid w:val="005945D3"/>
    <w:rsid w:val="00594955"/>
    <w:rsid w:val="005A04DE"/>
    <w:rsid w:val="005A1201"/>
    <w:rsid w:val="005A722B"/>
    <w:rsid w:val="005B1F92"/>
    <w:rsid w:val="005B251C"/>
    <w:rsid w:val="005B2FA4"/>
    <w:rsid w:val="005B793A"/>
    <w:rsid w:val="005D18C5"/>
    <w:rsid w:val="005D3B22"/>
    <w:rsid w:val="005E0778"/>
    <w:rsid w:val="005E2AF9"/>
    <w:rsid w:val="005F1B44"/>
    <w:rsid w:val="005F2CA0"/>
    <w:rsid w:val="00603251"/>
    <w:rsid w:val="00607420"/>
    <w:rsid w:val="006124FC"/>
    <w:rsid w:val="006152CD"/>
    <w:rsid w:val="00617DF9"/>
    <w:rsid w:val="00623E97"/>
    <w:rsid w:val="00625F87"/>
    <w:rsid w:val="00631526"/>
    <w:rsid w:val="00632C7E"/>
    <w:rsid w:val="00637BA6"/>
    <w:rsid w:val="00642849"/>
    <w:rsid w:val="0064711D"/>
    <w:rsid w:val="00647EDE"/>
    <w:rsid w:val="0065443F"/>
    <w:rsid w:val="00654573"/>
    <w:rsid w:val="0066028D"/>
    <w:rsid w:val="00663B92"/>
    <w:rsid w:val="006659E1"/>
    <w:rsid w:val="00665BF6"/>
    <w:rsid w:val="006670D2"/>
    <w:rsid w:val="00667E47"/>
    <w:rsid w:val="00671219"/>
    <w:rsid w:val="00677216"/>
    <w:rsid w:val="00677451"/>
    <w:rsid w:val="00680463"/>
    <w:rsid w:val="00680563"/>
    <w:rsid w:val="00684013"/>
    <w:rsid w:val="00684B2C"/>
    <w:rsid w:val="0068600F"/>
    <w:rsid w:val="00691431"/>
    <w:rsid w:val="00697600"/>
    <w:rsid w:val="006A20A1"/>
    <w:rsid w:val="006A483A"/>
    <w:rsid w:val="006A7603"/>
    <w:rsid w:val="006B0D12"/>
    <w:rsid w:val="006B1BB0"/>
    <w:rsid w:val="006B3864"/>
    <w:rsid w:val="006C42A7"/>
    <w:rsid w:val="006C44AB"/>
    <w:rsid w:val="006D4142"/>
    <w:rsid w:val="006D68DA"/>
    <w:rsid w:val="006E32E0"/>
    <w:rsid w:val="006E4928"/>
    <w:rsid w:val="006F211A"/>
    <w:rsid w:val="006F6D65"/>
    <w:rsid w:val="006F70CC"/>
    <w:rsid w:val="007017D6"/>
    <w:rsid w:val="007020D7"/>
    <w:rsid w:val="007020E5"/>
    <w:rsid w:val="00714730"/>
    <w:rsid w:val="00715F75"/>
    <w:rsid w:val="00717FB6"/>
    <w:rsid w:val="00720861"/>
    <w:rsid w:val="007238FF"/>
    <w:rsid w:val="0072569B"/>
    <w:rsid w:val="0073078F"/>
    <w:rsid w:val="007316E5"/>
    <w:rsid w:val="00736B0D"/>
    <w:rsid w:val="00742913"/>
    <w:rsid w:val="00744F0F"/>
    <w:rsid w:val="00745350"/>
    <w:rsid w:val="007537E2"/>
    <w:rsid w:val="00757972"/>
    <w:rsid w:val="00762B56"/>
    <w:rsid w:val="00763DBB"/>
    <w:rsid w:val="00765E89"/>
    <w:rsid w:val="00770E56"/>
    <w:rsid w:val="00772968"/>
    <w:rsid w:val="007809A2"/>
    <w:rsid w:val="00781144"/>
    <w:rsid w:val="00783F40"/>
    <w:rsid w:val="007864FA"/>
    <w:rsid w:val="00786854"/>
    <w:rsid w:val="0078769E"/>
    <w:rsid w:val="007926DE"/>
    <w:rsid w:val="007A084F"/>
    <w:rsid w:val="007A39CC"/>
    <w:rsid w:val="007B47CE"/>
    <w:rsid w:val="007B562D"/>
    <w:rsid w:val="007B65D7"/>
    <w:rsid w:val="007C1114"/>
    <w:rsid w:val="007C2637"/>
    <w:rsid w:val="007C6AB3"/>
    <w:rsid w:val="007D68A3"/>
    <w:rsid w:val="007D7653"/>
    <w:rsid w:val="007E05D4"/>
    <w:rsid w:val="007E07BA"/>
    <w:rsid w:val="007E4370"/>
    <w:rsid w:val="007E4C59"/>
    <w:rsid w:val="007F767C"/>
    <w:rsid w:val="00801B32"/>
    <w:rsid w:val="00801F74"/>
    <w:rsid w:val="00803220"/>
    <w:rsid w:val="008100E1"/>
    <w:rsid w:val="008215BD"/>
    <w:rsid w:val="00821719"/>
    <w:rsid w:val="00821FD9"/>
    <w:rsid w:val="00822092"/>
    <w:rsid w:val="008267F6"/>
    <w:rsid w:val="008308C2"/>
    <w:rsid w:val="00835486"/>
    <w:rsid w:val="00840372"/>
    <w:rsid w:val="00842A66"/>
    <w:rsid w:val="00845BB9"/>
    <w:rsid w:val="00851812"/>
    <w:rsid w:val="00851F59"/>
    <w:rsid w:val="00852CB0"/>
    <w:rsid w:val="00856A08"/>
    <w:rsid w:val="00856CAC"/>
    <w:rsid w:val="00863B21"/>
    <w:rsid w:val="00865CCD"/>
    <w:rsid w:val="00871E3C"/>
    <w:rsid w:val="008727BE"/>
    <w:rsid w:val="00875110"/>
    <w:rsid w:val="00880C3D"/>
    <w:rsid w:val="00886C54"/>
    <w:rsid w:val="00887D77"/>
    <w:rsid w:val="00893F47"/>
    <w:rsid w:val="008950B4"/>
    <w:rsid w:val="008A0DD3"/>
    <w:rsid w:val="008A1731"/>
    <w:rsid w:val="008A363B"/>
    <w:rsid w:val="008A4AE4"/>
    <w:rsid w:val="008A5CD1"/>
    <w:rsid w:val="008A783A"/>
    <w:rsid w:val="008A783B"/>
    <w:rsid w:val="008B3E05"/>
    <w:rsid w:val="008B4D37"/>
    <w:rsid w:val="008C1C69"/>
    <w:rsid w:val="008C4576"/>
    <w:rsid w:val="008C5641"/>
    <w:rsid w:val="008D191D"/>
    <w:rsid w:val="008D32D6"/>
    <w:rsid w:val="008D5B57"/>
    <w:rsid w:val="008D5DBE"/>
    <w:rsid w:val="008D63D5"/>
    <w:rsid w:val="008E37B2"/>
    <w:rsid w:val="008E3EF4"/>
    <w:rsid w:val="008E4E12"/>
    <w:rsid w:val="008E661A"/>
    <w:rsid w:val="008F298E"/>
    <w:rsid w:val="008F3FD8"/>
    <w:rsid w:val="008F43AA"/>
    <w:rsid w:val="008F6952"/>
    <w:rsid w:val="009011D4"/>
    <w:rsid w:val="00901D12"/>
    <w:rsid w:val="00902055"/>
    <w:rsid w:val="0090394A"/>
    <w:rsid w:val="00906711"/>
    <w:rsid w:val="009203FD"/>
    <w:rsid w:val="0093357B"/>
    <w:rsid w:val="0093508C"/>
    <w:rsid w:val="00940DDF"/>
    <w:rsid w:val="00941521"/>
    <w:rsid w:val="0094358D"/>
    <w:rsid w:val="009453C1"/>
    <w:rsid w:val="0095133D"/>
    <w:rsid w:val="0095468F"/>
    <w:rsid w:val="00956D06"/>
    <w:rsid w:val="00957C08"/>
    <w:rsid w:val="00961A4A"/>
    <w:rsid w:val="0096296B"/>
    <w:rsid w:val="00965FDF"/>
    <w:rsid w:val="00967C1C"/>
    <w:rsid w:val="009763BD"/>
    <w:rsid w:val="009832E2"/>
    <w:rsid w:val="00984DA0"/>
    <w:rsid w:val="00991613"/>
    <w:rsid w:val="009921F2"/>
    <w:rsid w:val="00992FAB"/>
    <w:rsid w:val="00994305"/>
    <w:rsid w:val="00995397"/>
    <w:rsid w:val="00996E0A"/>
    <w:rsid w:val="009A09A6"/>
    <w:rsid w:val="009B1957"/>
    <w:rsid w:val="009B2B53"/>
    <w:rsid w:val="009B3CD1"/>
    <w:rsid w:val="009B57EA"/>
    <w:rsid w:val="009C3C73"/>
    <w:rsid w:val="009C4C5F"/>
    <w:rsid w:val="009C53F3"/>
    <w:rsid w:val="009D368C"/>
    <w:rsid w:val="009D4125"/>
    <w:rsid w:val="009E03ED"/>
    <w:rsid w:val="009F77D2"/>
    <w:rsid w:val="00A0336D"/>
    <w:rsid w:val="00A04018"/>
    <w:rsid w:val="00A04033"/>
    <w:rsid w:val="00A05CA6"/>
    <w:rsid w:val="00A06F4F"/>
    <w:rsid w:val="00A134A8"/>
    <w:rsid w:val="00A149C0"/>
    <w:rsid w:val="00A16B1B"/>
    <w:rsid w:val="00A207B7"/>
    <w:rsid w:val="00A21ACE"/>
    <w:rsid w:val="00A24CF9"/>
    <w:rsid w:val="00A41EA1"/>
    <w:rsid w:val="00A425AA"/>
    <w:rsid w:val="00A4377B"/>
    <w:rsid w:val="00A43AA1"/>
    <w:rsid w:val="00A46AAC"/>
    <w:rsid w:val="00A47907"/>
    <w:rsid w:val="00A524C5"/>
    <w:rsid w:val="00A53314"/>
    <w:rsid w:val="00A537DE"/>
    <w:rsid w:val="00A753C8"/>
    <w:rsid w:val="00A8205C"/>
    <w:rsid w:val="00A82F3D"/>
    <w:rsid w:val="00A83D56"/>
    <w:rsid w:val="00A83EB5"/>
    <w:rsid w:val="00A8667B"/>
    <w:rsid w:val="00A93DA6"/>
    <w:rsid w:val="00AA05A0"/>
    <w:rsid w:val="00AA0F64"/>
    <w:rsid w:val="00AA337E"/>
    <w:rsid w:val="00AA6982"/>
    <w:rsid w:val="00AB480D"/>
    <w:rsid w:val="00AC43E0"/>
    <w:rsid w:val="00AC4DD3"/>
    <w:rsid w:val="00AD074D"/>
    <w:rsid w:val="00AD2556"/>
    <w:rsid w:val="00AD4DB3"/>
    <w:rsid w:val="00AD50AE"/>
    <w:rsid w:val="00AD7501"/>
    <w:rsid w:val="00AE0541"/>
    <w:rsid w:val="00AE6940"/>
    <w:rsid w:val="00AF0A9E"/>
    <w:rsid w:val="00AF0B83"/>
    <w:rsid w:val="00B04771"/>
    <w:rsid w:val="00B0777F"/>
    <w:rsid w:val="00B126DE"/>
    <w:rsid w:val="00B13DD5"/>
    <w:rsid w:val="00B13E00"/>
    <w:rsid w:val="00B20405"/>
    <w:rsid w:val="00B254C3"/>
    <w:rsid w:val="00B3021E"/>
    <w:rsid w:val="00B35984"/>
    <w:rsid w:val="00B402F3"/>
    <w:rsid w:val="00B40D45"/>
    <w:rsid w:val="00B5197C"/>
    <w:rsid w:val="00B57842"/>
    <w:rsid w:val="00B6343B"/>
    <w:rsid w:val="00B639F3"/>
    <w:rsid w:val="00B6706C"/>
    <w:rsid w:val="00B75FFA"/>
    <w:rsid w:val="00B76665"/>
    <w:rsid w:val="00B801C3"/>
    <w:rsid w:val="00B811B1"/>
    <w:rsid w:val="00B82A57"/>
    <w:rsid w:val="00B83F72"/>
    <w:rsid w:val="00B83F9C"/>
    <w:rsid w:val="00B841E3"/>
    <w:rsid w:val="00B8745A"/>
    <w:rsid w:val="00B87485"/>
    <w:rsid w:val="00B91665"/>
    <w:rsid w:val="00B92868"/>
    <w:rsid w:val="00B9287B"/>
    <w:rsid w:val="00B959D1"/>
    <w:rsid w:val="00BB4159"/>
    <w:rsid w:val="00BC2D41"/>
    <w:rsid w:val="00BC4320"/>
    <w:rsid w:val="00BD01CC"/>
    <w:rsid w:val="00BD02B4"/>
    <w:rsid w:val="00BD2F53"/>
    <w:rsid w:val="00BD620D"/>
    <w:rsid w:val="00BE143B"/>
    <w:rsid w:val="00BE3338"/>
    <w:rsid w:val="00BE4909"/>
    <w:rsid w:val="00BE7AD9"/>
    <w:rsid w:val="00BF1EB7"/>
    <w:rsid w:val="00C03950"/>
    <w:rsid w:val="00C12216"/>
    <w:rsid w:val="00C13654"/>
    <w:rsid w:val="00C206A5"/>
    <w:rsid w:val="00C22991"/>
    <w:rsid w:val="00C34132"/>
    <w:rsid w:val="00C347B4"/>
    <w:rsid w:val="00C34DDF"/>
    <w:rsid w:val="00C36612"/>
    <w:rsid w:val="00C36ED5"/>
    <w:rsid w:val="00C40C1E"/>
    <w:rsid w:val="00C44C32"/>
    <w:rsid w:val="00C522DC"/>
    <w:rsid w:val="00C54796"/>
    <w:rsid w:val="00C666AC"/>
    <w:rsid w:val="00C7094E"/>
    <w:rsid w:val="00C80245"/>
    <w:rsid w:val="00C93BF9"/>
    <w:rsid w:val="00C946FE"/>
    <w:rsid w:val="00C96FD1"/>
    <w:rsid w:val="00CA1747"/>
    <w:rsid w:val="00CB2997"/>
    <w:rsid w:val="00CB2A72"/>
    <w:rsid w:val="00CB7080"/>
    <w:rsid w:val="00CC439B"/>
    <w:rsid w:val="00CC5674"/>
    <w:rsid w:val="00CD4F2E"/>
    <w:rsid w:val="00CE6103"/>
    <w:rsid w:val="00CE61F4"/>
    <w:rsid w:val="00CE7CBF"/>
    <w:rsid w:val="00CF52A9"/>
    <w:rsid w:val="00D008F5"/>
    <w:rsid w:val="00D10AFE"/>
    <w:rsid w:val="00D204FD"/>
    <w:rsid w:val="00D2310B"/>
    <w:rsid w:val="00D23141"/>
    <w:rsid w:val="00D26910"/>
    <w:rsid w:val="00D31B9F"/>
    <w:rsid w:val="00D3465E"/>
    <w:rsid w:val="00D35869"/>
    <w:rsid w:val="00D3642C"/>
    <w:rsid w:val="00D41E05"/>
    <w:rsid w:val="00D42DE5"/>
    <w:rsid w:val="00D4529D"/>
    <w:rsid w:val="00D5296A"/>
    <w:rsid w:val="00D54D77"/>
    <w:rsid w:val="00D55212"/>
    <w:rsid w:val="00D60619"/>
    <w:rsid w:val="00D60C86"/>
    <w:rsid w:val="00D6245B"/>
    <w:rsid w:val="00D63121"/>
    <w:rsid w:val="00D65D09"/>
    <w:rsid w:val="00D6644A"/>
    <w:rsid w:val="00D672E7"/>
    <w:rsid w:val="00D67FE0"/>
    <w:rsid w:val="00D713C8"/>
    <w:rsid w:val="00D73954"/>
    <w:rsid w:val="00D8290E"/>
    <w:rsid w:val="00D83562"/>
    <w:rsid w:val="00D86B2C"/>
    <w:rsid w:val="00D87AC4"/>
    <w:rsid w:val="00D87E85"/>
    <w:rsid w:val="00D916BE"/>
    <w:rsid w:val="00D93664"/>
    <w:rsid w:val="00D959E0"/>
    <w:rsid w:val="00DA684C"/>
    <w:rsid w:val="00DA7E40"/>
    <w:rsid w:val="00DB4A3F"/>
    <w:rsid w:val="00DC3FD5"/>
    <w:rsid w:val="00DC4523"/>
    <w:rsid w:val="00DC49E2"/>
    <w:rsid w:val="00DC5D02"/>
    <w:rsid w:val="00DC7788"/>
    <w:rsid w:val="00DD154E"/>
    <w:rsid w:val="00DD1B99"/>
    <w:rsid w:val="00DD1D4E"/>
    <w:rsid w:val="00DD565E"/>
    <w:rsid w:val="00DD6972"/>
    <w:rsid w:val="00DE2A69"/>
    <w:rsid w:val="00DE7EB2"/>
    <w:rsid w:val="00DF0C41"/>
    <w:rsid w:val="00E02B61"/>
    <w:rsid w:val="00E03070"/>
    <w:rsid w:val="00E2245D"/>
    <w:rsid w:val="00E2381D"/>
    <w:rsid w:val="00E24621"/>
    <w:rsid w:val="00E2463A"/>
    <w:rsid w:val="00E260F3"/>
    <w:rsid w:val="00E27E0F"/>
    <w:rsid w:val="00E3386A"/>
    <w:rsid w:val="00E342DA"/>
    <w:rsid w:val="00E36B5C"/>
    <w:rsid w:val="00E37F6A"/>
    <w:rsid w:val="00E40B08"/>
    <w:rsid w:val="00E411FA"/>
    <w:rsid w:val="00E4425D"/>
    <w:rsid w:val="00E444B8"/>
    <w:rsid w:val="00E47D1B"/>
    <w:rsid w:val="00E54A54"/>
    <w:rsid w:val="00E54E10"/>
    <w:rsid w:val="00E57CF1"/>
    <w:rsid w:val="00E62587"/>
    <w:rsid w:val="00E648C4"/>
    <w:rsid w:val="00E7125E"/>
    <w:rsid w:val="00E730C8"/>
    <w:rsid w:val="00E74BEE"/>
    <w:rsid w:val="00E75602"/>
    <w:rsid w:val="00E76047"/>
    <w:rsid w:val="00E765BE"/>
    <w:rsid w:val="00E773E8"/>
    <w:rsid w:val="00E808C9"/>
    <w:rsid w:val="00E8174F"/>
    <w:rsid w:val="00E8224B"/>
    <w:rsid w:val="00E9007C"/>
    <w:rsid w:val="00E94CC8"/>
    <w:rsid w:val="00E9699B"/>
    <w:rsid w:val="00E96B4B"/>
    <w:rsid w:val="00EA059C"/>
    <w:rsid w:val="00EA1C70"/>
    <w:rsid w:val="00EA1F4C"/>
    <w:rsid w:val="00EA4B53"/>
    <w:rsid w:val="00EA6E32"/>
    <w:rsid w:val="00EB45EC"/>
    <w:rsid w:val="00EB771E"/>
    <w:rsid w:val="00EB7F5F"/>
    <w:rsid w:val="00EC0593"/>
    <w:rsid w:val="00EC1DEB"/>
    <w:rsid w:val="00EC4702"/>
    <w:rsid w:val="00EC51AF"/>
    <w:rsid w:val="00EC540A"/>
    <w:rsid w:val="00ED2D91"/>
    <w:rsid w:val="00ED4712"/>
    <w:rsid w:val="00ED699D"/>
    <w:rsid w:val="00EE1112"/>
    <w:rsid w:val="00EE4FD8"/>
    <w:rsid w:val="00EF47B4"/>
    <w:rsid w:val="00F0547F"/>
    <w:rsid w:val="00F0570F"/>
    <w:rsid w:val="00F1588D"/>
    <w:rsid w:val="00F204FE"/>
    <w:rsid w:val="00F214A8"/>
    <w:rsid w:val="00F24A62"/>
    <w:rsid w:val="00F252A4"/>
    <w:rsid w:val="00F33DEC"/>
    <w:rsid w:val="00F361F8"/>
    <w:rsid w:val="00F4062E"/>
    <w:rsid w:val="00F4182E"/>
    <w:rsid w:val="00F45306"/>
    <w:rsid w:val="00F5014A"/>
    <w:rsid w:val="00F527C1"/>
    <w:rsid w:val="00F537DC"/>
    <w:rsid w:val="00F54831"/>
    <w:rsid w:val="00F54F4C"/>
    <w:rsid w:val="00F57F42"/>
    <w:rsid w:val="00F601FD"/>
    <w:rsid w:val="00F66210"/>
    <w:rsid w:val="00F6698D"/>
    <w:rsid w:val="00F81988"/>
    <w:rsid w:val="00F86F67"/>
    <w:rsid w:val="00F879AC"/>
    <w:rsid w:val="00F87ED2"/>
    <w:rsid w:val="00F909A8"/>
    <w:rsid w:val="00F94C8A"/>
    <w:rsid w:val="00F9771B"/>
    <w:rsid w:val="00FA25B6"/>
    <w:rsid w:val="00FA5B5C"/>
    <w:rsid w:val="00FA5EDC"/>
    <w:rsid w:val="00FB6F2B"/>
    <w:rsid w:val="00FE0067"/>
    <w:rsid w:val="00FE1601"/>
    <w:rsid w:val="00FE3863"/>
    <w:rsid w:val="00FF26FB"/>
    <w:rsid w:val="00FF32DE"/>
    <w:rsid w:val="00FF7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6AD842-5E32-4449-9860-E95FAA284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EB5"/>
    <w:rPr>
      <w:sz w:val="22"/>
      <w:szCs w:val="24"/>
    </w:rPr>
  </w:style>
  <w:style w:type="paragraph" w:styleId="Heading1">
    <w:name w:val="heading 1"/>
    <w:next w:val="Normal"/>
    <w:qFormat/>
    <w:rsid w:val="001F7C72"/>
    <w:pPr>
      <w:keepNext/>
      <w:keepLines/>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qFormat/>
    <w:rsid w:val="001F7C72"/>
    <w:pPr>
      <w:keepNext/>
      <w:keepLines/>
      <w:numPr>
        <w:ilvl w:val="1"/>
        <w:numId w:val="11"/>
      </w:numPr>
      <w:tabs>
        <w:tab w:val="clear" w:pos="702"/>
        <w:tab w:val="left" w:pos="900"/>
      </w:tabs>
      <w:spacing w:before="360" w:after="120"/>
      <w:ind w:left="907" w:hanging="907"/>
      <w:outlineLvl w:val="1"/>
    </w:pPr>
    <w:rPr>
      <w:rFonts w:ascii="Arial" w:hAnsi="Arial" w:cs="Arial"/>
      <w:b/>
      <w:iCs/>
      <w:kern w:val="32"/>
      <w:sz w:val="32"/>
      <w:szCs w:val="28"/>
    </w:rPr>
  </w:style>
  <w:style w:type="paragraph" w:styleId="Heading3">
    <w:name w:val="heading 3"/>
    <w:next w:val="Normal"/>
    <w:qFormat/>
    <w:rsid w:val="00A537DE"/>
    <w:pPr>
      <w:numPr>
        <w:ilvl w:val="2"/>
        <w:numId w:val="11"/>
      </w:numPr>
      <w:tabs>
        <w:tab w:val="clear" w:pos="1440"/>
        <w:tab w:val="num" w:pos="1080"/>
      </w:tabs>
      <w:spacing w:before="180" w:after="120"/>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uiPriority w:val="99"/>
    <w:semiHidden/>
    <w:rsid w:val="00F601FD"/>
    <w:rPr>
      <w:color w:val="606420"/>
      <w:u w:val="single"/>
    </w:rPr>
  </w:style>
  <w:style w:type="paragraph" w:styleId="Header">
    <w:name w:val="header"/>
    <w:link w:val="HeaderChar"/>
    <w:uiPriority w:val="99"/>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semiHidden/>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5D18C5"/>
    <w:pPr>
      <w:keepLines/>
      <w:autoSpaceDE w:val="0"/>
      <w:autoSpaceDN w:val="0"/>
      <w:adjustRightInd w:val="0"/>
      <w:spacing w:before="60" w:after="120" w:line="240" w:lineRule="atLeast"/>
    </w:pPr>
    <w:rPr>
      <w:i/>
      <w:iCs/>
      <w:color w:val="0000FF"/>
      <w:szCs w:val="20"/>
    </w:rPr>
  </w:style>
  <w:style w:type="character" w:customStyle="1" w:styleId="InstructionalText1Char">
    <w:name w:val="Instructional Text 1 Char"/>
    <w:link w:val="InstructionalText1"/>
    <w:rsid w:val="00906711"/>
    <w:rPr>
      <w:i/>
      <w:iCs/>
      <w:color w:val="0000FF"/>
      <w:sz w:val="22"/>
      <w:lang w:val="en-US" w:eastAsia="en-US" w:bidi="ar-SA"/>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8"/>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10"/>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B35984"/>
    <w:pPr>
      <w:keepLines/>
      <w:spacing w:before="120" w:after="180"/>
    </w:pPr>
    <w:rPr>
      <w:rFonts w:ascii="Arial" w:hAnsi="Arial" w:cs="Arial"/>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Note">
    <w:name w:val="Note"/>
    <w:basedOn w:val="Normal"/>
    <w:rsid w:val="00E94CC8"/>
    <w:pPr>
      <w:numPr>
        <w:numId w:val="14"/>
      </w:numPr>
      <w:pBdr>
        <w:top w:val="single" w:sz="18" w:space="1" w:color="auto"/>
        <w:bottom w:val="single" w:sz="18" w:space="1" w:color="auto"/>
      </w:pBdr>
      <w:shd w:val="clear" w:color="auto" w:fill="E0E0E0"/>
      <w:spacing w:before="240" w:after="240"/>
    </w:pPr>
    <w:rPr>
      <w:rFonts w:ascii="Arial" w:hAnsi="Arial"/>
    </w:rPr>
  </w:style>
  <w:style w:type="paragraph" w:styleId="BodyText">
    <w:name w:val="Body Text"/>
    <w:basedOn w:val="Normal"/>
    <w:link w:val="BodyTextChar"/>
    <w:rsid w:val="00594955"/>
    <w:pPr>
      <w:tabs>
        <w:tab w:val="left" w:pos="1134"/>
      </w:tabs>
      <w:spacing w:before="120" w:after="120"/>
    </w:pPr>
    <w:rPr>
      <w:rFonts w:eastAsia="MS Mincho"/>
      <w:szCs w:val="22"/>
      <w:lang w:eastAsia="en-GB"/>
    </w:rPr>
  </w:style>
  <w:style w:type="paragraph" w:styleId="BalloonText">
    <w:name w:val="Balloon Text"/>
    <w:basedOn w:val="Normal"/>
    <w:link w:val="BalloonTextChar"/>
    <w:rsid w:val="00520D69"/>
    <w:rPr>
      <w:rFonts w:ascii="Tahoma" w:hAnsi="Tahoma" w:cs="Tahoma"/>
      <w:sz w:val="16"/>
      <w:szCs w:val="16"/>
    </w:rPr>
  </w:style>
  <w:style w:type="character" w:customStyle="1" w:styleId="BalloonTextChar">
    <w:name w:val="Balloon Text Char"/>
    <w:basedOn w:val="DefaultParagraphFont"/>
    <w:link w:val="BalloonText"/>
    <w:rsid w:val="00520D69"/>
    <w:rPr>
      <w:rFonts w:ascii="Tahoma" w:hAnsi="Tahoma" w:cs="Tahoma"/>
      <w:sz w:val="16"/>
      <w:szCs w:val="16"/>
    </w:rPr>
  </w:style>
  <w:style w:type="paragraph" w:customStyle="1" w:styleId="list-bullet-level-2">
    <w:name w:val="list-bullet-level-2"/>
    <w:rsid w:val="00520D69"/>
    <w:pPr>
      <w:numPr>
        <w:numId w:val="16"/>
      </w:numPr>
      <w:tabs>
        <w:tab w:val="left" w:pos="3024"/>
      </w:tabs>
      <w:suppressAutoHyphens/>
      <w:spacing w:before="60" w:after="60"/>
      <w:ind w:left="3024" w:hanging="288"/>
    </w:pPr>
    <w:rPr>
      <w:rFonts w:ascii="Arial Narrow" w:hAnsi="Arial Narrow"/>
    </w:rPr>
  </w:style>
  <w:style w:type="paragraph" w:customStyle="1" w:styleId="list-bullet">
    <w:name w:val="list-bullet"/>
    <w:rsid w:val="00520D69"/>
    <w:pPr>
      <w:numPr>
        <w:numId w:val="17"/>
      </w:numPr>
      <w:suppressAutoHyphens/>
      <w:spacing w:before="60" w:after="60" w:line="260" w:lineRule="exact"/>
      <w:ind w:left="2160" w:hanging="432"/>
    </w:pPr>
    <w:rPr>
      <w:rFonts w:ascii="Arial" w:hAnsi="Arial"/>
      <w:sz w:val="21"/>
    </w:rPr>
  </w:style>
  <w:style w:type="paragraph" w:customStyle="1" w:styleId="PSPBodytext">
    <w:name w:val="PSP_Bodytext"/>
    <w:basedOn w:val="Normal"/>
    <w:rsid w:val="00520D69"/>
    <w:pPr>
      <w:spacing w:after="120"/>
    </w:pPr>
    <w:rPr>
      <w:sz w:val="24"/>
    </w:rPr>
  </w:style>
  <w:style w:type="paragraph" w:styleId="ListParagraph">
    <w:name w:val="List Paragraph"/>
    <w:basedOn w:val="Normal"/>
    <w:link w:val="ListParagraphChar"/>
    <w:uiPriority w:val="34"/>
    <w:qFormat/>
    <w:rsid w:val="00995397"/>
    <w:pPr>
      <w:ind w:left="720"/>
      <w:contextualSpacing/>
    </w:pPr>
  </w:style>
  <w:style w:type="character" w:customStyle="1" w:styleId="TableTextChar">
    <w:name w:val="Table Text Char"/>
    <w:link w:val="TableText"/>
    <w:rsid w:val="006152CD"/>
    <w:rPr>
      <w:rFonts w:ascii="Arial" w:hAnsi="Arial" w:cs="Arial"/>
      <w:sz w:val="22"/>
    </w:rPr>
  </w:style>
  <w:style w:type="character" w:customStyle="1" w:styleId="TableHeadingChar">
    <w:name w:val="Table Heading Char"/>
    <w:link w:val="TableHeading"/>
    <w:rsid w:val="006152CD"/>
    <w:rPr>
      <w:rFonts w:ascii="Arial" w:hAnsi="Arial" w:cs="Arial"/>
      <w:b/>
      <w:sz w:val="22"/>
      <w:szCs w:val="22"/>
    </w:rPr>
  </w:style>
  <w:style w:type="character" w:customStyle="1" w:styleId="BodyTextChar">
    <w:name w:val="Body Text Char"/>
    <w:link w:val="BodyText"/>
    <w:rsid w:val="00B82A57"/>
    <w:rPr>
      <w:rFonts w:eastAsia="MS Mincho"/>
      <w:sz w:val="22"/>
      <w:szCs w:val="22"/>
      <w:lang w:eastAsia="en-GB"/>
    </w:rPr>
  </w:style>
  <w:style w:type="character" w:customStyle="1" w:styleId="FooterChar">
    <w:name w:val="Footer Char"/>
    <w:basedOn w:val="DefaultParagraphFont"/>
    <w:link w:val="Footer"/>
    <w:uiPriority w:val="99"/>
    <w:rsid w:val="00D42DE5"/>
    <w:rPr>
      <w:rFonts w:cs="Tahoma"/>
      <w:szCs w:val="16"/>
    </w:rPr>
  </w:style>
  <w:style w:type="character" w:customStyle="1" w:styleId="ListParagraphChar">
    <w:name w:val="List Paragraph Char"/>
    <w:basedOn w:val="DefaultParagraphFont"/>
    <w:link w:val="ListParagraph"/>
    <w:uiPriority w:val="34"/>
    <w:locked/>
    <w:rsid w:val="00EC4702"/>
    <w:rPr>
      <w:sz w:val="22"/>
      <w:szCs w:val="24"/>
    </w:rPr>
  </w:style>
  <w:style w:type="character" w:styleId="CommentReference">
    <w:name w:val="annotation reference"/>
    <w:basedOn w:val="DefaultParagraphFont"/>
    <w:rsid w:val="007B562D"/>
    <w:rPr>
      <w:sz w:val="16"/>
      <w:szCs w:val="16"/>
    </w:rPr>
  </w:style>
  <w:style w:type="paragraph" w:styleId="CommentText">
    <w:name w:val="annotation text"/>
    <w:basedOn w:val="Normal"/>
    <w:link w:val="CommentTextChar"/>
    <w:rsid w:val="007B562D"/>
    <w:rPr>
      <w:sz w:val="20"/>
      <w:szCs w:val="20"/>
    </w:rPr>
  </w:style>
  <w:style w:type="character" w:customStyle="1" w:styleId="CommentTextChar">
    <w:name w:val="Comment Text Char"/>
    <w:basedOn w:val="DefaultParagraphFont"/>
    <w:link w:val="CommentText"/>
    <w:rsid w:val="007B562D"/>
  </w:style>
  <w:style w:type="paragraph" w:styleId="CommentSubject">
    <w:name w:val="annotation subject"/>
    <w:basedOn w:val="CommentText"/>
    <w:next w:val="CommentText"/>
    <w:link w:val="CommentSubjectChar"/>
    <w:rsid w:val="007B562D"/>
    <w:rPr>
      <w:b/>
      <w:bCs/>
    </w:rPr>
  </w:style>
  <w:style w:type="character" w:customStyle="1" w:styleId="CommentSubjectChar">
    <w:name w:val="Comment Subject Char"/>
    <w:basedOn w:val="CommentTextChar"/>
    <w:link w:val="CommentSubject"/>
    <w:rsid w:val="007B562D"/>
    <w:rPr>
      <w:b/>
      <w:bCs/>
    </w:rPr>
  </w:style>
  <w:style w:type="character" w:customStyle="1" w:styleId="HeaderChar">
    <w:name w:val="Header Char"/>
    <w:basedOn w:val="DefaultParagraphFont"/>
    <w:link w:val="Header"/>
    <w:uiPriority w:val="99"/>
    <w:rsid w:val="00003E69"/>
  </w:style>
  <w:style w:type="paragraph" w:customStyle="1" w:styleId="xl65">
    <w:name w:val="xl65"/>
    <w:basedOn w:val="Normal"/>
    <w:rsid w:val="00A8667B"/>
    <w:pPr>
      <w:spacing w:before="100" w:beforeAutospacing="1" w:after="100" w:afterAutospacing="1"/>
    </w:pPr>
    <w:rPr>
      <w:b/>
      <w:bCs/>
      <w:sz w:val="24"/>
    </w:rPr>
  </w:style>
  <w:style w:type="paragraph" w:customStyle="1" w:styleId="xl66">
    <w:name w:val="xl66"/>
    <w:basedOn w:val="Normal"/>
    <w:rsid w:val="00A8667B"/>
    <w:pPr>
      <w:spacing w:before="100" w:beforeAutospacing="1" w:after="100" w:afterAutospacing="1"/>
    </w:pPr>
    <w:rPr>
      <w:b/>
      <w:bCs/>
      <w:sz w:val="24"/>
    </w:rPr>
  </w:style>
  <w:style w:type="paragraph" w:customStyle="1" w:styleId="xl67">
    <w:name w:val="xl67"/>
    <w:basedOn w:val="Normal"/>
    <w:rsid w:val="00A8667B"/>
    <w:pPr>
      <w:spacing w:before="100" w:beforeAutospacing="1" w:after="100" w:afterAutospacing="1"/>
    </w:pPr>
    <w:rPr>
      <w:sz w:val="24"/>
    </w:rPr>
  </w:style>
  <w:style w:type="paragraph" w:customStyle="1" w:styleId="xl63">
    <w:name w:val="xl63"/>
    <w:basedOn w:val="Normal"/>
    <w:rsid w:val="004047C7"/>
    <w:pPr>
      <w:spacing w:before="100" w:beforeAutospacing="1" w:after="100" w:afterAutospacing="1"/>
    </w:pPr>
    <w:rPr>
      <w:sz w:val="24"/>
    </w:rPr>
  </w:style>
  <w:style w:type="paragraph" w:customStyle="1" w:styleId="xl64">
    <w:name w:val="xl64"/>
    <w:basedOn w:val="Normal"/>
    <w:rsid w:val="004047C7"/>
    <w:pPr>
      <w:spacing w:before="100" w:beforeAutospacing="1" w:after="100" w:afterAutospacing="1"/>
    </w:pPr>
    <w:rPr>
      <w:sz w:val="24"/>
    </w:rPr>
  </w:style>
  <w:style w:type="paragraph" w:styleId="TOCHeading">
    <w:name w:val="TOC Heading"/>
    <w:basedOn w:val="Heading1"/>
    <w:next w:val="Normal"/>
    <w:uiPriority w:val="39"/>
    <w:unhideWhenUsed/>
    <w:qFormat/>
    <w:rsid w:val="00E27E0F"/>
    <w:pPr>
      <w:numPr>
        <w:numId w:val="0"/>
      </w:numPr>
      <w:autoSpaceDE/>
      <w:autoSpaceDN/>
      <w:adjustRightInd/>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827727">
      <w:bodyDiv w:val="1"/>
      <w:marLeft w:val="0"/>
      <w:marRight w:val="0"/>
      <w:marTop w:val="0"/>
      <w:marBottom w:val="0"/>
      <w:divBdr>
        <w:top w:val="none" w:sz="0" w:space="0" w:color="auto"/>
        <w:left w:val="none" w:sz="0" w:space="0" w:color="auto"/>
        <w:bottom w:val="none" w:sz="0" w:space="0" w:color="auto"/>
        <w:right w:val="none" w:sz="0" w:space="0" w:color="auto"/>
      </w:divBdr>
    </w:div>
    <w:div w:id="507252845">
      <w:bodyDiv w:val="1"/>
      <w:marLeft w:val="0"/>
      <w:marRight w:val="0"/>
      <w:marTop w:val="0"/>
      <w:marBottom w:val="0"/>
      <w:divBdr>
        <w:top w:val="none" w:sz="0" w:space="0" w:color="auto"/>
        <w:left w:val="none" w:sz="0" w:space="0" w:color="auto"/>
        <w:bottom w:val="none" w:sz="0" w:space="0" w:color="auto"/>
        <w:right w:val="none" w:sz="0" w:space="0" w:color="auto"/>
      </w:divBdr>
    </w:div>
    <w:div w:id="631054908">
      <w:bodyDiv w:val="1"/>
      <w:marLeft w:val="0"/>
      <w:marRight w:val="0"/>
      <w:marTop w:val="0"/>
      <w:marBottom w:val="0"/>
      <w:divBdr>
        <w:top w:val="none" w:sz="0" w:space="0" w:color="auto"/>
        <w:left w:val="none" w:sz="0" w:space="0" w:color="auto"/>
        <w:bottom w:val="none" w:sz="0" w:space="0" w:color="auto"/>
        <w:right w:val="none" w:sz="0" w:space="0" w:color="auto"/>
      </w:divBdr>
    </w:div>
    <w:div w:id="673535159">
      <w:bodyDiv w:val="1"/>
      <w:marLeft w:val="0"/>
      <w:marRight w:val="0"/>
      <w:marTop w:val="0"/>
      <w:marBottom w:val="0"/>
      <w:divBdr>
        <w:top w:val="none" w:sz="0" w:space="0" w:color="auto"/>
        <w:left w:val="none" w:sz="0" w:space="0" w:color="auto"/>
        <w:bottom w:val="none" w:sz="0" w:space="0" w:color="auto"/>
        <w:right w:val="none" w:sz="0" w:space="0" w:color="auto"/>
      </w:divBdr>
    </w:div>
    <w:div w:id="683016270">
      <w:bodyDiv w:val="1"/>
      <w:marLeft w:val="0"/>
      <w:marRight w:val="0"/>
      <w:marTop w:val="0"/>
      <w:marBottom w:val="0"/>
      <w:divBdr>
        <w:top w:val="none" w:sz="0" w:space="0" w:color="auto"/>
        <w:left w:val="none" w:sz="0" w:space="0" w:color="auto"/>
        <w:bottom w:val="none" w:sz="0" w:space="0" w:color="auto"/>
        <w:right w:val="none" w:sz="0" w:space="0" w:color="auto"/>
      </w:divBdr>
    </w:div>
    <w:div w:id="748891883">
      <w:bodyDiv w:val="1"/>
      <w:marLeft w:val="0"/>
      <w:marRight w:val="0"/>
      <w:marTop w:val="0"/>
      <w:marBottom w:val="0"/>
      <w:divBdr>
        <w:top w:val="none" w:sz="0" w:space="0" w:color="auto"/>
        <w:left w:val="none" w:sz="0" w:space="0" w:color="auto"/>
        <w:bottom w:val="none" w:sz="0" w:space="0" w:color="auto"/>
        <w:right w:val="none" w:sz="0" w:space="0" w:color="auto"/>
      </w:divBdr>
    </w:div>
    <w:div w:id="1041445554">
      <w:bodyDiv w:val="1"/>
      <w:marLeft w:val="0"/>
      <w:marRight w:val="0"/>
      <w:marTop w:val="0"/>
      <w:marBottom w:val="0"/>
      <w:divBdr>
        <w:top w:val="none" w:sz="0" w:space="0" w:color="auto"/>
        <w:left w:val="none" w:sz="0" w:space="0" w:color="auto"/>
        <w:bottom w:val="none" w:sz="0" w:space="0" w:color="auto"/>
        <w:right w:val="none" w:sz="0" w:space="0" w:color="auto"/>
      </w:divBdr>
    </w:div>
    <w:div w:id="1074932198">
      <w:bodyDiv w:val="1"/>
      <w:marLeft w:val="0"/>
      <w:marRight w:val="0"/>
      <w:marTop w:val="0"/>
      <w:marBottom w:val="0"/>
      <w:divBdr>
        <w:top w:val="none" w:sz="0" w:space="0" w:color="auto"/>
        <w:left w:val="none" w:sz="0" w:space="0" w:color="auto"/>
        <w:bottom w:val="none" w:sz="0" w:space="0" w:color="auto"/>
        <w:right w:val="none" w:sz="0" w:space="0" w:color="auto"/>
      </w:divBdr>
    </w:div>
    <w:div w:id="116824721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676035425">
      <w:bodyDiv w:val="1"/>
      <w:marLeft w:val="0"/>
      <w:marRight w:val="0"/>
      <w:marTop w:val="0"/>
      <w:marBottom w:val="0"/>
      <w:divBdr>
        <w:top w:val="none" w:sz="0" w:space="0" w:color="auto"/>
        <w:left w:val="none" w:sz="0" w:space="0" w:color="auto"/>
        <w:bottom w:val="none" w:sz="0" w:space="0" w:color="auto"/>
        <w:right w:val="none" w:sz="0" w:space="0" w:color="auto"/>
      </w:divBdr>
    </w:div>
    <w:div w:id="1780830595">
      <w:bodyDiv w:val="1"/>
      <w:marLeft w:val="0"/>
      <w:marRight w:val="0"/>
      <w:marTop w:val="0"/>
      <w:marBottom w:val="0"/>
      <w:divBdr>
        <w:top w:val="none" w:sz="0" w:space="0" w:color="auto"/>
        <w:left w:val="none" w:sz="0" w:space="0" w:color="auto"/>
        <w:bottom w:val="none" w:sz="0" w:space="0" w:color="auto"/>
        <w:right w:val="none" w:sz="0" w:space="0" w:color="auto"/>
      </w:divBdr>
    </w:div>
    <w:div w:id="1891115153">
      <w:bodyDiv w:val="1"/>
      <w:marLeft w:val="0"/>
      <w:marRight w:val="0"/>
      <w:marTop w:val="0"/>
      <w:marBottom w:val="0"/>
      <w:divBdr>
        <w:top w:val="none" w:sz="0" w:space="0" w:color="auto"/>
        <w:left w:val="none" w:sz="0" w:space="0" w:color="auto"/>
        <w:bottom w:val="none" w:sz="0" w:space="0" w:color="auto"/>
        <w:right w:val="none" w:sz="0" w:space="0" w:color="auto"/>
      </w:divBdr>
    </w:div>
    <w:div w:id="214631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png"/><Relationship Id="rId18" Type="http://schemas.openxmlformats.org/officeDocument/2006/relationships/oleObject" Target="embeddings/Microsoft_Visio_2003-2010_Drawing1.vsd"/><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oleObject" Target="embeddings/Microsoft_Visio_2003-2010_Drawing3.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Microsoft_Visio_2003-2010_Drawing2.vsd"/><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emf"/><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image" Target="media/image4.emf"/><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package" Target="embeddings/Microsoft_Visio_Drawing1.vsdx"/><Relationship Id="rId27" Type="http://schemas.openxmlformats.org/officeDocument/2006/relationships/package" Target="embeddings/Microsoft_Visio_Drawing2.vsdx"/><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ole_x0020_Responsible xmlns="1af04e8f-0d04-4add-9aed-1cf2ba3abba4" xsi:nil="true"/>
    <ProPath_x0020_Process xmlns="1af04e8f-0d04-4add-9aed-1cf2ba3abba4" xsi:nil="true"/>
    <del_x0020_name xmlns="1af04e8f-0d04-4add-9aed-1cf2ba3abba4"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F4EC223E3D4CE44DBA6F735932EE9F52" ma:contentTypeVersion="3" ma:contentTypeDescription="Create a new document." ma:contentTypeScope="" ma:versionID="b8c48e798c1c2a370eadeeaa2405a9fb">
  <xsd:schema xmlns:xsd="http://www.w3.org/2001/XMLSchema" xmlns:xs="http://www.w3.org/2001/XMLSchema" xmlns:p="http://schemas.microsoft.com/office/2006/metadata/properties" xmlns:ns2="ddcf2b64-e3b0-42a2-bf4a-7482a0c65fd3" xmlns:ns3="1af04e8f-0d04-4add-9aed-1cf2ba3abba4" targetNamespace="http://schemas.microsoft.com/office/2006/metadata/properties" ma:root="true" ma:fieldsID="86ed35f6de4fdc4106d21e6ef24a35a9" ns2:_="" ns3:_="">
    <xsd:import namespace="ddcf2b64-e3b0-42a2-bf4a-7482a0c65fd3"/>
    <xsd:import namespace="1af04e8f-0d04-4add-9aed-1cf2ba3abba4"/>
    <xsd:element name="properties">
      <xsd:complexType>
        <xsd:sequence>
          <xsd:element name="documentManagement">
            <xsd:complexType>
              <xsd:all>
                <xsd:element ref="ns2:_dlc_DocId" minOccurs="0"/>
                <xsd:element ref="ns2:_dlc_DocIdUrl" minOccurs="0"/>
                <xsd:element ref="ns2:_dlc_DocIdPersistId" minOccurs="0"/>
                <xsd:element ref="ns3:Role_x0020_Responsible" minOccurs="0"/>
                <xsd:element ref="ns3:ProPath_x0020_Process" minOccurs="0"/>
                <xsd:element ref="ns3:del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af04e8f-0d04-4add-9aed-1cf2ba3abba4" elementFormDefault="qualified">
    <xsd:import namespace="http://schemas.microsoft.com/office/2006/documentManagement/types"/>
    <xsd:import namespace="http://schemas.microsoft.com/office/infopath/2007/PartnerControls"/>
    <xsd:element name="Role_x0020_Responsible" ma:index="11" nillable="true" ma:displayName="Role Responsible" ma:internalName="Role_x0020_Responsible">
      <xsd:simpleType>
        <xsd:restriction base="dms:Text">
          <xsd:maxLength value="255"/>
        </xsd:restriction>
      </xsd:simpleType>
    </xsd:element>
    <xsd:element name="ProPath_x0020_Process" ma:index="12" nillable="true" ma:displayName="ProPath Process" ma:internalName="ProPath_x0020_Process">
      <xsd:simpleType>
        <xsd:restriction base="dms:Text">
          <xsd:maxLength value="255"/>
        </xsd:restriction>
      </xsd:simpleType>
    </xsd:element>
    <xsd:element name="del_x0020_name" ma:index="13" nillable="true" ma:displayName="del name" ma:list="{1AF04E8F-0D04-4ADD-9AED-1CF2BA3ABBA4}" ma:internalName="del_x0020_nam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F8B10-B649-432A-84CB-A610850CA565}">
  <ds:schemaRefs>
    <ds:schemaRef ds:uri="http://schemas.microsoft.com/sharepoint/events"/>
  </ds:schemaRefs>
</ds:datastoreItem>
</file>

<file path=customXml/itemProps2.xml><?xml version="1.0" encoding="utf-8"?>
<ds:datastoreItem xmlns:ds="http://schemas.openxmlformats.org/officeDocument/2006/customXml" ds:itemID="{55300A7A-B7FB-481D-9ABA-800BA659B6E2}">
  <ds:schemaRefs>
    <ds:schemaRef ds:uri="http://schemas.microsoft.com/sharepoint/v3/contenttype/forms"/>
  </ds:schemaRefs>
</ds:datastoreItem>
</file>

<file path=customXml/itemProps3.xml><?xml version="1.0" encoding="utf-8"?>
<ds:datastoreItem xmlns:ds="http://schemas.openxmlformats.org/officeDocument/2006/customXml" ds:itemID="{7AF3AD6D-90C9-463C-8FC7-7F4D33925E5D}">
  <ds:schemaRefs>
    <ds:schemaRef ds:uri="http://schemas.microsoft.com/office/2006/metadata/longProperties"/>
  </ds:schemaRefs>
</ds:datastoreItem>
</file>

<file path=customXml/itemProps4.xml><?xml version="1.0" encoding="utf-8"?>
<ds:datastoreItem xmlns:ds="http://schemas.openxmlformats.org/officeDocument/2006/customXml" ds:itemID="{D8EDD923-4868-4C82-AD62-E7AD0D7E2A58}">
  <ds:schemaRefs>
    <ds:schemaRef ds:uri="1af04e8f-0d04-4add-9aed-1cf2ba3abba4"/>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http://purl.org/dc/dcmitype/"/>
    <ds:schemaRef ds:uri="ddcf2b64-e3b0-42a2-bf4a-7482a0c65fd3"/>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DD811F39-A158-43A2-B8F6-1F7CA44C5C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1af04e8f-0d04-4add-9aed-1cf2ba3abb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D104AFBF-3844-454E-ACA2-3E851AAB6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6691</Words>
  <Characters>49579</Characters>
  <Application>Microsoft Office Word</Application>
  <DocSecurity>0</DocSecurity>
  <Lines>413</Lines>
  <Paragraphs>112</Paragraphs>
  <ScaleCrop>false</ScaleCrop>
  <HeadingPairs>
    <vt:vector size="2" baseType="variant">
      <vt:variant>
        <vt:lpstr>Title</vt:lpstr>
      </vt:variant>
      <vt:variant>
        <vt:i4>1</vt:i4>
      </vt:variant>
    </vt:vector>
  </HeadingPairs>
  <TitlesOfParts>
    <vt:vector size="1" baseType="lpstr">
      <vt:lpstr>Database Design Document Template</vt:lpstr>
    </vt:vector>
  </TitlesOfParts>
  <Company>PricewaterhouseCoopers</Company>
  <LinksUpToDate>false</LinksUpToDate>
  <CharactersWithSpaces>56158</CharactersWithSpaces>
  <SharedDoc>false</SharedDoc>
  <HLinks>
    <vt:vector size="12" baseType="variant">
      <vt:variant>
        <vt:i4>6946857</vt:i4>
      </vt:variant>
      <vt:variant>
        <vt:i4>2134</vt:i4>
      </vt:variant>
      <vt:variant>
        <vt:i4>1025</vt:i4>
      </vt:variant>
      <vt:variant>
        <vt:i4>1</vt:i4>
      </vt:variant>
      <vt:variant>
        <vt:lpwstr>va_logo</vt:lpwstr>
      </vt:variant>
      <vt:variant>
        <vt:lpwstr/>
      </vt:variant>
      <vt:variant>
        <vt:i4>8323159</vt:i4>
      </vt:variant>
      <vt:variant>
        <vt:i4>28613</vt:i4>
      </vt:variant>
      <vt:variant>
        <vt:i4>1026</vt:i4>
      </vt:variant>
      <vt:variant>
        <vt:i4>1</vt:i4>
      </vt:variant>
      <vt:variant>
        <vt:lpwstr>pointing-finger-white-small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 Template</dc:title>
  <dc:creator>Windows User</dc:creator>
  <cp:lastModifiedBy>Radina Ivanova</cp:lastModifiedBy>
  <cp:revision>4</cp:revision>
  <cp:lastPrinted>2015-07-14T18:13:00Z</cp:lastPrinted>
  <dcterms:created xsi:type="dcterms:W3CDTF">2015-07-14T18:13:00Z</dcterms:created>
  <dcterms:modified xsi:type="dcterms:W3CDTF">2015-07-17T23:13:00Z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400700529</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-333055796</vt:i4>
  </property>
  <property fmtid="{D5CDD505-2E9C-101B-9397-08002B2CF9AE}" pid="11" name="Required by PMAS">
    <vt:lpwstr>0</vt:lpwstr>
  </property>
  <property fmtid="{D5CDD505-2E9C-101B-9397-08002B2CF9AE}" pid="12" name="Required by National Release">
    <vt:lpwstr>0</vt:lpwstr>
  </property>
  <property fmtid="{D5CDD505-2E9C-101B-9397-08002B2CF9AE}" pid="13" name="_ReviewingToolsShownOnce">
    <vt:lpwstr/>
  </property>
</Properties>
</file>