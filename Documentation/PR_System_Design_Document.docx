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55B" w:rsidRPr="00EF388E" w:rsidRDefault="00FD255B" w:rsidP="00FD255B">
      <w:pPr>
        <w:pStyle w:val="Title2"/>
        <w:rPr>
          <w:sz w:val="40"/>
          <w:szCs w:val="40"/>
        </w:rPr>
      </w:pPr>
      <w:bookmarkStart w:id="0" w:name="_Toc205632711"/>
    </w:p>
    <w:p w:rsidR="00FD255B" w:rsidRDefault="00FD255B" w:rsidP="00FD255B">
      <w:pPr>
        <w:pStyle w:val="Title2"/>
        <w:rPr>
          <w:sz w:val="40"/>
          <w:szCs w:val="40"/>
        </w:rPr>
      </w:pPr>
      <w:r>
        <w:rPr>
          <w:sz w:val="40"/>
          <w:szCs w:val="40"/>
        </w:rPr>
        <w:t>Perceptive Reach:</w:t>
      </w:r>
    </w:p>
    <w:p w:rsidR="00FD255B" w:rsidRDefault="00FD255B" w:rsidP="00FD255B">
      <w:pPr>
        <w:pStyle w:val="Title2"/>
        <w:rPr>
          <w:sz w:val="40"/>
          <w:szCs w:val="40"/>
        </w:rPr>
      </w:pPr>
      <w:r w:rsidRPr="00E616FE">
        <w:rPr>
          <w:sz w:val="40"/>
          <w:szCs w:val="40"/>
        </w:rPr>
        <w:t xml:space="preserve">Integrated Reach Database System </w:t>
      </w:r>
    </w:p>
    <w:p w:rsidR="00FD255B" w:rsidRDefault="00FD255B" w:rsidP="00FD255B">
      <w:pPr>
        <w:pStyle w:val="Title2"/>
        <w:rPr>
          <w:sz w:val="40"/>
          <w:szCs w:val="40"/>
        </w:rPr>
      </w:pPr>
      <w:r>
        <w:rPr>
          <w:sz w:val="40"/>
          <w:szCs w:val="40"/>
        </w:rPr>
        <w:t>(IRDS)</w:t>
      </w:r>
    </w:p>
    <w:p w:rsidR="00FD255B" w:rsidRPr="00EF388E" w:rsidRDefault="00FD255B" w:rsidP="00FD255B">
      <w:pPr>
        <w:pStyle w:val="Title2"/>
        <w:rPr>
          <w:sz w:val="40"/>
          <w:szCs w:val="40"/>
        </w:rPr>
      </w:pPr>
    </w:p>
    <w:p w:rsidR="00FA1BF4" w:rsidRPr="00FA1BF4" w:rsidRDefault="00FD255B" w:rsidP="00FA1BF4">
      <w:pPr>
        <w:pStyle w:val="Title"/>
      </w:pPr>
      <w:r>
        <w:t>System Design Document</w:t>
      </w:r>
    </w:p>
    <w:p w:rsidR="004F3A80" w:rsidRDefault="00B859DB" w:rsidP="004F3A80">
      <w:pPr>
        <w:pStyle w:val="CoverTitleInstructions"/>
      </w:pPr>
      <w:r>
        <w:rPr>
          <w:noProof/>
        </w:rPr>
        <w:drawing>
          <wp:inline distT="0" distB="0" distL="0" distR="0" wp14:anchorId="1B7C02A9" wp14:editId="7F7ED266">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6640DF" w:rsidRDefault="006640DF" w:rsidP="006640DF">
      <w:pPr>
        <w:pStyle w:val="Title"/>
      </w:pPr>
    </w:p>
    <w:p w:rsidR="006640DF" w:rsidRDefault="006640DF" w:rsidP="006640DF">
      <w:pPr>
        <w:pStyle w:val="Title"/>
      </w:pPr>
      <w:r>
        <w:t>Department of Veterans Affairs</w:t>
      </w:r>
    </w:p>
    <w:p w:rsidR="004F3A80" w:rsidRPr="00F7216E" w:rsidRDefault="002C17AF" w:rsidP="000406F8">
      <w:pPr>
        <w:pStyle w:val="BodyText"/>
        <w:jc w:val="center"/>
      </w:pPr>
      <w:r>
        <w:t>October 2014</w:t>
      </w:r>
    </w:p>
    <w:p w:rsidR="00F7216E" w:rsidRDefault="00F7216E" w:rsidP="00F7216E">
      <w:pPr>
        <w:pStyle w:val="Title2"/>
      </w:pPr>
      <w:proofErr w:type="gramStart"/>
      <w:r>
        <w:t xml:space="preserve">Version </w:t>
      </w:r>
      <w:r w:rsidR="002C17AF" w:rsidRPr="000406F8">
        <w:rPr>
          <w:rFonts w:ascii="Times New Roman" w:hAnsi="Times New Roman" w:cs="Times New Roman"/>
          <w:b w:val="0"/>
          <w:bCs w:val="0"/>
          <w:sz w:val="24"/>
          <w:szCs w:val="20"/>
        </w:rPr>
        <w:t>0.</w:t>
      </w:r>
      <w:proofErr w:type="gramEnd"/>
      <w:del w:id="1" w:author="Author">
        <w:r w:rsidR="002C17AF" w:rsidRPr="000406F8" w:rsidDel="00E964B2">
          <w:rPr>
            <w:rFonts w:ascii="Times New Roman" w:hAnsi="Times New Roman" w:cs="Times New Roman"/>
            <w:b w:val="0"/>
            <w:bCs w:val="0"/>
            <w:sz w:val="24"/>
            <w:szCs w:val="20"/>
          </w:rPr>
          <w:delText>0</w:delText>
        </w:r>
      </w:del>
      <w:ins w:id="2" w:author="Author">
        <w:r w:rsidR="00E964B2">
          <w:rPr>
            <w:rFonts w:ascii="Times New Roman" w:hAnsi="Times New Roman" w:cs="Times New Roman"/>
            <w:b w:val="0"/>
            <w:bCs w:val="0"/>
            <w:sz w:val="24"/>
            <w:szCs w:val="20"/>
          </w:rPr>
          <w:t>1</w:t>
        </w:r>
      </w:ins>
    </w:p>
    <w:p w:rsidR="004F3A80" w:rsidRDefault="004F3A80" w:rsidP="004F3A80">
      <w:pPr>
        <w:pStyle w:val="Title2"/>
      </w:pPr>
    </w:p>
    <w:p w:rsidR="004F3A80" w:rsidRDefault="004F3A80" w:rsidP="004F3A80">
      <w:pPr>
        <w:pStyle w:val="Title2"/>
      </w:pPr>
    </w:p>
    <w:p w:rsidR="00AD4E85" w:rsidRDefault="00AD4E85" w:rsidP="00AD4E85">
      <w:pPr>
        <w:pStyle w:val="BodyText"/>
        <w:sectPr w:rsidR="00AD4E85" w:rsidSect="00FA1BF4">
          <w:pgSz w:w="12240" w:h="15840" w:code="1"/>
          <w:pgMar w:top="1440" w:right="1440" w:bottom="1440" w:left="1440" w:header="720" w:footer="720" w:gutter="0"/>
          <w:pgNumType w:fmt="lowerRoman" w:start="1"/>
          <w:cols w:space="720"/>
          <w:vAlign w:val="center"/>
          <w:docGrid w:linePitch="360"/>
        </w:sectPr>
      </w:pPr>
    </w:p>
    <w:p w:rsidR="00AD4E85" w:rsidRPr="00AD4E85" w:rsidRDefault="00922D53" w:rsidP="00922D53">
      <w:pPr>
        <w:pStyle w:val="Title2"/>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415"/>
        <w:gridCol w:w="2338"/>
      </w:tblGrid>
      <w:tr w:rsidR="004F3A80" w:rsidRPr="00CD0BC6" w:rsidTr="00F41862">
        <w:trPr>
          <w:cantSplit/>
          <w:tblHeader/>
        </w:trPr>
        <w:tc>
          <w:tcPr>
            <w:tcW w:w="907" w:type="pct"/>
            <w:shd w:val="clear" w:color="auto" w:fill="F2F2F2"/>
          </w:tcPr>
          <w:p w:rsidR="004F3A80" w:rsidRPr="000406F8" w:rsidRDefault="004F3A80" w:rsidP="0004636C">
            <w:pPr>
              <w:pStyle w:val="TableHeading"/>
              <w:rPr>
                <w:rFonts w:ascii="Times New Roman" w:hAnsi="Times New Roman" w:cs="Times New Roman"/>
                <w:sz w:val="24"/>
                <w:szCs w:val="24"/>
              </w:rPr>
            </w:pPr>
            <w:bookmarkStart w:id="3" w:name="ColumnTitle_01"/>
            <w:bookmarkEnd w:id="3"/>
            <w:r w:rsidRPr="000406F8">
              <w:rPr>
                <w:rFonts w:ascii="Times New Roman" w:hAnsi="Times New Roman" w:cs="Times New Roman"/>
                <w:sz w:val="24"/>
                <w:szCs w:val="24"/>
              </w:rPr>
              <w:t>Date</w:t>
            </w:r>
          </w:p>
        </w:tc>
        <w:tc>
          <w:tcPr>
            <w:tcW w:w="567" w:type="pct"/>
            <w:shd w:val="clear" w:color="auto" w:fill="F2F2F2"/>
          </w:tcPr>
          <w:p w:rsidR="004F3A80" w:rsidRPr="000406F8" w:rsidRDefault="004F3A80" w:rsidP="0004636C">
            <w:pPr>
              <w:pStyle w:val="TableHeading"/>
              <w:rPr>
                <w:rFonts w:ascii="Times New Roman" w:hAnsi="Times New Roman" w:cs="Times New Roman"/>
                <w:sz w:val="24"/>
                <w:szCs w:val="24"/>
              </w:rPr>
            </w:pPr>
            <w:r w:rsidRPr="000406F8">
              <w:rPr>
                <w:rFonts w:ascii="Times New Roman" w:hAnsi="Times New Roman" w:cs="Times New Roman"/>
                <w:sz w:val="24"/>
                <w:szCs w:val="24"/>
              </w:rPr>
              <w:t>Version</w:t>
            </w:r>
          </w:p>
        </w:tc>
        <w:tc>
          <w:tcPr>
            <w:tcW w:w="2305" w:type="pct"/>
            <w:shd w:val="clear" w:color="auto" w:fill="F2F2F2"/>
          </w:tcPr>
          <w:p w:rsidR="004F3A80" w:rsidRPr="000406F8" w:rsidRDefault="004F3A80" w:rsidP="0004636C">
            <w:pPr>
              <w:pStyle w:val="TableHeading"/>
              <w:rPr>
                <w:rFonts w:ascii="Times New Roman" w:hAnsi="Times New Roman" w:cs="Times New Roman"/>
                <w:sz w:val="24"/>
                <w:szCs w:val="24"/>
              </w:rPr>
            </w:pPr>
            <w:r w:rsidRPr="000406F8">
              <w:rPr>
                <w:rFonts w:ascii="Times New Roman" w:hAnsi="Times New Roman" w:cs="Times New Roman"/>
                <w:sz w:val="24"/>
                <w:szCs w:val="24"/>
              </w:rPr>
              <w:t>Description</w:t>
            </w:r>
          </w:p>
        </w:tc>
        <w:tc>
          <w:tcPr>
            <w:tcW w:w="1222" w:type="pct"/>
            <w:shd w:val="clear" w:color="auto" w:fill="F2F2F2"/>
          </w:tcPr>
          <w:p w:rsidR="004F3A80" w:rsidRPr="000406F8" w:rsidRDefault="004F3A80" w:rsidP="0004636C">
            <w:pPr>
              <w:pStyle w:val="TableHeading"/>
              <w:rPr>
                <w:rFonts w:ascii="Times New Roman" w:hAnsi="Times New Roman" w:cs="Times New Roman"/>
                <w:sz w:val="24"/>
                <w:szCs w:val="24"/>
              </w:rPr>
            </w:pPr>
            <w:r w:rsidRPr="000406F8">
              <w:rPr>
                <w:rFonts w:ascii="Times New Roman" w:hAnsi="Times New Roman" w:cs="Times New Roman"/>
                <w:sz w:val="24"/>
                <w:szCs w:val="24"/>
              </w:rPr>
              <w:t>Author</w:t>
            </w:r>
          </w:p>
        </w:tc>
      </w:tr>
      <w:tr w:rsidR="004F3A80" w:rsidRPr="00CD0BC6" w:rsidTr="00F41862">
        <w:trPr>
          <w:cantSplit/>
        </w:trPr>
        <w:tc>
          <w:tcPr>
            <w:tcW w:w="907" w:type="pct"/>
          </w:tcPr>
          <w:p w:rsidR="004F3A80" w:rsidRPr="000406F8" w:rsidRDefault="002C17AF" w:rsidP="0004636C">
            <w:pPr>
              <w:pStyle w:val="TableText"/>
              <w:rPr>
                <w:rFonts w:ascii="Times New Roman" w:hAnsi="Times New Roman" w:cs="Times New Roman"/>
                <w:sz w:val="24"/>
                <w:szCs w:val="24"/>
              </w:rPr>
            </w:pPr>
            <w:r w:rsidRPr="000406F8">
              <w:rPr>
                <w:rFonts w:ascii="Times New Roman" w:hAnsi="Times New Roman" w:cs="Times New Roman"/>
                <w:sz w:val="24"/>
                <w:szCs w:val="24"/>
              </w:rPr>
              <w:t>10/07/2014</w:t>
            </w:r>
          </w:p>
        </w:tc>
        <w:tc>
          <w:tcPr>
            <w:tcW w:w="567" w:type="pct"/>
          </w:tcPr>
          <w:p w:rsidR="004F3A80" w:rsidRPr="000406F8" w:rsidRDefault="002C17AF" w:rsidP="0004636C">
            <w:pPr>
              <w:pStyle w:val="TableText"/>
              <w:rPr>
                <w:rFonts w:ascii="Times New Roman" w:hAnsi="Times New Roman" w:cs="Times New Roman"/>
                <w:sz w:val="24"/>
                <w:szCs w:val="24"/>
              </w:rPr>
            </w:pPr>
            <w:r w:rsidRPr="000406F8">
              <w:rPr>
                <w:rFonts w:ascii="Times New Roman" w:hAnsi="Times New Roman" w:cs="Times New Roman"/>
                <w:sz w:val="24"/>
                <w:szCs w:val="24"/>
              </w:rPr>
              <w:t>0.0</w:t>
            </w:r>
          </w:p>
        </w:tc>
        <w:tc>
          <w:tcPr>
            <w:tcW w:w="2305" w:type="pct"/>
          </w:tcPr>
          <w:p w:rsidR="004F3A80" w:rsidRPr="000406F8" w:rsidRDefault="002C17AF" w:rsidP="0004636C">
            <w:pPr>
              <w:pStyle w:val="TableText"/>
              <w:rPr>
                <w:rFonts w:ascii="Times New Roman" w:hAnsi="Times New Roman" w:cs="Times New Roman"/>
                <w:sz w:val="24"/>
                <w:szCs w:val="24"/>
              </w:rPr>
            </w:pPr>
            <w:r w:rsidRPr="000406F8">
              <w:rPr>
                <w:rFonts w:ascii="Times New Roman" w:hAnsi="Times New Roman" w:cs="Times New Roman"/>
                <w:sz w:val="24"/>
                <w:szCs w:val="24"/>
              </w:rPr>
              <w:t>First Draft</w:t>
            </w:r>
          </w:p>
        </w:tc>
        <w:tc>
          <w:tcPr>
            <w:tcW w:w="1222" w:type="pct"/>
          </w:tcPr>
          <w:p w:rsidR="004F3A80" w:rsidRPr="000406F8" w:rsidRDefault="002C17AF" w:rsidP="0004636C">
            <w:pPr>
              <w:pStyle w:val="TableText"/>
              <w:rPr>
                <w:rFonts w:ascii="Times New Roman" w:hAnsi="Times New Roman" w:cs="Times New Roman"/>
                <w:sz w:val="24"/>
                <w:szCs w:val="24"/>
              </w:rPr>
            </w:pPr>
            <w:r w:rsidRPr="000406F8">
              <w:rPr>
                <w:rFonts w:ascii="Times New Roman" w:hAnsi="Times New Roman" w:cs="Times New Roman"/>
                <w:sz w:val="24"/>
                <w:szCs w:val="24"/>
              </w:rPr>
              <w:t>Paul Bradley</w:t>
            </w:r>
          </w:p>
        </w:tc>
      </w:tr>
      <w:tr w:rsidR="004F3A80" w:rsidRPr="00CD0BC6" w:rsidTr="00F41862">
        <w:trPr>
          <w:cantSplit/>
        </w:trPr>
        <w:tc>
          <w:tcPr>
            <w:tcW w:w="907" w:type="pct"/>
          </w:tcPr>
          <w:p w:rsidR="004F3A80" w:rsidRPr="000406F8" w:rsidRDefault="00E964B2" w:rsidP="0004636C">
            <w:pPr>
              <w:pStyle w:val="TableText"/>
              <w:rPr>
                <w:rFonts w:ascii="Times New Roman" w:hAnsi="Times New Roman" w:cs="Times New Roman"/>
                <w:sz w:val="24"/>
                <w:szCs w:val="24"/>
              </w:rPr>
            </w:pPr>
            <w:ins w:id="4" w:author="Author">
              <w:r>
                <w:rPr>
                  <w:rFonts w:ascii="Times New Roman" w:hAnsi="Times New Roman" w:cs="Times New Roman"/>
                  <w:sz w:val="24"/>
                  <w:szCs w:val="24"/>
                </w:rPr>
                <w:t>10/24/2014</w:t>
              </w:r>
            </w:ins>
          </w:p>
        </w:tc>
        <w:tc>
          <w:tcPr>
            <w:tcW w:w="567" w:type="pct"/>
          </w:tcPr>
          <w:p w:rsidR="004F3A80" w:rsidRPr="000406F8" w:rsidRDefault="00E964B2" w:rsidP="0004636C">
            <w:pPr>
              <w:pStyle w:val="TableText"/>
              <w:rPr>
                <w:rFonts w:ascii="Times New Roman" w:hAnsi="Times New Roman" w:cs="Times New Roman"/>
                <w:sz w:val="24"/>
                <w:szCs w:val="24"/>
              </w:rPr>
            </w:pPr>
            <w:ins w:id="5" w:author="Author">
              <w:r>
                <w:rPr>
                  <w:rFonts w:ascii="Times New Roman" w:hAnsi="Times New Roman" w:cs="Times New Roman"/>
                  <w:sz w:val="24"/>
                  <w:szCs w:val="24"/>
                </w:rPr>
                <w:t>0.1</w:t>
              </w:r>
            </w:ins>
          </w:p>
        </w:tc>
        <w:tc>
          <w:tcPr>
            <w:tcW w:w="2305" w:type="pct"/>
          </w:tcPr>
          <w:p w:rsidR="004F3A80" w:rsidRPr="000406F8" w:rsidRDefault="00E964B2" w:rsidP="0004636C">
            <w:pPr>
              <w:pStyle w:val="TableText"/>
              <w:rPr>
                <w:rFonts w:ascii="Times New Roman" w:hAnsi="Times New Roman" w:cs="Times New Roman"/>
                <w:sz w:val="24"/>
                <w:szCs w:val="24"/>
              </w:rPr>
            </w:pPr>
            <w:ins w:id="6" w:author="Author">
              <w:r>
                <w:rPr>
                  <w:rFonts w:ascii="Times New Roman" w:hAnsi="Times New Roman" w:cs="Times New Roman"/>
                  <w:sz w:val="24"/>
                  <w:szCs w:val="24"/>
                </w:rPr>
                <w:t>Added Database Content</w:t>
              </w:r>
            </w:ins>
          </w:p>
        </w:tc>
        <w:tc>
          <w:tcPr>
            <w:tcW w:w="1222" w:type="pct"/>
          </w:tcPr>
          <w:p w:rsidR="004F3A80" w:rsidRPr="000406F8" w:rsidRDefault="00E964B2" w:rsidP="0004636C">
            <w:pPr>
              <w:pStyle w:val="TableText"/>
              <w:rPr>
                <w:rFonts w:ascii="Times New Roman" w:hAnsi="Times New Roman" w:cs="Times New Roman"/>
                <w:sz w:val="24"/>
                <w:szCs w:val="24"/>
              </w:rPr>
            </w:pPr>
            <w:ins w:id="7" w:author="Author">
              <w:r>
                <w:rPr>
                  <w:rFonts w:ascii="Times New Roman" w:hAnsi="Times New Roman" w:cs="Times New Roman"/>
                  <w:sz w:val="24"/>
                  <w:szCs w:val="24"/>
                </w:rPr>
                <w:t xml:space="preserve">Bill </w:t>
              </w:r>
              <w:proofErr w:type="spellStart"/>
              <w:r>
                <w:rPr>
                  <w:rFonts w:ascii="Times New Roman" w:hAnsi="Times New Roman" w:cs="Times New Roman"/>
                  <w:sz w:val="24"/>
                  <w:szCs w:val="24"/>
                </w:rPr>
                <w:t>Balshem</w:t>
              </w:r>
            </w:ins>
            <w:proofErr w:type="spellEnd"/>
          </w:p>
        </w:tc>
      </w:tr>
    </w:tbl>
    <w:p w:rsidR="002934EF" w:rsidRDefault="002934EF" w:rsidP="002934EF">
      <w:pPr>
        <w:pStyle w:val="BodyText"/>
      </w:pPr>
    </w:p>
    <w:p w:rsidR="002934EF" w:rsidRDefault="002934EF" w:rsidP="002934EF">
      <w:pPr>
        <w:pStyle w:val="Title2"/>
      </w:pPr>
      <w:r>
        <w:t>Artifact Rationale</w:t>
      </w:r>
    </w:p>
    <w:p w:rsidR="002934EF" w:rsidRDefault="002934EF" w:rsidP="002934EF">
      <w:pPr>
        <w:pStyle w:val="BodyText"/>
      </w:pPr>
      <w:r>
        <w:t xml:space="preserve">The System Design Document (SDD) is a dual-use document that provides the conceptual design as well as the as-built design.  This document will be updated as the product is built, to reflect the as-built product. Per the Project Management Accountability System (PMAS) Guide, the SDD as a conceptual design is required prior to the Milestone 1 Review. (Sections 1, 2, 3, 4, 5, 7, 9 </w:t>
      </w:r>
      <w:proofErr w:type="gramStart"/>
      <w:r>
        <w:t>need</w:t>
      </w:r>
      <w:proofErr w:type="gramEnd"/>
      <w:r>
        <w:t xml:space="preserve"> to be populated, as applicable.)  The as-built design for each delivery must be incorporated prior to the Milestone 2 Review. (The entire document needs to be populated or updated, as applicable.)</w:t>
      </w:r>
    </w:p>
    <w:p w:rsidR="00B6560F" w:rsidRDefault="00B6560F" w:rsidP="002934EF">
      <w:pPr>
        <w:pStyle w:val="BodyText"/>
      </w:pPr>
    </w:p>
    <w:p w:rsidR="00B6560F" w:rsidRDefault="00B6560F">
      <w:pPr>
        <w:rPr>
          <w:sz w:val="24"/>
          <w:szCs w:val="20"/>
        </w:rPr>
      </w:pPr>
      <w:r>
        <w:br w:type="page"/>
      </w:r>
    </w:p>
    <w:p w:rsidR="00BF2C5A" w:rsidRDefault="00BF2C5A">
      <w:pPr>
        <w:rPr>
          <w:sz w:val="24"/>
          <w:szCs w:val="20"/>
        </w:rPr>
      </w:pPr>
    </w:p>
    <w:p w:rsidR="004F3A80" w:rsidRDefault="004F3A80" w:rsidP="00647B03">
      <w:pPr>
        <w:pStyle w:val="Title2"/>
      </w:pPr>
      <w:r>
        <w:t>Table of Contents</w:t>
      </w:r>
    </w:p>
    <w:p w:rsidR="00E66538"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398548352" w:history="1">
        <w:r w:rsidR="00E66538" w:rsidRPr="00BF583D">
          <w:rPr>
            <w:rStyle w:val="Hyperlink"/>
            <w:noProof/>
          </w:rPr>
          <w:t>1.</w:t>
        </w:r>
        <w:r w:rsidR="00E66538">
          <w:rPr>
            <w:rFonts w:asciiTheme="minorHAnsi" w:eastAsiaTheme="minorEastAsia" w:hAnsiTheme="minorHAnsi" w:cstheme="minorBidi"/>
            <w:b w:val="0"/>
            <w:noProof/>
            <w:sz w:val="22"/>
            <w:szCs w:val="22"/>
          </w:rPr>
          <w:tab/>
        </w:r>
        <w:r w:rsidR="00E66538" w:rsidRPr="00BF583D">
          <w:rPr>
            <w:rStyle w:val="Hyperlink"/>
            <w:noProof/>
          </w:rPr>
          <w:t>Introduction</w:t>
        </w:r>
        <w:r w:rsidR="00E66538">
          <w:rPr>
            <w:noProof/>
            <w:webHidden/>
          </w:rPr>
          <w:tab/>
        </w:r>
        <w:r w:rsidR="00E66538">
          <w:rPr>
            <w:noProof/>
            <w:webHidden/>
          </w:rPr>
          <w:fldChar w:fldCharType="begin"/>
        </w:r>
        <w:r w:rsidR="00E66538">
          <w:rPr>
            <w:noProof/>
            <w:webHidden/>
          </w:rPr>
          <w:instrText xml:space="preserve"> PAGEREF _Toc398548352 \h </w:instrText>
        </w:r>
        <w:r w:rsidR="00E66538">
          <w:rPr>
            <w:noProof/>
            <w:webHidden/>
          </w:rPr>
        </w:r>
        <w:r w:rsidR="00E66538">
          <w:rPr>
            <w:noProof/>
            <w:webHidden/>
          </w:rPr>
          <w:fldChar w:fldCharType="separate"/>
        </w:r>
        <w:r w:rsidR="00E66538">
          <w:rPr>
            <w:noProof/>
            <w:webHidden/>
          </w:rPr>
          <w:t>1</w:t>
        </w:r>
        <w:r w:rsidR="00E66538">
          <w:rPr>
            <w:noProof/>
            <w:webHidden/>
          </w:rPr>
          <w:fldChar w:fldCharType="end"/>
        </w:r>
      </w:hyperlink>
    </w:p>
    <w:p w:rsidR="00E66538" w:rsidRDefault="00BB1606">
      <w:pPr>
        <w:pStyle w:val="TOC2"/>
        <w:rPr>
          <w:rFonts w:asciiTheme="minorHAnsi" w:eastAsiaTheme="minorEastAsia" w:hAnsiTheme="minorHAnsi" w:cstheme="minorBidi"/>
          <w:b w:val="0"/>
          <w:noProof/>
          <w:sz w:val="22"/>
          <w:szCs w:val="22"/>
        </w:rPr>
      </w:pPr>
      <w:hyperlink w:anchor="_Toc398548353" w:history="1">
        <w:r w:rsidR="00E66538" w:rsidRPr="00BF583D">
          <w:rPr>
            <w:rStyle w:val="Hyperlink"/>
            <w:noProof/>
          </w:rPr>
          <w:t>1.1.</w:t>
        </w:r>
        <w:r w:rsidR="00E66538">
          <w:rPr>
            <w:rFonts w:asciiTheme="minorHAnsi" w:eastAsiaTheme="minorEastAsia" w:hAnsiTheme="minorHAnsi" w:cstheme="minorBidi"/>
            <w:b w:val="0"/>
            <w:noProof/>
            <w:sz w:val="22"/>
            <w:szCs w:val="22"/>
          </w:rPr>
          <w:tab/>
        </w:r>
        <w:r w:rsidR="00E66538" w:rsidRPr="00BF583D">
          <w:rPr>
            <w:rStyle w:val="Hyperlink"/>
            <w:noProof/>
          </w:rPr>
          <w:t>Purpose of the SDD</w:t>
        </w:r>
        <w:r w:rsidR="00E66538">
          <w:rPr>
            <w:noProof/>
            <w:webHidden/>
          </w:rPr>
          <w:tab/>
        </w:r>
        <w:r w:rsidR="00E66538">
          <w:rPr>
            <w:noProof/>
            <w:webHidden/>
          </w:rPr>
          <w:fldChar w:fldCharType="begin"/>
        </w:r>
        <w:r w:rsidR="00E66538">
          <w:rPr>
            <w:noProof/>
            <w:webHidden/>
          </w:rPr>
          <w:instrText xml:space="preserve"> PAGEREF _Toc398548353 \h </w:instrText>
        </w:r>
        <w:r w:rsidR="00E66538">
          <w:rPr>
            <w:noProof/>
            <w:webHidden/>
          </w:rPr>
        </w:r>
        <w:r w:rsidR="00E66538">
          <w:rPr>
            <w:noProof/>
            <w:webHidden/>
          </w:rPr>
          <w:fldChar w:fldCharType="separate"/>
        </w:r>
        <w:r w:rsidR="00E66538">
          <w:rPr>
            <w:noProof/>
            <w:webHidden/>
          </w:rPr>
          <w:t>1</w:t>
        </w:r>
        <w:r w:rsidR="00E66538">
          <w:rPr>
            <w:noProof/>
            <w:webHidden/>
          </w:rPr>
          <w:fldChar w:fldCharType="end"/>
        </w:r>
      </w:hyperlink>
    </w:p>
    <w:p w:rsidR="00E66538" w:rsidRDefault="00BB1606">
      <w:pPr>
        <w:pStyle w:val="TOC2"/>
        <w:rPr>
          <w:rFonts w:asciiTheme="minorHAnsi" w:eastAsiaTheme="minorEastAsia" w:hAnsiTheme="minorHAnsi" w:cstheme="minorBidi"/>
          <w:b w:val="0"/>
          <w:noProof/>
          <w:sz w:val="22"/>
          <w:szCs w:val="22"/>
        </w:rPr>
      </w:pPr>
      <w:hyperlink w:anchor="_Toc398548354" w:history="1">
        <w:r w:rsidR="00E66538" w:rsidRPr="00BF583D">
          <w:rPr>
            <w:rStyle w:val="Hyperlink"/>
            <w:noProof/>
          </w:rPr>
          <w:t>1.2.</w:t>
        </w:r>
        <w:r w:rsidR="00E66538">
          <w:rPr>
            <w:rFonts w:asciiTheme="minorHAnsi" w:eastAsiaTheme="minorEastAsia" w:hAnsiTheme="minorHAnsi" w:cstheme="minorBidi"/>
            <w:b w:val="0"/>
            <w:noProof/>
            <w:sz w:val="22"/>
            <w:szCs w:val="22"/>
          </w:rPr>
          <w:tab/>
        </w:r>
        <w:r w:rsidR="00E66538" w:rsidRPr="00BF583D">
          <w:rPr>
            <w:rStyle w:val="Hyperlink"/>
            <w:noProof/>
          </w:rPr>
          <w:t>Identification</w:t>
        </w:r>
        <w:r w:rsidR="00E66538">
          <w:rPr>
            <w:noProof/>
            <w:webHidden/>
          </w:rPr>
          <w:tab/>
        </w:r>
        <w:r w:rsidR="00E66538">
          <w:rPr>
            <w:noProof/>
            <w:webHidden/>
          </w:rPr>
          <w:fldChar w:fldCharType="begin"/>
        </w:r>
        <w:r w:rsidR="00E66538">
          <w:rPr>
            <w:noProof/>
            <w:webHidden/>
          </w:rPr>
          <w:instrText xml:space="preserve"> PAGEREF _Toc398548354 \h </w:instrText>
        </w:r>
        <w:r w:rsidR="00E66538">
          <w:rPr>
            <w:noProof/>
            <w:webHidden/>
          </w:rPr>
        </w:r>
        <w:r w:rsidR="00E66538">
          <w:rPr>
            <w:noProof/>
            <w:webHidden/>
          </w:rPr>
          <w:fldChar w:fldCharType="separate"/>
        </w:r>
        <w:r w:rsidR="00E66538">
          <w:rPr>
            <w:noProof/>
            <w:webHidden/>
          </w:rPr>
          <w:t>1</w:t>
        </w:r>
        <w:r w:rsidR="00E66538">
          <w:rPr>
            <w:noProof/>
            <w:webHidden/>
          </w:rPr>
          <w:fldChar w:fldCharType="end"/>
        </w:r>
      </w:hyperlink>
    </w:p>
    <w:p w:rsidR="00E66538" w:rsidRDefault="00BB1606">
      <w:pPr>
        <w:pStyle w:val="TOC2"/>
        <w:rPr>
          <w:rFonts w:asciiTheme="minorHAnsi" w:eastAsiaTheme="minorEastAsia" w:hAnsiTheme="minorHAnsi" w:cstheme="minorBidi"/>
          <w:b w:val="0"/>
          <w:noProof/>
          <w:sz w:val="22"/>
          <w:szCs w:val="22"/>
        </w:rPr>
      </w:pPr>
      <w:hyperlink w:anchor="_Toc398548355" w:history="1">
        <w:r w:rsidR="00E66538" w:rsidRPr="00BF583D">
          <w:rPr>
            <w:rStyle w:val="Hyperlink"/>
            <w:noProof/>
          </w:rPr>
          <w:t>1.3.</w:t>
        </w:r>
        <w:r w:rsidR="00E66538">
          <w:rPr>
            <w:rFonts w:asciiTheme="minorHAnsi" w:eastAsiaTheme="minorEastAsia" w:hAnsiTheme="minorHAnsi" w:cstheme="minorBidi"/>
            <w:b w:val="0"/>
            <w:noProof/>
            <w:sz w:val="22"/>
            <w:szCs w:val="22"/>
          </w:rPr>
          <w:tab/>
        </w:r>
        <w:r w:rsidR="00E66538" w:rsidRPr="00BF583D">
          <w:rPr>
            <w:rStyle w:val="Hyperlink"/>
            <w:noProof/>
          </w:rPr>
          <w:t>Scope</w:t>
        </w:r>
        <w:r w:rsidR="00E66538">
          <w:rPr>
            <w:noProof/>
            <w:webHidden/>
          </w:rPr>
          <w:tab/>
        </w:r>
        <w:r w:rsidR="00E66538">
          <w:rPr>
            <w:noProof/>
            <w:webHidden/>
          </w:rPr>
          <w:fldChar w:fldCharType="begin"/>
        </w:r>
        <w:r w:rsidR="00E66538">
          <w:rPr>
            <w:noProof/>
            <w:webHidden/>
          </w:rPr>
          <w:instrText xml:space="preserve"> PAGEREF _Toc398548355 \h </w:instrText>
        </w:r>
        <w:r w:rsidR="00E66538">
          <w:rPr>
            <w:noProof/>
            <w:webHidden/>
          </w:rPr>
        </w:r>
        <w:r w:rsidR="00E66538">
          <w:rPr>
            <w:noProof/>
            <w:webHidden/>
          </w:rPr>
          <w:fldChar w:fldCharType="separate"/>
        </w:r>
        <w:r w:rsidR="00E66538">
          <w:rPr>
            <w:noProof/>
            <w:webHidden/>
          </w:rPr>
          <w:t>1</w:t>
        </w:r>
        <w:r w:rsidR="00E66538">
          <w:rPr>
            <w:noProof/>
            <w:webHidden/>
          </w:rPr>
          <w:fldChar w:fldCharType="end"/>
        </w:r>
      </w:hyperlink>
    </w:p>
    <w:p w:rsidR="00E66538" w:rsidRDefault="00BB1606">
      <w:pPr>
        <w:pStyle w:val="TOC2"/>
        <w:rPr>
          <w:rFonts w:asciiTheme="minorHAnsi" w:eastAsiaTheme="minorEastAsia" w:hAnsiTheme="minorHAnsi" w:cstheme="minorBidi"/>
          <w:b w:val="0"/>
          <w:noProof/>
          <w:sz w:val="22"/>
          <w:szCs w:val="22"/>
        </w:rPr>
      </w:pPr>
      <w:hyperlink w:anchor="_Toc398548356" w:history="1">
        <w:r w:rsidR="00E66538" w:rsidRPr="00BF583D">
          <w:rPr>
            <w:rStyle w:val="Hyperlink"/>
            <w:noProof/>
          </w:rPr>
          <w:t>1.4.</w:t>
        </w:r>
        <w:r w:rsidR="00E66538">
          <w:rPr>
            <w:rFonts w:asciiTheme="minorHAnsi" w:eastAsiaTheme="minorEastAsia" w:hAnsiTheme="minorHAnsi" w:cstheme="minorBidi"/>
            <w:b w:val="0"/>
            <w:noProof/>
            <w:sz w:val="22"/>
            <w:szCs w:val="22"/>
          </w:rPr>
          <w:tab/>
        </w:r>
        <w:r w:rsidR="00E66538" w:rsidRPr="00BF583D">
          <w:rPr>
            <w:rStyle w:val="Hyperlink"/>
            <w:noProof/>
          </w:rPr>
          <w:t>Constraining Policies, Directives and Procedures</w:t>
        </w:r>
        <w:r w:rsidR="00E66538">
          <w:rPr>
            <w:noProof/>
            <w:webHidden/>
          </w:rPr>
          <w:tab/>
        </w:r>
        <w:r w:rsidR="00E66538">
          <w:rPr>
            <w:noProof/>
            <w:webHidden/>
          </w:rPr>
          <w:fldChar w:fldCharType="begin"/>
        </w:r>
        <w:r w:rsidR="00E66538">
          <w:rPr>
            <w:noProof/>
            <w:webHidden/>
          </w:rPr>
          <w:instrText xml:space="preserve"> PAGEREF _Toc398548356 \h </w:instrText>
        </w:r>
        <w:r w:rsidR="00E66538">
          <w:rPr>
            <w:noProof/>
            <w:webHidden/>
          </w:rPr>
        </w:r>
        <w:r w:rsidR="00E66538">
          <w:rPr>
            <w:noProof/>
            <w:webHidden/>
          </w:rPr>
          <w:fldChar w:fldCharType="separate"/>
        </w:r>
        <w:r w:rsidR="00E66538">
          <w:rPr>
            <w:noProof/>
            <w:webHidden/>
          </w:rPr>
          <w:t>2</w:t>
        </w:r>
        <w:r w:rsidR="00E66538">
          <w:rPr>
            <w:noProof/>
            <w:webHidden/>
          </w:rPr>
          <w:fldChar w:fldCharType="end"/>
        </w:r>
      </w:hyperlink>
    </w:p>
    <w:p w:rsidR="00E66538" w:rsidRDefault="00BB1606">
      <w:pPr>
        <w:pStyle w:val="TOC2"/>
        <w:rPr>
          <w:rFonts w:asciiTheme="minorHAnsi" w:eastAsiaTheme="minorEastAsia" w:hAnsiTheme="minorHAnsi" w:cstheme="minorBidi"/>
          <w:b w:val="0"/>
          <w:noProof/>
          <w:sz w:val="22"/>
          <w:szCs w:val="22"/>
        </w:rPr>
      </w:pPr>
      <w:hyperlink w:anchor="_Toc398548357" w:history="1">
        <w:r w:rsidR="00E66538" w:rsidRPr="00BF583D">
          <w:rPr>
            <w:rStyle w:val="Hyperlink"/>
            <w:noProof/>
          </w:rPr>
          <w:t>1.5.</w:t>
        </w:r>
        <w:r w:rsidR="00E66538">
          <w:rPr>
            <w:rFonts w:asciiTheme="minorHAnsi" w:eastAsiaTheme="minorEastAsia" w:hAnsiTheme="minorHAnsi" w:cstheme="minorBidi"/>
            <w:b w:val="0"/>
            <w:noProof/>
            <w:sz w:val="22"/>
            <w:szCs w:val="22"/>
          </w:rPr>
          <w:tab/>
        </w:r>
        <w:r w:rsidR="00E66538" w:rsidRPr="00BF583D">
          <w:rPr>
            <w:rStyle w:val="Hyperlink"/>
            <w:noProof/>
          </w:rPr>
          <w:t>User Characteristics</w:t>
        </w:r>
        <w:r w:rsidR="00E66538">
          <w:rPr>
            <w:noProof/>
            <w:webHidden/>
          </w:rPr>
          <w:tab/>
        </w:r>
        <w:r w:rsidR="00E66538">
          <w:rPr>
            <w:noProof/>
            <w:webHidden/>
          </w:rPr>
          <w:fldChar w:fldCharType="begin"/>
        </w:r>
        <w:r w:rsidR="00E66538">
          <w:rPr>
            <w:noProof/>
            <w:webHidden/>
          </w:rPr>
          <w:instrText xml:space="preserve"> PAGEREF _Toc398548357 \h </w:instrText>
        </w:r>
        <w:r w:rsidR="00E66538">
          <w:rPr>
            <w:noProof/>
            <w:webHidden/>
          </w:rPr>
        </w:r>
        <w:r w:rsidR="00E66538">
          <w:rPr>
            <w:noProof/>
            <w:webHidden/>
          </w:rPr>
          <w:fldChar w:fldCharType="separate"/>
        </w:r>
        <w:r w:rsidR="00E66538">
          <w:rPr>
            <w:noProof/>
            <w:webHidden/>
          </w:rPr>
          <w:t>2</w:t>
        </w:r>
        <w:r w:rsidR="00E66538">
          <w:rPr>
            <w:noProof/>
            <w:webHidden/>
          </w:rPr>
          <w:fldChar w:fldCharType="end"/>
        </w:r>
      </w:hyperlink>
    </w:p>
    <w:p w:rsidR="00E66538" w:rsidRDefault="00BB1606">
      <w:pPr>
        <w:pStyle w:val="TOC2"/>
        <w:rPr>
          <w:rFonts w:asciiTheme="minorHAnsi" w:eastAsiaTheme="minorEastAsia" w:hAnsiTheme="minorHAnsi" w:cstheme="minorBidi"/>
          <w:b w:val="0"/>
          <w:noProof/>
          <w:sz w:val="22"/>
          <w:szCs w:val="22"/>
        </w:rPr>
      </w:pPr>
      <w:hyperlink w:anchor="_Toc398548358" w:history="1">
        <w:r w:rsidR="00E66538" w:rsidRPr="00BF583D">
          <w:rPr>
            <w:rStyle w:val="Hyperlink"/>
            <w:noProof/>
          </w:rPr>
          <w:t>1.6.</w:t>
        </w:r>
        <w:r w:rsidR="00E66538">
          <w:rPr>
            <w:rFonts w:asciiTheme="minorHAnsi" w:eastAsiaTheme="minorEastAsia" w:hAnsiTheme="minorHAnsi" w:cstheme="minorBidi"/>
            <w:b w:val="0"/>
            <w:noProof/>
            <w:sz w:val="22"/>
            <w:szCs w:val="22"/>
          </w:rPr>
          <w:tab/>
        </w:r>
        <w:r w:rsidR="00E66538" w:rsidRPr="00BF583D">
          <w:rPr>
            <w:rStyle w:val="Hyperlink"/>
            <w:noProof/>
          </w:rPr>
          <w:t>Relationship to Other Documents and Plans</w:t>
        </w:r>
        <w:r w:rsidR="00E66538">
          <w:rPr>
            <w:noProof/>
            <w:webHidden/>
          </w:rPr>
          <w:tab/>
        </w:r>
        <w:r w:rsidR="00E66538">
          <w:rPr>
            <w:noProof/>
            <w:webHidden/>
          </w:rPr>
          <w:fldChar w:fldCharType="begin"/>
        </w:r>
        <w:r w:rsidR="00E66538">
          <w:rPr>
            <w:noProof/>
            <w:webHidden/>
          </w:rPr>
          <w:instrText xml:space="preserve"> PAGEREF _Toc398548358 \h </w:instrText>
        </w:r>
        <w:r w:rsidR="00E66538">
          <w:rPr>
            <w:noProof/>
            <w:webHidden/>
          </w:rPr>
        </w:r>
        <w:r w:rsidR="00E66538">
          <w:rPr>
            <w:noProof/>
            <w:webHidden/>
          </w:rPr>
          <w:fldChar w:fldCharType="separate"/>
        </w:r>
        <w:r w:rsidR="00E66538">
          <w:rPr>
            <w:noProof/>
            <w:webHidden/>
          </w:rPr>
          <w:t>2</w:t>
        </w:r>
        <w:r w:rsidR="00E66538">
          <w:rPr>
            <w:noProof/>
            <w:webHidden/>
          </w:rPr>
          <w:fldChar w:fldCharType="end"/>
        </w:r>
      </w:hyperlink>
    </w:p>
    <w:p w:rsidR="00E66538" w:rsidRDefault="00BB1606">
      <w:pPr>
        <w:pStyle w:val="TOC2"/>
        <w:rPr>
          <w:rFonts w:asciiTheme="minorHAnsi" w:eastAsiaTheme="minorEastAsia" w:hAnsiTheme="minorHAnsi" w:cstheme="minorBidi"/>
          <w:b w:val="0"/>
          <w:noProof/>
          <w:sz w:val="22"/>
          <w:szCs w:val="22"/>
        </w:rPr>
      </w:pPr>
      <w:hyperlink w:anchor="_Toc398548359" w:history="1">
        <w:r w:rsidR="00E66538" w:rsidRPr="00BF583D">
          <w:rPr>
            <w:rStyle w:val="Hyperlink"/>
            <w:noProof/>
          </w:rPr>
          <w:t>1.7.</w:t>
        </w:r>
        <w:r w:rsidR="00E66538">
          <w:rPr>
            <w:rFonts w:asciiTheme="minorHAnsi" w:eastAsiaTheme="minorEastAsia" w:hAnsiTheme="minorHAnsi" w:cstheme="minorBidi"/>
            <w:b w:val="0"/>
            <w:noProof/>
            <w:sz w:val="22"/>
            <w:szCs w:val="22"/>
          </w:rPr>
          <w:tab/>
        </w:r>
        <w:r w:rsidR="00E66538" w:rsidRPr="00BF583D">
          <w:rPr>
            <w:rStyle w:val="Hyperlink"/>
            <w:noProof/>
          </w:rPr>
          <w:t>Definitions, Acronyms, and Abbreviations</w:t>
        </w:r>
        <w:r w:rsidR="00E66538">
          <w:rPr>
            <w:noProof/>
            <w:webHidden/>
          </w:rPr>
          <w:tab/>
        </w:r>
        <w:r w:rsidR="00E66538">
          <w:rPr>
            <w:noProof/>
            <w:webHidden/>
          </w:rPr>
          <w:fldChar w:fldCharType="begin"/>
        </w:r>
        <w:r w:rsidR="00E66538">
          <w:rPr>
            <w:noProof/>
            <w:webHidden/>
          </w:rPr>
          <w:instrText xml:space="preserve"> PAGEREF _Toc398548359 \h </w:instrText>
        </w:r>
        <w:r w:rsidR="00E66538">
          <w:rPr>
            <w:noProof/>
            <w:webHidden/>
          </w:rPr>
        </w:r>
        <w:r w:rsidR="00E66538">
          <w:rPr>
            <w:noProof/>
            <w:webHidden/>
          </w:rPr>
          <w:fldChar w:fldCharType="separate"/>
        </w:r>
        <w:r w:rsidR="00E66538">
          <w:rPr>
            <w:noProof/>
            <w:webHidden/>
          </w:rPr>
          <w:t>2</w:t>
        </w:r>
        <w:r w:rsidR="00E66538">
          <w:rPr>
            <w:noProof/>
            <w:webHidden/>
          </w:rPr>
          <w:fldChar w:fldCharType="end"/>
        </w:r>
      </w:hyperlink>
    </w:p>
    <w:p w:rsidR="00E66538" w:rsidRDefault="00BB1606">
      <w:pPr>
        <w:pStyle w:val="TOC2"/>
        <w:rPr>
          <w:rFonts w:asciiTheme="minorHAnsi" w:eastAsiaTheme="minorEastAsia" w:hAnsiTheme="minorHAnsi" w:cstheme="minorBidi"/>
          <w:b w:val="0"/>
          <w:noProof/>
          <w:sz w:val="22"/>
          <w:szCs w:val="22"/>
        </w:rPr>
      </w:pPr>
      <w:hyperlink w:anchor="_Toc398548360" w:history="1">
        <w:r w:rsidR="00E66538" w:rsidRPr="00BF583D">
          <w:rPr>
            <w:rStyle w:val="Hyperlink"/>
            <w:noProof/>
          </w:rPr>
          <w:t>1.8.</w:t>
        </w:r>
        <w:r w:rsidR="00E66538">
          <w:rPr>
            <w:rFonts w:asciiTheme="minorHAnsi" w:eastAsiaTheme="minorEastAsia" w:hAnsiTheme="minorHAnsi" w:cstheme="minorBidi"/>
            <w:b w:val="0"/>
            <w:noProof/>
            <w:sz w:val="22"/>
            <w:szCs w:val="22"/>
          </w:rPr>
          <w:tab/>
        </w:r>
        <w:r w:rsidR="00E66538" w:rsidRPr="00BF583D">
          <w:rPr>
            <w:rStyle w:val="Hyperlink"/>
            <w:noProof/>
          </w:rPr>
          <w:t>References</w:t>
        </w:r>
        <w:r w:rsidR="00E66538">
          <w:rPr>
            <w:noProof/>
            <w:webHidden/>
          </w:rPr>
          <w:tab/>
        </w:r>
        <w:r w:rsidR="00E66538">
          <w:rPr>
            <w:noProof/>
            <w:webHidden/>
          </w:rPr>
          <w:fldChar w:fldCharType="begin"/>
        </w:r>
        <w:r w:rsidR="00E66538">
          <w:rPr>
            <w:noProof/>
            <w:webHidden/>
          </w:rPr>
          <w:instrText xml:space="preserve"> PAGEREF _Toc398548360 \h </w:instrText>
        </w:r>
        <w:r w:rsidR="00E66538">
          <w:rPr>
            <w:noProof/>
            <w:webHidden/>
          </w:rPr>
        </w:r>
        <w:r w:rsidR="00E66538">
          <w:rPr>
            <w:noProof/>
            <w:webHidden/>
          </w:rPr>
          <w:fldChar w:fldCharType="separate"/>
        </w:r>
        <w:r w:rsidR="00E66538">
          <w:rPr>
            <w:noProof/>
            <w:webHidden/>
          </w:rPr>
          <w:t>2</w:t>
        </w:r>
        <w:r w:rsidR="00E66538">
          <w:rPr>
            <w:noProof/>
            <w:webHidden/>
          </w:rPr>
          <w:fldChar w:fldCharType="end"/>
        </w:r>
      </w:hyperlink>
    </w:p>
    <w:p w:rsidR="00E66538" w:rsidRDefault="00BB1606">
      <w:pPr>
        <w:pStyle w:val="TOC1"/>
        <w:rPr>
          <w:rFonts w:asciiTheme="minorHAnsi" w:eastAsiaTheme="minorEastAsia" w:hAnsiTheme="minorHAnsi" w:cstheme="minorBidi"/>
          <w:b w:val="0"/>
          <w:noProof/>
          <w:sz w:val="22"/>
          <w:szCs w:val="22"/>
        </w:rPr>
      </w:pPr>
      <w:hyperlink w:anchor="_Toc398548361" w:history="1">
        <w:r w:rsidR="00E66538" w:rsidRPr="00BF583D">
          <w:rPr>
            <w:rStyle w:val="Hyperlink"/>
            <w:noProof/>
          </w:rPr>
          <w:t>2.</w:t>
        </w:r>
        <w:r w:rsidR="00E66538">
          <w:rPr>
            <w:rFonts w:asciiTheme="minorHAnsi" w:eastAsiaTheme="minorEastAsia" w:hAnsiTheme="minorHAnsi" w:cstheme="minorBidi"/>
            <w:b w:val="0"/>
            <w:noProof/>
            <w:sz w:val="22"/>
            <w:szCs w:val="22"/>
          </w:rPr>
          <w:tab/>
        </w:r>
        <w:r w:rsidR="00E66538" w:rsidRPr="00BF583D">
          <w:rPr>
            <w:rStyle w:val="Hyperlink"/>
            <w:noProof/>
          </w:rPr>
          <w:t>Background</w:t>
        </w:r>
        <w:r w:rsidR="00E66538">
          <w:rPr>
            <w:noProof/>
            <w:webHidden/>
          </w:rPr>
          <w:tab/>
        </w:r>
        <w:r w:rsidR="00E66538">
          <w:rPr>
            <w:noProof/>
            <w:webHidden/>
          </w:rPr>
          <w:fldChar w:fldCharType="begin"/>
        </w:r>
        <w:r w:rsidR="00E66538">
          <w:rPr>
            <w:noProof/>
            <w:webHidden/>
          </w:rPr>
          <w:instrText xml:space="preserve"> PAGEREF _Toc398548361 \h </w:instrText>
        </w:r>
        <w:r w:rsidR="00E66538">
          <w:rPr>
            <w:noProof/>
            <w:webHidden/>
          </w:rPr>
        </w:r>
        <w:r w:rsidR="00E66538">
          <w:rPr>
            <w:noProof/>
            <w:webHidden/>
          </w:rPr>
          <w:fldChar w:fldCharType="separate"/>
        </w:r>
        <w:r w:rsidR="00E66538">
          <w:rPr>
            <w:noProof/>
            <w:webHidden/>
          </w:rPr>
          <w:t>3</w:t>
        </w:r>
        <w:r w:rsidR="00E66538">
          <w:rPr>
            <w:noProof/>
            <w:webHidden/>
          </w:rPr>
          <w:fldChar w:fldCharType="end"/>
        </w:r>
      </w:hyperlink>
    </w:p>
    <w:p w:rsidR="00E66538" w:rsidRDefault="00BB1606">
      <w:pPr>
        <w:pStyle w:val="TOC2"/>
        <w:rPr>
          <w:rFonts w:asciiTheme="minorHAnsi" w:eastAsiaTheme="minorEastAsia" w:hAnsiTheme="minorHAnsi" w:cstheme="minorBidi"/>
          <w:b w:val="0"/>
          <w:noProof/>
          <w:sz w:val="22"/>
          <w:szCs w:val="22"/>
        </w:rPr>
      </w:pPr>
      <w:hyperlink w:anchor="_Toc398548362" w:history="1">
        <w:r w:rsidR="00E66538" w:rsidRPr="00BF583D">
          <w:rPr>
            <w:rStyle w:val="Hyperlink"/>
            <w:noProof/>
          </w:rPr>
          <w:t>2.1.</w:t>
        </w:r>
        <w:r w:rsidR="00E66538">
          <w:rPr>
            <w:rFonts w:asciiTheme="minorHAnsi" w:eastAsiaTheme="minorEastAsia" w:hAnsiTheme="minorHAnsi" w:cstheme="minorBidi"/>
            <w:b w:val="0"/>
            <w:noProof/>
            <w:sz w:val="22"/>
            <w:szCs w:val="22"/>
          </w:rPr>
          <w:tab/>
        </w:r>
        <w:r w:rsidR="00E66538" w:rsidRPr="00BF583D">
          <w:rPr>
            <w:rStyle w:val="Hyperlink"/>
            <w:noProof/>
          </w:rPr>
          <w:t>Overview of the System</w:t>
        </w:r>
        <w:r w:rsidR="00E66538">
          <w:rPr>
            <w:noProof/>
            <w:webHidden/>
          </w:rPr>
          <w:tab/>
        </w:r>
        <w:r w:rsidR="00E66538">
          <w:rPr>
            <w:noProof/>
            <w:webHidden/>
          </w:rPr>
          <w:fldChar w:fldCharType="begin"/>
        </w:r>
        <w:r w:rsidR="00E66538">
          <w:rPr>
            <w:noProof/>
            <w:webHidden/>
          </w:rPr>
          <w:instrText xml:space="preserve"> PAGEREF _Toc398548362 \h </w:instrText>
        </w:r>
        <w:r w:rsidR="00E66538">
          <w:rPr>
            <w:noProof/>
            <w:webHidden/>
          </w:rPr>
        </w:r>
        <w:r w:rsidR="00E66538">
          <w:rPr>
            <w:noProof/>
            <w:webHidden/>
          </w:rPr>
          <w:fldChar w:fldCharType="separate"/>
        </w:r>
        <w:r w:rsidR="00E66538">
          <w:rPr>
            <w:noProof/>
            <w:webHidden/>
          </w:rPr>
          <w:t>3</w:t>
        </w:r>
        <w:r w:rsidR="00E66538">
          <w:rPr>
            <w:noProof/>
            <w:webHidden/>
          </w:rPr>
          <w:fldChar w:fldCharType="end"/>
        </w:r>
      </w:hyperlink>
    </w:p>
    <w:p w:rsidR="00E66538" w:rsidRDefault="00BB1606">
      <w:pPr>
        <w:pStyle w:val="TOC2"/>
        <w:rPr>
          <w:rFonts w:asciiTheme="minorHAnsi" w:eastAsiaTheme="minorEastAsia" w:hAnsiTheme="minorHAnsi" w:cstheme="minorBidi"/>
          <w:b w:val="0"/>
          <w:noProof/>
          <w:sz w:val="22"/>
          <w:szCs w:val="22"/>
        </w:rPr>
      </w:pPr>
      <w:hyperlink w:anchor="_Toc398548363" w:history="1">
        <w:r w:rsidR="00E66538" w:rsidRPr="00BF583D">
          <w:rPr>
            <w:rStyle w:val="Hyperlink"/>
            <w:noProof/>
          </w:rPr>
          <w:t>2.2.</w:t>
        </w:r>
        <w:r w:rsidR="00E66538">
          <w:rPr>
            <w:rFonts w:asciiTheme="minorHAnsi" w:eastAsiaTheme="minorEastAsia" w:hAnsiTheme="minorHAnsi" w:cstheme="minorBidi"/>
            <w:b w:val="0"/>
            <w:noProof/>
            <w:sz w:val="22"/>
            <w:szCs w:val="22"/>
          </w:rPr>
          <w:tab/>
        </w:r>
        <w:r w:rsidR="00E66538" w:rsidRPr="00BF583D">
          <w:rPr>
            <w:rStyle w:val="Hyperlink"/>
            <w:noProof/>
          </w:rPr>
          <w:t>Overview of the Business Process</w:t>
        </w:r>
        <w:r w:rsidR="00E66538">
          <w:rPr>
            <w:noProof/>
            <w:webHidden/>
          </w:rPr>
          <w:tab/>
        </w:r>
        <w:r w:rsidR="00E66538">
          <w:rPr>
            <w:noProof/>
            <w:webHidden/>
          </w:rPr>
          <w:fldChar w:fldCharType="begin"/>
        </w:r>
        <w:r w:rsidR="00E66538">
          <w:rPr>
            <w:noProof/>
            <w:webHidden/>
          </w:rPr>
          <w:instrText xml:space="preserve"> PAGEREF _Toc398548363 \h </w:instrText>
        </w:r>
        <w:r w:rsidR="00E66538">
          <w:rPr>
            <w:noProof/>
            <w:webHidden/>
          </w:rPr>
        </w:r>
        <w:r w:rsidR="00E66538">
          <w:rPr>
            <w:noProof/>
            <w:webHidden/>
          </w:rPr>
          <w:fldChar w:fldCharType="separate"/>
        </w:r>
        <w:r w:rsidR="00E66538">
          <w:rPr>
            <w:noProof/>
            <w:webHidden/>
          </w:rPr>
          <w:t>3</w:t>
        </w:r>
        <w:r w:rsidR="00E66538">
          <w:rPr>
            <w:noProof/>
            <w:webHidden/>
          </w:rPr>
          <w:fldChar w:fldCharType="end"/>
        </w:r>
      </w:hyperlink>
    </w:p>
    <w:p w:rsidR="00E66538" w:rsidRDefault="00BB1606">
      <w:pPr>
        <w:pStyle w:val="TOC2"/>
        <w:rPr>
          <w:rFonts w:asciiTheme="minorHAnsi" w:eastAsiaTheme="minorEastAsia" w:hAnsiTheme="minorHAnsi" w:cstheme="minorBidi"/>
          <w:b w:val="0"/>
          <w:noProof/>
          <w:sz w:val="22"/>
          <w:szCs w:val="22"/>
        </w:rPr>
      </w:pPr>
      <w:hyperlink w:anchor="_Toc398548364" w:history="1">
        <w:r w:rsidR="00E66538" w:rsidRPr="00BF583D">
          <w:rPr>
            <w:rStyle w:val="Hyperlink"/>
            <w:noProof/>
          </w:rPr>
          <w:t>2.3.</w:t>
        </w:r>
        <w:r w:rsidR="00E66538">
          <w:rPr>
            <w:rFonts w:asciiTheme="minorHAnsi" w:eastAsiaTheme="minorEastAsia" w:hAnsiTheme="minorHAnsi" w:cstheme="minorBidi"/>
            <w:b w:val="0"/>
            <w:noProof/>
            <w:sz w:val="22"/>
            <w:szCs w:val="22"/>
          </w:rPr>
          <w:tab/>
        </w:r>
        <w:r w:rsidR="00E66538" w:rsidRPr="00BF583D">
          <w:rPr>
            <w:rStyle w:val="Hyperlink"/>
            <w:noProof/>
          </w:rPr>
          <w:t>Business Benefits</w:t>
        </w:r>
        <w:r w:rsidR="00E66538">
          <w:rPr>
            <w:noProof/>
            <w:webHidden/>
          </w:rPr>
          <w:tab/>
        </w:r>
        <w:r w:rsidR="00E66538">
          <w:rPr>
            <w:noProof/>
            <w:webHidden/>
          </w:rPr>
          <w:fldChar w:fldCharType="begin"/>
        </w:r>
        <w:r w:rsidR="00E66538">
          <w:rPr>
            <w:noProof/>
            <w:webHidden/>
          </w:rPr>
          <w:instrText xml:space="preserve"> PAGEREF _Toc398548364 \h </w:instrText>
        </w:r>
        <w:r w:rsidR="00E66538">
          <w:rPr>
            <w:noProof/>
            <w:webHidden/>
          </w:rPr>
        </w:r>
        <w:r w:rsidR="00E66538">
          <w:rPr>
            <w:noProof/>
            <w:webHidden/>
          </w:rPr>
          <w:fldChar w:fldCharType="separate"/>
        </w:r>
        <w:r w:rsidR="00E66538">
          <w:rPr>
            <w:noProof/>
            <w:webHidden/>
          </w:rPr>
          <w:t>4</w:t>
        </w:r>
        <w:r w:rsidR="00E66538">
          <w:rPr>
            <w:noProof/>
            <w:webHidden/>
          </w:rPr>
          <w:fldChar w:fldCharType="end"/>
        </w:r>
      </w:hyperlink>
    </w:p>
    <w:p w:rsidR="00E66538" w:rsidRDefault="00BB1606">
      <w:pPr>
        <w:pStyle w:val="TOC2"/>
        <w:rPr>
          <w:rFonts w:asciiTheme="minorHAnsi" w:eastAsiaTheme="minorEastAsia" w:hAnsiTheme="minorHAnsi" w:cstheme="minorBidi"/>
          <w:b w:val="0"/>
          <w:noProof/>
          <w:sz w:val="22"/>
          <w:szCs w:val="22"/>
        </w:rPr>
      </w:pPr>
      <w:hyperlink w:anchor="_Toc398548365" w:history="1">
        <w:r w:rsidR="00E66538" w:rsidRPr="00BF583D">
          <w:rPr>
            <w:rStyle w:val="Hyperlink"/>
            <w:noProof/>
          </w:rPr>
          <w:t>2.4.</w:t>
        </w:r>
        <w:r w:rsidR="00E66538">
          <w:rPr>
            <w:rFonts w:asciiTheme="minorHAnsi" w:eastAsiaTheme="minorEastAsia" w:hAnsiTheme="minorHAnsi" w:cstheme="minorBidi"/>
            <w:b w:val="0"/>
            <w:noProof/>
            <w:sz w:val="22"/>
            <w:szCs w:val="22"/>
          </w:rPr>
          <w:tab/>
        </w:r>
        <w:r w:rsidR="00E66538" w:rsidRPr="00BF583D">
          <w:rPr>
            <w:rStyle w:val="Hyperlink"/>
            <w:noProof/>
          </w:rPr>
          <w:t>Assumptions and Constraints</w:t>
        </w:r>
        <w:r w:rsidR="00E66538">
          <w:rPr>
            <w:noProof/>
            <w:webHidden/>
          </w:rPr>
          <w:tab/>
        </w:r>
        <w:r w:rsidR="00E66538">
          <w:rPr>
            <w:noProof/>
            <w:webHidden/>
          </w:rPr>
          <w:fldChar w:fldCharType="begin"/>
        </w:r>
        <w:r w:rsidR="00E66538">
          <w:rPr>
            <w:noProof/>
            <w:webHidden/>
          </w:rPr>
          <w:instrText xml:space="preserve"> PAGEREF _Toc398548365 \h </w:instrText>
        </w:r>
        <w:r w:rsidR="00E66538">
          <w:rPr>
            <w:noProof/>
            <w:webHidden/>
          </w:rPr>
        </w:r>
        <w:r w:rsidR="00E66538">
          <w:rPr>
            <w:noProof/>
            <w:webHidden/>
          </w:rPr>
          <w:fldChar w:fldCharType="separate"/>
        </w:r>
        <w:r w:rsidR="00E66538">
          <w:rPr>
            <w:noProof/>
            <w:webHidden/>
          </w:rPr>
          <w:t>4</w:t>
        </w:r>
        <w:r w:rsidR="00E66538">
          <w:rPr>
            <w:noProof/>
            <w:webHidden/>
          </w:rPr>
          <w:fldChar w:fldCharType="end"/>
        </w:r>
      </w:hyperlink>
    </w:p>
    <w:p w:rsidR="00E66538" w:rsidRDefault="00BB1606">
      <w:pPr>
        <w:pStyle w:val="TOC3"/>
        <w:rPr>
          <w:rFonts w:asciiTheme="minorHAnsi" w:eastAsiaTheme="minorEastAsia" w:hAnsiTheme="minorHAnsi" w:cstheme="minorBidi"/>
          <w:b w:val="0"/>
          <w:noProof/>
          <w:sz w:val="22"/>
          <w:szCs w:val="22"/>
        </w:rPr>
      </w:pPr>
      <w:hyperlink w:anchor="_Toc398548366" w:history="1">
        <w:r w:rsidR="00E66538" w:rsidRPr="00BF583D">
          <w:rPr>
            <w:rStyle w:val="Hyperlink"/>
            <w:noProof/>
          </w:rPr>
          <w:t>2.4.1.</w:t>
        </w:r>
        <w:r w:rsidR="00E66538">
          <w:rPr>
            <w:rFonts w:asciiTheme="minorHAnsi" w:eastAsiaTheme="minorEastAsia" w:hAnsiTheme="minorHAnsi" w:cstheme="minorBidi"/>
            <w:b w:val="0"/>
            <w:noProof/>
            <w:sz w:val="22"/>
            <w:szCs w:val="22"/>
          </w:rPr>
          <w:tab/>
        </w:r>
        <w:r w:rsidR="00E66538" w:rsidRPr="00BF583D">
          <w:rPr>
            <w:rStyle w:val="Hyperlink"/>
            <w:noProof/>
          </w:rPr>
          <w:t>Design Assumptions</w:t>
        </w:r>
        <w:r w:rsidR="00E66538">
          <w:rPr>
            <w:noProof/>
            <w:webHidden/>
          </w:rPr>
          <w:tab/>
        </w:r>
        <w:r w:rsidR="00E66538">
          <w:rPr>
            <w:noProof/>
            <w:webHidden/>
          </w:rPr>
          <w:fldChar w:fldCharType="begin"/>
        </w:r>
        <w:r w:rsidR="00E66538">
          <w:rPr>
            <w:noProof/>
            <w:webHidden/>
          </w:rPr>
          <w:instrText xml:space="preserve"> PAGEREF _Toc398548366 \h </w:instrText>
        </w:r>
        <w:r w:rsidR="00E66538">
          <w:rPr>
            <w:noProof/>
            <w:webHidden/>
          </w:rPr>
        </w:r>
        <w:r w:rsidR="00E66538">
          <w:rPr>
            <w:noProof/>
            <w:webHidden/>
          </w:rPr>
          <w:fldChar w:fldCharType="separate"/>
        </w:r>
        <w:r w:rsidR="00E66538">
          <w:rPr>
            <w:noProof/>
            <w:webHidden/>
          </w:rPr>
          <w:t>4</w:t>
        </w:r>
        <w:r w:rsidR="00E66538">
          <w:rPr>
            <w:noProof/>
            <w:webHidden/>
          </w:rPr>
          <w:fldChar w:fldCharType="end"/>
        </w:r>
      </w:hyperlink>
    </w:p>
    <w:p w:rsidR="00E66538" w:rsidRDefault="00BB1606">
      <w:pPr>
        <w:pStyle w:val="TOC3"/>
        <w:rPr>
          <w:rFonts w:asciiTheme="minorHAnsi" w:eastAsiaTheme="minorEastAsia" w:hAnsiTheme="minorHAnsi" w:cstheme="minorBidi"/>
          <w:b w:val="0"/>
          <w:noProof/>
          <w:sz w:val="22"/>
          <w:szCs w:val="22"/>
        </w:rPr>
      </w:pPr>
      <w:hyperlink w:anchor="_Toc398548367" w:history="1">
        <w:r w:rsidR="00E66538" w:rsidRPr="00BF583D">
          <w:rPr>
            <w:rStyle w:val="Hyperlink"/>
            <w:noProof/>
          </w:rPr>
          <w:t>2.4.2.</w:t>
        </w:r>
        <w:r w:rsidR="00E66538">
          <w:rPr>
            <w:rFonts w:asciiTheme="minorHAnsi" w:eastAsiaTheme="minorEastAsia" w:hAnsiTheme="minorHAnsi" w:cstheme="minorBidi"/>
            <w:b w:val="0"/>
            <w:noProof/>
            <w:sz w:val="22"/>
            <w:szCs w:val="22"/>
          </w:rPr>
          <w:tab/>
        </w:r>
        <w:r w:rsidR="00E66538" w:rsidRPr="00BF583D">
          <w:rPr>
            <w:rStyle w:val="Hyperlink"/>
            <w:noProof/>
          </w:rPr>
          <w:t>Design Constraints</w:t>
        </w:r>
        <w:r w:rsidR="00E66538">
          <w:rPr>
            <w:noProof/>
            <w:webHidden/>
          </w:rPr>
          <w:tab/>
        </w:r>
        <w:r w:rsidR="00E66538">
          <w:rPr>
            <w:noProof/>
            <w:webHidden/>
          </w:rPr>
          <w:fldChar w:fldCharType="begin"/>
        </w:r>
        <w:r w:rsidR="00E66538">
          <w:rPr>
            <w:noProof/>
            <w:webHidden/>
          </w:rPr>
          <w:instrText xml:space="preserve"> PAGEREF _Toc398548367 \h </w:instrText>
        </w:r>
        <w:r w:rsidR="00E66538">
          <w:rPr>
            <w:noProof/>
            <w:webHidden/>
          </w:rPr>
        </w:r>
        <w:r w:rsidR="00E66538">
          <w:rPr>
            <w:noProof/>
            <w:webHidden/>
          </w:rPr>
          <w:fldChar w:fldCharType="separate"/>
        </w:r>
        <w:r w:rsidR="00E66538">
          <w:rPr>
            <w:noProof/>
            <w:webHidden/>
          </w:rPr>
          <w:t>5</w:t>
        </w:r>
        <w:r w:rsidR="00E66538">
          <w:rPr>
            <w:noProof/>
            <w:webHidden/>
          </w:rPr>
          <w:fldChar w:fldCharType="end"/>
        </w:r>
      </w:hyperlink>
    </w:p>
    <w:p w:rsidR="00E66538" w:rsidRDefault="00BB1606">
      <w:pPr>
        <w:pStyle w:val="TOC3"/>
        <w:rPr>
          <w:rFonts w:asciiTheme="minorHAnsi" w:eastAsiaTheme="minorEastAsia" w:hAnsiTheme="minorHAnsi" w:cstheme="minorBidi"/>
          <w:b w:val="0"/>
          <w:noProof/>
          <w:sz w:val="22"/>
          <w:szCs w:val="22"/>
        </w:rPr>
      </w:pPr>
      <w:hyperlink w:anchor="_Toc398548368" w:history="1">
        <w:r w:rsidR="00E66538" w:rsidRPr="00BF583D">
          <w:rPr>
            <w:rStyle w:val="Hyperlink"/>
            <w:noProof/>
          </w:rPr>
          <w:t>2.4.3.</w:t>
        </w:r>
        <w:r w:rsidR="00E66538">
          <w:rPr>
            <w:rFonts w:asciiTheme="minorHAnsi" w:eastAsiaTheme="minorEastAsia" w:hAnsiTheme="minorHAnsi" w:cstheme="minorBidi"/>
            <w:b w:val="0"/>
            <w:noProof/>
            <w:sz w:val="22"/>
            <w:szCs w:val="22"/>
          </w:rPr>
          <w:tab/>
        </w:r>
        <w:r w:rsidR="00E66538" w:rsidRPr="00BF583D">
          <w:rPr>
            <w:rStyle w:val="Hyperlink"/>
            <w:noProof/>
          </w:rPr>
          <w:t>Design Trade-offs</w:t>
        </w:r>
        <w:r w:rsidR="00E66538">
          <w:rPr>
            <w:noProof/>
            <w:webHidden/>
          </w:rPr>
          <w:tab/>
        </w:r>
        <w:r w:rsidR="00E66538">
          <w:rPr>
            <w:noProof/>
            <w:webHidden/>
          </w:rPr>
          <w:fldChar w:fldCharType="begin"/>
        </w:r>
        <w:r w:rsidR="00E66538">
          <w:rPr>
            <w:noProof/>
            <w:webHidden/>
          </w:rPr>
          <w:instrText xml:space="preserve"> PAGEREF _Toc398548368 \h </w:instrText>
        </w:r>
        <w:r w:rsidR="00E66538">
          <w:rPr>
            <w:noProof/>
            <w:webHidden/>
          </w:rPr>
        </w:r>
        <w:r w:rsidR="00E66538">
          <w:rPr>
            <w:noProof/>
            <w:webHidden/>
          </w:rPr>
          <w:fldChar w:fldCharType="separate"/>
        </w:r>
        <w:r w:rsidR="00E66538">
          <w:rPr>
            <w:noProof/>
            <w:webHidden/>
          </w:rPr>
          <w:t>5</w:t>
        </w:r>
        <w:r w:rsidR="00E66538">
          <w:rPr>
            <w:noProof/>
            <w:webHidden/>
          </w:rPr>
          <w:fldChar w:fldCharType="end"/>
        </w:r>
      </w:hyperlink>
    </w:p>
    <w:p w:rsidR="00E66538" w:rsidRDefault="00BB1606">
      <w:pPr>
        <w:pStyle w:val="TOC2"/>
        <w:rPr>
          <w:rFonts w:asciiTheme="minorHAnsi" w:eastAsiaTheme="minorEastAsia" w:hAnsiTheme="minorHAnsi" w:cstheme="minorBidi"/>
          <w:b w:val="0"/>
          <w:noProof/>
          <w:sz w:val="22"/>
          <w:szCs w:val="22"/>
        </w:rPr>
      </w:pPr>
      <w:hyperlink w:anchor="_Toc398548369" w:history="1">
        <w:r w:rsidR="00E66538" w:rsidRPr="00BF583D">
          <w:rPr>
            <w:rStyle w:val="Hyperlink"/>
            <w:noProof/>
          </w:rPr>
          <w:t>2.5.</w:t>
        </w:r>
        <w:r w:rsidR="00E66538">
          <w:rPr>
            <w:rFonts w:asciiTheme="minorHAnsi" w:eastAsiaTheme="minorEastAsia" w:hAnsiTheme="minorHAnsi" w:cstheme="minorBidi"/>
            <w:b w:val="0"/>
            <w:noProof/>
            <w:sz w:val="22"/>
            <w:szCs w:val="22"/>
          </w:rPr>
          <w:tab/>
        </w:r>
        <w:r w:rsidR="00E66538" w:rsidRPr="00BF583D">
          <w:rPr>
            <w:rStyle w:val="Hyperlink"/>
            <w:noProof/>
          </w:rPr>
          <w:t>Overview of the Significant Requirements</w:t>
        </w:r>
        <w:r w:rsidR="00E66538">
          <w:rPr>
            <w:noProof/>
            <w:webHidden/>
          </w:rPr>
          <w:tab/>
        </w:r>
        <w:r w:rsidR="00E66538">
          <w:rPr>
            <w:noProof/>
            <w:webHidden/>
          </w:rPr>
          <w:fldChar w:fldCharType="begin"/>
        </w:r>
        <w:r w:rsidR="00E66538">
          <w:rPr>
            <w:noProof/>
            <w:webHidden/>
          </w:rPr>
          <w:instrText xml:space="preserve"> PAGEREF _Toc398548369 \h </w:instrText>
        </w:r>
        <w:r w:rsidR="00E66538">
          <w:rPr>
            <w:noProof/>
            <w:webHidden/>
          </w:rPr>
        </w:r>
        <w:r w:rsidR="00E66538">
          <w:rPr>
            <w:noProof/>
            <w:webHidden/>
          </w:rPr>
          <w:fldChar w:fldCharType="separate"/>
        </w:r>
        <w:r w:rsidR="00E66538">
          <w:rPr>
            <w:noProof/>
            <w:webHidden/>
          </w:rPr>
          <w:t>5</w:t>
        </w:r>
        <w:r w:rsidR="00E66538">
          <w:rPr>
            <w:noProof/>
            <w:webHidden/>
          </w:rPr>
          <w:fldChar w:fldCharType="end"/>
        </w:r>
      </w:hyperlink>
    </w:p>
    <w:p w:rsidR="00E66538" w:rsidRDefault="00BB1606">
      <w:pPr>
        <w:pStyle w:val="TOC3"/>
        <w:rPr>
          <w:rFonts w:asciiTheme="minorHAnsi" w:eastAsiaTheme="minorEastAsia" w:hAnsiTheme="minorHAnsi" w:cstheme="minorBidi"/>
          <w:b w:val="0"/>
          <w:noProof/>
          <w:sz w:val="22"/>
          <w:szCs w:val="22"/>
        </w:rPr>
      </w:pPr>
      <w:hyperlink w:anchor="_Toc398548370" w:history="1">
        <w:r w:rsidR="00E66538" w:rsidRPr="00BF583D">
          <w:rPr>
            <w:rStyle w:val="Hyperlink"/>
            <w:noProof/>
          </w:rPr>
          <w:t>2.5.1.</w:t>
        </w:r>
        <w:r w:rsidR="00E66538">
          <w:rPr>
            <w:rFonts w:asciiTheme="minorHAnsi" w:eastAsiaTheme="minorEastAsia" w:hAnsiTheme="minorHAnsi" w:cstheme="minorBidi"/>
            <w:b w:val="0"/>
            <w:noProof/>
            <w:sz w:val="22"/>
            <w:szCs w:val="22"/>
          </w:rPr>
          <w:tab/>
        </w:r>
        <w:r w:rsidR="00E66538" w:rsidRPr="00BF583D">
          <w:rPr>
            <w:rStyle w:val="Hyperlink"/>
            <w:noProof/>
          </w:rPr>
          <w:t>Overview of Significant Functional Requirements</w:t>
        </w:r>
        <w:r w:rsidR="00E66538">
          <w:rPr>
            <w:noProof/>
            <w:webHidden/>
          </w:rPr>
          <w:tab/>
        </w:r>
        <w:r w:rsidR="00E66538">
          <w:rPr>
            <w:noProof/>
            <w:webHidden/>
          </w:rPr>
          <w:fldChar w:fldCharType="begin"/>
        </w:r>
        <w:r w:rsidR="00E66538">
          <w:rPr>
            <w:noProof/>
            <w:webHidden/>
          </w:rPr>
          <w:instrText xml:space="preserve"> PAGEREF _Toc398548370 \h </w:instrText>
        </w:r>
        <w:r w:rsidR="00E66538">
          <w:rPr>
            <w:noProof/>
            <w:webHidden/>
          </w:rPr>
        </w:r>
        <w:r w:rsidR="00E66538">
          <w:rPr>
            <w:noProof/>
            <w:webHidden/>
          </w:rPr>
          <w:fldChar w:fldCharType="separate"/>
        </w:r>
        <w:r w:rsidR="00E66538">
          <w:rPr>
            <w:noProof/>
            <w:webHidden/>
          </w:rPr>
          <w:t>5</w:t>
        </w:r>
        <w:r w:rsidR="00E66538">
          <w:rPr>
            <w:noProof/>
            <w:webHidden/>
          </w:rPr>
          <w:fldChar w:fldCharType="end"/>
        </w:r>
      </w:hyperlink>
    </w:p>
    <w:p w:rsidR="00E66538" w:rsidRDefault="00BB1606">
      <w:pPr>
        <w:pStyle w:val="TOC3"/>
        <w:rPr>
          <w:rFonts w:asciiTheme="minorHAnsi" w:eastAsiaTheme="minorEastAsia" w:hAnsiTheme="minorHAnsi" w:cstheme="minorBidi"/>
          <w:b w:val="0"/>
          <w:noProof/>
          <w:sz w:val="22"/>
          <w:szCs w:val="22"/>
        </w:rPr>
      </w:pPr>
      <w:hyperlink w:anchor="_Toc398548371" w:history="1">
        <w:r w:rsidR="00E66538" w:rsidRPr="00BF583D">
          <w:rPr>
            <w:rStyle w:val="Hyperlink"/>
            <w:noProof/>
          </w:rPr>
          <w:t>2.5.2.</w:t>
        </w:r>
        <w:r w:rsidR="00E66538">
          <w:rPr>
            <w:rFonts w:asciiTheme="minorHAnsi" w:eastAsiaTheme="minorEastAsia" w:hAnsiTheme="minorHAnsi" w:cstheme="minorBidi"/>
            <w:b w:val="0"/>
            <w:noProof/>
            <w:sz w:val="22"/>
            <w:szCs w:val="22"/>
          </w:rPr>
          <w:tab/>
        </w:r>
        <w:r w:rsidR="00E66538" w:rsidRPr="00BF583D">
          <w:rPr>
            <w:rStyle w:val="Hyperlink"/>
            <w:noProof/>
          </w:rPr>
          <w:t>Overview of Functional Workload / Performance Requirements</w:t>
        </w:r>
        <w:r w:rsidR="00E66538">
          <w:rPr>
            <w:noProof/>
            <w:webHidden/>
          </w:rPr>
          <w:tab/>
        </w:r>
        <w:r w:rsidR="00E66538">
          <w:rPr>
            <w:noProof/>
            <w:webHidden/>
          </w:rPr>
          <w:fldChar w:fldCharType="begin"/>
        </w:r>
        <w:r w:rsidR="00E66538">
          <w:rPr>
            <w:noProof/>
            <w:webHidden/>
          </w:rPr>
          <w:instrText xml:space="preserve"> PAGEREF _Toc398548371 \h </w:instrText>
        </w:r>
        <w:r w:rsidR="00E66538">
          <w:rPr>
            <w:noProof/>
            <w:webHidden/>
          </w:rPr>
        </w:r>
        <w:r w:rsidR="00E66538">
          <w:rPr>
            <w:noProof/>
            <w:webHidden/>
          </w:rPr>
          <w:fldChar w:fldCharType="separate"/>
        </w:r>
        <w:r w:rsidR="00E66538">
          <w:rPr>
            <w:noProof/>
            <w:webHidden/>
          </w:rPr>
          <w:t>6</w:t>
        </w:r>
        <w:r w:rsidR="00E66538">
          <w:rPr>
            <w:noProof/>
            <w:webHidden/>
          </w:rPr>
          <w:fldChar w:fldCharType="end"/>
        </w:r>
      </w:hyperlink>
    </w:p>
    <w:p w:rsidR="00E66538" w:rsidRDefault="00BB1606">
      <w:pPr>
        <w:pStyle w:val="TOC3"/>
        <w:rPr>
          <w:rFonts w:asciiTheme="minorHAnsi" w:eastAsiaTheme="minorEastAsia" w:hAnsiTheme="minorHAnsi" w:cstheme="minorBidi"/>
          <w:b w:val="0"/>
          <w:noProof/>
          <w:sz w:val="22"/>
          <w:szCs w:val="22"/>
        </w:rPr>
      </w:pPr>
      <w:hyperlink w:anchor="_Toc398548372" w:history="1">
        <w:r w:rsidR="00E66538" w:rsidRPr="00BF583D">
          <w:rPr>
            <w:rStyle w:val="Hyperlink"/>
            <w:noProof/>
          </w:rPr>
          <w:t>2.5.3.</w:t>
        </w:r>
        <w:r w:rsidR="00E66538">
          <w:rPr>
            <w:rFonts w:asciiTheme="minorHAnsi" w:eastAsiaTheme="minorEastAsia" w:hAnsiTheme="minorHAnsi" w:cstheme="minorBidi"/>
            <w:b w:val="0"/>
            <w:noProof/>
            <w:sz w:val="22"/>
            <w:szCs w:val="22"/>
          </w:rPr>
          <w:tab/>
        </w:r>
        <w:r w:rsidR="00E66538" w:rsidRPr="00BF583D">
          <w:rPr>
            <w:rStyle w:val="Hyperlink"/>
            <w:noProof/>
          </w:rPr>
          <w:t>Overview of Operational Requirements</w:t>
        </w:r>
        <w:r w:rsidR="00E66538">
          <w:rPr>
            <w:noProof/>
            <w:webHidden/>
          </w:rPr>
          <w:tab/>
        </w:r>
        <w:r w:rsidR="00E66538">
          <w:rPr>
            <w:noProof/>
            <w:webHidden/>
          </w:rPr>
          <w:fldChar w:fldCharType="begin"/>
        </w:r>
        <w:r w:rsidR="00E66538">
          <w:rPr>
            <w:noProof/>
            <w:webHidden/>
          </w:rPr>
          <w:instrText xml:space="preserve"> PAGEREF _Toc398548372 \h </w:instrText>
        </w:r>
        <w:r w:rsidR="00E66538">
          <w:rPr>
            <w:noProof/>
            <w:webHidden/>
          </w:rPr>
        </w:r>
        <w:r w:rsidR="00E66538">
          <w:rPr>
            <w:noProof/>
            <w:webHidden/>
          </w:rPr>
          <w:fldChar w:fldCharType="separate"/>
        </w:r>
        <w:r w:rsidR="00E66538">
          <w:rPr>
            <w:noProof/>
            <w:webHidden/>
          </w:rPr>
          <w:t>6</w:t>
        </w:r>
        <w:r w:rsidR="00E66538">
          <w:rPr>
            <w:noProof/>
            <w:webHidden/>
          </w:rPr>
          <w:fldChar w:fldCharType="end"/>
        </w:r>
      </w:hyperlink>
    </w:p>
    <w:p w:rsidR="00E66538" w:rsidRDefault="00BB1606">
      <w:pPr>
        <w:pStyle w:val="TOC3"/>
        <w:rPr>
          <w:rFonts w:asciiTheme="minorHAnsi" w:eastAsiaTheme="minorEastAsia" w:hAnsiTheme="minorHAnsi" w:cstheme="minorBidi"/>
          <w:b w:val="0"/>
          <w:noProof/>
          <w:sz w:val="22"/>
          <w:szCs w:val="22"/>
        </w:rPr>
      </w:pPr>
      <w:hyperlink w:anchor="_Toc398548373" w:history="1">
        <w:r w:rsidR="00E66538" w:rsidRPr="00BF583D">
          <w:rPr>
            <w:rStyle w:val="Hyperlink"/>
            <w:noProof/>
          </w:rPr>
          <w:t>2.5.4.</w:t>
        </w:r>
        <w:r w:rsidR="00E66538">
          <w:rPr>
            <w:rFonts w:asciiTheme="minorHAnsi" w:eastAsiaTheme="minorEastAsia" w:hAnsiTheme="minorHAnsi" w:cstheme="minorBidi"/>
            <w:b w:val="0"/>
            <w:noProof/>
            <w:sz w:val="22"/>
            <w:szCs w:val="22"/>
          </w:rPr>
          <w:tab/>
        </w:r>
        <w:r w:rsidR="00E66538" w:rsidRPr="00BF583D">
          <w:rPr>
            <w:rStyle w:val="Hyperlink"/>
            <w:noProof/>
          </w:rPr>
          <w:t>Overview of the Technical Requirements</w:t>
        </w:r>
        <w:r w:rsidR="00E66538">
          <w:rPr>
            <w:noProof/>
            <w:webHidden/>
          </w:rPr>
          <w:tab/>
        </w:r>
        <w:r w:rsidR="00E66538">
          <w:rPr>
            <w:noProof/>
            <w:webHidden/>
          </w:rPr>
          <w:fldChar w:fldCharType="begin"/>
        </w:r>
        <w:r w:rsidR="00E66538">
          <w:rPr>
            <w:noProof/>
            <w:webHidden/>
          </w:rPr>
          <w:instrText xml:space="preserve"> PAGEREF _Toc398548373 \h </w:instrText>
        </w:r>
        <w:r w:rsidR="00E66538">
          <w:rPr>
            <w:noProof/>
            <w:webHidden/>
          </w:rPr>
        </w:r>
        <w:r w:rsidR="00E66538">
          <w:rPr>
            <w:noProof/>
            <w:webHidden/>
          </w:rPr>
          <w:fldChar w:fldCharType="separate"/>
        </w:r>
        <w:r w:rsidR="00E66538">
          <w:rPr>
            <w:noProof/>
            <w:webHidden/>
          </w:rPr>
          <w:t>7</w:t>
        </w:r>
        <w:r w:rsidR="00E66538">
          <w:rPr>
            <w:noProof/>
            <w:webHidden/>
          </w:rPr>
          <w:fldChar w:fldCharType="end"/>
        </w:r>
      </w:hyperlink>
    </w:p>
    <w:p w:rsidR="00E66538" w:rsidRDefault="00BB1606">
      <w:pPr>
        <w:pStyle w:val="TOC3"/>
        <w:rPr>
          <w:rFonts w:asciiTheme="minorHAnsi" w:eastAsiaTheme="minorEastAsia" w:hAnsiTheme="minorHAnsi" w:cstheme="minorBidi"/>
          <w:b w:val="0"/>
          <w:noProof/>
          <w:sz w:val="22"/>
          <w:szCs w:val="22"/>
        </w:rPr>
      </w:pPr>
      <w:hyperlink w:anchor="_Toc398548374" w:history="1">
        <w:r w:rsidR="00E66538" w:rsidRPr="00BF583D">
          <w:rPr>
            <w:rStyle w:val="Hyperlink"/>
            <w:noProof/>
          </w:rPr>
          <w:t>2.5.5.</w:t>
        </w:r>
        <w:r w:rsidR="00E66538">
          <w:rPr>
            <w:rFonts w:asciiTheme="minorHAnsi" w:eastAsiaTheme="minorEastAsia" w:hAnsiTheme="minorHAnsi" w:cstheme="minorBidi"/>
            <w:b w:val="0"/>
            <w:noProof/>
            <w:sz w:val="22"/>
            <w:szCs w:val="22"/>
          </w:rPr>
          <w:tab/>
        </w:r>
        <w:r w:rsidR="00E66538" w:rsidRPr="00BF583D">
          <w:rPr>
            <w:rStyle w:val="Hyperlink"/>
            <w:noProof/>
          </w:rPr>
          <w:t>Overview of the Security or Privacy Requirements</w:t>
        </w:r>
        <w:r w:rsidR="00E66538">
          <w:rPr>
            <w:noProof/>
            <w:webHidden/>
          </w:rPr>
          <w:tab/>
        </w:r>
        <w:r w:rsidR="00E66538">
          <w:rPr>
            <w:noProof/>
            <w:webHidden/>
          </w:rPr>
          <w:fldChar w:fldCharType="begin"/>
        </w:r>
        <w:r w:rsidR="00E66538">
          <w:rPr>
            <w:noProof/>
            <w:webHidden/>
          </w:rPr>
          <w:instrText xml:space="preserve"> PAGEREF _Toc398548374 \h </w:instrText>
        </w:r>
        <w:r w:rsidR="00E66538">
          <w:rPr>
            <w:noProof/>
            <w:webHidden/>
          </w:rPr>
        </w:r>
        <w:r w:rsidR="00E66538">
          <w:rPr>
            <w:noProof/>
            <w:webHidden/>
          </w:rPr>
          <w:fldChar w:fldCharType="separate"/>
        </w:r>
        <w:r w:rsidR="00E66538">
          <w:rPr>
            <w:noProof/>
            <w:webHidden/>
          </w:rPr>
          <w:t>7</w:t>
        </w:r>
        <w:r w:rsidR="00E66538">
          <w:rPr>
            <w:noProof/>
            <w:webHidden/>
          </w:rPr>
          <w:fldChar w:fldCharType="end"/>
        </w:r>
      </w:hyperlink>
    </w:p>
    <w:p w:rsidR="00E66538" w:rsidRDefault="00BB1606">
      <w:pPr>
        <w:pStyle w:val="TOC3"/>
        <w:rPr>
          <w:rFonts w:asciiTheme="minorHAnsi" w:eastAsiaTheme="minorEastAsia" w:hAnsiTheme="minorHAnsi" w:cstheme="minorBidi"/>
          <w:b w:val="0"/>
          <w:noProof/>
          <w:sz w:val="22"/>
          <w:szCs w:val="22"/>
        </w:rPr>
      </w:pPr>
      <w:hyperlink w:anchor="_Toc398548375" w:history="1">
        <w:r w:rsidR="00E66538" w:rsidRPr="00BF583D">
          <w:rPr>
            <w:rStyle w:val="Hyperlink"/>
            <w:noProof/>
          </w:rPr>
          <w:t>2.5.6.</w:t>
        </w:r>
        <w:r w:rsidR="00E66538">
          <w:rPr>
            <w:rFonts w:asciiTheme="minorHAnsi" w:eastAsiaTheme="minorEastAsia" w:hAnsiTheme="minorHAnsi" w:cstheme="minorBidi"/>
            <w:b w:val="0"/>
            <w:noProof/>
            <w:sz w:val="22"/>
            <w:szCs w:val="22"/>
          </w:rPr>
          <w:tab/>
        </w:r>
        <w:r w:rsidR="00E66538" w:rsidRPr="00BF583D">
          <w:rPr>
            <w:rStyle w:val="Hyperlink"/>
            <w:noProof/>
          </w:rPr>
          <w:t>Overview of System Criticality and High Availability Requirements</w:t>
        </w:r>
        <w:r w:rsidR="00E66538">
          <w:rPr>
            <w:noProof/>
            <w:webHidden/>
          </w:rPr>
          <w:tab/>
        </w:r>
        <w:r w:rsidR="00E66538">
          <w:rPr>
            <w:noProof/>
            <w:webHidden/>
          </w:rPr>
          <w:fldChar w:fldCharType="begin"/>
        </w:r>
        <w:r w:rsidR="00E66538">
          <w:rPr>
            <w:noProof/>
            <w:webHidden/>
          </w:rPr>
          <w:instrText xml:space="preserve"> PAGEREF _Toc398548375 \h </w:instrText>
        </w:r>
        <w:r w:rsidR="00E66538">
          <w:rPr>
            <w:noProof/>
            <w:webHidden/>
          </w:rPr>
        </w:r>
        <w:r w:rsidR="00E66538">
          <w:rPr>
            <w:noProof/>
            <w:webHidden/>
          </w:rPr>
          <w:fldChar w:fldCharType="separate"/>
        </w:r>
        <w:r w:rsidR="00E66538">
          <w:rPr>
            <w:noProof/>
            <w:webHidden/>
          </w:rPr>
          <w:t>7</w:t>
        </w:r>
        <w:r w:rsidR="00E66538">
          <w:rPr>
            <w:noProof/>
            <w:webHidden/>
          </w:rPr>
          <w:fldChar w:fldCharType="end"/>
        </w:r>
      </w:hyperlink>
    </w:p>
    <w:p w:rsidR="00E66538" w:rsidRDefault="00BB1606">
      <w:pPr>
        <w:pStyle w:val="TOC3"/>
        <w:rPr>
          <w:rFonts w:asciiTheme="minorHAnsi" w:eastAsiaTheme="minorEastAsia" w:hAnsiTheme="minorHAnsi" w:cstheme="minorBidi"/>
          <w:b w:val="0"/>
          <w:noProof/>
          <w:sz w:val="22"/>
          <w:szCs w:val="22"/>
        </w:rPr>
      </w:pPr>
      <w:hyperlink w:anchor="_Toc398548376" w:history="1">
        <w:r w:rsidR="00E66538" w:rsidRPr="00BF583D">
          <w:rPr>
            <w:rStyle w:val="Hyperlink"/>
            <w:noProof/>
          </w:rPr>
          <w:t>2.5.7.</w:t>
        </w:r>
        <w:r w:rsidR="00E66538">
          <w:rPr>
            <w:rFonts w:asciiTheme="minorHAnsi" w:eastAsiaTheme="minorEastAsia" w:hAnsiTheme="minorHAnsi" w:cstheme="minorBidi"/>
            <w:b w:val="0"/>
            <w:noProof/>
            <w:sz w:val="22"/>
            <w:szCs w:val="22"/>
          </w:rPr>
          <w:tab/>
        </w:r>
        <w:r w:rsidR="00E66538" w:rsidRPr="00BF583D">
          <w:rPr>
            <w:rStyle w:val="Hyperlink"/>
            <w:noProof/>
          </w:rPr>
          <w:t>Single Sign-on Requirement</w:t>
        </w:r>
        <w:r w:rsidR="00E66538">
          <w:rPr>
            <w:noProof/>
            <w:webHidden/>
          </w:rPr>
          <w:tab/>
        </w:r>
        <w:r w:rsidR="00E66538">
          <w:rPr>
            <w:noProof/>
            <w:webHidden/>
          </w:rPr>
          <w:fldChar w:fldCharType="begin"/>
        </w:r>
        <w:r w:rsidR="00E66538">
          <w:rPr>
            <w:noProof/>
            <w:webHidden/>
          </w:rPr>
          <w:instrText xml:space="preserve"> PAGEREF _Toc398548376 \h </w:instrText>
        </w:r>
        <w:r w:rsidR="00E66538">
          <w:rPr>
            <w:noProof/>
            <w:webHidden/>
          </w:rPr>
        </w:r>
        <w:r w:rsidR="00E66538">
          <w:rPr>
            <w:noProof/>
            <w:webHidden/>
          </w:rPr>
          <w:fldChar w:fldCharType="separate"/>
        </w:r>
        <w:r w:rsidR="00E66538">
          <w:rPr>
            <w:noProof/>
            <w:webHidden/>
          </w:rPr>
          <w:t>8</w:t>
        </w:r>
        <w:r w:rsidR="00E66538">
          <w:rPr>
            <w:noProof/>
            <w:webHidden/>
          </w:rPr>
          <w:fldChar w:fldCharType="end"/>
        </w:r>
      </w:hyperlink>
    </w:p>
    <w:p w:rsidR="00E66538" w:rsidRDefault="00BB1606">
      <w:pPr>
        <w:pStyle w:val="TOC3"/>
        <w:rPr>
          <w:rFonts w:asciiTheme="minorHAnsi" w:eastAsiaTheme="minorEastAsia" w:hAnsiTheme="minorHAnsi" w:cstheme="minorBidi"/>
          <w:b w:val="0"/>
          <w:noProof/>
          <w:sz w:val="22"/>
          <w:szCs w:val="22"/>
        </w:rPr>
      </w:pPr>
      <w:hyperlink w:anchor="_Toc398548377" w:history="1">
        <w:r w:rsidR="00E66538" w:rsidRPr="00BF583D">
          <w:rPr>
            <w:rStyle w:val="Hyperlink"/>
            <w:noProof/>
          </w:rPr>
          <w:t>2.5.8.</w:t>
        </w:r>
        <w:r w:rsidR="00E66538">
          <w:rPr>
            <w:rFonts w:asciiTheme="minorHAnsi" w:eastAsiaTheme="minorEastAsia" w:hAnsiTheme="minorHAnsi" w:cstheme="minorBidi"/>
            <w:b w:val="0"/>
            <w:noProof/>
            <w:sz w:val="22"/>
            <w:szCs w:val="22"/>
          </w:rPr>
          <w:tab/>
        </w:r>
        <w:r w:rsidR="00E66538" w:rsidRPr="00BF583D">
          <w:rPr>
            <w:rStyle w:val="Hyperlink"/>
            <w:noProof/>
          </w:rPr>
          <w:t>Requirement for Use of Enterprise Portals</w:t>
        </w:r>
        <w:r w:rsidR="00E66538">
          <w:rPr>
            <w:noProof/>
            <w:webHidden/>
          </w:rPr>
          <w:tab/>
        </w:r>
        <w:r w:rsidR="00E66538">
          <w:rPr>
            <w:noProof/>
            <w:webHidden/>
          </w:rPr>
          <w:fldChar w:fldCharType="begin"/>
        </w:r>
        <w:r w:rsidR="00E66538">
          <w:rPr>
            <w:noProof/>
            <w:webHidden/>
          </w:rPr>
          <w:instrText xml:space="preserve"> PAGEREF _Toc398548377 \h </w:instrText>
        </w:r>
        <w:r w:rsidR="00E66538">
          <w:rPr>
            <w:noProof/>
            <w:webHidden/>
          </w:rPr>
        </w:r>
        <w:r w:rsidR="00E66538">
          <w:rPr>
            <w:noProof/>
            <w:webHidden/>
          </w:rPr>
          <w:fldChar w:fldCharType="separate"/>
        </w:r>
        <w:r w:rsidR="00E66538">
          <w:rPr>
            <w:noProof/>
            <w:webHidden/>
          </w:rPr>
          <w:t>8</w:t>
        </w:r>
        <w:r w:rsidR="00E66538">
          <w:rPr>
            <w:noProof/>
            <w:webHidden/>
          </w:rPr>
          <w:fldChar w:fldCharType="end"/>
        </w:r>
      </w:hyperlink>
    </w:p>
    <w:p w:rsidR="00E66538" w:rsidRDefault="00BB1606">
      <w:pPr>
        <w:pStyle w:val="TOC3"/>
        <w:rPr>
          <w:rFonts w:asciiTheme="minorHAnsi" w:eastAsiaTheme="minorEastAsia" w:hAnsiTheme="minorHAnsi" w:cstheme="minorBidi"/>
          <w:b w:val="0"/>
          <w:noProof/>
          <w:sz w:val="22"/>
          <w:szCs w:val="22"/>
        </w:rPr>
      </w:pPr>
      <w:hyperlink w:anchor="_Toc398548378" w:history="1">
        <w:r w:rsidR="00E66538" w:rsidRPr="00BF583D">
          <w:rPr>
            <w:rStyle w:val="Hyperlink"/>
            <w:noProof/>
          </w:rPr>
          <w:t>2.5.9.</w:t>
        </w:r>
        <w:r w:rsidR="00E66538">
          <w:rPr>
            <w:rFonts w:asciiTheme="minorHAnsi" w:eastAsiaTheme="minorEastAsia" w:hAnsiTheme="minorHAnsi" w:cstheme="minorBidi"/>
            <w:b w:val="0"/>
            <w:noProof/>
            <w:sz w:val="22"/>
            <w:szCs w:val="22"/>
          </w:rPr>
          <w:tab/>
        </w:r>
        <w:r w:rsidR="00E66538" w:rsidRPr="00BF583D">
          <w:rPr>
            <w:rStyle w:val="Hyperlink"/>
            <w:noProof/>
          </w:rPr>
          <w:t>Special Device Requirements</w:t>
        </w:r>
        <w:r w:rsidR="00E66538">
          <w:rPr>
            <w:noProof/>
            <w:webHidden/>
          </w:rPr>
          <w:tab/>
        </w:r>
        <w:r w:rsidR="00E66538">
          <w:rPr>
            <w:noProof/>
            <w:webHidden/>
          </w:rPr>
          <w:fldChar w:fldCharType="begin"/>
        </w:r>
        <w:r w:rsidR="00E66538">
          <w:rPr>
            <w:noProof/>
            <w:webHidden/>
          </w:rPr>
          <w:instrText xml:space="preserve"> PAGEREF _Toc398548378 \h </w:instrText>
        </w:r>
        <w:r w:rsidR="00E66538">
          <w:rPr>
            <w:noProof/>
            <w:webHidden/>
          </w:rPr>
        </w:r>
        <w:r w:rsidR="00E66538">
          <w:rPr>
            <w:noProof/>
            <w:webHidden/>
          </w:rPr>
          <w:fldChar w:fldCharType="separate"/>
        </w:r>
        <w:r w:rsidR="00E66538">
          <w:rPr>
            <w:noProof/>
            <w:webHidden/>
          </w:rPr>
          <w:t>8</w:t>
        </w:r>
        <w:r w:rsidR="00E66538">
          <w:rPr>
            <w:noProof/>
            <w:webHidden/>
          </w:rPr>
          <w:fldChar w:fldCharType="end"/>
        </w:r>
      </w:hyperlink>
    </w:p>
    <w:p w:rsidR="00E66538" w:rsidRDefault="00BB1606">
      <w:pPr>
        <w:pStyle w:val="TOC2"/>
        <w:rPr>
          <w:rFonts w:asciiTheme="minorHAnsi" w:eastAsiaTheme="minorEastAsia" w:hAnsiTheme="minorHAnsi" w:cstheme="minorBidi"/>
          <w:b w:val="0"/>
          <w:noProof/>
          <w:sz w:val="22"/>
          <w:szCs w:val="22"/>
        </w:rPr>
      </w:pPr>
      <w:hyperlink w:anchor="_Toc398548379" w:history="1">
        <w:r w:rsidR="00E66538" w:rsidRPr="00BF583D">
          <w:rPr>
            <w:rStyle w:val="Hyperlink"/>
            <w:noProof/>
          </w:rPr>
          <w:t>2.6.</w:t>
        </w:r>
        <w:r w:rsidR="00E66538">
          <w:rPr>
            <w:rFonts w:asciiTheme="minorHAnsi" w:eastAsiaTheme="minorEastAsia" w:hAnsiTheme="minorHAnsi" w:cstheme="minorBidi"/>
            <w:b w:val="0"/>
            <w:noProof/>
            <w:sz w:val="22"/>
            <w:szCs w:val="22"/>
          </w:rPr>
          <w:tab/>
        </w:r>
        <w:r w:rsidR="00E66538" w:rsidRPr="00BF583D">
          <w:rPr>
            <w:rStyle w:val="Hyperlink"/>
            <w:noProof/>
          </w:rPr>
          <w:t>Legacy System Retirement</w:t>
        </w:r>
        <w:r w:rsidR="00E66538">
          <w:rPr>
            <w:noProof/>
            <w:webHidden/>
          </w:rPr>
          <w:tab/>
        </w:r>
        <w:r w:rsidR="00E66538">
          <w:rPr>
            <w:noProof/>
            <w:webHidden/>
          </w:rPr>
          <w:fldChar w:fldCharType="begin"/>
        </w:r>
        <w:r w:rsidR="00E66538">
          <w:rPr>
            <w:noProof/>
            <w:webHidden/>
          </w:rPr>
          <w:instrText xml:space="preserve"> PAGEREF _Toc398548379 \h </w:instrText>
        </w:r>
        <w:r w:rsidR="00E66538">
          <w:rPr>
            <w:noProof/>
            <w:webHidden/>
          </w:rPr>
        </w:r>
        <w:r w:rsidR="00E66538">
          <w:rPr>
            <w:noProof/>
            <w:webHidden/>
          </w:rPr>
          <w:fldChar w:fldCharType="separate"/>
        </w:r>
        <w:r w:rsidR="00E66538">
          <w:rPr>
            <w:noProof/>
            <w:webHidden/>
          </w:rPr>
          <w:t>8</w:t>
        </w:r>
        <w:r w:rsidR="00E66538">
          <w:rPr>
            <w:noProof/>
            <w:webHidden/>
          </w:rPr>
          <w:fldChar w:fldCharType="end"/>
        </w:r>
      </w:hyperlink>
    </w:p>
    <w:p w:rsidR="00E66538" w:rsidRDefault="00BB1606">
      <w:pPr>
        <w:pStyle w:val="TOC1"/>
        <w:rPr>
          <w:rFonts w:asciiTheme="minorHAnsi" w:eastAsiaTheme="minorEastAsia" w:hAnsiTheme="minorHAnsi" w:cstheme="minorBidi"/>
          <w:b w:val="0"/>
          <w:noProof/>
          <w:sz w:val="22"/>
          <w:szCs w:val="22"/>
        </w:rPr>
      </w:pPr>
      <w:hyperlink w:anchor="_Toc398548380" w:history="1">
        <w:r w:rsidR="00E66538" w:rsidRPr="00BF583D">
          <w:rPr>
            <w:rStyle w:val="Hyperlink"/>
            <w:noProof/>
          </w:rPr>
          <w:t>3.</w:t>
        </w:r>
        <w:r w:rsidR="00E66538">
          <w:rPr>
            <w:rFonts w:asciiTheme="minorHAnsi" w:eastAsiaTheme="minorEastAsia" w:hAnsiTheme="minorHAnsi" w:cstheme="minorBidi"/>
            <w:b w:val="0"/>
            <w:noProof/>
            <w:sz w:val="22"/>
            <w:szCs w:val="22"/>
          </w:rPr>
          <w:tab/>
        </w:r>
        <w:r w:rsidR="00E66538" w:rsidRPr="00BF583D">
          <w:rPr>
            <w:rStyle w:val="Hyperlink"/>
            <w:noProof/>
          </w:rPr>
          <w:t>Conceptual Design</w:t>
        </w:r>
        <w:r w:rsidR="00E66538">
          <w:rPr>
            <w:noProof/>
            <w:webHidden/>
          </w:rPr>
          <w:tab/>
        </w:r>
        <w:r w:rsidR="00E66538">
          <w:rPr>
            <w:noProof/>
            <w:webHidden/>
          </w:rPr>
          <w:fldChar w:fldCharType="begin"/>
        </w:r>
        <w:r w:rsidR="00E66538">
          <w:rPr>
            <w:noProof/>
            <w:webHidden/>
          </w:rPr>
          <w:instrText xml:space="preserve"> PAGEREF _Toc398548380 \h </w:instrText>
        </w:r>
        <w:r w:rsidR="00E66538">
          <w:rPr>
            <w:noProof/>
            <w:webHidden/>
          </w:rPr>
        </w:r>
        <w:r w:rsidR="00E66538">
          <w:rPr>
            <w:noProof/>
            <w:webHidden/>
          </w:rPr>
          <w:fldChar w:fldCharType="separate"/>
        </w:r>
        <w:r w:rsidR="00E66538">
          <w:rPr>
            <w:noProof/>
            <w:webHidden/>
          </w:rPr>
          <w:t>9</w:t>
        </w:r>
        <w:r w:rsidR="00E66538">
          <w:rPr>
            <w:noProof/>
            <w:webHidden/>
          </w:rPr>
          <w:fldChar w:fldCharType="end"/>
        </w:r>
      </w:hyperlink>
    </w:p>
    <w:p w:rsidR="00E66538" w:rsidRDefault="00BB1606">
      <w:pPr>
        <w:pStyle w:val="TOC2"/>
        <w:rPr>
          <w:rFonts w:asciiTheme="minorHAnsi" w:eastAsiaTheme="minorEastAsia" w:hAnsiTheme="minorHAnsi" w:cstheme="minorBidi"/>
          <w:b w:val="0"/>
          <w:noProof/>
          <w:sz w:val="22"/>
          <w:szCs w:val="22"/>
        </w:rPr>
      </w:pPr>
      <w:hyperlink w:anchor="_Toc398548381" w:history="1">
        <w:r w:rsidR="00E66538" w:rsidRPr="00BF583D">
          <w:rPr>
            <w:rStyle w:val="Hyperlink"/>
            <w:noProof/>
          </w:rPr>
          <w:t>3.1.</w:t>
        </w:r>
        <w:r w:rsidR="00E66538">
          <w:rPr>
            <w:rFonts w:asciiTheme="minorHAnsi" w:eastAsiaTheme="minorEastAsia" w:hAnsiTheme="minorHAnsi" w:cstheme="minorBidi"/>
            <w:b w:val="0"/>
            <w:noProof/>
            <w:sz w:val="22"/>
            <w:szCs w:val="22"/>
          </w:rPr>
          <w:tab/>
        </w:r>
        <w:r w:rsidR="00E66538" w:rsidRPr="00BF583D">
          <w:rPr>
            <w:rStyle w:val="Hyperlink"/>
            <w:noProof/>
          </w:rPr>
          <w:t>Conceptual Application Design</w:t>
        </w:r>
        <w:r w:rsidR="00E66538">
          <w:rPr>
            <w:noProof/>
            <w:webHidden/>
          </w:rPr>
          <w:tab/>
        </w:r>
        <w:r w:rsidR="00E66538">
          <w:rPr>
            <w:noProof/>
            <w:webHidden/>
          </w:rPr>
          <w:fldChar w:fldCharType="begin"/>
        </w:r>
        <w:r w:rsidR="00E66538">
          <w:rPr>
            <w:noProof/>
            <w:webHidden/>
          </w:rPr>
          <w:instrText xml:space="preserve"> PAGEREF _Toc398548381 \h </w:instrText>
        </w:r>
        <w:r w:rsidR="00E66538">
          <w:rPr>
            <w:noProof/>
            <w:webHidden/>
          </w:rPr>
        </w:r>
        <w:r w:rsidR="00E66538">
          <w:rPr>
            <w:noProof/>
            <w:webHidden/>
          </w:rPr>
          <w:fldChar w:fldCharType="separate"/>
        </w:r>
        <w:r w:rsidR="00E66538">
          <w:rPr>
            <w:noProof/>
            <w:webHidden/>
          </w:rPr>
          <w:t>9</w:t>
        </w:r>
        <w:r w:rsidR="00E66538">
          <w:rPr>
            <w:noProof/>
            <w:webHidden/>
          </w:rPr>
          <w:fldChar w:fldCharType="end"/>
        </w:r>
      </w:hyperlink>
    </w:p>
    <w:p w:rsidR="00E66538" w:rsidRDefault="00BB1606">
      <w:pPr>
        <w:pStyle w:val="TOC3"/>
        <w:rPr>
          <w:rFonts w:asciiTheme="minorHAnsi" w:eastAsiaTheme="minorEastAsia" w:hAnsiTheme="minorHAnsi" w:cstheme="minorBidi"/>
          <w:b w:val="0"/>
          <w:noProof/>
          <w:sz w:val="22"/>
          <w:szCs w:val="22"/>
        </w:rPr>
      </w:pPr>
      <w:hyperlink w:anchor="_Toc398548382" w:history="1">
        <w:r w:rsidR="00E66538" w:rsidRPr="00BF583D">
          <w:rPr>
            <w:rStyle w:val="Hyperlink"/>
            <w:noProof/>
          </w:rPr>
          <w:t>3.1.1.</w:t>
        </w:r>
        <w:r w:rsidR="00E66538">
          <w:rPr>
            <w:rFonts w:asciiTheme="minorHAnsi" w:eastAsiaTheme="minorEastAsia" w:hAnsiTheme="minorHAnsi" w:cstheme="minorBidi"/>
            <w:b w:val="0"/>
            <w:noProof/>
            <w:sz w:val="22"/>
            <w:szCs w:val="22"/>
          </w:rPr>
          <w:tab/>
        </w:r>
        <w:r w:rsidR="00E66538" w:rsidRPr="00BF583D">
          <w:rPr>
            <w:rStyle w:val="Hyperlink"/>
            <w:noProof/>
          </w:rPr>
          <w:t>Application Context</w:t>
        </w:r>
        <w:r w:rsidR="00E66538">
          <w:rPr>
            <w:noProof/>
            <w:webHidden/>
          </w:rPr>
          <w:tab/>
        </w:r>
        <w:r w:rsidR="00E66538">
          <w:rPr>
            <w:noProof/>
            <w:webHidden/>
          </w:rPr>
          <w:fldChar w:fldCharType="begin"/>
        </w:r>
        <w:r w:rsidR="00E66538">
          <w:rPr>
            <w:noProof/>
            <w:webHidden/>
          </w:rPr>
          <w:instrText xml:space="preserve"> PAGEREF _Toc398548382 \h </w:instrText>
        </w:r>
        <w:r w:rsidR="00E66538">
          <w:rPr>
            <w:noProof/>
            <w:webHidden/>
          </w:rPr>
        </w:r>
        <w:r w:rsidR="00E66538">
          <w:rPr>
            <w:noProof/>
            <w:webHidden/>
          </w:rPr>
          <w:fldChar w:fldCharType="separate"/>
        </w:r>
        <w:r w:rsidR="00E66538">
          <w:rPr>
            <w:noProof/>
            <w:webHidden/>
          </w:rPr>
          <w:t>9</w:t>
        </w:r>
        <w:r w:rsidR="00E66538">
          <w:rPr>
            <w:noProof/>
            <w:webHidden/>
          </w:rPr>
          <w:fldChar w:fldCharType="end"/>
        </w:r>
      </w:hyperlink>
    </w:p>
    <w:p w:rsidR="00E66538" w:rsidRDefault="00BB1606">
      <w:pPr>
        <w:pStyle w:val="TOC3"/>
        <w:rPr>
          <w:rFonts w:asciiTheme="minorHAnsi" w:eastAsiaTheme="minorEastAsia" w:hAnsiTheme="minorHAnsi" w:cstheme="minorBidi"/>
          <w:b w:val="0"/>
          <w:noProof/>
          <w:sz w:val="22"/>
          <w:szCs w:val="22"/>
        </w:rPr>
      </w:pPr>
      <w:hyperlink w:anchor="_Toc398548383" w:history="1">
        <w:r w:rsidR="00E66538" w:rsidRPr="00BF583D">
          <w:rPr>
            <w:rStyle w:val="Hyperlink"/>
            <w:rFonts w:eastAsia="Times"/>
            <w:noProof/>
          </w:rPr>
          <w:t>3.1.2.</w:t>
        </w:r>
        <w:r w:rsidR="00E66538">
          <w:rPr>
            <w:rFonts w:asciiTheme="minorHAnsi" w:eastAsiaTheme="minorEastAsia" w:hAnsiTheme="minorHAnsi" w:cstheme="minorBidi"/>
            <w:b w:val="0"/>
            <w:noProof/>
            <w:sz w:val="22"/>
            <w:szCs w:val="22"/>
          </w:rPr>
          <w:tab/>
        </w:r>
        <w:r w:rsidR="00E66538" w:rsidRPr="00BF583D">
          <w:rPr>
            <w:rStyle w:val="Hyperlink"/>
            <w:rFonts w:eastAsia="Times"/>
            <w:noProof/>
          </w:rPr>
          <w:t>High-Level Application Design</w:t>
        </w:r>
        <w:r w:rsidR="00E66538">
          <w:rPr>
            <w:noProof/>
            <w:webHidden/>
          </w:rPr>
          <w:tab/>
        </w:r>
        <w:r w:rsidR="00E66538">
          <w:rPr>
            <w:noProof/>
            <w:webHidden/>
          </w:rPr>
          <w:fldChar w:fldCharType="begin"/>
        </w:r>
        <w:r w:rsidR="00E66538">
          <w:rPr>
            <w:noProof/>
            <w:webHidden/>
          </w:rPr>
          <w:instrText xml:space="preserve"> PAGEREF _Toc398548383 \h </w:instrText>
        </w:r>
        <w:r w:rsidR="00E66538">
          <w:rPr>
            <w:noProof/>
            <w:webHidden/>
          </w:rPr>
        </w:r>
        <w:r w:rsidR="00E66538">
          <w:rPr>
            <w:noProof/>
            <w:webHidden/>
          </w:rPr>
          <w:fldChar w:fldCharType="separate"/>
        </w:r>
        <w:r w:rsidR="00E66538">
          <w:rPr>
            <w:noProof/>
            <w:webHidden/>
          </w:rPr>
          <w:t>11</w:t>
        </w:r>
        <w:r w:rsidR="00E66538">
          <w:rPr>
            <w:noProof/>
            <w:webHidden/>
          </w:rPr>
          <w:fldChar w:fldCharType="end"/>
        </w:r>
      </w:hyperlink>
    </w:p>
    <w:p w:rsidR="00E66538" w:rsidRDefault="00BB1606">
      <w:pPr>
        <w:pStyle w:val="TOC3"/>
        <w:rPr>
          <w:rFonts w:asciiTheme="minorHAnsi" w:eastAsiaTheme="minorEastAsia" w:hAnsiTheme="minorHAnsi" w:cstheme="minorBidi"/>
          <w:b w:val="0"/>
          <w:noProof/>
          <w:sz w:val="22"/>
          <w:szCs w:val="22"/>
        </w:rPr>
      </w:pPr>
      <w:hyperlink w:anchor="_Toc398548384" w:history="1">
        <w:r w:rsidR="00E66538" w:rsidRPr="00BF583D">
          <w:rPr>
            <w:rStyle w:val="Hyperlink"/>
            <w:noProof/>
          </w:rPr>
          <w:t>3.1.3.</w:t>
        </w:r>
        <w:r w:rsidR="00E66538">
          <w:rPr>
            <w:rFonts w:asciiTheme="minorHAnsi" w:eastAsiaTheme="minorEastAsia" w:hAnsiTheme="minorHAnsi" w:cstheme="minorBidi"/>
            <w:b w:val="0"/>
            <w:noProof/>
            <w:sz w:val="22"/>
            <w:szCs w:val="22"/>
          </w:rPr>
          <w:tab/>
        </w:r>
        <w:r w:rsidR="00E66538" w:rsidRPr="00BF583D">
          <w:rPr>
            <w:rStyle w:val="Hyperlink"/>
            <w:noProof/>
          </w:rPr>
          <w:t>Application Locations</w:t>
        </w:r>
        <w:r w:rsidR="00E66538">
          <w:rPr>
            <w:noProof/>
            <w:webHidden/>
          </w:rPr>
          <w:tab/>
        </w:r>
        <w:r w:rsidR="00E66538">
          <w:rPr>
            <w:noProof/>
            <w:webHidden/>
          </w:rPr>
          <w:fldChar w:fldCharType="begin"/>
        </w:r>
        <w:r w:rsidR="00E66538">
          <w:rPr>
            <w:noProof/>
            <w:webHidden/>
          </w:rPr>
          <w:instrText xml:space="preserve"> PAGEREF _Toc398548384 \h </w:instrText>
        </w:r>
        <w:r w:rsidR="00E66538">
          <w:rPr>
            <w:noProof/>
            <w:webHidden/>
          </w:rPr>
        </w:r>
        <w:r w:rsidR="00E66538">
          <w:rPr>
            <w:noProof/>
            <w:webHidden/>
          </w:rPr>
          <w:fldChar w:fldCharType="separate"/>
        </w:r>
        <w:r w:rsidR="00E66538">
          <w:rPr>
            <w:noProof/>
            <w:webHidden/>
          </w:rPr>
          <w:t>12</w:t>
        </w:r>
        <w:r w:rsidR="00E66538">
          <w:rPr>
            <w:noProof/>
            <w:webHidden/>
          </w:rPr>
          <w:fldChar w:fldCharType="end"/>
        </w:r>
      </w:hyperlink>
    </w:p>
    <w:p w:rsidR="00E66538" w:rsidRDefault="00BB1606">
      <w:pPr>
        <w:pStyle w:val="TOC2"/>
        <w:rPr>
          <w:rFonts w:asciiTheme="minorHAnsi" w:eastAsiaTheme="minorEastAsia" w:hAnsiTheme="minorHAnsi" w:cstheme="minorBidi"/>
          <w:b w:val="0"/>
          <w:noProof/>
          <w:sz w:val="22"/>
          <w:szCs w:val="22"/>
        </w:rPr>
      </w:pPr>
      <w:hyperlink w:anchor="_Toc398548385" w:history="1">
        <w:r w:rsidR="00E66538" w:rsidRPr="00BF583D">
          <w:rPr>
            <w:rStyle w:val="Hyperlink"/>
            <w:rFonts w:eastAsia="Times"/>
            <w:noProof/>
            <w:snapToGrid w:val="0"/>
          </w:rPr>
          <w:t>3.2.</w:t>
        </w:r>
        <w:r w:rsidR="00E66538">
          <w:rPr>
            <w:rFonts w:asciiTheme="minorHAnsi" w:eastAsiaTheme="minorEastAsia" w:hAnsiTheme="minorHAnsi" w:cstheme="minorBidi"/>
            <w:b w:val="0"/>
            <w:noProof/>
            <w:sz w:val="22"/>
            <w:szCs w:val="22"/>
          </w:rPr>
          <w:tab/>
        </w:r>
        <w:r w:rsidR="00E66538" w:rsidRPr="00BF583D">
          <w:rPr>
            <w:rStyle w:val="Hyperlink"/>
            <w:rFonts w:eastAsia="Times"/>
            <w:noProof/>
          </w:rPr>
          <w:t>Conceptual</w:t>
        </w:r>
        <w:r w:rsidR="00E66538" w:rsidRPr="00BF583D">
          <w:rPr>
            <w:rStyle w:val="Hyperlink"/>
            <w:rFonts w:eastAsia="Times"/>
            <w:noProof/>
            <w:snapToGrid w:val="0"/>
          </w:rPr>
          <w:t xml:space="preserve"> Data Design</w:t>
        </w:r>
        <w:r w:rsidR="00E66538">
          <w:rPr>
            <w:noProof/>
            <w:webHidden/>
          </w:rPr>
          <w:tab/>
        </w:r>
        <w:r w:rsidR="00E66538">
          <w:rPr>
            <w:noProof/>
            <w:webHidden/>
          </w:rPr>
          <w:fldChar w:fldCharType="begin"/>
        </w:r>
        <w:r w:rsidR="00E66538">
          <w:rPr>
            <w:noProof/>
            <w:webHidden/>
          </w:rPr>
          <w:instrText xml:space="preserve"> PAGEREF _Toc398548385 \h </w:instrText>
        </w:r>
        <w:r w:rsidR="00E66538">
          <w:rPr>
            <w:noProof/>
            <w:webHidden/>
          </w:rPr>
        </w:r>
        <w:r w:rsidR="00E66538">
          <w:rPr>
            <w:noProof/>
            <w:webHidden/>
          </w:rPr>
          <w:fldChar w:fldCharType="separate"/>
        </w:r>
        <w:r w:rsidR="00E66538">
          <w:rPr>
            <w:noProof/>
            <w:webHidden/>
          </w:rPr>
          <w:t>13</w:t>
        </w:r>
        <w:r w:rsidR="00E66538">
          <w:rPr>
            <w:noProof/>
            <w:webHidden/>
          </w:rPr>
          <w:fldChar w:fldCharType="end"/>
        </w:r>
      </w:hyperlink>
    </w:p>
    <w:p w:rsidR="00E66538" w:rsidRDefault="00BB1606">
      <w:pPr>
        <w:pStyle w:val="TOC3"/>
        <w:rPr>
          <w:rFonts w:asciiTheme="minorHAnsi" w:eastAsiaTheme="minorEastAsia" w:hAnsiTheme="minorHAnsi" w:cstheme="minorBidi"/>
          <w:b w:val="0"/>
          <w:noProof/>
          <w:sz w:val="22"/>
          <w:szCs w:val="22"/>
        </w:rPr>
      </w:pPr>
      <w:hyperlink w:anchor="_Toc398548386" w:history="1">
        <w:r w:rsidR="00E66538" w:rsidRPr="00BF583D">
          <w:rPr>
            <w:rStyle w:val="Hyperlink"/>
            <w:rFonts w:eastAsia="Times"/>
            <w:noProof/>
          </w:rPr>
          <w:t>3.2.1.</w:t>
        </w:r>
        <w:r w:rsidR="00E66538">
          <w:rPr>
            <w:rFonts w:asciiTheme="minorHAnsi" w:eastAsiaTheme="minorEastAsia" w:hAnsiTheme="minorHAnsi" w:cstheme="minorBidi"/>
            <w:b w:val="0"/>
            <w:noProof/>
            <w:sz w:val="22"/>
            <w:szCs w:val="22"/>
          </w:rPr>
          <w:tab/>
        </w:r>
        <w:r w:rsidR="00E66538" w:rsidRPr="00BF583D">
          <w:rPr>
            <w:rStyle w:val="Hyperlink"/>
            <w:rFonts w:eastAsia="Times"/>
            <w:noProof/>
          </w:rPr>
          <w:t>Project Conceptual Data Model</w:t>
        </w:r>
        <w:r w:rsidR="00E66538">
          <w:rPr>
            <w:noProof/>
            <w:webHidden/>
          </w:rPr>
          <w:tab/>
        </w:r>
        <w:r w:rsidR="00E66538">
          <w:rPr>
            <w:noProof/>
            <w:webHidden/>
          </w:rPr>
          <w:fldChar w:fldCharType="begin"/>
        </w:r>
        <w:r w:rsidR="00E66538">
          <w:rPr>
            <w:noProof/>
            <w:webHidden/>
          </w:rPr>
          <w:instrText xml:space="preserve"> PAGEREF _Toc398548386 \h </w:instrText>
        </w:r>
        <w:r w:rsidR="00E66538">
          <w:rPr>
            <w:noProof/>
            <w:webHidden/>
          </w:rPr>
        </w:r>
        <w:r w:rsidR="00E66538">
          <w:rPr>
            <w:noProof/>
            <w:webHidden/>
          </w:rPr>
          <w:fldChar w:fldCharType="separate"/>
        </w:r>
        <w:r w:rsidR="00E66538">
          <w:rPr>
            <w:noProof/>
            <w:webHidden/>
          </w:rPr>
          <w:t>13</w:t>
        </w:r>
        <w:r w:rsidR="00E66538">
          <w:rPr>
            <w:noProof/>
            <w:webHidden/>
          </w:rPr>
          <w:fldChar w:fldCharType="end"/>
        </w:r>
      </w:hyperlink>
    </w:p>
    <w:p w:rsidR="00E66538" w:rsidRDefault="00BB1606">
      <w:pPr>
        <w:pStyle w:val="TOC3"/>
        <w:rPr>
          <w:rFonts w:asciiTheme="minorHAnsi" w:eastAsiaTheme="minorEastAsia" w:hAnsiTheme="minorHAnsi" w:cstheme="minorBidi"/>
          <w:b w:val="0"/>
          <w:noProof/>
          <w:sz w:val="22"/>
          <w:szCs w:val="22"/>
        </w:rPr>
      </w:pPr>
      <w:hyperlink w:anchor="_Toc398548387" w:history="1">
        <w:r w:rsidR="00E66538" w:rsidRPr="00BF583D">
          <w:rPr>
            <w:rStyle w:val="Hyperlink"/>
            <w:noProof/>
          </w:rPr>
          <w:t>3.2.2.</w:t>
        </w:r>
        <w:r w:rsidR="00E66538">
          <w:rPr>
            <w:rFonts w:asciiTheme="minorHAnsi" w:eastAsiaTheme="minorEastAsia" w:hAnsiTheme="minorHAnsi" w:cstheme="minorBidi"/>
            <w:b w:val="0"/>
            <w:noProof/>
            <w:sz w:val="22"/>
            <w:szCs w:val="22"/>
          </w:rPr>
          <w:tab/>
        </w:r>
        <w:r w:rsidR="00E66538" w:rsidRPr="00BF583D">
          <w:rPr>
            <w:rStyle w:val="Hyperlink"/>
            <w:noProof/>
          </w:rPr>
          <w:t>Database Information</w:t>
        </w:r>
        <w:r w:rsidR="00E66538">
          <w:rPr>
            <w:noProof/>
            <w:webHidden/>
          </w:rPr>
          <w:tab/>
        </w:r>
        <w:r w:rsidR="00E66538">
          <w:rPr>
            <w:noProof/>
            <w:webHidden/>
          </w:rPr>
          <w:fldChar w:fldCharType="begin"/>
        </w:r>
        <w:r w:rsidR="00E66538">
          <w:rPr>
            <w:noProof/>
            <w:webHidden/>
          </w:rPr>
          <w:instrText xml:space="preserve"> PAGEREF _Toc398548387 \h </w:instrText>
        </w:r>
        <w:r w:rsidR="00E66538">
          <w:rPr>
            <w:noProof/>
            <w:webHidden/>
          </w:rPr>
        </w:r>
        <w:r w:rsidR="00E66538">
          <w:rPr>
            <w:noProof/>
            <w:webHidden/>
          </w:rPr>
          <w:fldChar w:fldCharType="separate"/>
        </w:r>
        <w:r w:rsidR="00E66538">
          <w:rPr>
            <w:noProof/>
            <w:webHidden/>
          </w:rPr>
          <w:t>13</w:t>
        </w:r>
        <w:r w:rsidR="00E66538">
          <w:rPr>
            <w:noProof/>
            <w:webHidden/>
          </w:rPr>
          <w:fldChar w:fldCharType="end"/>
        </w:r>
      </w:hyperlink>
    </w:p>
    <w:p w:rsidR="00E66538" w:rsidRDefault="00BB1606">
      <w:pPr>
        <w:pStyle w:val="TOC3"/>
        <w:rPr>
          <w:rFonts w:asciiTheme="minorHAnsi" w:eastAsiaTheme="minorEastAsia" w:hAnsiTheme="minorHAnsi" w:cstheme="minorBidi"/>
          <w:b w:val="0"/>
          <w:noProof/>
          <w:sz w:val="22"/>
          <w:szCs w:val="22"/>
        </w:rPr>
      </w:pPr>
      <w:hyperlink w:anchor="_Toc398548388" w:history="1">
        <w:r w:rsidR="00E66538" w:rsidRPr="00BF583D">
          <w:rPr>
            <w:rStyle w:val="Hyperlink"/>
            <w:rFonts w:eastAsia="Times"/>
            <w:noProof/>
          </w:rPr>
          <w:t>3.2.3.</w:t>
        </w:r>
        <w:r w:rsidR="00E66538">
          <w:rPr>
            <w:rFonts w:asciiTheme="minorHAnsi" w:eastAsiaTheme="minorEastAsia" w:hAnsiTheme="minorHAnsi" w:cstheme="minorBidi"/>
            <w:b w:val="0"/>
            <w:noProof/>
            <w:sz w:val="22"/>
            <w:szCs w:val="22"/>
          </w:rPr>
          <w:tab/>
        </w:r>
        <w:r w:rsidR="00E66538" w:rsidRPr="00BF583D">
          <w:rPr>
            <w:rStyle w:val="Hyperlink"/>
            <w:rFonts w:eastAsia="Times"/>
            <w:noProof/>
          </w:rPr>
          <w:t>User Interface Data Mapping</w:t>
        </w:r>
        <w:r w:rsidR="00E66538">
          <w:rPr>
            <w:noProof/>
            <w:webHidden/>
          </w:rPr>
          <w:tab/>
        </w:r>
        <w:r w:rsidR="00E66538">
          <w:rPr>
            <w:noProof/>
            <w:webHidden/>
          </w:rPr>
          <w:fldChar w:fldCharType="begin"/>
        </w:r>
        <w:r w:rsidR="00E66538">
          <w:rPr>
            <w:noProof/>
            <w:webHidden/>
          </w:rPr>
          <w:instrText xml:space="preserve"> PAGEREF _Toc398548388 \h </w:instrText>
        </w:r>
        <w:r w:rsidR="00E66538">
          <w:rPr>
            <w:noProof/>
            <w:webHidden/>
          </w:rPr>
        </w:r>
        <w:r w:rsidR="00E66538">
          <w:rPr>
            <w:noProof/>
            <w:webHidden/>
          </w:rPr>
          <w:fldChar w:fldCharType="separate"/>
        </w:r>
        <w:r w:rsidR="00E66538">
          <w:rPr>
            <w:noProof/>
            <w:webHidden/>
          </w:rPr>
          <w:t>13</w:t>
        </w:r>
        <w:r w:rsidR="00E66538">
          <w:rPr>
            <w:noProof/>
            <w:webHidden/>
          </w:rPr>
          <w:fldChar w:fldCharType="end"/>
        </w:r>
      </w:hyperlink>
    </w:p>
    <w:p w:rsidR="00E66538" w:rsidRDefault="00BB1606">
      <w:pPr>
        <w:pStyle w:val="TOC4"/>
        <w:tabs>
          <w:tab w:val="left" w:pos="1760"/>
          <w:tab w:val="right" w:leader="dot" w:pos="9350"/>
        </w:tabs>
        <w:rPr>
          <w:rFonts w:asciiTheme="minorHAnsi" w:eastAsiaTheme="minorEastAsia" w:hAnsiTheme="minorHAnsi" w:cstheme="minorBidi"/>
          <w:noProof/>
          <w:szCs w:val="22"/>
        </w:rPr>
      </w:pPr>
      <w:hyperlink w:anchor="_Toc398548389" w:history="1">
        <w:r w:rsidR="00E66538" w:rsidRPr="00BF583D">
          <w:rPr>
            <w:rStyle w:val="Hyperlink"/>
            <w:noProof/>
          </w:rPr>
          <w:t>3.2.3.1.</w:t>
        </w:r>
        <w:r w:rsidR="00E66538">
          <w:rPr>
            <w:rFonts w:asciiTheme="minorHAnsi" w:eastAsiaTheme="minorEastAsia" w:hAnsiTheme="minorHAnsi" w:cstheme="minorBidi"/>
            <w:noProof/>
            <w:szCs w:val="22"/>
          </w:rPr>
          <w:tab/>
        </w:r>
        <w:r w:rsidR="00E66538" w:rsidRPr="00BF583D">
          <w:rPr>
            <w:rStyle w:val="Hyperlink"/>
            <w:noProof/>
          </w:rPr>
          <w:t>Application Screen Interface</w:t>
        </w:r>
        <w:r w:rsidR="00E66538">
          <w:rPr>
            <w:noProof/>
            <w:webHidden/>
          </w:rPr>
          <w:tab/>
        </w:r>
        <w:r w:rsidR="00E66538">
          <w:rPr>
            <w:noProof/>
            <w:webHidden/>
          </w:rPr>
          <w:fldChar w:fldCharType="begin"/>
        </w:r>
        <w:r w:rsidR="00E66538">
          <w:rPr>
            <w:noProof/>
            <w:webHidden/>
          </w:rPr>
          <w:instrText xml:space="preserve"> PAGEREF _Toc398548389 \h </w:instrText>
        </w:r>
        <w:r w:rsidR="00E66538">
          <w:rPr>
            <w:noProof/>
            <w:webHidden/>
          </w:rPr>
        </w:r>
        <w:r w:rsidR="00E66538">
          <w:rPr>
            <w:noProof/>
            <w:webHidden/>
          </w:rPr>
          <w:fldChar w:fldCharType="separate"/>
        </w:r>
        <w:r w:rsidR="00E66538">
          <w:rPr>
            <w:noProof/>
            <w:webHidden/>
          </w:rPr>
          <w:t>14</w:t>
        </w:r>
        <w:r w:rsidR="00E66538">
          <w:rPr>
            <w:noProof/>
            <w:webHidden/>
          </w:rPr>
          <w:fldChar w:fldCharType="end"/>
        </w:r>
      </w:hyperlink>
    </w:p>
    <w:p w:rsidR="00E66538" w:rsidRDefault="00BB1606">
      <w:pPr>
        <w:pStyle w:val="TOC5"/>
        <w:tabs>
          <w:tab w:val="left" w:pos="1925"/>
          <w:tab w:val="right" w:leader="dot" w:pos="9350"/>
        </w:tabs>
        <w:rPr>
          <w:rFonts w:asciiTheme="minorHAnsi" w:eastAsiaTheme="minorEastAsia" w:hAnsiTheme="minorHAnsi" w:cstheme="minorBidi"/>
          <w:noProof/>
          <w:szCs w:val="22"/>
        </w:rPr>
      </w:pPr>
      <w:hyperlink w:anchor="_Toc398548390" w:history="1">
        <w:r w:rsidR="00E66538" w:rsidRPr="00BF583D">
          <w:rPr>
            <w:rStyle w:val="Hyperlink"/>
            <w:noProof/>
          </w:rPr>
          <w:t>3.2.3.1.1.</w:t>
        </w:r>
        <w:r w:rsidR="00E66538">
          <w:rPr>
            <w:rFonts w:asciiTheme="minorHAnsi" w:eastAsiaTheme="minorEastAsia" w:hAnsiTheme="minorHAnsi" w:cstheme="minorBidi"/>
            <w:noProof/>
            <w:szCs w:val="22"/>
          </w:rPr>
          <w:tab/>
        </w:r>
        <w:r w:rsidR="00E66538" w:rsidRPr="00BF583D">
          <w:rPr>
            <w:rStyle w:val="Hyperlink"/>
            <w:noProof/>
          </w:rPr>
          <w:t>&lt;Insert name of screen&gt;</w:t>
        </w:r>
        <w:r w:rsidR="00E66538">
          <w:rPr>
            <w:noProof/>
            <w:webHidden/>
          </w:rPr>
          <w:tab/>
        </w:r>
        <w:r w:rsidR="00E66538">
          <w:rPr>
            <w:noProof/>
            <w:webHidden/>
          </w:rPr>
          <w:fldChar w:fldCharType="begin"/>
        </w:r>
        <w:r w:rsidR="00E66538">
          <w:rPr>
            <w:noProof/>
            <w:webHidden/>
          </w:rPr>
          <w:instrText xml:space="preserve"> PAGEREF _Toc398548390 \h </w:instrText>
        </w:r>
        <w:r w:rsidR="00E66538">
          <w:rPr>
            <w:noProof/>
            <w:webHidden/>
          </w:rPr>
        </w:r>
        <w:r w:rsidR="00E66538">
          <w:rPr>
            <w:noProof/>
            <w:webHidden/>
          </w:rPr>
          <w:fldChar w:fldCharType="separate"/>
        </w:r>
        <w:r w:rsidR="00E66538">
          <w:rPr>
            <w:noProof/>
            <w:webHidden/>
          </w:rPr>
          <w:t>14</w:t>
        </w:r>
        <w:r w:rsidR="00E66538">
          <w:rPr>
            <w:noProof/>
            <w:webHidden/>
          </w:rPr>
          <w:fldChar w:fldCharType="end"/>
        </w:r>
      </w:hyperlink>
    </w:p>
    <w:p w:rsidR="00E66538" w:rsidRDefault="00BB1606">
      <w:pPr>
        <w:pStyle w:val="TOC4"/>
        <w:tabs>
          <w:tab w:val="left" w:pos="1760"/>
          <w:tab w:val="right" w:leader="dot" w:pos="9350"/>
        </w:tabs>
        <w:rPr>
          <w:rFonts w:asciiTheme="minorHAnsi" w:eastAsiaTheme="minorEastAsia" w:hAnsiTheme="minorHAnsi" w:cstheme="minorBidi"/>
          <w:noProof/>
          <w:szCs w:val="22"/>
        </w:rPr>
      </w:pPr>
      <w:hyperlink w:anchor="_Toc398548391" w:history="1">
        <w:r w:rsidR="00E66538" w:rsidRPr="00BF583D">
          <w:rPr>
            <w:rStyle w:val="Hyperlink"/>
            <w:noProof/>
          </w:rPr>
          <w:t>3.2.3.2.</w:t>
        </w:r>
        <w:r w:rsidR="00E66538">
          <w:rPr>
            <w:rFonts w:asciiTheme="minorHAnsi" w:eastAsiaTheme="minorEastAsia" w:hAnsiTheme="minorHAnsi" w:cstheme="minorBidi"/>
            <w:noProof/>
            <w:szCs w:val="22"/>
          </w:rPr>
          <w:tab/>
        </w:r>
        <w:r w:rsidR="00E66538" w:rsidRPr="00BF583D">
          <w:rPr>
            <w:rStyle w:val="Hyperlink"/>
            <w:noProof/>
          </w:rPr>
          <w:t>Application Report Interface</w:t>
        </w:r>
        <w:r w:rsidR="00E66538">
          <w:rPr>
            <w:noProof/>
            <w:webHidden/>
          </w:rPr>
          <w:tab/>
        </w:r>
        <w:r w:rsidR="00E66538">
          <w:rPr>
            <w:noProof/>
            <w:webHidden/>
          </w:rPr>
          <w:fldChar w:fldCharType="begin"/>
        </w:r>
        <w:r w:rsidR="00E66538">
          <w:rPr>
            <w:noProof/>
            <w:webHidden/>
          </w:rPr>
          <w:instrText xml:space="preserve"> PAGEREF _Toc398548391 \h </w:instrText>
        </w:r>
        <w:r w:rsidR="00E66538">
          <w:rPr>
            <w:noProof/>
            <w:webHidden/>
          </w:rPr>
        </w:r>
        <w:r w:rsidR="00E66538">
          <w:rPr>
            <w:noProof/>
            <w:webHidden/>
          </w:rPr>
          <w:fldChar w:fldCharType="separate"/>
        </w:r>
        <w:r w:rsidR="00E66538">
          <w:rPr>
            <w:noProof/>
            <w:webHidden/>
          </w:rPr>
          <w:t>14</w:t>
        </w:r>
        <w:r w:rsidR="00E66538">
          <w:rPr>
            <w:noProof/>
            <w:webHidden/>
          </w:rPr>
          <w:fldChar w:fldCharType="end"/>
        </w:r>
      </w:hyperlink>
    </w:p>
    <w:p w:rsidR="00E66538" w:rsidRDefault="00BB1606">
      <w:pPr>
        <w:pStyle w:val="TOC5"/>
        <w:tabs>
          <w:tab w:val="left" w:pos="1925"/>
          <w:tab w:val="right" w:leader="dot" w:pos="9350"/>
        </w:tabs>
        <w:rPr>
          <w:rFonts w:asciiTheme="minorHAnsi" w:eastAsiaTheme="minorEastAsia" w:hAnsiTheme="minorHAnsi" w:cstheme="minorBidi"/>
          <w:noProof/>
          <w:szCs w:val="22"/>
        </w:rPr>
      </w:pPr>
      <w:hyperlink w:anchor="_Toc398548392" w:history="1">
        <w:r w:rsidR="00E66538" w:rsidRPr="00BF583D">
          <w:rPr>
            <w:rStyle w:val="Hyperlink"/>
            <w:noProof/>
          </w:rPr>
          <w:t>3.2.3.2.1.</w:t>
        </w:r>
        <w:r w:rsidR="00E66538">
          <w:rPr>
            <w:rFonts w:asciiTheme="minorHAnsi" w:eastAsiaTheme="minorEastAsia" w:hAnsiTheme="minorHAnsi" w:cstheme="minorBidi"/>
            <w:noProof/>
            <w:szCs w:val="22"/>
          </w:rPr>
          <w:tab/>
        </w:r>
        <w:r w:rsidR="00E66538" w:rsidRPr="00BF583D">
          <w:rPr>
            <w:rStyle w:val="Hyperlink"/>
            <w:noProof/>
          </w:rPr>
          <w:t>&lt;Insert name of report&gt;</w:t>
        </w:r>
        <w:r w:rsidR="00E66538">
          <w:rPr>
            <w:noProof/>
            <w:webHidden/>
          </w:rPr>
          <w:tab/>
        </w:r>
        <w:r w:rsidR="00E66538">
          <w:rPr>
            <w:noProof/>
            <w:webHidden/>
          </w:rPr>
          <w:fldChar w:fldCharType="begin"/>
        </w:r>
        <w:r w:rsidR="00E66538">
          <w:rPr>
            <w:noProof/>
            <w:webHidden/>
          </w:rPr>
          <w:instrText xml:space="preserve"> PAGEREF _Toc398548392 \h </w:instrText>
        </w:r>
        <w:r w:rsidR="00E66538">
          <w:rPr>
            <w:noProof/>
            <w:webHidden/>
          </w:rPr>
        </w:r>
        <w:r w:rsidR="00E66538">
          <w:rPr>
            <w:noProof/>
            <w:webHidden/>
          </w:rPr>
          <w:fldChar w:fldCharType="separate"/>
        </w:r>
        <w:r w:rsidR="00E66538">
          <w:rPr>
            <w:noProof/>
            <w:webHidden/>
          </w:rPr>
          <w:t>14</w:t>
        </w:r>
        <w:r w:rsidR="00E66538">
          <w:rPr>
            <w:noProof/>
            <w:webHidden/>
          </w:rPr>
          <w:fldChar w:fldCharType="end"/>
        </w:r>
      </w:hyperlink>
    </w:p>
    <w:p w:rsidR="00E66538" w:rsidRDefault="00BB1606">
      <w:pPr>
        <w:pStyle w:val="TOC4"/>
        <w:tabs>
          <w:tab w:val="left" w:pos="1760"/>
          <w:tab w:val="right" w:leader="dot" w:pos="9350"/>
        </w:tabs>
        <w:rPr>
          <w:rFonts w:asciiTheme="minorHAnsi" w:eastAsiaTheme="minorEastAsia" w:hAnsiTheme="minorHAnsi" w:cstheme="minorBidi"/>
          <w:noProof/>
          <w:szCs w:val="22"/>
        </w:rPr>
      </w:pPr>
      <w:hyperlink w:anchor="_Toc398548393" w:history="1">
        <w:r w:rsidR="00E66538" w:rsidRPr="00BF583D">
          <w:rPr>
            <w:rStyle w:val="Hyperlink"/>
            <w:noProof/>
          </w:rPr>
          <w:t>3.2.3.3.</w:t>
        </w:r>
        <w:r w:rsidR="00E66538">
          <w:rPr>
            <w:rFonts w:asciiTheme="minorHAnsi" w:eastAsiaTheme="minorEastAsia" w:hAnsiTheme="minorHAnsi" w:cstheme="minorBidi"/>
            <w:noProof/>
            <w:szCs w:val="22"/>
          </w:rPr>
          <w:tab/>
        </w:r>
        <w:r w:rsidR="00E66538" w:rsidRPr="00BF583D">
          <w:rPr>
            <w:rStyle w:val="Hyperlink"/>
            <w:noProof/>
          </w:rPr>
          <w:t>Unmapped Data Element</w:t>
        </w:r>
        <w:r w:rsidR="00E66538">
          <w:rPr>
            <w:noProof/>
            <w:webHidden/>
          </w:rPr>
          <w:tab/>
        </w:r>
        <w:r w:rsidR="00E66538">
          <w:rPr>
            <w:noProof/>
            <w:webHidden/>
          </w:rPr>
          <w:fldChar w:fldCharType="begin"/>
        </w:r>
        <w:r w:rsidR="00E66538">
          <w:rPr>
            <w:noProof/>
            <w:webHidden/>
          </w:rPr>
          <w:instrText xml:space="preserve"> PAGEREF _Toc398548393 \h </w:instrText>
        </w:r>
        <w:r w:rsidR="00E66538">
          <w:rPr>
            <w:noProof/>
            <w:webHidden/>
          </w:rPr>
        </w:r>
        <w:r w:rsidR="00E66538">
          <w:rPr>
            <w:noProof/>
            <w:webHidden/>
          </w:rPr>
          <w:fldChar w:fldCharType="separate"/>
        </w:r>
        <w:r w:rsidR="00E66538">
          <w:rPr>
            <w:noProof/>
            <w:webHidden/>
          </w:rPr>
          <w:t>15</w:t>
        </w:r>
        <w:r w:rsidR="00E66538">
          <w:rPr>
            <w:noProof/>
            <w:webHidden/>
          </w:rPr>
          <w:fldChar w:fldCharType="end"/>
        </w:r>
      </w:hyperlink>
    </w:p>
    <w:p w:rsidR="00E66538" w:rsidRDefault="00BB1606">
      <w:pPr>
        <w:pStyle w:val="TOC2"/>
        <w:rPr>
          <w:rFonts w:asciiTheme="minorHAnsi" w:eastAsiaTheme="minorEastAsia" w:hAnsiTheme="minorHAnsi" w:cstheme="minorBidi"/>
          <w:b w:val="0"/>
          <w:noProof/>
          <w:sz w:val="22"/>
          <w:szCs w:val="22"/>
        </w:rPr>
      </w:pPr>
      <w:hyperlink w:anchor="_Toc398548394" w:history="1">
        <w:r w:rsidR="00E66538" w:rsidRPr="00BF583D">
          <w:rPr>
            <w:rStyle w:val="Hyperlink"/>
            <w:noProof/>
          </w:rPr>
          <w:t>3.3.</w:t>
        </w:r>
        <w:r w:rsidR="00E66538">
          <w:rPr>
            <w:rFonts w:asciiTheme="minorHAnsi" w:eastAsiaTheme="minorEastAsia" w:hAnsiTheme="minorHAnsi" w:cstheme="minorBidi"/>
            <w:b w:val="0"/>
            <w:noProof/>
            <w:sz w:val="22"/>
            <w:szCs w:val="22"/>
          </w:rPr>
          <w:tab/>
        </w:r>
        <w:r w:rsidR="00E66538" w:rsidRPr="00BF583D">
          <w:rPr>
            <w:rStyle w:val="Hyperlink"/>
            <w:noProof/>
          </w:rPr>
          <w:t>Conceptual Infrastructure Design</w:t>
        </w:r>
        <w:r w:rsidR="00E66538">
          <w:rPr>
            <w:noProof/>
            <w:webHidden/>
          </w:rPr>
          <w:tab/>
        </w:r>
        <w:r w:rsidR="00E66538">
          <w:rPr>
            <w:noProof/>
            <w:webHidden/>
          </w:rPr>
          <w:fldChar w:fldCharType="begin"/>
        </w:r>
        <w:r w:rsidR="00E66538">
          <w:rPr>
            <w:noProof/>
            <w:webHidden/>
          </w:rPr>
          <w:instrText xml:space="preserve"> PAGEREF _Toc398548394 \h </w:instrText>
        </w:r>
        <w:r w:rsidR="00E66538">
          <w:rPr>
            <w:noProof/>
            <w:webHidden/>
          </w:rPr>
        </w:r>
        <w:r w:rsidR="00E66538">
          <w:rPr>
            <w:noProof/>
            <w:webHidden/>
          </w:rPr>
          <w:fldChar w:fldCharType="separate"/>
        </w:r>
        <w:r w:rsidR="00E66538">
          <w:rPr>
            <w:noProof/>
            <w:webHidden/>
          </w:rPr>
          <w:t>15</w:t>
        </w:r>
        <w:r w:rsidR="00E66538">
          <w:rPr>
            <w:noProof/>
            <w:webHidden/>
          </w:rPr>
          <w:fldChar w:fldCharType="end"/>
        </w:r>
      </w:hyperlink>
    </w:p>
    <w:p w:rsidR="00E66538" w:rsidRDefault="00BB1606">
      <w:pPr>
        <w:pStyle w:val="TOC3"/>
        <w:rPr>
          <w:rFonts w:asciiTheme="minorHAnsi" w:eastAsiaTheme="minorEastAsia" w:hAnsiTheme="minorHAnsi" w:cstheme="minorBidi"/>
          <w:b w:val="0"/>
          <w:noProof/>
          <w:sz w:val="22"/>
          <w:szCs w:val="22"/>
        </w:rPr>
      </w:pPr>
      <w:hyperlink w:anchor="_Toc398548395" w:history="1">
        <w:r w:rsidR="00E66538" w:rsidRPr="00BF583D">
          <w:rPr>
            <w:rStyle w:val="Hyperlink"/>
            <w:noProof/>
          </w:rPr>
          <w:t>3.3.1.</w:t>
        </w:r>
        <w:r w:rsidR="00E66538">
          <w:rPr>
            <w:rFonts w:asciiTheme="minorHAnsi" w:eastAsiaTheme="minorEastAsia" w:hAnsiTheme="minorHAnsi" w:cstheme="minorBidi"/>
            <w:b w:val="0"/>
            <w:noProof/>
            <w:sz w:val="22"/>
            <w:szCs w:val="22"/>
          </w:rPr>
          <w:tab/>
        </w:r>
        <w:r w:rsidR="00E66538" w:rsidRPr="00BF583D">
          <w:rPr>
            <w:rStyle w:val="Hyperlink"/>
            <w:noProof/>
          </w:rPr>
          <w:t>System Criticality and High Availability</w:t>
        </w:r>
        <w:r w:rsidR="00E66538">
          <w:rPr>
            <w:noProof/>
            <w:webHidden/>
          </w:rPr>
          <w:tab/>
        </w:r>
        <w:r w:rsidR="00E66538">
          <w:rPr>
            <w:noProof/>
            <w:webHidden/>
          </w:rPr>
          <w:fldChar w:fldCharType="begin"/>
        </w:r>
        <w:r w:rsidR="00E66538">
          <w:rPr>
            <w:noProof/>
            <w:webHidden/>
          </w:rPr>
          <w:instrText xml:space="preserve"> PAGEREF _Toc398548395 \h </w:instrText>
        </w:r>
        <w:r w:rsidR="00E66538">
          <w:rPr>
            <w:noProof/>
            <w:webHidden/>
          </w:rPr>
        </w:r>
        <w:r w:rsidR="00E66538">
          <w:rPr>
            <w:noProof/>
            <w:webHidden/>
          </w:rPr>
          <w:fldChar w:fldCharType="separate"/>
        </w:r>
        <w:r w:rsidR="00E66538">
          <w:rPr>
            <w:noProof/>
            <w:webHidden/>
          </w:rPr>
          <w:t>15</w:t>
        </w:r>
        <w:r w:rsidR="00E66538">
          <w:rPr>
            <w:noProof/>
            <w:webHidden/>
          </w:rPr>
          <w:fldChar w:fldCharType="end"/>
        </w:r>
      </w:hyperlink>
    </w:p>
    <w:p w:rsidR="00E66538" w:rsidRDefault="00BB1606">
      <w:pPr>
        <w:pStyle w:val="TOC3"/>
        <w:rPr>
          <w:rFonts w:asciiTheme="minorHAnsi" w:eastAsiaTheme="minorEastAsia" w:hAnsiTheme="minorHAnsi" w:cstheme="minorBidi"/>
          <w:b w:val="0"/>
          <w:noProof/>
          <w:sz w:val="22"/>
          <w:szCs w:val="22"/>
        </w:rPr>
      </w:pPr>
      <w:hyperlink w:anchor="_Toc398548396" w:history="1">
        <w:r w:rsidR="00E66538" w:rsidRPr="00BF583D">
          <w:rPr>
            <w:rStyle w:val="Hyperlink"/>
            <w:noProof/>
          </w:rPr>
          <w:t>3.3.2.</w:t>
        </w:r>
        <w:r w:rsidR="00E66538">
          <w:rPr>
            <w:rFonts w:asciiTheme="minorHAnsi" w:eastAsiaTheme="minorEastAsia" w:hAnsiTheme="minorHAnsi" w:cstheme="minorBidi"/>
            <w:b w:val="0"/>
            <w:noProof/>
            <w:sz w:val="22"/>
            <w:szCs w:val="22"/>
          </w:rPr>
          <w:tab/>
        </w:r>
        <w:r w:rsidR="00E66538" w:rsidRPr="00BF583D">
          <w:rPr>
            <w:rStyle w:val="Hyperlink"/>
            <w:noProof/>
          </w:rPr>
          <w:t>Special Technology</w:t>
        </w:r>
        <w:r w:rsidR="00E66538">
          <w:rPr>
            <w:noProof/>
            <w:webHidden/>
          </w:rPr>
          <w:tab/>
        </w:r>
        <w:r w:rsidR="00E66538">
          <w:rPr>
            <w:noProof/>
            <w:webHidden/>
          </w:rPr>
          <w:fldChar w:fldCharType="begin"/>
        </w:r>
        <w:r w:rsidR="00E66538">
          <w:rPr>
            <w:noProof/>
            <w:webHidden/>
          </w:rPr>
          <w:instrText xml:space="preserve"> PAGEREF _Toc398548396 \h </w:instrText>
        </w:r>
        <w:r w:rsidR="00E66538">
          <w:rPr>
            <w:noProof/>
            <w:webHidden/>
          </w:rPr>
        </w:r>
        <w:r w:rsidR="00E66538">
          <w:rPr>
            <w:noProof/>
            <w:webHidden/>
          </w:rPr>
          <w:fldChar w:fldCharType="separate"/>
        </w:r>
        <w:r w:rsidR="00E66538">
          <w:rPr>
            <w:noProof/>
            <w:webHidden/>
          </w:rPr>
          <w:t>16</w:t>
        </w:r>
        <w:r w:rsidR="00E66538">
          <w:rPr>
            <w:noProof/>
            <w:webHidden/>
          </w:rPr>
          <w:fldChar w:fldCharType="end"/>
        </w:r>
      </w:hyperlink>
    </w:p>
    <w:p w:rsidR="00E66538" w:rsidRDefault="00BB1606">
      <w:pPr>
        <w:pStyle w:val="TOC3"/>
        <w:rPr>
          <w:rFonts w:asciiTheme="minorHAnsi" w:eastAsiaTheme="minorEastAsia" w:hAnsiTheme="minorHAnsi" w:cstheme="minorBidi"/>
          <w:b w:val="0"/>
          <w:noProof/>
          <w:sz w:val="22"/>
          <w:szCs w:val="22"/>
        </w:rPr>
      </w:pPr>
      <w:hyperlink w:anchor="_Toc398548397" w:history="1">
        <w:r w:rsidR="00E66538" w:rsidRPr="00BF583D">
          <w:rPr>
            <w:rStyle w:val="Hyperlink"/>
            <w:noProof/>
          </w:rPr>
          <w:t>3.3.3.</w:t>
        </w:r>
        <w:r w:rsidR="00E66538">
          <w:rPr>
            <w:rFonts w:asciiTheme="minorHAnsi" w:eastAsiaTheme="minorEastAsia" w:hAnsiTheme="minorHAnsi" w:cstheme="minorBidi"/>
            <w:b w:val="0"/>
            <w:noProof/>
            <w:sz w:val="22"/>
            <w:szCs w:val="22"/>
          </w:rPr>
          <w:tab/>
        </w:r>
        <w:r w:rsidR="00E66538" w:rsidRPr="00BF583D">
          <w:rPr>
            <w:rStyle w:val="Hyperlink"/>
            <w:noProof/>
          </w:rPr>
          <w:t>Technology Locations</w:t>
        </w:r>
        <w:r w:rsidR="00E66538">
          <w:rPr>
            <w:noProof/>
            <w:webHidden/>
          </w:rPr>
          <w:tab/>
        </w:r>
        <w:r w:rsidR="00E66538">
          <w:rPr>
            <w:noProof/>
            <w:webHidden/>
          </w:rPr>
          <w:fldChar w:fldCharType="begin"/>
        </w:r>
        <w:r w:rsidR="00E66538">
          <w:rPr>
            <w:noProof/>
            <w:webHidden/>
          </w:rPr>
          <w:instrText xml:space="preserve"> PAGEREF _Toc398548397 \h </w:instrText>
        </w:r>
        <w:r w:rsidR="00E66538">
          <w:rPr>
            <w:noProof/>
            <w:webHidden/>
          </w:rPr>
        </w:r>
        <w:r w:rsidR="00E66538">
          <w:rPr>
            <w:noProof/>
            <w:webHidden/>
          </w:rPr>
          <w:fldChar w:fldCharType="separate"/>
        </w:r>
        <w:r w:rsidR="00E66538">
          <w:rPr>
            <w:noProof/>
            <w:webHidden/>
          </w:rPr>
          <w:t>16</w:t>
        </w:r>
        <w:r w:rsidR="00E66538">
          <w:rPr>
            <w:noProof/>
            <w:webHidden/>
          </w:rPr>
          <w:fldChar w:fldCharType="end"/>
        </w:r>
      </w:hyperlink>
    </w:p>
    <w:p w:rsidR="00E66538" w:rsidRDefault="00BB1606">
      <w:pPr>
        <w:pStyle w:val="TOC3"/>
        <w:rPr>
          <w:rFonts w:asciiTheme="minorHAnsi" w:eastAsiaTheme="minorEastAsia" w:hAnsiTheme="minorHAnsi" w:cstheme="minorBidi"/>
          <w:b w:val="0"/>
          <w:noProof/>
          <w:sz w:val="22"/>
          <w:szCs w:val="22"/>
        </w:rPr>
      </w:pPr>
      <w:hyperlink w:anchor="_Toc398548398" w:history="1">
        <w:r w:rsidR="00E66538" w:rsidRPr="00BF583D">
          <w:rPr>
            <w:rStyle w:val="Hyperlink"/>
            <w:noProof/>
          </w:rPr>
          <w:t>3.3.4.</w:t>
        </w:r>
        <w:r w:rsidR="00E66538">
          <w:rPr>
            <w:rFonts w:asciiTheme="minorHAnsi" w:eastAsiaTheme="minorEastAsia" w:hAnsiTheme="minorHAnsi" w:cstheme="minorBidi"/>
            <w:b w:val="0"/>
            <w:noProof/>
            <w:sz w:val="22"/>
            <w:szCs w:val="22"/>
          </w:rPr>
          <w:tab/>
        </w:r>
        <w:r w:rsidR="00E66538" w:rsidRPr="00BF583D">
          <w:rPr>
            <w:rStyle w:val="Hyperlink"/>
            <w:noProof/>
          </w:rPr>
          <w:t>Conceptual Infrastructure Diagram</w:t>
        </w:r>
        <w:r w:rsidR="00E66538">
          <w:rPr>
            <w:noProof/>
            <w:webHidden/>
          </w:rPr>
          <w:tab/>
        </w:r>
        <w:r w:rsidR="00E66538">
          <w:rPr>
            <w:noProof/>
            <w:webHidden/>
          </w:rPr>
          <w:fldChar w:fldCharType="begin"/>
        </w:r>
        <w:r w:rsidR="00E66538">
          <w:rPr>
            <w:noProof/>
            <w:webHidden/>
          </w:rPr>
          <w:instrText xml:space="preserve"> PAGEREF _Toc398548398 \h </w:instrText>
        </w:r>
        <w:r w:rsidR="00E66538">
          <w:rPr>
            <w:noProof/>
            <w:webHidden/>
          </w:rPr>
        </w:r>
        <w:r w:rsidR="00E66538">
          <w:rPr>
            <w:noProof/>
            <w:webHidden/>
          </w:rPr>
          <w:fldChar w:fldCharType="separate"/>
        </w:r>
        <w:r w:rsidR="00E66538">
          <w:rPr>
            <w:noProof/>
            <w:webHidden/>
          </w:rPr>
          <w:t>17</w:t>
        </w:r>
        <w:r w:rsidR="00E66538">
          <w:rPr>
            <w:noProof/>
            <w:webHidden/>
          </w:rPr>
          <w:fldChar w:fldCharType="end"/>
        </w:r>
      </w:hyperlink>
    </w:p>
    <w:p w:rsidR="00E66538" w:rsidRDefault="00BB1606">
      <w:pPr>
        <w:pStyle w:val="TOC4"/>
        <w:tabs>
          <w:tab w:val="left" w:pos="1760"/>
          <w:tab w:val="right" w:leader="dot" w:pos="9350"/>
        </w:tabs>
        <w:rPr>
          <w:rFonts w:asciiTheme="minorHAnsi" w:eastAsiaTheme="minorEastAsia" w:hAnsiTheme="minorHAnsi" w:cstheme="minorBidi"/>
          <w:noProof/>
          <w:szCs w:val="22"/>
        </w:rPr>
      </w:pPr>
      <w:hyperlink w:anchor="_Toc398548399" w:history="1">
        <w:r w:rsidR="00E66538" w:rsidRPr="00BF583D">
          <w:rPr>
            <w:rStyle w:val="Hyperlink"/>
            <w:noProof/>
          </w:rPr>
          <w:t>3.3.4.1.</w:t>
        </w:r>
        <w:r w:rsidR="00E66538">
          <w:rPr>
            <w:rFonts w:asciiTheme="minorHAnsi" w:eastAsiaTheme="minorEastAsia" w:hAnsiTheme="minorHAnsi" w:cstheme="minorBidi"/>
            <w:noProof/>
            <w:szCs w:val="22"/>
          </w:rPr>
          <w:tab/>
        </w:r>
        <w:r w:rsidR="00E66538" w:rsidRPr="00BF583D">
          <w:rPr>
            <w:rStyle w:val="Hyperlink"/>
            <w:noProof/>
          </w:rPr>
          <w:t>Location of Environments and External Interfaces</w:t>
        </w:r>
        <w:r w:rsidR="00E66538">
          <w:rPr>
            <w:noProof/>
            <w:webHidden/>
          </w:rPr>
          <w:tab/>
        </w:r>
        <w:r w:rsidR="00E66538">
          <w:rPr>
            <w:noProof/>
            <w:webHidden/>
          </w:rPr>
          <w:fldChar w:fldCharType="begin"/>
        </w:r>
        <w:r w:rsidR="00E66538">
          <w:rPr>
            <w:noProof/>
            <w:webHidden/>
          </w:rPr>
          <w:instrText xml:space="preserve"> PAGEREF _Toc398548399 \h </w:instrText>
        </w:r>
        <w:r w:rsidR="00E66538">
          <w:rPr>
            <w:noProof/>
            <w:webHidden/>
          </w:rPr>
        </w:r>
        <w:r w:rsidR="00E66538">
          <w:rPr>
            <w:noProof/>
            <w:webHidden/>
          </w:rPr>
          <w:fldChar w:fldCharType="separate"/>
        </w:r>
        <w:r w:rsidR="00E66538">
          <w:rPr>
            <w:noProof/>
            <w:webHidden/>
          </w:rPr>
          <w:t>17</w:t>
        </w:r>
        <w:r w:rsidR="00E66538">
          <w:rPr>
            <w:noProof/>
            <w:webHidden/>
          </w:rPr>
          <w:fldChar w:fldCharType="end"/>
        </w:r>
      </w:hyperlink>
    </w:p>
    <w:p w:rsidR="00E66538" w:rsidRDefault="00BB1606">
      <w:pPr>
        <w:pStyle w:val="TOC4"/>
        <w:tabs>
          <w:tab w:val="left" w:pos="1760"/>
          <w:tab w:val="right" w:leader="dot" w:pos="9350"/>
        </w:tabs>
        <w:rPr>
          <w:rFonts w:asciiTheme="minorHAnsi" w:eastAsiaTheme="minorEastAsia" w:hAnsiTheme="minorHAnsi" w:cstheme="minorBidi"/>
          <w:noProof/>
          <w:szCs w:val="22"/>
        </w:rPr>
      </w:pPr>
      <w:hyperlink w:anchor="_Toc398548400" w:history="1">
        <w:r w:rsidR="00E66538" w:rsidRPr="00BF583D">
          <w:rPr>
            <w:rStyle w:val="Hyperlink"/>
            <w:noProof/>
          </w:rPr>
          <w:t>3.3.4.2.</w:t>
        </w:r>
        <w:r w:rsidR="00E66538">
          <w:rPr>
            <w:rFonts w:asciiTheme="minorHAnsi" w:eastAsiaTheme="minorEastAsia" w:hAnsiTheme="minorHAnsi" w:cstheme="minorBidi"/>
            <w:noProof/>
            <w:szCs w:val="22"/>
          </w:rPr>
          <w:tab/>
        </w:r>
        <w:r w:rsidR="00E66538" w:rsidRPr="00BF583D">
          <w:rPr>
            <w:rStyle w:val="Hyperlink"/>
            <w:noProof/>
          </w:rPr>
          <w:t>Conceptual Production String Diagram</w:t>
        </w:r>
        <w:r w:rsidR="00E66538">
          <w:rPr>
            <w:noProof/>
            <w:webHidden/>
          </w:rPr>
          <w:tab/>
        </w:r>
        <w:r w:rsidR="00E66538">
          <w:rPr>
            <w:noProof/>
            <w:webHidden/>
          </w:rPr>
          <w:fldChar w:fldCharType="begin"/>
        </w:r>
        <w:r w:rsidR="00E66538">
          <w:rPr>
            <w:noProof/>
            <w:webHidden/>
          </w:rPr>
          <w:instrText xml:space="preserve"> PAGEREF _Toc398548400 \h </w:instrText>
        </w:r>
        <w:r w:rsidR="00E66538">
          <w:rPr>
            <w:noProof/>
            <w:webHidden/>
          </w:rPr>
        </w:r>
        <w:r w:rsidR="00E66538">
          <w:rPr>
            <w:noProof/>
            <w:webHidden/>
          </w:rPr>
          <w:fldChar w:fldCharType="separate"/>
        </w:r>
        <w:r w:rsidR="00E66538">
          <w:rPr>
            <w:noProof/>
            <w:webHidden/>
          </w:rPr>
          <w:t>17</w:t>
        </w:r>
        <w:r w:rsidR="00E66538">
          <w:rPr>
            <w:noProof/>
            <w:webHidden/>
          </w:rPr>
          <w:fldChar w:fldCharType="end"/>
        </w:r>
      </w:hyperlink>
    </w:p>
    <w:p w:rsidR="00E66538" w:rsidRDefault="00BB1606">
      <w:pPr>
        <w:pStyle w:val="TOC1"/>
        <w:rPr>
          <w:rFonts w:asciiTheme="minorHAnsi" w:eastAsiaTheme="minorEastAsia" w:hAnsiTheme="minorHAnsi" w:cstheme="minorBidi"/>
          <w:b w:val="0"/>
          <w:noProof/>
          <w:sz w:val="22"/>
          <w:szCs w:val="22"/>
        </w:rPr>
      </w:pPr>
      <w:hyperlink w:anchor="_Toc398548401" w:history="1">
        <w:r w:rsidR="00E66538" w:rsidRPr="00BF583D">
          <w:rPr>
            <w:rStyle w:val="Hyperlink"/>
            <w:noProof/>
          </w:rPr>
          <w:t>4.</w:t>
        </w:r>
        <w:r w:rsidR="00E66538">
          <w:rPr>
            <w:rFonts w:asciiTheme="minorHAnsi" w:eastAsiaTheme="minorEastAsia" w:hAnsiTheme="minorHAnsi" w:cstheme="minorBidi"/>
            <w:b w:val="0"/>
            <w:noProof/>
            <w:sz w:val="22"/>
            <w:szCs w:val="22"/>
          </w:rPr>
          <w:tab/>
        </w:r>
        <w:r w:rsidR="00E66538" w:rsidRPr="00BF583D">
          <w:rPr>
            <w:rStyle w:val="Hyperlink"/>
            <w:noProof/>
          </w:rPr>
          <w:t>System Architecture</w:t>
        </w:r>
        <w:r w:rsidR="00E66538">
          <w:rPr>
            <w:noProof/>
            <w:webHidden/>
          </w:rPr>
          <w:tab/>
        </w:r>
        <w:r w:rsidR="00E66538">
          <w:rPr>
            <w:noProof/>
            <w:webHidden/>
          </w:rPr>
          <w:fldChar w:fldCharType="begin"/>
        </w:r>
        <w:r w:rsidR="00E66538">
          <w:rPr>
            <w:noProof/>
            <w:webHidden/>
          </w:rPr>
          <w:instrText xml:space="preserve"> PAGEREF _Toc398548401 \h </w:instrText>
        </w:r>
        <w:r w:rsidR="00E66538">
          <w:rPr>
            <w:noProof/>
            <w:webHidden/>
          </w:rPr>
        </w:r>
        <w:r w:rsidR="00E66538">
          <w:rPr>
            <w:noProof/>
            <w:webHidden/>
          </w:rPr>
          <w:fldChar w:fldCharType="separate"/>
        </w:r>
        <w:r w:rsidR="00E66538">
          <w:rPr>
            <w:noProof/>
            <w:webHidden/>
          </w:rPr>
          <w:t>19</w:t>
        </w:r>
        <w:r w:rsidR="00E66538">
          <w:rPr>
            <w:noProof/>
            <w:webHidden/>
          </w:rPr>
          <w:fldChar w:fldCharType="end"/>
        </w:r>
      </w:hyperlink>
    </w:p>
    <w:p w:rsidR="00E66538" w:rsidRDefault="00BB1606">
      <w:pPr>
        <w:pStyle w:val="TOC2"/>
        <w:rPr>
          <w:rFonts w:asciiTheme="minorHAnsi" w:eastAsiaTheme="minorEastAsia" w:hAnsiTheme="minorHAnsi" w:cstheme="minorBidi"/>
          <w:b w:val="0"/>
          <w:noProof/>
          <w:sz w:val="22"/>
          <w:szCs w:val="22"/>
        </w:rPr>
      </w:pPr>
      <w:hyperlink w:anchor="_Toc398548402" w:history="1">
        <w:r w:rsidR="00E66538" w:rsidRPr="00BF583D">
          <w:rPr>
            <w:rStyle w:val="Hyperlink"/>
            <w:noProof/>
          </w:rPr>
          <w:t>4.1.</w:t>
        </w:r>
        <w:r w:rsidR="00E66538">
          <w:rPr>
            <w:rFonts w:asciiTheme="minorHAnsi" w:eastAsiaTheme="minorEastAsia" w:hAnsiTheme="minorHAnsi" w:cstheme="minorBidi"/>
            <w:b w:val="0"/>
            <w:noProof/>
            <w:sz w:val="22"/>
            <w:szCs w:val="22"/>
          </w:rPr>
          <w:tab/>
        </w:r>
        <w:r w:rsidR="00E66538" w:rsidRPr="00BF583D">
          <w:rPr>
            <w:rStyle w:val="Hyperlink"/>
            <w:noProof/>
          </w:rPr>
          <w:t>Hardware Architecture</w:t>
        </w:r>
        <w:r w:rsidR="00E66538">
          <w:rPr>
            <w:noProof/>
            <w:webHidden/>
          </w:rPr>
          <w:tab/>
        </w:r>
        <w:r w:rsidR="00E66538">
          <w:rPr>
            <w:noProof/>
            <w:webHidden/>
          </w:rPr>
          <w:fldChar w:fldCharType="begin"/>
        </w:r>
        <w:r w:rsidR="00E66538">
          <w:rPr>
            <w:noProof/>
            <w:webHidden/>
          </w:rPr>
          <w:instrText xml:space="preserve"> PAGEREF _Toc398548402 \h </w:instrText>
        </w:r>
        <w:r w:rsidR="00E66538">
          <w:rPr>
            <w:noProof/>
            <w:webHidden/>
          </w:rPr>
        </w:r>
        <w:r w:rsidR="00E66538">
          <w:rPr>
            <w:noProof/>
            <w:webHidden/>
          </w:rPr>
          <w:fldChar w:fldCharType="separate"/>
        </w:r>
        <w:r w:rsidR="00E66538">
          <w:rPr>
            <w:noProof/>
            <w:webHidden/>
          </w:rPr>
          <w:t>19</w:t>
        </w:r>
        <w:r w:rsidR="00E66538">
          <w:rPr>
            <w:noProof/>
            <w:webHidden/>
          </w:rPr>
          <w:fldChar w:fldCharType="end"/>
        </w:r>
      </w:hyperlink>
    </w:p>
    <w:p w:rsidR="00E66538" w:rsidRDefault="00BB1606">
      <w:pPr>
        <w:pStyle w:val="TOC2"/>
        <w:rPr>
          <w:rFonts w:asciiTheme="minorHAnsi" w:eastAsiaTheme="minorEastAsia" w:hAnsiTheme="minorHAnsi" w:cstheme="minorBidi"/>
          <w:b w:val="0"/>
          <w:noProof/>
          <w:sz w:val="22"/>
          <w:szCs w:val="22"/>
        </w:rPr>
      </w:pPr>
      <w:hyperlink w:anchor="_Toc398548403" w:history="1">
        <w:r w:rsidR="00E66538" w:rsidRPr="00BF583D">
          <w:rPr>
            <w:rStyle w:val="Hyperlink"/>
            <w:noProof/>
          </w:rPr>
          <w:t>4.2.</w:t>
        </w:r>
        <w:r w:rsidR="00E66538">
          <w:rPr>
            <w:rFonts w:asciiTheme="minorHAnsi" w:eastAsiaTheme="minorEastAsia" w:hAnsiTheme="minorHAnsi" w:cstheme="minorBidi"/>
            <w:b w:val="0"/>
            <w:noProof/>
            <w:sz w:val="22"/>
            <w:szCs w:val="22"/>
          </w:rPr>
          <w:tab/>
        </w:r>
        <w:r w:rsidR="00E66538" w:rsidRPr="00BF583D">
          <w:rPr>
            <w:rStyle w:val="Hyperlink"/>
            <w:noProof/>
          </w:rPr>
          <w:t>Software Architecture</w:t>
        </w:r>
        <w:r w:rsidR="00E66538">
          <w:rPr>
            <w:noProof/>
            <w:webHidden/>
          </w:rPr>
          <w:tab/>
        </w:r>
        <w:r w:rsidR="00E66538">
          <w:rPr>
            <w:noProof/>
            <w:webHidden/>
          </w:rPr>
          <w:fldChar w:fldCharType="begin"/>
        </w:r>
        <w:r w:rsidR="00E66538">
          <w:rPr>
            <w:noProof/>
            <w:webHidden/>
          </w:rPr>
          <w:instrText xml:space="preserve"> PAGEREF _Toc398548403 \h </w:instrText>
        </w:r>
        <w:r w:rsidR="00E66538">
          <w:rPr>
            <w:noProof/>
            <w:webHidden/>
          </w:rPr>
        </w:r>
        <w:r w:rsidR="00E66538">
          <w:rPr>
            <w:noProof/>
            <w:webHidden/>
          </w:rPr>
          <w:fldChar w:fldCharType="separate"/>
        </w:r>
        <w:r w:rsidR="00E66538">
          <w:rPr>
            <w:noProof/>
            <w:webHidden/>
          </w:rPr>
          <w:t>19</w:t>
        </w:r>
        <w:r w:rsidR="00E66538">
          <w:rPr>
            <w:noProof/>
            <w:webHidden/>
          </w:rPr>
          <w:fldChar w:fldCharType="end"/>
        </w:r>
      </w:hyperlink>
    </w:p>
    <w:p w:rsidR="00E66538" w:rsidRDefault="00BB1606">
      <w:pPr>
        <w:pStyle w:val="TOC2"/>
        <w:rPr>
          <w:rFonts w:asciiTheme="minorHAnsi" w:eastAsiaTheme="minorEastAsia" w:hAnsiTheme="minorHAnsi" w:cstheme="minorBidi"/>
          <w:b w:val="0"/>
          <w:noProof/>
          <w:sz w:val="22"/>
          <w:szCs w:val="22"/>
        </w:rPr>
      </w:pPr>
      <w:hyperlink w:anchor="_Toc398548404" w:history="1">
        <w:r w:rsidR="00E66538" w:rsidRPr="00BF583D">
          <w:rPr>
            <w:rStyle w:val="Hyperlink"/>
            <w:noProof/>
          </w:rPr>
          <w:t>4.3.</w:t>
        </w:r>
        <w:r w:rsidR="00E66538">
          <w:rPr>
            <w:rFonts w:asciiTheme="minorHAnsi" w:eastAsiaTheme="minorEastAsia" w:hAnsiTheme="minorHAnsi" w:cstheme="minorBidi"/>
            <w:b w:val="0"/>
            <w:noProof/>
            <w:sz w:val="22"/>
            <w:szCs w:val="22"/>
          </w:rPr>
          <w:tab/>
        </w:r>
        <w:r w:rsidR="00E66538" w:rsidRPr="00BF583D">
          <w:rPr>
            <w:rStyle w:val="Hyperlink"/>
            <w:noProof/>
          </w:rPr>
          <w:t>Network Architecture</w:t>
        </w:r>
        <w:r w:rsidR="00E66538">
          <w:rPr>
            <w:noProof/>
            <w:webHidden/>
          </w:rPr>
          <w:tab/>
        </w:r>
        <w:r w:rsidR="00E66538">
          <w:rPr>
            <w:noProof/>
            <w:webHidden/>
          </w:rPr>
          <w:fldChar w:fldCharType="begin"/>
        </w:r>
        <w:r w:rsidR="00E66538">
          <w:rPr>
            <w:noProof/>
            <w:webHidden/>
          </w:rPr>
          <w:instrText xml:space="preserve"> PAGEREF _Toc398548404 \h </w:instrText>
        </w:r>
        <w:r w:rsidR="00E66538">
          <w:rPr>
            <w:noProof/>
            <w:webHidden/>
          </w:rPr>
        </w:r>
        <w:r w:rsidR="00E66538">
          <w:rPr>
            <w:noProof/>
            <w:webHidden/>
          </w:rPr>
          <w:fldChar w:fldCharType="separate"/>
        </w:r>
        <w:r w:rsidR="00E66538">
          <w:rPr>
            <w:noProof/>
            <w:webHidden/>
          </w:rPr>
          <w:t>19</w:t>
        </w:r>
        <w:r w:rsidR="00E66538">
          <w:rPr>
            <w:noProof/>
            <w:webHidden/>
          </w:rPr>
          <w:fldChar w:fldCharType="end"/>
        </w:r>
      </w:hyperlink>
    </w:p>
    <w:p w:rsidR="00E66538" w:rsidRDefault="00BB1606">
      <w:pPr>
        <w:pStyle w:val="TOC2"/>
        <w:rPr>
          <w:rFonts w:asciiTheme="minorHAnsi" w:eastAsiaTheme="minorEastAsia" w:hAnsiTheme="minorHAnsi" w:cstheme="minorBidi"/>
          <w:b w:val="0"/>
          <w:noProof/>
          <w:sz w:val="22"/>
          <w:szCs w:val="22"/>
        </w:rPr>
      </w:pPr>
      <w:hyperlink w:anchor="_Toc398548405" w:history="1">
        <w:r w:rsidR="00E66538" w:rsidRPr="00BF583D">
          <w:rPr>
            <w:rStyle w:val="Hyperlink"/>
            <w:noProof/>
          </w:rPr>
          <w:t>4.4.</w:t>
        </w:r>
        <w:r w:rsidR="00E66538">
          <w:rPr>
            <w:rFonts w:asciiTheme="minorHAnsi" w:eastAsiaTheme="minorEastAsia" w:hAnsiTheme="minorHAnsi" w:cstheme="minorBidi"/>
            <w:b w:val="0"/>
            <w:noProof/>
            <w:sz w:val="22"/>
            <w:szCs w:val="22"/>
          </w:rPr>
          <w:tab/>
        </w:r>
        <w:r w:rsidR="00E66538" w:rsidRPr="00BF583D">
          <w:rPr>
            <w:rStyle w:val="Hyperlink"/>
            <w:noProof/>
          </w:rPr>
          <w:t>Service Oriented Architecture / ESS</w:t>
        </w:r>
        <w:r w:rsidR="00E66538">
          <w:rPr>
            <w:noProof/>
            <w:webHidden/>
          </w:rPr>
          <w:tab/>
        </w:r>
        <w:r w:rsidR="00E66538">
          <w:rPr>
            <w:noProof/>
            <w:webHidden/>
          </w:rPr>
          <w:fldChar w:fldCharType="begin"/>
        </w:r>
        <w:r w:rsidR="00E66538">
          <w:rPr>
            <w:noProof/>
            <w:webHidden/>
          </w:rPr>
          <w:instrText xml:space="preserve"> PAGEREF _Toc398548405 \h </w:instrText>
        </w:r>
        <w:r w:rsidR="00E66538">
          <w:rPr>
            <w:noProof/>
            <w:webHidden/>
          </w:rPr>
        </w:r>
        <w:r w:rsidR="00E66538">
          <w:rPr>
            <w:noProof/>
            <w:webHidden/>
          </w:rPr>
          <w:fldChar w:fldCharType="separate"/>
        </w:r>
        <w:r w:rsidR="00E66538">
          <w:rPr>
            <w:noProof/>
            <w:webHidden/>
          </w:rPr>
          <w:t>19</w:t>
        </w:r>
        <w:r w:rsidR="00E66538">
          <w:rPr>
            <w:noProof/>
            <w:webHidden/>
          </w:rPr>
          <w:fldChar w:fldCharType="end"/>
        </w:r>
      </w:hyperlink>
    </w:p>
    <w:p w:rsidR="00E66538" w:rsidRDefault="00BB1606">
      <w:pPr>
        <w:pStyle w:val="TOC2"/>
        <w:rPr>
          <w:rFonts w:asciiTheme="minorHAnsi" w:eastAsiaTheme="minorEastAsia" w:hAnsiTheme="minorHAnsi" w:cstheme="minorBidi"/>
          <w:b w:val="0"/>
          <w:noProof/>
          <w:sz w:val="22"/>
          <w:szCs w:val="22"/>
        </w:rPr>
      </w:pPr>
      <w:hyperlink w:anchor="_Toc398548406" w:history="1">
        <w:r w:rsidR="00E66538" w:rsidRPr="00BF583D">
          <w:rPr>
            <w:rStyle w:val="Hyperlink"/>
            <w:noProof/>
          </w:rPr>
          <w:t>4.5.</w:t>
        </w:r>
        <w:r w:rsidR="00E66538">
          <w:rPr>
            <w:rFonts w:asciiTheme="minorHAnsi" w:eastAsiaTheme="minorEastAsia" w:hAnsiTheme="minorHAnsi" w:cstheme="minorBidi"/>
            <w:b w:val="0"/>
            <w:noProof/>
            <w:sz w:val="22"/>
            <w:szCs w:val="22"/>
          </w:rPr>
          <w:tab/>
        </w:r>
        <w:r w:rsidR="00E66538" w:rsidRPr="00BF583D">
          <w:rPr>
            <w:rStyle w:val="Hyperlink"/>
            <w:noProof/>
          </w:rPr>
          <w:t>Enterprise Architecture</w:t>
        </w:r>
        <w:r w:rsidR="00E66538">
          <w:rPr>
            <w:noProof/>
            <w:webHidden/>
          </w:rPr>
          <w:tab/>
        </w:r>
        <w:r w:rsidR="00E66538">
          <w:rPr>
            <w:noProof/>
            <w:webHidden/>
          </w:rPr>
          <w:fldChar w:fldCharType="begin"/>
        </w:r>
        <w:r w:rsidR="00E66538">
          <w:rPr>
            <w:noProof/>
            <w:webHidden/>
          </w:rPr>
          <w:instrText xml:space="preserve"> PAGEREF _Toc398548406 \h </w:instrText>
        </w:r>
        <w:r w:rsidR="00E66538">
          <w:rPr>
            <w:noProof/>
            <w:webHidden/>
          </w:rPr>
        </w:r>
        <w:r w:rsidR="00E66538">
          <w:rPr>
            <w:noProof/>
            <w:webHidden/>
          </w:rPr>
          <w:fldChar w:fldCharType="separate"/>
        </w:r>
        <w:r w:rsidR="00E66538">
          <w:rPr>
            <w:noProof/>
            <w:webHidden/>
          </w:rPr>
          <w:t>20</w:t>
        </w:r>
        <w:r w:rsidR="00E66538">
          <w:rPr>
            <w:noProof/>
            <w:webHidden/>
          </w:rPr>
          <w:fldChar w:fldCharType="end"/>
        </w:r>
      </w:hyperlink>
    </w:p>
    <w:p w:rsidR="00E66538" w:rsidRDefault="00BB1606">
      <w:pPr>
        <w:pStyle w:val="TOC1"/>
        <w:rPr>
          <w:rFonts w:asciiTheme="minorHAnsi" w:eastAsiaTheme="minorEastAsia" w:hAnsiTheme="minorHAnsi" w:cstheme="minorBidi"/>
          <w:b w:val="0"/>
          <w:noProof/>
          <w:sz w:val="22"/>
          <w:szCs w:val="22"/>
        </w:rPr>
      </w:pPr>
      <w:hyperlink w:anchor="_Toc398548407" w:history="1">
        <w:r w:rsidR="00E66538" w:rsidRPr="00BF583D">
          <w:rPr>
            <w:rStyle w:val="Hyperlink"/>
            <w:noProof/>
          </w:rPr>
          <w:t>5.</w:t>
        </w:r>
        <w:r w:rsidR="00E66538">
          <w:rPr>
            <w:rFonts w:asciiTheme="minorHAnsi" w:eastAsiaTheme="minorEastAsia" w:hAnsiTheme="minorHAnsi" w:cstheme="minorBidi"/>
            <w:b w:val="0"/>
            <w:noProof/>
            <w:sz w:val="22"/>
            <w:szCs w:val="22"/>
          </w:rPr>
          <w:tab/>
        </w:r>
        <w:r w:rsidR="00E66538" w:rsidRPr="00BF583D">
          <w:rPr>
            <w:rStyle w:val="Hyperlink"/>
            <w:noProof/>
          </w:rPr>
          <w:t>Data Design</w:t>
        </w:r>
        <w:r w:rsidR="00E66538">
          <w:rPr>
            <w:noProof/>
            <w:webHidden/>
          </w:rPr>
          <w:tab/>
        </w:r>
        <w:r w:rsidR="00E66538">
          <w:rPr>
            <w:noProof/>
            <w:webHidden/>
          </w:rPr>
          <w:fldChar w:fldCharType="begin"/>
        </w:r>
        <w:r w:rsidR="00E66538">
          <w:rPr>
            <w:noProof/>
            <w:webHidden/>
          </w:rPr>
          <w:instrText xml:space="preserve"> PAGEREF _Toc398548407 \h </w:instrText>
        </w:r>
        <w:r w:rsidR="00E66538">
          <w:rPr>
            <w:noProof/>
            <w:webHidden/>
          </w:rPr>
        </w:r>
        <w:r w:rsidR="00E66538">
          <w:rPr>
            <w:noProof/>
            <w:webHidden/>
          </w:rPr>
          <w:fldChar w:fldCharType="separate"/>
        </w:r>
        <w:r w:rsidR="00E66538">
          <w:rPr>
            <w:noProof/>
            <w:webHidden/>
          </w:rPr>
          <w:t>21</w:t>
        </w:r>
        <w:r w:rsidR="00E66538">
          <w:rPr>
            <w:noProof/>
            <w:webHidden/>
          </w:rPr>
          <w:fldChar w:fldCharType="end"/>
        </w:r>
      </w:hyperlink>
    </w:p>
    <w:p w:rsidR="00E66538" w:rsidRDefault="00BB1606">
      <w:pPr>
        <w:pStyle w:val="TOC2"/>
        <w:rPr>
          <w:rFonts w:asciiTheme="minorHAnsi" w:eastAsiaTheme="minorEastAsia" w:hAnsiTheme="minorHAnsi" w:cstheme="minorBidi"/>
          <w:b w:val="0"/>
          <w:noProof/>
          <w:sz w:val="22"/>
          <w:szCs w:val="22"/>
        </w:rPr>
      </w:pPr>
      <w:hyperlink w:anchor="_Toc398548408" w:history="1">
        <w:r w:rsidR="00E66538" w:rsidRPr="00BF583D">
          <w:rPr>
            <w:rStyle w:val="Hyperlink"/>
            <w:noProof/>
          </w:rPr>
          <w:t>5.1.</w:t>
        </w:r>
        <w:r w:rsidR="00E66538">
          <w:rPr>
            <w:rFonts w:asciiTheme="minorHAnsi" w:eastAsiaTheme="minorEastAsia" w:hAnsiTheme="minorHAnsi" w:cstheme="minorBidi"/>
            <w:b w:val="0"/>
            <w:noProof/>
            <w:sz w:val="22"/>
            <w:szCs w:val="22"/>
          </w:rPr>
          <w:tab/>
        </w:r>
        <w:r w:rsidR="00E66538" w:rsidRPr="00BF583D">
          <w:rPr>
            <w:rStyle w:val="Hyperlink"/>
            <w:noProof/>
          </w:rPr>
          <w:t>DBMS Files</w:t>
        </w:r>
        <w:r w:rsidR="00E66538">
          <w:rPr>
            <w:noProof/>
            <w:webHidden/>
          </w:rPr>
          <w:tab/>
        </w:r>
        <w:r w:rsidR="00E66538">
          <w:rPr>
            <w:noProof/>
            <w:webHidden/>
          </w:rPr>
          <w:fldChar w:fldCharType="begin"/>
        </w:r>
        <w:r w:rsidR="00E66538">
          <w:rPr>
            <w:noProof/>
            <w:webHidden/>
          </w:rPr>
          <w:instrText xml:space="preserve"> PAGEREF _Toc398548408 \h </w:instrText>
        </w:r>
        <w:r w:rsidR="00E66538">
          <w:rPr>
            <w:noProof/>
            <w:webHidden/>
          </w:rPr>
        </w:r>
        <w:r w:rsidR="00E66538">
          <w:rPr>
            <w:noProof/>
            <w:webHidden/>
          </w:rPr>
          <w:fldChar w:fldCharType="separate"/>
        </w:r>
        <w:r w:rsidR="00E66538">
          <w:rPr>
            <w:noProof/>
            <w:webHidden/>
          </w:rPr>
          <w:t>21</w:t>
        </w:r>
        <w:r w:rsidR="00E66538">
          <w:rPr>
            <w:noProof/>
            <w:webHidden/>
          </w:rPr>
          <w:fldChar w:fldCharType="end"/>
        </w:r>
      </w:hyperlink>
    </w:p>
    <w:p w:rsidR="00E66538" w:rsidRDefault="00BB1606">
      <w:pPr>
        <w:pStyle w:val="TOC2"/>
        <w:rPr>
          <w:rFonts w:asciiTheme="minorHAnsi" w:eastAsiaTheme="minorEastAsia" w:hAnsiTheme="minorHAnsi" w:cstheme="minorBidi"/>
          <w:b w:val="0"/>
          <w:noProof/>
          <w:sz w:val="22"/>
          <w:szCs w:val="22"/>
        </w:rPr>
      </w:pPr>
      <w:hyperlink w:anchor="_Toc398548409" w:history="1">
        <w:r w:rsidR="00E66538" w:rsidRPr="00BF583D">
          <w:rPr>
            <w:rStyle w:val="Hyperlink"/>
            <w:noProof/>
          </w:rPr>
          <w:t>5.2.</w:t>
        </w:r>
        <w:r w:rsidR="00E66538">
          <w:rPr>
            <w:rFonts w:asciiTheme="minorHAnsi" w:eastAsiaTheme="minorEastAsia" w:hAnsiTheme="minorHAnsi" w:cstheme="minorBidi"/>
            <w:b w:val="0"/>
            <w:noProof/>
            <w:sz w:val="22"/>
            <w:szCs w:val="22"/>
          </w:rPr>
          <w:tab/>
        </w:r>
        <w:r w:rsidR="00E66538" w:rsidRPr="00BF583D">
          <w:rPr>
            <w:rStyle w:val="Hyperlink"/>
            <w:noProof/>
          </w:rPr>
          <w:t>Non-DBMS Files</w:t>
        </w:r>
        <w:r w:rsidR="00E66538">
          <w:rPr>
            <w:noProof/>
            <w:webHidden/>
          </w:rPr>
          <w:tab/>
        </w:r>
        <w:r w:rsidR="00E66538">
          <w:rPr>
            <w:noProof/>
            <w:webHidden/>
          </w:rPr>
          <w:fldChar w:fldCharType="begin"/>
        </w:r>
        <w:r w:rsidR="00E66538">
          <w:rPr>
            <w:noProof/>
            <w:webHidden/>
          </w:rPr>
          <w:instrText xml:space="preserve"> PAGEREF _Toc398548409 \h </w:instrText>
        </w:r>
        <w:r w:rsidR="00E66538">
          <w:rPr>
            <w:noProof/>
            <w:webHidden/>
          </w:rPr>
        </w:r>
        <w:r w:rsidR="00E66538">
          <w:rPr>
            <w:noProof/>
            <w:webHidden/>
          </w:rPr>
          <w:fldChar w:fldCharType="separate"/>
        </w:r>
        <w:r w:rsidR="00E66538">
          <w:rPr>
            <w:noProof/>
            <w:webHidden/>
          </w:rPr>
          <w:t>21</w:t>
        </w:r>
        <w:r w:rsidR="00E66538">
          <w:rPr>
            <w:noProof/>
            <w:webHidden/>
          </w:rPr>
          <w:fldChar w:fldCharType="end"/>
        </w:r>
      </w:hyperlink>
    </w:p>
    <w:p w:rsidR="00E66538" w:rsidRDefault="00BB1606">
      <w:pPr>
        <w:pStyle w:val="TOC2"/>
        <w:rPr>
          <w:rFonts w:asciiTheme="minorHAnsi" w:eastAsiaTheme="minorEastAsia" w:hAnsiTheme="minorHAnsi" w:cstheme="minorBidi"/>
          <w:b w:val="0"/>
          <w:noProof/>
          <w:sz w:val="22"/>
          <w:szCs w:val="22"/>
        </w:rPr>
      </w:pPr>
      <w:hyperlink w:anchor="_Toc398548410" w:history="1">
        <w:r w:rsidR="00E66538" w:rsidRPr="00BF583D">
          <w:rPr>
            <w:rStyle w:val="Hyperlink"/>
            <w:noProof/>
          </w:rPr>
          <w:t>5.3.</w:t>
        </w:r>
        <w:r w:rsidR="00E66538">
          <w:rPr>
            <w:rFonts w:asciiTheme="minorHAnsi" w:eastAsiaTheme="minorEastAsia" w:hAnsiTheme="minorHAnsi" w:cstheme="minorBidi"/>
            <w:b w:val="0"/>
            <w:noProof/>
            <w:sz w:val="22"/>
            <w:szCs w:val="22"/>
          </w:rPr>
          <w:tab/>
        </w:r>
        <w:r w:rsidR="00E66538" w:rsidRPr="00BF583D">
          <w:rPr>
            <w:rStyle w:val="Hyperlink"/>
            <w:noProof/>
          </w:rPr>
          <w:t>Data View</w:t>
        </w:r>
        <w:r w:rsidR="00E66538">
          <w:rPr>
            <w:noProof/>
            <w:webHidden/>
          </w:rPr>
          <w:tab/>
        </w:r>
        <w:r w:rsidR="00E66538">
          <w:rPr>
            <w:noProof/>
            <w:webHidden/>
          </w:rPr>
          <w:fldChar w:fldCharType="begin"/>
        </w:r>
        <w:r w:rsidR="00E66538">
          <w:rPr>
            <w:noProof/>
            <w:webHidden/>
          </w:rPr>
          <w:instrText xml:space="preserve"> PAGEREF _Toc398548410 \h </w:instrText>
        </w:r>
        <w:r w:rsidR="00E66538">
          <w:rPr>
            <w:noProof/>
            <w:webHidden/>
          </w:rPr>
        </w:r>
        <w:r w:rsidR="00E66538">
          <w:rPr>
            <w:noProof/>
            <w:webHidden/>
          </w:rPr>
          <w:fldChar w:fldCharType="separate"/>
        </w:r>
        <w:r w:rsidR="00E66538">
          <w:rPr>
            <w:noProof/>
            <w:webHidden/>
          </w:rPr>
          <w:t>22</w:t>
        </w:r>
        <w:r w:rsidR="00E66538">
          <w:rPr>
            <w:noProof/>
            <w:webHidden/>
          </w:rPr>
          <w:fldChar w:fldCharType="end"/>
        </w:r>
      </w:hyperlink>
    </w:p>
    <w:p w:rsidR="00E66538" w:rsidRDefault="00BB1606">
      <w:pPr>
        <w:pStyle w:val="TOC1"/>
        <w:rPr>
          <w:rFonts w:asciiTheme="minorHAnsi" w:eastAsiaTheme="minorEastAsia" w:hAnsiTheme="minorHAnsi" w:cstheme="minorBidi"/>
          <w:b w:val="0"/>
          <w:noProof/>
          <w:sz w:val="22"/>
          <w:szCs w:val="22"/>
        </w:rPr>
      </w:pPr>
      <w:hyperlink w:anchor="_Toc398548411" w:history="1">
        <w:r w:rsidR="00E66538" w:rsidRPr="00BF583D">
          <w:rPr>
            <w:rStyle w:val="Hyperlink"/>
            <w:noProof/>
          </w:rPr>
          <w:t>6.</w:t>
        </w:r>
        <w:r w:rsidR="00E66538">
          <w:rPr>
            <w:rFonts w:asciiTheme="minorHAnsi" w:eastAsiaTheme="minorEastAsia" w:hAnsiTheme="minorHAnsi" w:cstheme="minorBidi"/>
            <w:b w:val="0"/>
            <w:noProof/>
            <w:sz w:val="22"/>
            <w:szCs w:val="22"/>
          </w:rPr>
          <w:tab/>
        </w:r>
        <w:r w:rsidR="00E66538" w:rsidRPr="00BF583D">
          <w:rPr>
            <w:rStyle w:val="Hyperlink"/>
            <w:noProof/>
          </w:rPr>
          <w:t>Detailed Design</w:t>
        </w:r>
        <w:r w:rsidR="00E66538">
          <w:rPr>
            <w:noProof/>
            <w:webHidden/>
          </w:rPr>
          <w:tab/>
        </w:r>
        <w:r w:rsidR="00E66538">
          <w:rPr>
            <w:noProof/>
            <w:webHidden/>
          </w:rPr>
          <w:fldChar w:fldCharType="begin"/>
        </w:r>
        <w:r w:rsidR="00E66538">
          <w:rPr>
            <w:noProof/>
            <w:webHidden/>
          </w:rPr>
          <w:instrText xml:space="preserve"> PAGEREF _Toc398548411 \h </w:instrText>
        </w:r>
        <w:r w:rsidR="00E66538">
          <w:rPr>
            <w:noProof/>
            <w:webHidden/>
          </w:rPr>
        </w:r>
        <w:r w:rsidR="00E66538">
          <w:rPr>
            <w:noProof/>
            <w:webHidden/>
          </w:rPr>
          <w:fldChar w:fldCharType="separate"/>
        </w:r>
        <w:r w:rsidR="00E66538">
          <w:rPr>
            <w:noProof/>
            <w:webHidden/>
          </w:rPr>
          <w:t>23</w:t>
        </w:r>
        <w:r w:rsidR="00E66538">
          <w:rPr>
            <w:noProof/>
            <w:webHidden/>
          </w:rPr>
          <w:fldChar w:fldCharType="end"/>
        </w:r>
      </w:hyperlink>
    </w:p>
    <w:p w:rsidR="00E66538" w:rsidRDefault="00BB1606">
      <w:pPr>
        <w:pStyle w:val="TOC2"/>
        <w:rPr>
          <w:rFonts w:asciiTheme="minorHAnsi" w:eastAsiaTheme="minorEastAsia" w:hAnsiTheme="minorHAnsi" w:cstheme="minorBidi"/>
          <w:b w:val="0"/>
          <w:noProof/>
          <w:sz w:val="22"/>
          <w:szCs w:val="22"/>
        </w:rPr>
      </w:pPr>
      <w:hyperlink w:anchor="_Toc398548412" w:history="1">
        <w:r w:rsidR="00E66538" w:rsidRPr="00BF583D">
          <w:rPr>
            <w:rStyle w:val="Hyperlink"/>
            <w:noProof/>
          </w:rPr>
          <w:t>6.1.</w:t>
        </w:r>
        <w:r w:rsidR="00E66538">
          <w:rPr>
            <w:rFonts w:asciiTheme="minorHAnsi" w:eastAsiaTheme="minorEastAsia" w:hAnsiTheme="minorHAnsi" w:cstheme="minorBidi"/>
            <w:b w:val="0"/>
            <w:noProof/>
            <w:sz w:val="22"/>
            <w:szCs w:val="22"/>
          </w:rPr>
          <w:tab/>
        </w:r>
        <w:r w:rsidR="00E66538" w:rsidRPr="00BF583D">
          <w:rPr>
            <w:rStyle w:val="Hyperlink"/>
            <w:noProof/>
          </w:rPr>
          <w:t>Hardware Detailed Design</w:t>
        </w:r>
        <w:r w:rsidR="00E66538">
          <w:rPr>
            <w:noProof/>
            <w:webHidden/>
          </w:rPr>
          <w:tab/>
        </w:r>
        <w:r w:rsidR="00E66538">
          <w:rPr>
            <w:noProof/>
            <w:webHidden/>
          </w:rPr>
          <w:fldChar w:fldCharType="begin"/>
        </w:r>
        <w:r w:rsidR="00E66538">
          <w:rPr>
            <w:noProof/>
            <w:webHidden/>
          </w:rPr>
          <w:instrText xml:space="preserve"> PAGEREF _Toc398548412 \h </w:instrText>
        </w:r>
        <w:r w:rsidR="00E66538">
          <w:rPr>
            <w:noProof/>
            <w:webHidden/>
          </w:rPr>
        </w:r>
        <w:r w:rsidR="00E66538">
          <w:rPr>
            <w:noProof/>
            <w:webHidden/>
          </w:rPr>
          <w:fldChar w:fldCharType="separate"/>
        </w:r>
        <w:r w:rsidR="00E66538">
          <w:rPr>
            <w:noProof/>
            <w:webHidden/>
          </w:rPr>
          <w:t>23</w:t>
        </w:r>
        <w:r w:rsidR="00E66538">
          <w:rPr>
            <w:noProof/>
            <w:webHidden/>
          </w:rPr>
          <w:fldChar w:fldCharType="end"/>
        </w:r>
      </w:hyperlink>
    </w:p>
    <w:p w:rsidR="00E66538" w:rsidRDefault="00BB1606">
      <w:pPr>
        <w:pStyle w:val="TOC2"/>
        <w:rPr>
          <w:rFonts w:asciiTheme="minorHAnsi" w:eastAsiaTheme="minorEastAsia" w:hAnsiTheme="minorHAnsi" w:cstheme="minorBidi"/>
          <w:b w:val="0"/>
          <w:noProof/>
          <w:sz w:val="22"/>
          <w:szCs w:val="22"/>
        </w:rPr>
      </w:pPr>
      <w:hyperlink w:anchor="_Toc398548413" w:history="1">
        <w:r w:rsidR="00E66538" w:rsidRPr="00BF583D">
          <w:rPr>
            <w:rStyle w:val="Hyperlink"/>
            <w:noProof/>
          </w:rPr>
          <w:t>6.2.</w:t>
        </w:r>
        <w:r w:rsidR="00E66538">
          <w:rPr>
            <w:rFonts w:asciiTheme="minorHAnsi" w:eastAsiaTheme="minorEastAsia" w:hAnsiTheme="minorHAnsi" w:cstheme="minorBidi"/>
            <w:b w:val="0"/>
            <w:noProof/>
            <w:sz w:val="22"/>
            <w:szCs w:val="22"/>
          </w:rPr>
          <w:tab/>
        </w:r>
        <w:r w:rsidR="00E66538" w:rsidRPr="00BF583D">
          <w:rPr>
            <w:rStyle w:val="Hyperlink"/>
            <w:noProof/>
          </w:rPr>
          <w:t>Software Detailed Design</w:t>
        </w:r>
        <w:r w:rsidR="00E66538">
          <w:rPr>
            <w:noProof/>
            <w:webHidden/>
          </w:rPr>
          <w:tab/>
        </w:r>
        <w:r w:rsidR="00E66538">
          <w:rPr>
            <w:noProof/>
            <w:webHidden/>
          </w:rPr>
          <w:fldChar w:fldCharType="begin"/>
        </w:r>
        <w:r w:rsidR="00E66538">
          <w:rPr>
            <w:noProof/>
            <w:webHidden/>
          </w:rPr>
          <w:instrText xml:space="preserve"> PAGEREF _Toc398548413 \h </w:instrText>
        </w:r>
        <w:r w:rsidR="00E66538">
          <w:rPr>
            <w:noProof/>
            <w:webHidden/>
          </w:rPr>
        </w:r>
        <w:r w:rsidR="00E66538">
          <w:rPr>
            <w:noProof/>
            <w:webHidden/>
          </w:rPr>
          <w:fldChar w:fldCharType="separate"/>
        </w:r>
        <w:r w:rsidR="00E66538">
          <w:rPr>
            <w:noProof/>
            <w:webHidden/>
          </w:rPr>
          <w:t>23</w:t>
        </w:r>
        <w:r w:rsidR="00E66538">
          <w:rPr>
            <w:noProof/>
            <w:webHidden/>
          </w:rPr>
          <w:fldChar w:fldCharType="end"/>
        </w:r>
      </w:hyperlink>
    </w:p>
    <w:p w:rsidR="00E66538" w:rsidRDefault="00BB1606">
      <w:pPr>
        <w:pStyle w:val="TOC3"/>
        <w:rPr>
          <w:rFonts w:asciiTheme="minorHAnsi" w:eastAsiaTheme="minorEastAsia" w:hAnsiTheme="minorHAnsi" w:cstheme="minorBidi"/>
          <w:b w:val="0"/>
          <w:noProof/>
          <w:sz w:val="22"/>
          <w:szCs w:val="22"/>
        </w:rPr>
      </w:pPr>
      <w:hyperlink w:anchor="_Toc398548414" w:history="1">
        <w:r w:rsidR="00E66538" w:rsidRPr="00BF583D">
          <w:rPr>
            <w:rStyle w:val="Hyperlink"/>
            <w:noProof/>
          </w:rPr>
          <w:t>6.2.1.</w:t>
        </w:r>
        <w:r w:rsidR="00E66538">
          <w:rPr>
            <w:rFonts w:asciiTheme="minorHAnsi" w:eastAsiaTheme="minorEastAsia" w:hAnsiTheme="minorHAnsi" w:cstheme="minorBidi"/>
            <w:b w:val="0"/>
            <w:noProof/>
            <w:sz w:val="22"/>
            <w:szCs w:val="22"/>
          </w:rPr>
          <w:tab/>
        </w:r>
        <w:r w:rsidR="00E66538" w:rsidRPr="00BF583D">
          <w:rPr>
            <w:rStyle w:val="Hyperlink"/>
            <w:noProof/>
          </w:rPr>
          <w:t>Conceptual Design</w:t>
        </w:r>
        <w:r w:rsidR="00E66538">
          <w:rPr>
            <w:noProof/>
            <w:webHidden/>
          </w:rPr>
          <w:tab/>
        </w:r>
        <w:r w:rsidR="00E66538">
          <w:rPr>
            <w:noProof/>
            <w:webHidden/>
          </w:rPr>
          <w:fldChar w:fldCharType="begin"/>
        </w:r>
        <w:r w:rsidR="00E66538">
          <w:rPr>
            <w:noProof/>
            <w:webHidden/>
          </w:rPr>
          <w:instrText xml:space="preserve"> PAGEREF _Toc398548414 \h </w:instrText>
        </w:r>
        <w:r w:rsidR="00E66538">
          <w:rPr>
            <w:noProof/>
            <w:webHidden/>
          </w:rPr>
        </w:r>
        <w:r w:rsidR="00E66538">
          <w:rPr>
            <w:noProof/>
            <w:webHidden/>
          </w:rPr>
          <w:fldChar w:fldCharType="separate"/>
        </w:r>
        <w:r w:rsidR="00E66538">
          <w:rPr>
            <w:noProof/>
            <w:webHidden/>
          </w:rPr>
          <w:t>23</w:t>
        </w:r>
        <w:r w:rsidR="00E66538">
          <w:rPr>
            <w:noProof/>
            <w:webHidden/>
          </w:rPr>
          <w:fldChar w:fldCharType="end"/>
        </w:r>
      </w:hyperlink>
    </w:p>
    <w:p w:rsidR="00E66538" w:rsidRDefault="00BB1606">
      <w:pPr>
        <w:pStyle w:val="TOC4"/>
        <w:tabs>
          <w:tab w:val="left" w:pos="1760"/>
          <w:tab w:val="right" w:leader="dot" w:pos="9350"/>
        </w:tabs>
        <w:rPr>
          <w:rFonts w:asciiTheme="minorHAnsi" w:eastAsiaTheme="minorEastAsia" w:hAnsiTheme="minorHAnsi" w:cstheme="minorBidi"/>
          <w:noProof/>
          <w:szCs w:val="22"/>
        </w:rPr>
      </w:pPr>
      <w:hyperlink w:anchor="_Toc398548415" w:history="1">
        <w:r w:rsidR="00E66538" w:rsidRPr="00BF583D">
          <w:rPr>
            <w:rStyle w:val="Hyperlink"/>
            <w:noProof/>
          </w:rPr>
          <w:t>6.2.1.1.</w:t>
        </w:r>
        <w:r w:rsidR="00E66538">
          <w:rPr>
            <w:rFonts w:asciiTheme="minorHAnsi" w:eastAsiaTheme="minorEastAsia" w:hAnsiTheme="minorHAnsi" w:cstheme="minorBidi"/>
            <w:noProof/>
            <w:szCs w:val="22"/>
          </w:rPr>
          <w:tab/>
        </w:r>
        <w:r w:rsidR="00E66538" w:rsidRPr="00BF583D">
          <w:rPr>
            <w:rStyle w:val="Hyperlink"/>
            <w:noProof/>
          </w:rPr>
          <w:t>Product Perspective</w:t>
        </w:r>
        <w:r w:rsidR="00E66538">
          <w:rPr>
            <w:noProof/>
            <w:webHidden/>
          </w:rPr>
          <w:tab/>
        </w:r>
        <w:r w:rsidR="00E66538">
          <w:rPr>
            <w:noProof/>
            <w:webHidden/>
          </w:rPr>
          <w:fldChar w:fldCharType="begin"/>
        </w:r>
        <w:r w:rsidR="00E66538">
          <w:rPr>
            <w:noProof/>
            <w:webHidden/>
          </w:rPr>
          <w:instrText xml:space="preserve"> PAGEREF _Toc398548415 \h </w:instrText>
        </w:r>
        <w:r w:rsidR="00E66538">
          <w:rPr>
            <w:noProof/>
            <w:webHidden/>
          </w:rPr>
        </w:r>
        <w:r w:rsidR="00E66538">
          <w:rPr>
            <w:noProof/>
            <w:webHidden/>
          </w:rPr>
          <w:fldChar w:fldCharType="separate"/>
        </w:r>
        <w:r w:rsidR="00E66538">
          <w:rPr>
            <w:noProof/>
            <w:webHidden/>
          </w:rPr>
          <w:t>23</w:t>
        </w:r>
        <w:r w:rsidR="00E66538">
          <w:rPr>
            <w:noProof/>
            <w:webHidden/>
          </w:rPr>
          <w:fldChar w:fldCharType="end"/>
        </w:r>
      </w:hyperlink>
    </w:p>
    <w:p w:rsidR="00E66538" w:rsidRDefault="00BB1606">
      <w:pPr>
        <w:pStyle w:val="TOC5"/>
        <w:tabs>
          <w:tab w:val="left" w:pos="1925"/>
          <w:tab w:val="right" w:leader="dot" w:pos="9350"/>
        </w:tabs>
        <w:rPr>
          <w:rFonts w:asciiTheme="minorHAnsi" w:eastAsiaTheme="minorEastAsia" w:hAnsiTheme="minorHAnsi" w:cstheme="minorBidi"/>
          <w:noProof/>
          <w:szCs w:val="22"/>
        </w:rPr>
      </w:pPr>
      <w:hyperlink w:anchor="_Toc398548416" w:history="1">
        <w:r w:rsidR="00E66538" w:rsidRPr="00BF583D">
          <w:rPr>
            <w:rStyle w:val="Hyperlink"/>
            <w:noProof/>
          </w:rPr>
          <w:t>6.2.1.1.1.</w:t>
        </w:r>
        <w:r w:rsidR="00E66538">
          <w:rPr>
            <w:rFonts w:asciiTheme="minorHAnsi" w:eastAsiaTheme="minorEastAsia" w:hAnsiTheme="minorHAnsi" w:cstheme="minorBidi"/>
            <w:noProof/>
            <w:szCs w:val="22"/>
          </w:rPr>
          <w:tab/>
        </w:r>
        <w:r w:rsidR="00E66538" w:rsidRPr="00BF583D">
          <w:rPr>
            <w:rStyle w:val="Hyperlink"/>
            <w:noProof/>
          </w:rPr>
          <w:t>User Interfaces</w:t>
        </w:r>
        <w:r w:rsidR="00E66538">
          <w:rPr>
            <w:noProof/>
            <w:webHidden/>
          </w:rPr>
          <w:tab/>
        </w:r>
        <w:r w:rsidR="00E66538">
          <w:rPr>
            <w:noProof/>
            <w:webHidden/>
          </w:rPr>
          <w:fldChar w:fldCharType="begin"/>
        </w:r>
        <w:r w:rsidR="00E66538">
          <w:rPr>
            <w:noProof/>
            <w:webHidden/>
          </w:rPr>
          <w:instrText xml:space="preserve"> PAGEREF _Toc398548416 \h </w:instrText>
        </w:r>
        <w:r w:rsidR="00E66538">
          <w:rPr>
            <w:noProof/>
            <w:webHidden/>
          </w:rPr>
        </w:r>
        <w:r w:rsidR="00E66538">
          <w:rPr>
            <w:noProof/>
            <w:webHidden/>
          </w:rPr>
          <w:fldChar w:fldCharType="separate"/>
        </w:r>
        <w:r w:rsidR="00E66538">
          <w:rPr>
            <w:noProof/>
            <w:webHidden/>
          </w:rPr>
          <w:t>24</w:t>
        </w:r>
        <w:r w:rsidR="00E66538">
          <w:rPr>
            <w:noProof/>
            <w:webHidden/>
          </w:rPr>
          <w:fldChar w:fldCharType="end"/>
        </w:r>
      </w:hyperlink>
    </w:p>
    <w:p w:rsidR="00E66538" w:rsidRDefault="00BB1606">
      <w:pPr>
        <w:pStyle w:val="TOC5"/>
        <w:tabs>
          <w:tab w:val="left" w:pos="1925"/>
          <w:tab w:val="right" w:leader="dot" w:pos="9350"/>
        </w:tabs>
        <w:rPr>
          <w:rFonts w:asciiTheme="minorHAnsi" w:eastAsiaTheme="minorEastAsia" w:hAnsiTheme="minorHAnsi" w:cstheme="minorBidi"/>
          <w:noProof/>
          <w:szCs w:val="22"/>
        </w:rPr>
      </w:pPr>
      <w:hyperlink w:anchor="_Toc398548417" w:history="1">
        <w:r w:rsidR="00E66538" w:rsidRPr="00BF583D">
          <w:rPr>
            <w:rStyle w:val="Hyperlink"/>
            <w:noProof/>
          </w:rPr>
          <w:t>6.2.1.1.2.</w:t>
        </w:r>
        <w:r w:rsidR="00E66538">
          <w:rPr>
            <w:rFonts w:asciiTheme="minorHAnsi" w:eastAsiaTheme="minorEastAsia" w:hAnsiTheme="minorHAnsi" w:cstheme="minorBidi"/>
            <w:noProof/>
            <w:szCs w:val="22"/>
          </w:rPr>
          <w:tab/>
        </w:r>
        <w:r w:rsidR="00E66538" w:rsidRPr="00BF583D">
          <w:rPr>
            <w:rStyle w:val="Hyperlink"/>
            <w:noProof/>
          </w:rPr>
          <w:t>Hardware Interfaces</w:t>
        </w:r>
        <w:r w:rsidR="00E66538">
          <w:rPr>
            <w:noProof/>
            <w:webHidden/>
          </w:rPr>
          <w:tab/>
        </w:r>
        <w:r w:rsidR="00E66538">
          <w:rPr>
            <w:noProof/>
            <w:webHidden/>
          </w:rPr>
          <w:fldChar w:fldCharType="begin"/>
        </w:r>
        <w:r w:rsidR="00E66538">
          <w:rPr>
            <w:noProof/>
            <w:webHidden/>
          </w:rPr>
          <w:instrText xml:space="preserve"> PAGEREF _Toc398548417 \h </w:instrText>
        </w:r>
        <w:r w:rsidR="00E66538">
          <w:rPr>
            <w:noProof/>
            <w:webHidden/>
          </w:rPr>
        </w:r>
        <w:r w:rsidR="00E66538">
          <w:rPr>
            <w:noProof/>
            <w:webHidden/>
          </w:rPr>
          <w:fldChar w:fldCharType="separate"/>
        </w:r>
        <w:r w:rsidR="00E66538">
          <w:rPr>
            <w:noProof/>
            <w:webHidden/>
          </w:rPr>
          <w:t>24</w:t>
        </w:r>
        <w:r w:rsidR="00E66538">
          <w:rPr>
            <w:noProof/>
            <w:webHidden/>
          </w:rPr>
          <w:fldChar w:fldCharType="end"/>
        </w:r>
      </w:hyperlink>
    </w:p>
    <w:p w:rsidR="00E66538" w:rsidRDefault="00BB1606">
      <w:pPr>
        <w:pStyle w:val="TOC5"/>
        <w:tabs>
          <w:tab w:val="left" w:pos="1925"/>
          <w:tab w:val="right" w:leader="dot" w:pos="9350"/>
        </w:tabs>
        <w:rPr>
          <w:rFonts w:asciiTheme="minorHAnsi" w:eastAsiaTheme="minorEastAsia" w:hAnsiTheme="minorHAnsi" w:cstheme="minorBidi"/>
          <w:noProof/>
          <w:szCs w:val="22"/>
        </w:rPr>
      </w:pPr>
      <w:hyperlink w:anchor="_Toc398548418" w:history="1">
        <w:r w:rsidR="00E66538" w:rsidRPr="00BF583D">
          <w:rPr>
            <w:rStyle w:val="Hyperlink"/>
            <w:noProof/>
          </w:rPr>
          <w:t>6.2.1.1.3.</w:t>
        </w:r>
        <w:r w:rsidR="00E66538">
          <w:rPr>
            <w:rFonts w:asciiTheme="minorHAnsi" w:eastAsiaTheme="minorEastAsia" w:hAnsiTheme="minorHAnsi" w:cstheme="minorBidi"/>
            <w:noProof/>
            <w:szCs w:val="22"/>
          </w:rPr>
          <w:tab/>
        </w:r>
        <w:r w:rsidR="00E66538" w:rsidRPr="00BF583D">
          <w:rPr>
            <w:rStyle w:val="Hyperlink"/>
            <w:noProof/>
          </w:rPr>
          <w:t>Software Interfaces</w:t>
        </w:r>
        <w:r w:rsidR="00E66538">
          <w:rPr>
            <w:noProof/>
            <w:webHidden/>
          </w:rPr>
          <w:tab/>
        </w:r>
        <w:r w:rsidR="00E66538">
          <w:rPr>
            <w:noProof/>
            <w:webHidden/>
          </w:rPr>
          <w:fldChar w:fldCharType="begin"/>
        </w:r>
        <w:r w:rsidR="00E66538">
          <w:rPr>
            <w:noProof/>
            <w:webHidden/>
          </w:rPr>
          <w:instrText xml:space="preserve"> PAGEREF _Toc398548418 \h </w:instrText>
        </w:r>
        <w:r w:rsidR="00E66538">
          <w:rPr>
            <w:noProof/>
            <w:webHidden/>
          </w:rPr>
        </w:r>
        <w:r w:rsidR="00E66538">
          <w:rPr>
            <w:noProof/>
            <w:webHidden/>
          </w:rPr>
          <w:fldChar w:fldCharType="separate"/>
        </w:r>
        <w:r w:rsidR="00E66538">
          <w:rPr>
            <w:noProof/>
            <w:webHidden/>
          </w:rPr>
          <w:t>24</w:t>
        </w:r>
        <w:r w:rsidR="00E66538">
          <w:rPr>
            <w:noProof/>
            <w:webHidden/>
          </w:rPr>
          <w:fldChar w:fldCharType="end"/>
        </w:r>
      </w:hyperlink>
    </w:p>
    <w:p w:rsidR="00E66538" w:rsidRDefault="00BB1606">
      <w:pPr>
        <w:pStyle w:val="TOC5"/>
        <w:tabs>
          <w:tab w:val="left" w:pos="1925"/>
          <w:tab w:val="right" w:leader="dot" w:pos="9350"/>
        </w:tabs>
        <w:rPr>
          <w:rFonts w:asciiTheme="minorHAnsi" w:eastAsiaTheme="minorEastAsia" w:hAnsiTheme="minorHAnsi" w:cstheme="minorBidi"/>
          <w:noProof/>
          <w:szCs w:val="22"/>
        </w:rPr>
      </w:pPr>
      <w:hyperlink w:anchor="_Toc398548419" w:history="1">
        <w:r w:rsidR="00E66538" w:rsidRPr="00BF583D">
          <w:rPr>
            <w:rStyle w:val="Hyperlink"/>
            <w:noProof/>
          </w:rPr>
          <w:t>6.2.1.1.4.</w:t>
        </w:r>
        <w:r w:rsidR="00E66538">
          <w:rPr>
            <w:rFonts w:asciiTheme="minorHAnsi" w:eastAsiaTheme="minorEastAsia" w:hAnsiTheme="minorHAnsi" w:cstheme="minorBidi"/>
            <w:noProof/>
            <w:szCs w:val="22"/>
          </w:rPr>
          <w:tab/>
        </w:r>
        <w:r w:rsidR="00E66538" w:rsidRPr="00BF583D">
          <w:rPr>
            <w:rStyle w:val="Hyperlink"/>
            <w:noProof/>
          </w:rPr>
          <w:t>Communications Interfaces</w:t>
        </w:r>
        <w:r w:rsidR="00E66538">
          <w:rPr>
            <w:noProof/>
            <w:webHidden/>
          </w:rPr>
          <w:tab/>
        </w:r>
        <w:r w:rsidR="00E66538">
          <w:rPr>
            <w:noProof/>
            <w:webHidden/>
          </w:rPr>
          <w:fldChar w:fldCharType="begin"/>
        </w:r>
        <w:r w:rsidR="00E66538">
          <w:rPr>
            <w:noProof/>
            <w:webHidden/>
          </w:rPr>
          <w:instrText xml:space="preserve"> PAGEREF _Toc398548419 \h </w:instrText>
        </w:r>
        <w:r w:rsidR="00E66538">
          <w:rPr>
            <w:noProof/>
            <w:webHidden/>
          </w:rPr>
        </w:r>
        <w:r w:rsidR="00E66538">
          <w:rPr>
            <w:noProof/>
            <w:webHidden/>
          </w:rPr>
          <w:fldChar w:fldCharType="separate"/>
        </w:r>
        <w:r w:rsidR="00E66538">
          <w:rPr>
            <w:noProof/>
            <w:webHidden/>
          </w:rPr>
          <w:t>24</w:t>
        </w:r>
        <w:r w:rsidR="00E66538">
          <w:rPr>
            <w:noProof/>
            <w:webHidden/>
          </w:rPr>
          <w:fldChar w:fldCharType="end"/>
        </w:r>
      </w:hyperlink>
    </w:p>
    <w:p w:rsidR="00E66538" w:rsidRDefault="00BB1606">
      <w:pPr>
        <w:pStyle w:val="TOC5"/>
        <w:tabs>
          <w:tab w:val="left" w:pos="1925"/>
          <w:tab w:val="right" w:leader="dot" w:pos="9350"/>
        </w:tabs>
        <w:rPr>
          <w:rFonts w:asciiTheme="minorHAnsi" w:eastAsiaTheme="minorEastAsia" w:hAnsiTheme="minorHAnsi" w:cstheme="minorBidi"/>
          <w:noProof/>
          <w:szCs w:val="22"/>
        </w:rPr>
      </w:pPr>
      <w:hyperlink w:anchor="_Toc398548420" w:history="1">
        <w:r w:rsidR="00E66538" w:rsidRPr="00BF583D">
          <w:rPr>
            <w:rStyle w:val="Hyperlink"/>
            <w:noProof/>
          </w:rPr>
          <w:t>6.2.1.1.5.</w:t>
        </w:r>
        <w:r w:rsidR="00E66538">
          <w:rPr>
            <w:rFonts w:asciiTheme="minorHAnsi" w:eastAsiaTheme="minorEastAsia" w:hAnsiTheme="minorHAnsi" w:cstheme="minorBidi"/>
            <w:noProof/>
            <w:szCs w:val="22"/>
          </w:rPr>
          <w:tab/>
        </w:r>
        <w:r w:rsidR="00E66538" w:rsidRPr="00BF583D">
          <w:rPr>
            <w:rStyle w:val="Hyperlink"/>
            <w:noProof/>
          </w:rPr>
          <w:t>Memory Constraints</w:t>
        </w:r>
        <w:r w:rsidR="00E66538">
          <w:rPr>
            <w:noProof/>
            <w:webHidden/>
          </w:rPr>
          <w:tab/>
        </w:r>
        <w:r w:rsidR="00E66538">
          <w:rPr>
            <w:noProof/>
            <w:webHidden/>
          </w:rPr>
          <w:fldChar w:fldCharType="begin"/>
        </w:r>
        <w:r w:rsidR="00E66538">
          <w:rPr>
            <w:noProof/>
            <w:webHidden/>
          </w:rPr>
          <w:instrText xml:space="preserve"> PAGEREF _Toc398548420 \h </w:instrText>
        </w:r>
        <w:r w:rsidR="00E66538">
          <w:rPr>
            <w:noProof/>
            <w:webHidden/>
          </w:rPr>
        </w:r>
        <w:r w:rsidR="00E66538">
          <w:rPr>
            <w:noProof/>
            <w:webHidden/>
          </w:rPr>
          <w:fldChar w:fldCharType="separate"/>
        </w:r>
        <w:r w:rsidR="00E66538">
          <w:rPr>
            <w:noProof/>
            <w:webHidden/>
          </w:rPr>
          <w:t>24</w:t>
        </w:r>
        <w:r w:rsidR="00E66538">
          <w:rPr>
            <w:noProof/>
            <w:webHidden/>
          </w:rPr>
          <w:fldChar w:fldCharType="end"/>
        </w:r>
      </w:hyperlink>
    </w:p>
    <w:p w:rsidR="00E66538" w:rsidRDefault="00BB1606">
      <w:pPr>
        <w:pStyle w:val="TOC5"/>
        <w:tabs>
          <w:tab w:val="left" w:pos="1925"/>
          <w:tab w:val="right" w:leader="dot" w:pos="9350"/>
        </w:tabs>
        <w:rPr>
          <w:rFonts w:asciiTheme="minorHAnsi" w:eastAsiaTheme="minorEastAsia" w:hAnsiTheme="minorHAnsi" w:cstheme="minorBidi"/>
          <w:noProof/>
          <w:szCs w:val="22"/>
        </w:rPr>
      </w:pPr>
      <w:hyperlink w:anchor="_Toc398548421" w:history="1">
        <w:r w:rsidR="00E66538" w:rsidRPr="00BF583D">
          <w:rPr>
            <w:rStyle w:val="Hyperlink"/>
            <w:noProof/>
          </w:rPr>
          <w:t>6.2.1.1.6.</w:t>
        </w:r>
        <w:r w:rsidR="00E66538">
          <w:rPr>
            <w:rFonts w:asciiTheme="minorHAnsi" w:eastAsiaTheme="minorEastAsia" w:hAnsiTheme="minorHAnsi" w:cstheme="minorBidi"/>
            <w:noProof/>
            <w:szCs w:val="22"/>
          </w:rPr>
          <w:tab/>
        </w:r>
        <w:r w:rsidR="00E66538" w:rsidRPr="00BF583D">
          <w:rPr>
            <w:rStyle w:val="Hyperlink"/>
            <w:noProof/>
          </w:rPr>
          <w:t>Special Operations</w:t>
        </w:r>
        <w:r w:rsidR="00E66538">
          <w:rPr>
            <w:noProof/>
            <w:webHidden/>
          </w:rPr>
          <w:tab/>
        </w:r>
        <w:r w:rsidR="00E66538">
          <w:rPr>
            <w:noProof/>
            <w:webHidden/>
          </w:rPr>
          <w:fldChar w:fldCharType="begin"/>
        </w:r>
        <w:r w:rsidR="00E66538">
          <w:rPr>
            <w:noProof/>
            <w:webHidden/>
          </w:rPr>
          <w:instrText xml:space="preserve"> PAGEREF _Toc398548421 \h </w:instrText>
        </w:r>
        <w:r w:rsidR="00E66538">
          <w:rPr>
            <w:noProof/>
            <w:webHidden/>
          </w:rPr>
        </w:r>
        <w:r w:rsidR="00E66538">
          <w:rPr>
            <w:noProof/>
            <w:webHidden/>
          </w:rPr>
          <w:fldChar w:fldCharType="separate"/>
        </w:r>
        <w:r w:rsidR="00E66538">
          <w:rPr>
            <w:noProof/>
            <w:webHidden/>
          </w:rPr>
          <w:t>24</w:t>
        </w:r>
        <w:r w:rsidR="00E66538">
          <w:rPr>
            <w:noProof/>
            <w:webHidden/>
          </w:rPr>
          <w:fldChar w:fldCharType="end"/>
        </w:r>
      </w:hyperlink>
    </w:p>
    <w:p w:rsidR="00E66538" w:rsidRDefault="00BB1606">
      <w:pPr>
        <w:pStyle w:val="TOC4"/>
        <w:tabs>
          <w:tab w:val="left" w:pos="1760"/>
          <w:tab w:val="right" w:leader="dot" w:pos="9350"/>
        </w:tabs>
        <w:rPr>
          <w:rFonts w:asciiTheme="minorHAnsi" w:eastAsiaTheme="minorEastAsia" w:hAnsiTheme="minorHAnsi" w:cstheme="minorBidi"/>
          <w:noProof/>
          <w:szCs w:val="22"/>
        </w:rPr>
      </w:pPr>
      <w:hyperlink w:anchor="_Toc398548422" w:history="1">
        <w:r w:rsidR="00E66538" w:rsidRPr="00BF583D">
          <w:rPr>
            <w:rStyle w:val="Hyperlink"/>
            <w:noProof/>
          </w:rPr>
          <w:t>6.2.1.2.</w:t>
        </w:r>
        <w:r w:rsidR="00E66538">
          <w:rPr>
            <w:rFonts w:asciiTheme="minorHAnsi" w:eastAsiaTheme="minorEastAsia" w:hAnsiTheme="minorHAnsi" w:cstheme="minorBidi"/>
            <w:noProof/>
            <w:szCs w:val="22"/>
          </w:rPr>
          <w:tab/>
        </w:r>
        <w:r w:rsidR="00E66538" w:rsidRPr="00BF583D">
          <w:rPr>
            <w:rStyle w:val="Hyperlink"/>
            <w:noProof/>
          </w:rPr>
          <w:t>Product Features</w:t>
        </w:r>
        <w:r w:rsidR="00E66538">
          <w:rPr>
            <w:noProof/>
            <w:webHidden/>
          </w:rPr>
          <w:tab/>
        </w:r>
        <w:r w:rsidR="00E66538">
          <w:rPr>
            <w:noProof/>
            <w:webHidden/>
          </w:rPr>
          <w:fldChar w:fldCharType="begin"/>
        </w:r>
        <w:r w:rsidR="00E66538">
          <w:rPr>
            <w:noProof/>
            <w:webHidden/>
          </w:rPr>
          <w:instrText xml:space="preserve"> PAGEREF _Toc398548422 \h </w:instrText>
        </w:r>
        <w:r w:rsidR="00E66538">
          <w:rPr>
            <w:noProof/>
            <w:webHidden/>
          </w:rPr>
        </w:r>
        <w:r w:rsidR="00E66538">
          <w:rPr>
            <w:noProof/>
            <w:webHidden/>
          </w:rPr>
          <w:fldChar w:fldCharType="separate"/>
        </w:r>
        <w:r w:rsidR="00E66538">
          <w:rPr>
            <w:noProof/>
            <w:webHidden/>
          </w:rPr>
          <w:t>25</w:t>
        </w:r>
        <w:r w:rsidR="00E66538">
          <w:rPr>
            <w:noProof/>
            <w:webHidden/>
          </w:rPr>
          <w:fldChar w:fldCharType="end"/>
        </w:r>
      </w:hyperlink>
    </w:p>
    <w:p w:rsidR="00E66538" w:rsidRDefault="00BB1606">
      <w:pPr>
        <w:pStyle w:val="TOC4"/>
        <w:tabs>
          <w:tab w:val="left" w:pos="1760"/>
          <w:tab w:val="right" w:leader="dot" w:pos="9350"/>
        </w:tabs>
        <w:rPr>
          <w:rFonts w:asciiTheme="minorHAnsi" w:eastAsiaTheme="minorEastAsia" w:hAnsiTheme="minorHAnsi" w:cstheme="minorBidi"/>
          <w:noProof/>
          <w:szCs w:val="22"/>
        </w:rPr>
      </w:pPr>
      <w:hyperlink w:anchor="_Toc398548423" w:history="1">
        <w:r w:rsidR="00E66538" w:rsidRPr="00BF583D">
          <w:rPr>
            <w:rStyle w:val="Hyperlink"/>
            <w:noProof/>
          </w:rPr>
          <w:t>6.2.1.3.</w:t>
        </w:r>
        <w:r w:rsidR="00E66538">
          <w:rPr>
            <w:rFonts w:asciiTheme="minorHAnsi" w:eastAsiaTheme="minorEastAsia" w:hAnsiTheme="minorHAnsi" w:cstheme="minorBidi"/>
            <w:noProof/>
            <w:szCs w:val="22"/>
          </w:rPr>
          <w:tab/>
        </w:r>
        <w:r w:rsidR="00E66538" w:rsidRPr="00BF583D">
          <w:rPr>
            <w:rStyle w:val="Hyperlink"/>
            <w:noProof/>
          </w:rPr>
          <w:t>User Characteristics</w:t>
        </w:r>
        <w:r w:rsidR="00E66538">
          <w:rPr>
            <w:noProof/>
            <w:webHidden/>
          </w:rPr>
          <w:tab/>
        </w:r>
        <w:r w:rsidR="00E66538">
          <w:rPr>
            <w:noProof/>
            <w:webHidden/>
          </w:rPr>
          <w:fldChar w:fldCharType="begin"/>
        </w:r>
        <w:r w:rsidR="00E66538">
          <w:rPr>
            <w:noProof/>
            <w:webHidden/>
          </w:rPr>
          <w:instrText xml:space="preserve"> PAGEREF _Toc398548423 \h </w:instrText>
        </w:r>
        <w:r w:rsidR="00E66538">
          <w:rPr>
            <w:noProof/>
            <w:webHidden/>
          </w:rPr>
        </w:r>
        <w:r w:rsidR="00E66538">
          <w:rPr>
            <w:noProof/>
            <w:webHidden/>
          </w:rPr>
          <w:fldChar w:fldCharType="separate"/>
        </w:r>
        <w:r w:rsidR="00E66538">
          <w:rPr>
            <w:noProof/>
            <w:webHidden/>
          </w:rPr>
          <w:t>25</w:t>
        </w:r>
        <w:r w:rsidR="00E66538">
          <w:rPr>
            <w:noProof/>
            <w:webHidden/>
          </w:rPr>
          <w:fldChar w:fldCharType="end"/>
        </w:r>
      </w:hyperlink>
    </w:p>
    <w:p w:rsidR="00E66538" w:rsidRDefault="00BB1606">
      <w:pPr>
        <w:pStyle w:val="TOC4"/>
        <w:tabs>
          <w:tab w:val="left" w:pos="1760"/>
          <w:tab w:val="right" w:leader="dot" w:pos="9350"/>
        </w:tabs>
        <w:rPr>
          <w:rFonts w:asciiTheme="minorHAnsi" w:eastAsiaTheme="minorEastAsia" w:hAnsiTheme="minorHAnsi" w:cstheme="minorBidi"/>
          <w:noProof/>
          <w:szCs w:val="22"/>
        </w:rPr>
      </w:pPr>
      <w:hyperlink w:anchor="_Toc398548424" w:history="1">
        <w:r w:rsidR="00E66538" w:rsidRPr="00BF583D">
          <w:rPr>
            <w:rStyle w:val="Hyperlink"/>
            <w:noProof/>
          </w:rPr>
          <w:t>6.2.1.4.</w:t>
        </w:r>
        <w:r w:rsidR="00E66538">
          <w:rPr>
            <w:rFonts w:asciiTheme="minorHAnsi" w:eastAsiaTheme="minorEastAsia" w:hAnsiTheme="minorHAnsi" w:cstheme="minorBidi"/>
            <w:noProof/>
            <w:szCs w:val="22"/>
          </w:rPr>
          <w:tab/>
        </w:r>
        <w:r w:rsidR="00E66538" w:rsidRPr="00BF583D">
          <w:rPr>
            <w:rStyle w:val="Hyperlink"/>
            <w:noProof/>
          </w:rPr>
          <w:t>Dependencies and Constraints</w:t>
        </w:r>
        <w:r w:rsidR="00E66538">
          <w:rPr>
            <w:noProof/>
            <w:webHidden/>
          </w:rPr>
          <w:tab/>
        </w:r>
        <w:r w:rsidR="00E66538">
          <w:rPr>
            <w:noProof/>
            <w:webHidden/>
          </w:rPr>
          <w:fldChar w:fldCharType="begin"/>
        </w:r>
        <w:r w:rsidR="00E66538">
          <w:rPr>
            <w:noProof/>
            <w:webHidden/>
          </w:rPr>
          <w:instrText xml:space="preserve"> PAGEREF _Toc398548424 \h </w:instrText>
        </w:r>
        <w:r w:rsidR="00E66538">
          <w:rPr>
            <w:noProof/>
            <w:webHidden/>
          </w:rPr>
        </w:r>
        <w:r w:rsidR="00E66538">
          <w:rPr>
            <w:noProof/>
            <w:webHidden/>
          </w:rPr>
          <w:fldChar w:fldCharType="separate"/>
        </w:r>
        <w:r w:rsidR="00E66538">
          <w:rPr>
            <w:noProof/>
            <w:webHidden/>
          </w:rPr>
          <w:t>25</w:t>
        </w:r>
        <w:r w:rsidR="00E66538">
          <w:rPr>
            <w:noProof/>
            <w:webHidden/>
          </w:rPr>
          <w:fldChar w:fldCharType="end"/>
        </w:r>
      </w:hyperlink>
    </w:p>
    <w:p w:rsidR="00E66538" w:rsidRDefault="00BB1606">
      <w:pPr>
        <w:pStyle w:val="TOC3"/>
        <w:rPr>
          <w:rFonts w:asciiTheme="minorHAnsi" w:eastAsiaTheme="minorEastAsia" w:hAnsiTheme="minorHAnsi" w:cstheme="minorBidi"/>
          <w:b w:val="0"/>
          <w:noProof/>
          <w:sz w:val="22"/>
          <w:szCs w:val="22"/>
        </w:rPr>
      </w:pPr>
      <w:hyperlink w:anchor="_Toc398548425" w:history="1">
        <w:r w:rsidR="00E66538" w:rsidRPr="00BF583D">
          <w:rPr>
            <w:rStyle w:val="Hyperlink"/>
            <w:noProof/>
          </w:rPr>
          <w:t>6.2.2.</w:t>
        </w:r>
        <w:r w:rsidR="00E66538">
          <w:rPr>
            <w:rFonts w:asciiTheme="minorHAnsi" w:eastAsiaTheme="minorEastAsia" w:hAnsiTheme="minorHAnsi" w:cstheme="minorBidi"/>
            <w:b w:val="0"/>
            <w:noProof/>
            <w:sz w:val="22"/>
            <w:szCs w:val="22"/>
          </w:rPr>
          <w:tab/>
        </w:r>
        <w:r w:rsidR="00E66538" w:rsidRPr="00BF583D">
          <w:rPr>
            <w:rStyle w:val="Hyperlink"/>
            <w:noProof/>
          </w:rPr>
          <w:t>Specific Requirements</w:t>
        </w:r>
        <w:r w:rsidR="00E66538">
          <w:rPr>
            <w:noProof/>
            <w:webHidden/>
          </w:rPr>
          <w:tab/>
        </w:r>
        <w:r w:rsidR="00E66538">
          <w:rPr>
            <w:noProof/>
            <w:webHidden/>
          </w:rPr>
          <w:fldChar w:fldCharType="begin"/>
        </w:r>
        <w:r w:rsidR="00E66538">
          <w:rPr>
            <w:noProof/>
            <w:webHidden/>
          </w:rPr>
          <w:instrText xml:space="preserve"> PAGEREF _Toc398548425 \h </w:instrText>
        </w:r>
        <w:r w:rsidR="00E66538">
          <w:rPr>
            <w:noProof/>
            <w:webHidden/>
          </w:rPr>
        </w:r>
        <w:r w:rsidR="00E66538">
          <w:rPr>
            <w:noProof/>
            <w:webHidden/>
          </w:rPr>
          <w:fldChar w:fldCharType="separate"/>
        </w:r>
        <w:r w:rsidR="00E66538">
          <w:rPr>
            <w:noProof/>
            <w:webHidden/>
          </w:rPr>
          <w:t>26</w:t>
        </w:r>
        <w:r w:rsidR="00E66538">
          <w:rPr>
            <w:noProof/>
            <w:webHidden/>
          </w:rPr>
          <w:fldChar w:fldCharType="end"/>
        </w:r>
      </w:hyperlink>
    </w:p>
    <w:p w:rsidR="00E66538" w:rsidRDefault="00BB1606">
      <w:pPr>
        <w:pStyle w:val="TOC4"/>
        <w:tabs>
          <w:tab w:val="left" w:pos="1760"/>
          <w:tab w:val="right" w:leader="dot" w:pos="9350"/>
        </w:tabs>
        <w:rPr>
          <w:rFonts w:asciiTheme="minorHAnsi" w:eastAsiaTheme="minorEastAsia" w:hAnsiTheme="minorHAnsi" w:cstheme="minorBidi"/>
          <w:noProof/>
          <w:szCs w:val="22"/>
        </w:rPr>
      </w:pPr>
      <w:hyperlink w:anchor="_Toc398548426" w:history="1">
        <w:r w:rsidR="00E66538" w:rsidRPr="00BF583D">
          <w:rPr>
            <w:rStyle w:val="Hyperlink"/>
            <w:noProof/>
          </w:rPr>
          <w:t>6.2.2.1.</w:t>
        </w:r>
        <w:r w:rsidR="00E66538">
          <w:rPr>
            <w:rFonts w:asciiTheme="minorHAnsi" w:eastAsiaTheme="minorEastAsia" w:hAnsiTheme="minorHAnsi" w:cstheme="minorBidi"/>
            <w:noProof/>
            <w:szCs w:val="22"/>
          </w:rPr>
          <w:tab/>
        </w:r>
        <w:r w:rsidR="00E66538" w:rsidRPr="00BF583D">
          <w:rPr>
            <w:rStyle w:val="Hyperlink"/>
            <w:noProof/>
          </w:rPr>
          <w:t>Database Repository</w:t>
        </w:r>
        <w:r w:rsidR="00E66538">
          <w:rPr>
            <w:noProof/>
            <w:webHidden/>
          </w:rPr>
          <w:tab/>
        </w:r>
        <w:r w:rsidR="00E66538">
          <w:rPr>
            <w:noProof/>
            <w:webHidden/>
          </w:rPr>
          <w:fldChar w:fldCharType="begin"/>
        </w:r>
        <w:r w:rsidR="00E66538">
          <w:rPr>
            <w:noProof/>
            <w:webHidden/>
          </w:rPr>
          <w:instrText xml:space="preserve"> PAGEREF _Toc398548426 \h </w:instrText>
        </w:r>
        <w:r w:rsidR="00E66538">
          <w:rPr>
            <w:noProof/>
            <w:webHidden/>
          </w:rPr>
        </w:r>
        <w:r w:rsidR="00E66538">
          <w:rPr>
            <w:noProof/>
            <w:webHidden/>
          </w:rPr>
          <w:fldChar w:fldCharType="separate"/>
        </w:r>
        <w:r w:rsidR="00E66538">
          <w:rPr>
            <w:noProof/>
            <w:webHidden/>
          </w:rPr>
          <w:t>26</w:t>
        </w:r>
        <w:r w:rsidR="00E66538">
          <w:rPr>
            <w:noProof/>
            <w:webHidden/>
          </w:rPr>
          <w:fldChar w:fldCharType="end"/>
        </w:r>
      </w:hyperlink>
    </w:p>
    <w:p w:rsidR="00E66538" w:rsidRDefault="00BB1606">
      <w:pPr>
        <w:pStyle w:val="TOC4"/>
        <w:tabs>
          <w:tab w:val="left" w:pos="1760"/>
          <w:tab w:val="right" w:leader="dot" w:pos="9350"/>
        </w:tabs>
        <w:rPr>
          <w:rFonts w:asciiTheme="minorHAnsi" w:eastAsiaTheme="minorEastAsia" w:hAnsiTheme="minorHAnsi" w:cstheme="minorBidi"/>
          <w:noProof/>
          <w:szCs w:val="22"/>
        </w:rPr>
      </w:pPr>
      <w:hyperlink w:anchor="_Toc398548427" w:history="1">
        <w:r w:rsidR="00E66538" w:rsidRPr="00BF583D">
          <w:rPr>
            <w:rStyle w:val="Hyperlink"/>
            <w:noProof/>
          </w:rPr>
          <w:t>6.2.2.2.</w:t>
        </w:r>
        <w:r w:rsidR="00E66538">
          <w:rPr>
            <w:rFonts w:asciiTheme="minorHAnsi" w:eastAsiaTheme="minorEastAsia" w:hAnsiTheme="minorHAnsi" w:cstheme="minorBidi"/>
            <w:noProof/>
            <w:szCs w:val="22"/>
          </w:rPr>
          <w:tab/>
        </w:r>
        <w:r w:rsidR="00E66538" w:rsidRPr="00BF583D">
          <w:rPr>
            <w:rStyle w:val="Hyperlink"/>
            <w:noProof/>
          </w:rPr>
          <w:t>System Features</w:t>
        </w:r>
        <w:r w:rsidR="00E66538">
          <w:rPr>
            <w:noProof/>
            <w:webHidden/>
          </w:rPr>
          <w:tab/>
        </w:r>
        <w:r w:rsidR="00E66538">
          <w:rPr>
            <w:noProof/>
            <w:webHidden/>
          </w:rPr>
          <w:fldChar w:fldCharType="begin"/>
        </w:r>
        <w:r w:rsidR="00E66538">
          <w:rPr>
            <w:noProof/>
            <w:webHidden/>
          </w:rPr>
          <w:instrText xml:space="preserve"> PAGEREF _Toc398548427 \h </w:instrText>
        </w:r>
        <w:r w:rsidR="00E66538">
          <w:rPr>
            <w:noProof/>
            <w:webHidden/>
          </w:rPr>
        </w:r>
        <w:r w:rsidR="00E66538">
          <w:rPr>
            <w:noProof/>
            <w:webHidden/>
          </w:rPr>
          <w:fldChar w:fldCharType="separate"/>
        </w:r>
        <w:r w:rsidR="00E66538">
          <w:rPr>
            <w:noProof/>
            <w:webHidden/>
          </w:rPr>
          <w:t>26</w:t>
        </w:r>
        <w:r w:rsidR="00E66538">
          <w:rPr>
            <w:noProof/>
            <w:webHidden/>
          </w:rPr>
          <w:fldChar w:fldCharType="end"/>
        </w:r>
      </w:hyperlink>
    </w:p>
    <w:p w:rsidR="00E66538" w:rsidRDefault="00BB1606">
      <w:pPr>
        <w:pStyle w:val="TOC4"/>
        <w:tabs>
          <w:tab w:val="left" w:pos="1760"/>
          <w:tab w:val="right" w:leader="dot" w:pos="9350"/>
        </w:tabs>
        <w:rPr>
          <w:rFonts w:asciiTheme="minorHAnsi" w:eastAsiaTheme="minorEastAsia" w:hAnsiTheme="minorHAnsi" w:cstheme="minorBidi"/>
          <w:noProof/>
          <w:szCs w:val="22"/>
        </w:rPr>
      </w:pPr>
      <w:hyperlink w:anchor="_Toc398548428" w:history="1">
        <w:r w:rsidR="00E66538" w:rsidRPr="00BF583D">
          <w:rPr>
            <w:rStyle w:val="Hyperlink"/>
            <w:noProof/>
          </w:rPr>
          <w:t>6.2.2.3.</w:t>
        </w:r>
        <w:r w:rsidR="00E66538">
          <w:rPr>
            <w:rFonts w:asciiTheme="minorHAnsi" w:eastAsiaTheme="minorEastAsia" w:hAnsiTheme="minorHAnsi" w:cstheme="minorBidi"/>
            <w:noProof/>
            <w:szCs w:val="22"/>
          </w:rPr>
          <w:tab/>
        </w:r>
        <w:r w:rsidR="00E66538" w:rsidRPr="00BF583D">
          <w:rPr>
            <w:rStyle w:val="Hyperlink"/>
            <w:noProof/>
          </w:rPr>
          <w:t>Design Element Tables</w:t>
        </w:r>
        <w:r w:rsidR="00E66538">
          <w:rPr>
            <w:noProof/>
            <w:webHidden/>
          </w:rPr>
          <w:tab/>
        </w:r>
        <w:r w:rsidR="00E66538">
          <w:rPr>
            <w:noProof/>
            <w:webHidden/>
          </w:rPr>
          <w:fldChar w:fldCharType="begin"/>
        </w:r>
        <w:r w:rsidR="00E66538">
          <w:rPr>
            <w:noProof/>
            <w:webHidden/>
          </w:rPr>
          <w:instrText xml:space="preserve"> PAGEREF _Toc398548428 \h </w:instrText>
        </w:r>
        <w:r w:rsidR="00E66538">
          <w:rPr>
            <w:noProof/>
            <w:webHidden/>
          </w:rPr>
        </w:r>
        <w:r w:rsidR="00E66538">
          <w:rPr>
            <w:noProof/>
            <w:webHidden/>
          </w:rPr>
          <w:fldChar w:fldCharType="separate"/>
        </w:r>
        <w:r w:rsidR="00E66538">
          <w:rPr>
            <w:noProof/>
            <w:webHidden/>
          </w:rPr>
          <w:t>27</w:t>
        </w:r>
        <w:r w:rsidR="00E66538">
          <w:rPr>
            <w:noProof/>
            <w:webHidden/>
          </w:rPr>
          <w:fldChar w:fldCharType="end"/>
        </w:r>
      </w:hyperlink>
    </w:p>
    <w:p w:rsidR="00E66538" w:rsidRDefault="00BB1606">
      <w:pPr>
        <w:pStyle w:val="TOC5"/>
        <w:tabs>
          <w:tab w:val="left" w:pos="1925"/>
          <w:tab w:val="right" w:leader="dot" w:pos="9350"/>
        </w:tabs>
        <w:rPr>
          <w:rFonts w:asciiTheme="minorHAnsi" w:eastAsiaTheme="minorEastAsia" w:hAnsiTheme="minorHAnsi" w:cstheme="minorBidi"/>
          <w:noProof/>
          <w:szCs w:val="22"/>
        </w:rPr>
      </w:pPr>
      <w:hyperlink w:anchor="_Toc398548429" w:history="1">
        <w:r w:rsidR="00E66538" w:rsidRPr="00BF583D">
          <w:rPr>
            <w:rStyle w:val="Hyperlink"/>
            <w:noProof/>
          </w:rPr>
          <w:t>6.2.2.3.1.</w:t>
        </w:r>
        <w:r w:rsidR="00E66538">
          <w:rPr>
            <w:rFonts w:asciiTheme="minorHAnsi" w:eastAsiaTheme="minorEastAsia" w:hAnsiTheme="minorHAnsi" w:cstheme="minorBidi"/>
            <w:noProof/>
            <w:szCs w:val="22"/>
          </w:rPr>
          <w:tab/>
        </w:r>
        <w:r w:rsidR="00E66538" w:rsidRPr="00BF583D">
          <w:rPr>
            <w:rStyle w:val="Hyperlink"/>
            <w:noProof/>
          </w:rPr>
          <w:t>Routines (Entry Points)</w:t>
        </w:r>
        <w:r w:rsidR="00E66538">
          <w:rPr>
            <w:noProof/>
            <w:webHidden/>
          </w:rPr>
          <w:tab/>
        </w:r>
        <w:r w:rsidR="00E66538">
          <w:rPr>
            <w:noProof/>
            <w:webHidden/>
          </w:rPr>
          <w:fldChar w:fldCharType="begin"/>
        </w:r>
        <w:r w:rsidR="00E66538">
          <w:rPr>
            <w:noProof/>
            <w:webHidden/>
          </w:rPr>
          <w:instrText xml:space="preserve"> PAGEREF _Toc398548429 \h </w:instrText>
        </w:r>
        <w:r w:rsidR="00E66538">
          <w:rPr>
            <w:noProof/>
            <w:webHidden/>
          </w:rPr>
        </w:r>
        <w:r w:rsidR="00E66538">
          <w:rPr>
            <w:noProof/>
            <w:webHidden/>
          </w:rPr>
          <w:fldChar w:fldCharType="separate"/>
        </w:r>
        <w:r w:rsidR="00E66538">
          <w:rPr>
            <w:noProof/>
            <w:webHidden/>
          </w:rPr>
          <w:t>27</w:t>
        </w:r>
        <w:r w:rsidR="00E66538">
          <w:rPr>
            <w:noProof/>
            <w:webHidden/>
          </w:rPr>
          <w:fldChar w:fldCharType="end"/>
        </w:r>
      </w:hyperlink>
    </w:p>
    <w:p w:rsidR="00E66538" w:rsidRDefault="00BB1606">
      <w:pPr>
        <w:pStyle w:val="TOC5"/>
        <w:tabs>
          <w:tab w:val="left" w:pos="1925"/>
          <w:tab w:val="right" w:leader="dot" w:pos="9350"/>
        </w:tabs>
        <w:rPr>
          <w:rFonts w:asciiTheme="minorHAnsi" w:eastAsiaTheme="minorEastAsia" w:hAnsiTheme="minorHAnsi" w:cstheme="minorBidi"/>
          <w:noProof/>
          <w:szCs w:val="22"/>
        </w:rPr>
      </w:pPr>
      <w:hyperlink w:anchor="_Toc398548430" w:history="1">
        <w:r w:rsidR="00E66538" w:rsidRPr="00BF583D">
          <w:rPr>
            <w:rStyle w:val="Hyperlink"/>
            <w:noProof/>
          </w:rPr>
          <w:t>6.2.2.3.2.</w:t>
        </w:r>
        <w:r w:rsidR="00E66538">
          <w:rPr>
            <w:rFonts w:asciiTheme="minorHAnsi" w:eastAsiaTheme="minorEastAsia" w:hAnsiTheme="minorHAnsi" w:cstheme="minorBidi"/>
            <w:noProof/>
            <w:szCs w:val="22"/>
          </w:rPr>
          <w:tab/>
        </w:r>
        <w:r w:rsidR="00E66538" w:rsidRPr="00BF583D">
          <w:rPr>
            <w:rStyle w:val="Hyperlink"/>
            <w:noProof/>
          </w:rPr>
          <w:t>Templates</w:t>
        </w:r>
        <w:r w:rsidR="00E66538">
          <w:rPr>
            <w:noProof/>
            <w:webHidden/>
          </w:rPr>
          <w:tab/>
        </w:r>
        <w:r w:rsidR="00E66538">
          <w:rPr>
            <w:noProof/>
            <w:webHidden/>
          </w:rPr>
          <w:fldChar w:fldCharType="begin"/>
        </w:r>
        <w:r w:rsidR="00E66538">
          <w:rPr>
            <w:noProof/>
            <w:webHidden/>
          </w:rPr>
          <w:instrText xml:space="preserve"> PAGEREF _Toc398548430 \h </w:instrText>
        </w:r>
        <w:r w:rsidR="00E66538">
          <w:rPr>
            <w:noProof/>
            <w:webHidden/>
          </w:rPr>
        </w:r>
        <w:r w:rsidR="00E66538">
          <w:rPr>
            <w:noProof/>
            <w:webHidden/>
          </w:rPr>
          <w:fldChar w:fldCharType="separate"/>
        </w:r>
        <w:r w:rsidR="00E66538">
          <w:rPr>
            <w:noProof/>
            <w:webHidden/>
          </w:rPr>
          <w:t>29</w:t>
        </w:r>
        <w:r w:rsidR="00E66538">
          <w:rPr>
            <w:noProof/>
            <w:webHidden/>
          </w:rPr>
          <w:fldChar w:fldCharType="end"/>
        </w:r>
      </w:hyperlink>
    </w:p>
    <w:p w:rsidR="00E66538" w:rsidRDefault="00BB1606">
      <w:pPr>
        <w:pStyle w:val="TOC5"/>
        <w:tabs>
          <w:tab w:val="left" w:pos="1925"/>
          <w:tab w:val="right" w:leader="dot" w:pos="9350"/>
        </w:tabs>
        <w:rPr>
          <w:rFonts w:asciiTheme="minorHAnsi" w:eastAsiaTheme="minorEastAsia" w:hAnsiTheme="minorHAnsi" w:cstheme="minorBidi"/>
          <w:noProof/>
          <w:szCs w:val="22"/>
        </w:rPr>
      </w:pPr>
      <w:hyperlink w:anchor="_Toc398548431" w:history="1">
        <w:r w:rsidR="00E66538" w:rsidRPr="00BF583D">
          <w:rPr>
            <w:rStyle w:val="Hyperlink"/>
            <w:noProof/>
          </w:rPr>
          <w:t>6.2.2.3.3.</w:t>
        </w:r>
        <w:r w:rsidR="00E66538">
          <w:rPr>
            <w:rFonts w:asciiTheme="minorHAnsi" w:eastAsiaTheme="minorEastAsia" w:hAnsiTheme="minorHAnsi" w:cstheme="minorBidi"/>
            <w:noProof/>
            <w:szCs w:val="22"/>
          </w:rPr>
          <w:tab/>
        </w:r>
        <w:r w:rsidR="00E66538" w:rsidRPr="00BF583D">
          <w:rPr>
            <w:rStyle w:val="Hyperlink"/>
            <w:noProof/>
          </w:rPr>
          <w:t>Bulletins</w:t>
        </w:r>
        <w:r w:rsidR="00E66538">
          <w:rPr>
            <w:noProof/>
            <w:webHidden/>
          </w:rPr>
          <w:tab/>
        </w:r>
        <w:r w:rsidR="00E66538">
          <w:rPr>
            <w:noProof/>
            <w:webHidden/>
          </w:rPr>
          <w:fldChar w:fldCharType="begin"/>
        </w:r>
        <w:r w:rsidR="00E66538">
          <w:rPr>
            <w:noProof/>
            <w:webHidden/>
          </w:rPr>
          <w:instrText xml:space="preserve"> PAGEREF _Toc398548431 \h </w:instrText>
        </w:r>
        <w:r w:rsidR="00E66538">
          <w:rPr>
            <w:noProof/>
            <w:webHidden/>
          </w:rPr>
        </w:r>
        <w:r w:rsidR="00E66538">
          <w:rPr>
            <w:noProof/>
            <w:webHidden/>
          </w:rPr>
          <w:fldChar w:fldCharType="separate"/>
        </w:r>
        <w:r w:rsidR="00E66538">
          <w:rPr>
            <w:noProof/>
            <w:webHidden/>
          </w:rPr>
          <w:t>30</w:t>
        </w:r>
        <w:r w:rsidR="00E66538">
          <w:rPr>
            <w:noProof/>
            <w:webHidden/>
          </w:rPr>
          <w:fldChar w:fldCharType="end"/>
        </w:r>
      </w:hyperlink>
    </w:p>
    <w:p w:rsidR="00E66538" w:rsidRDefault="00BB1606">
      <w:pPr>
        <w:pStyle w:val="TOC5"/>
        <w:tabs>
          <w:tab w:val="left" w:pos="1925"/>
          <w:tab w:val="right" w:leader="dot" w:pos="9350"/>
        </w:tabs>
        <w:rPr>
          <w:rFonts w:asciiTheme="minorHAnsi" w:eastAsiaTheme="minorEastAsia" w:hAnsiTheme="minorHAnsi" w:cstheme="minorBidi"/>
          <w:noProof/>
          <w:szCs w:val="22"/>
        </w:rPr>
      </w:pPr>
      <w:hyperlink w:anchor="_Toc398548432" w:history="1">
        <w:r w:rsidR="00E66538" w:rsidRPr="00BF583D">
          <w:rPr>
            <w:rStyle w:val="Hyperlink"/>
            <w:noProof/>
          </w:rPr>
          <w:t>6.2.2.3.4.</w:t>
        </w:r>
        <w:r w:rsidR="00E66538">
          <w:rPr>
            <w:rFonts w:asciiTheme="minorHAnsi" w:eastAsiaTheme="minorEastAsia" w:hAnsiTheme="minorHAnsi" w:cstheme="minorBidi"/>
            <w:noProof/>
            <w:szCs w:val="22"/>
          </w:rPr>
          <w:tab/>
        </w:r>
        <w:r w:rsidR="00E66538" w:rsidRPr="00BF583D">
          <w:rPr>
            <w:rStyle w:val="Hyperlink"/>
            <w:noProof/>
          </w:rPr>
          <w:t>Data Entries Affected by the Design</w:t>
        </w:r>
        <w:r w:rsidR="00E66538">
          <w:rPr>
            <w:noProof/>
            <w:webHidden/>
          </w:rPr>
          <w:tab/>
        </w:r>
        <w:r w:rsidR="00E66538">
          <w:rPr>
            <w:noProof/>
            <w:webHidden/>
          </w:rPr>
          <w:fldChar w:fldCharType="begin"/>
        </w:r>
        <w:r w:rsidR="00E66538">
          <w:rPr>
            <w:noProof/>
            <w:webHidden/>
          </w:rPr>
          <w:instrText xml:space="preserve"> PAGEREF _Toc398548432 \h </w:instrText>
        </w:r>
        <w:r w:rsidR="00E66538">
          <w:rPr>
            <w:noProof/>
            <w:webHidden/>
          </w:rPr>
        </w:r>
        <w:r w:rsidR="00E66538">
          <w:rPr>
            <w:noProof/>
            <w:webHidden/>
          </w:rPr>
          <w:fldChar w:fldCharType="separate"/>
        </w:r>
        <w:r w:rsidR="00E66538">
          <w:rPr>
            <w:noProof/>
            <w:webHidden/>
          </w:rPr>
          <w:t>31</w:t>
        </w:r>
        <w:r w:rsidR="00E66538">
          <w:rPr>
            <w:noProof/>
            <w:webHidden/>
          </w:rPr>
          <w:fldChar w:fldCharType="end"/>
        </w:r>
      </w:hyperlink>
    </w:p>
    <w:p w:rsidR="00E66538" w:rsidRDefault="00BB1606">
      <w:pPr>
        <w:pStyle w:val="TOC5"/>
        <w:tabs>
          <w:tab w:val="left" w:pos="1925"/>
          <w:tab w:val="right" w:leader="dot" w:pos="9350"/>
        </w:tabs>
        <w:rPr>
          <w:rFonts w:asciiTheme="minorHAnsi" w:eastAsiaTheme="minorEastAsia" w:hAnsiTheme="minorHAnsi" w:cstheme="minorBidi"/>
          <w:noProof/>
          <w:szCs w:val="22"/>
        </w:rPr>
      </w:pPr>
      <w:hyperlink w:anchor="_Toc398548433" w:history="1">
        <w:r w:rsidR="00E66538" w:rsidRPr="00BF583D">
          <w:rPr>
            <w:rStyle w:val="Hyperlink"/>
            <w:noProof/>
          </w:rPr>
          <w:t>6.2.2.3.5.</w:t>
        </w:r>
        <w:r w:rsidR="00E66538">
          <w:rPr>
            <w:rFonts w:asciiTheme="minorHAnsi" w:eastAsiaTheme="minorEastAsia" w:hAnsiTheme="minorHAnsi" w:cstheme="minorBidi"/>
            <w:noProof/>
            <w:szCs w:val="22"/>
          </w:rPr>
          <w:tab/>
        </w:r>
        <w:r w:rsidR="00E66538" w:rsidRPr="00BF583D">
          <w:rPr>
            <w:rStyle w:val="Hyperlink"/>
            <w:noProof/>
          </w:rPr>
          <w:t>Unique Record(s)</w:t>
        </w:r>
        <w:r w:rsidR="00E66538">
          <w:rPr>
            <w:noProof/>
            <w:webHidden/>
          </w:rPr>
          <w:tab/>
        </w:r>
        <w:r w:rsidR="00E66538">
          <w:rPr>
            <w:noProof/>
            <w:webHidden/>
          </w:rPr>
          <w:fldChar w:fldCharType="begin"/>
        </w:r>
        <w:r w:rsidR="00E66538">
          <w:rPr>
            <w:noProof/>
            <w:webHidden/>
          </w:rPr>
          <w:instrText xml:space="preserve"> PAGEREF _Toc398548433 \h </w:instrText>
        </w:r>
        <w:r w:rsidR="00E66538">
          <w:rPr>
            <w:noProof/>
            <w:webHidden/>
          </w:rPr>
        </w:r>
        <w:r w:rsidR="00E66538">
          <w:rPr>
            <w:noProof/>
            <w:webHidden/>
          </w:rPr>
          <w:fldChar w:fldCharType="separate"/>
        </w:r>
        <w:r w:rsidR="00E66538">
          <w:rPr>
            <w:noProof/>
            <w:webHidden/>
          </w:rPr>
          <w:t>31</w:t>
        </w:r>
        <w:r w:rsidR="00E66538">
          <w:rPr>
            <w:noProof/>
            <w:webHidden/>
          </w:rPr>
          <w:fldChar w:fldCharType="end"/>
        </w:r>
      </w:hyperlink>
    </w:p>
    <w:p w:rsidR="00E66538" w:rsidRDefault="00BB1606">
      <w:pPr>
        <w:pStyle w:val="TOC5"/>
        <w:tabs>
          <w:tab w:val="left" w:pos="1925"/>
          <w:tab w:val="right" w:leader="dot" w:pos="9350"/>
        </w:tabs>
        <w:rPr>
          <w:rFonts w:asciiTheme="minorHAnsi" w:eastAsiaTheme="minorEastAsia" w:hAnsiTheme="minorHAnsi" w:cstheme="minorBidi"/>
          <w:noProof/>
          <w:szCs w:val="22"/>
        </w:rPr>
      </w:pPr>
      <w:hyperlink w:anchor="_Toc398548434" w:history="1">
        <w:r w:rsidR="00E66538" w:rsidRPr="00BF583D">
          <w:rPr>
            <w:rStyle w:val="Hyperlink"/>
            <w:noProof/>
          </w:rPr>
          <w:t>6.2.2.3.6.</w:t>
        </w:r>
        <w:r w:rsidR="00E66538">
          <w:rPr>
            <w:rFonts w:asciiTheme="minorHAnsi" w:eastAsiaTheme="minorEastAsia" w:hAnsiTheme="minorHAnsi" w:cstheme="minorBidi"/>
            <w:noProof/>
            <w:szCs w:val="22"/>
          </w:rPr>
          <w:tab/>
        </w:r>
        <w:r w:rsidR="00E66538" w:rsidRPr="00BF583D">
          <w:rPr>
            <w:rStyle w:val="Hyperlink"/>
            <w:noProof/>
          </w:rPr>
          <w:t>File or Global Size Changes</w:t>
        </w:r>
        <w:r w:rsidR="00E66538">
          <w:rPr>
            <w:noProof/>
            <w:webHidden/>
          </w:rPr>
          <w:tab/>
        </w:r>
        <w:r w:rsidR="00E66538">
          <w:rPr>
            <w:noProof/>
            <w:webHidden/>
          </w:rPr>
          <w:fldChar w:fldCharType="begin"/>
        </w:r>
        <w:r w:rsidR="00E66538">
          <w:rPr>
            <w:noProof/>
            <w:webHidden/>
          </w:rPr>
          <w:instrText xml:space="preserve"> PAGEREF _Toc398548434 \h </w:instrText>
        </w:r>
        <w:r w:rsidR="00E66538">
          <w:rPr>
            <w:noProof/>
            <w:webHidden/>
          </w:rPr>
        </w:r>
        <w:r w:rsidR="00E66538">
          <w:rPr>
            <w:noProof/>
            <w:webHidden/>
          </w:rPr>
          <w:fldChar w:fldCharType="separate"/>
        </w:r>
        <w:r w:rsidR="00E66538">
          <w:rPr>
            <w:noProof/>
            <w:webHidden/>
          </w:rPr>
          <w:t>31</w:t>
        </w:r>
        <w:r w:rsidR="00E66538">
          <w:rPr>
            <w:noProof/>
            <w:webHidden/>
          </w:rPr>
          <w:fldChar w:fldCharType="end"/>
        </w:r>
      </w:hyperlink>
    </w:p>
    <w:p w:rsidR="00E66538" w:rsidRDefault="00BB1606">
      <w:pPr>
        <w:pStyle w:val="TOC5"/>
        <w:tabs>
          <w:tab w:val="left" w:pos="1925"/>
          <w:tab w:val="right" w:leader="dot" w:pos="9350"/>
        </w:tabs>
        <w:rPr>
          <w:rFonts w:asciiTheme="minorHAnsi" w:eastAsiaTheme="minorEastAsia" w:hAnsiTheme="minorHAnsi" w:cstheme="minorBidi"/>
          <w:noProof/>
          <w:szCs w:val="22"/>
        </w:rPr>
      </w:pPr>
      <w:hyperlink w:anchor="_Toc398548435" w:history="1">
        <w:r w:rsidR="00E66538" w:rsidRPr="00BF583D">
          <w:rPr>
            <w:rStyle w:val="Hyperlink"/>
            <w:noProof/>
          </w:rPr>
          <w:t>6.2.2.3.7.</w:t>
        </w:r>
        <w:r w:rsidR="00E66538">
          <w:rPr>
            <w:rFonts w:asciiTheme="minorHAnsi" w:eastAsiaTheme="minorEastAsia" w:hAnsiTheme="minorHAnsi" w:cstheme="minorBidi"/>
            <w:noProof/>
            <w:szCs w:val="22"/>
          </w:rPr>
          <w:tab/>
        </w:r>
        <w:r w:rsidR="00E66538" w:rsidRPr="00BF583D">
          <w:rPr>
            <w:rStyle w:val="Hyperlink"/>
            <w:noProof/>
          </w:rPr>
          <w:t>Mail Groups</w:t>
        </w:r>
        <w:r w:rsidR="00E66538">
          <w:rPr>
            <w:noProof/>
            <w:webHidden/>
          </w:rPr>
          <w:tab/>
        </w:r>
        <w:r w:rsidR="00E66538">
          <w:rPr>
            <w:noProof/>
            <w:webHidden/>
          </w:rPr>
          <w:fldChar w:fldCharType="begin"/>
        </w:r>
        <w:r w:rsidR="00E66538">
          <w:rPr>
            <w:noProof/>
            <w:webHidden/>
          </w:rPr>
          <w:instrText xml:space="preserve"> PAGEREF _Toc398548435 \h </w:instrText>
        </w:r>
        <w:r w:rsidR="00E66538">
          <w:rPr>
            <w:noProof/>
            <w:webHidden/>
          </w:rPr>
        </w:r>
        <w:r w:rsidR="00E66538">
          <w:rPr>
            <w:noProof/>
            <w:webHidden/>
          </w:rPr>
          <w:fldChar w:fldCharType="separate"/>
        </w:r>
        <w:r w:rsidR="00E66538">
          <w:rPr>
            <w:noProof/>
            <w:webHidden/>
          </w:rPr>
          <w:t>32</w:t>
        </w:r>
        <w:r w:rsidR="00E66538">
          <w:rPr>
            <w:noProof/>
            <w:webHidden/>
          </w:rPr>
          <w:fldChar w:fldCharType="end"/>
        </w:r>
      </w:hyperlink>
    </w:p>
    <w:p w:rsidR="00E66538" w:rsidRDefault="00BB1606">
      <w:pPr>
        <w:pStyle w:val="TOC5"/>
        <w:tabs>
          <w:tab w:val="left" w:pos="1925"/>
          <w:tab w:val="right" w:leader="dot" w:pos="9350"/>
        </w:tabs>
        <w:rPr>
          <w:rFonts w:asciiTheme="minorHAnsi" w:eastAsiaTheme="minorEastAsia" w:hAnsiTheme="minorHAnsi" w:cstheme="minorBidi"/>
          <w:noProof/>
          <w:szCs w:val="22"/>
        </w:rPr>
      </w:pPr>
      <w:hyperlink w:anchor="_Toc398548436" w:history="1">
        <w:r w:rsidR="00E66538" w:rsidRPr="00BF583D">
          <w:rPr>
            <w:rStyle w:val="Hyperlink"/>
            <w:noProof/>
          </w:rPr>
          <w:t>6.2.2.3.8.</w:t>
        </w:r>
        <w:r w:rsidR="00E66538">
          <w:rPr>
            <w:rFonts w:asciiTheme="minorHAnsi" w:eastAsiaTheme="minorEastAsia" w:hAnsiTheme="minorHAnsi" w:cstheme="minorBidi"/>
            <w:noProof/>
            <w:szCs w:val="22"/>
          </w:rPr>
          <w:tab/>
        </w:r>
        <w:r w:rsidR="00E66538" w:rsidRPr="00BF583D">
          <w:rPr>
            <w:rStyle w:val="Hyperlink"/>
            <w:noProof/>
          </w:rPr>
          <w:t>Security Keys</w:t>
        </w:r>
        <w:r w:rsidR="00E66538">
          <w:rPr>
            <w:noProof/>
            <w:webHidden/>
          </w:rPr>
          <w:tab/>
        </w:r>
        <w:r w:rsidR="00E66538">
          <w:rPr>
            <w:noProof/>
            <w:webHidden/>
          </w:rPr>
          <w:fldChar w:fldCharType="begin"/>
        </w:r>
        <w:r w:rsidR="00E66538">
          <w:rPr>
            <w:noProof/>
            <w:webHidden/>
          </w:rPr>
          <w:instrText xml:space="preserve"> PAGEREF _Toc398548436 \h </w:instrText>
        </w:r>
        <w:r w:rsidR="00E66538">
          <w:rPr>
            <w:noProof/>
            <w:webHidden/>
          </w:rPr>
        </w:r>
        <w:r w:rsidR="00E66538">
          <w:rPr>
            <w:noProof/>
            <w:webHidden/>
          </w:rPr>
          <w:fldChar w:fldCharType="separate"/>
        </w:r>
        <w:r w:rsidR="00E66538">
          <w:rPr>
            <w:noProof/>
            <w:webHidden/>
          </w:rPr>
          <w:t>33</w:t>
        </w:r>
        <w:r w:rsidR="00E66538">
          <w:rPr>
            <w:noProof/>
            <w:webHidden/>
          </w:rPr>
          <w:fldChar w:fldCharType="end"/>
        </w:r>
      </w:hyperlink>
    </w:p>
    <w:p w:rsidR="00E66538" w:rsidRDefault="00BB1606">
      <w:pPr>
        <w:pStyle w:val="TOC5"/>
        <w:tabs>
          <w:tab w:val="left" w:pos="1925"/>
          <w:tab w:val="right" w:leader="dot" w:pos="9350"/>
        </w:tabs>
        <w:rPr>
          <w:rFonts w:asciiTheme="minorHAnsi" w:eastAsiaTheme="minorEastAsia" w:hAnsiTheme="minorHAnsi" w:cstheme="minorBidi"/>
          <w:noProof/>
          <w:szCs w:val="22"/>
        </w:rPr>
      </w:pPr>
      <w:hyperlink w:anchor="_Toc398548437" w:history="1">
        <w:r w:rsidR="00E66538" w:rsidRPr="00BF583D">
          <w:rPr>
            <w:rStyle w:val="Hyperlink"/>
            <w:noProof/>
          </w:rPr>
          <w:t>6.2.2.3.9.</w:t>
        </w:r>
        <w:r w:rsidR="00E66538">
          <w:rPr>
            <w:rFonts w:asciiTheme="minorHAnsi" w:eastAsiaTheme="minorEastAsia" w:hAnsiTheme="minorHAnsi" w:cstheme="minorBidi"/>
            <w:noProof/>
            <w:szCs w:val="22"/>
          </w:rPr>
          <w:tab/>
        </w:r>
        <w:r w:rsidR="00E66538" w:rsidRPr="00BF583D">
          <w:rPr>
            <w:rStyle w:val="Hyperlink"/>
            <w:noProof/>
          </w:rPr>
          <w:t>Options</w:t>
        </w:r>
        <w:r w:rsidR="00E66538">
          <w:rPr>
            <w:noProof/>
            <w:webHidden/>
          </w:rPr>
          <w:tab/>
        </w:r>
        <w:r w:rsidR="00E66538">
          <w:rPr>
            <w:noProof/>
            <w:webHidden/>
          </w:rPr>
          <w:fldChar w:fldCharType="begin"/>
        </w:r>
        <w:r w:rsidR="00E66538">
          <w:rPr>
            <w:noProof/>
            <w:webHidden/>
          </w:rPr>
          <w:instrText xml:space="preserve"> PAGEREF _Toc398548437 \h </w:instrText>
        </w:r>
        <w:r w:rsidR="00E66538">
          <w:rPr>
            <w:noProof/>
            <w:webHidden/>
          </w:rPr>
        </w:r>
        <w:r w:rsidR="00E66538">
          <w:rPr>
            <w:noProof/>
            <w:webHidden/>
          </w:rPr>
          <w:fldChar w:fldCharType="separate"/>
        </w:r>
        <w:r w:rsidR="00E66538">
          <w:rPr>
            <w:noProof/>
            <w:webHidden/>
          </w:rPr>
          <w:t>34</w:t>
        </w:r>
        <w:r w:rsidR="00E66538">
          <w:rPr>
            <w:noProof/>
            <w:webHidden/>
          </w:rPr>
          <w:fldChar w:fldCharType="end"/>
        </w:r>
      </w:hyperlink>
    </w:p>
    <w:p w:rsidR="00E66538" w:rsidRDefault="00BB1606">
      <w:pPr>
        <w:pStyle w:val="TOC5"/>
        <w:tabs>
          <w:tab w:val="left" w:pos="2035"/>
          <w:tab w:val="right" w:leader="dot" w:pos="9350"/>
        </w:tabs>
        <w:rPr>
          <w:rFonts w:asciiTheme="minorHAnsi" w:eastAsiaTheme="minorEastAsia" w:hAnsiTheme="minorHAnsi" w:cstheme="minorBidi"/>
          <w:noProof/>
          <w:szCs w:val="22"/>
        </w:rPr>
      </w:pPr>
      <w:hyperlink w:anchor="_Toc398548438" w:history="1">
        <w:r w:rsidR="00E66538" w:rsidRPr="00BF583D">
          <w:rPr>
            <w:rStyle w:val="Hyperlink"/>
            <w:noProof/>
          </w:rPr>
          <w:t>6.2.2.3.10.</w:t>
        </w:r>
        <w:r w:rsidR="00E66538">
          <w:rPr>
            <w:rFonts w:asciiTheme="minorHAnsi" w:eastAsiaTheme="minorEastAsia" w:hAnsiTheme="minorHAnsi" w:cstheme="minorBidi"/>
            <w:noProof/>
            <w:szCs w:val="22"/>
          </w:rPr>
          <w:tab/>
        </w:r>
        <w:r w:rsidR="00E66538" w:rsidRPr="00BF583D">
          <w:rPr>
            <w:rStyle w:val="Hyperlink"/>
            <w:noProof/>
          </w:rPr>
          <w:t>Protocols</w:t>
        </w:r>
        <w:r w:rsidR="00E66538">
          <w:rPr>
            <w:noProof/>
            <w:webHidden/>
          </w:rPr>
          <w:tab/>
        </w:r>
        <w:r w:rsidR="00E66538">
          <w:rPr>
            <w:noProof/>
            <w:webHidden/>
          </w:rPr>
          <w:fldChar w:fldCharType="begin"/>
        </w:r>
        <w:r w:rsidR="00E66538">
          <w:rPr>
            <w:noProof/>
            <w:webHidden/>
          </w:rPr>
          <w:instrText xml:space="preserve"> PAGEREF _Toc398548438 \h </w:instrText>
        </w:r>
        <w:r w:rsidR="00E66538">
          <w:rPr>
            <w:noProof/>
            <w:webHidden/>
          </w:rPr>
        </w:r>
        <w:r w:rsidR="00E66538">
          <w:rPr>
            <w:noProof/>
            <w:webHidden/>
          </w:rPr>
          <w:fldChar w:fldCharType="separate"/>
        </w:r>
        <w:r w:rsidR="00E66538">
          <w:rPr>
            <w:noProof/>
            <w:webHidden/>
          </w:rPr>
          <w:t>36</w:t>
        </w:r>
        <w:r w:rsidR="00E66538">
          <w:rPr>
            <w:noProof/>
            <w:webHidden/>
          </w:rPr>
          <w:fldChar w:fldCharType="end"/>
        </w:r>
      </w:hyperlink>
    </w:p>
    <w:p w:rsidR="00E66538" w:rsidRDefault="00BB1606">
      <w:pPr>
        <w:pStyle w:val="TOC5"/>
        <w:tabs>
          <w:tab w:val="left" w:pos="2035"/>
          <w:tab w:val="right" w:leader="dot" w:pos="9350"/>
        </w:tabs>
        <w:rPr>
          <w:rFonts w:asciiTheme="minorHAnsi" w:eastAsiaTheme="minorEastAsia" w:hAnsiTheme="minorHAnsi" w:cstheme="minorBidi"/>
          <w:noProof/>
          <w:szCs w:val="22"/>
        </w:rPr>
      </w:pPr>
      <w:hyperlink w:anchor="_Toc398548439" w:history="1">
        <w:r w:rsidR="00E66538" w:rsidRPr="00BF583D">
          <w:rPr>
            <w:rStyle w:val="Hyperlink"/>
            <w:noProof/>
          </w:rPr>
          <w:t>6.2.2.3.11.</w:t>
        </w:r>
        <w:r w:rsidR="00E66538">
          <w:rPr>
            <w:rFonts w:asciiTheme="minorHAnsi" w:eastAsiaTheme="minorEastAsia" w:hAnsiTheme="minorHAnsi" w:cstheme="minorBidi"/>
            <w:noProof/>
            <w:szCs w:val="22"/>
          </w:rPr>
          <w:tab/>
        </w:r>
        <w:r w:rsidR="00E66538" w:rsidRPr="00BF583D">
          <w:rPr>
            <w:rStyle w:val="Hyperlink"/>
            <w:noProof/>
          </w:rPr>
          <w:t>Remote Procedure Call (RPC)</w:t>
        </w:r>
        <w:r w:rsidR="00E66538">
          <w:rPr>
            <w:noProof/>
            <w:webHidden/>
          </w:rPr>
          <w:tab/>
        </w:r>
        <w:r w:rsidR="00E66538">
          <w:rPr>
            <w:noProof/>
            <w:webHidden/>
          </w:rPr>
          <w:fldChar w:fldCharType="begin"/>
        </w:r>
        <w:r w:rsidR="00E66538">
          <w:rPr>
            <w:noProof/>
            <w:webHidden/>
          </w:rPr>
          <w:instrText xml:space="preserve"> PAGEREF _Toc398548439 \h </w:instrText>
        </w:r>
        <w:r w:rsidR="00E66538">
          <w:rPr>
            <w:noProof/>
            <w:webHidden/>
          </w:rPr>
        </w:r>
        <w:r w:rsidR="00E66538">
          <w:rPr>
            <w:noProof/>
            <w:webHidden/>
          </w:rPr>
          <w:fldChar w:fldCharType="separate"/>
        </w:r>
        <w:r w:rsidR="00E66538">
          <w:rPr>
            <w:noProof/>
            <w:webHidden/>
          </w:rPr>
          <w:t>38</w:t>
        </w:r>
        <w:r w:rsidR="00E66538">
          <w:rPr>
            <w:noProof/>
            <w:webHidden/>
          </w:rPr>
          <w:fldChar w:fldCharType="end"/>
        </w:r>
      </w:hyperlink>
    </w:p>
    <w:p w:rsidR="00E66538" w:rsidRDefault="00BB1606">
      <w:pPr>
        <w:pStyle w:val="TOC5"/>
        <w:tabs>
          <w:tab w:val="left" w:pos="2035"/>
          <w:tab w:val="right" w:leader="dot" w:pos="9350"/>
        </w:tabs>
        <w:rPr>
          <w:rFonts w:asciiTheme="minorHAnsi" w:eastAsiaTheme="minorEastAsia" w:hAnsiTheme="minorHAnsi" w:cstheme="minorBidi"/>
          <w:noProof/>
          <w:szCs w:val="22"/>
        </w:rPr>
      </w:pPr>
      <w:hyperlink w:anchor="_Toc398548440" w:history="1">
        <w:r w:rsidR="00E66538" w:rsidRPr="00BF583D">
          <w:rPr>
            <w:rStyle w:val="Hyperlink"/>
            <w:noProof/>
          </w:rPr>
          <w:t>6.2.2.3.12.</w:t>
        </w:r>
        <w:r w:rsidR="00E66538">
          <w:rPr>
            <w:rFonts w:asciiTheme="minorHAnsi" w:eastAsiaTheme="minorEastAsia" w:hAnsiTheme="minorHAnsi" w:cstheme="minorBidi"/>
            <w:noProof/>
            <w:szCs w:val="22"/>
          </w:rPr>
          <w:tab/>
        </w:r>
        <w:r w:rsidR="00E66538" w:rsidRPr="00BF583D">
          <w:rPr>
            <w:rStyle w:val="Hyperlink"/>
            <w:noProof/>
          </w:rPr>
          <w:t>Constants Defined in Interface</w:t>
        </w:r>
        <w:r w:rsidR="00E66538">
          <w:rPr>
            <w:noProof/>
            <w:webHidden/>
          </w:rPr>
          <w:tab/>
        </w:r>
        <w:r w:rsidR="00E66538">
          <w:rPr>
            <w:noProof/>
            <w:webHidden/>
          </w:rPr>
          <w:fldChar w:fldCharType="begin"/>
        </w:r>
        <w:r w:rsidR="00E66538">
          <w:rPr>
            <w:noProof/>
            <w:webHidden/>
          </w:rPr>
          <w:instrText xml:space="preserve"> PAGEREF _Toc398548440 \h </w:instrText>
        </w:r>
        <w:r w:rsidR="00E66538">
          <w:rPr>
            <w:noProof/>
            <w:webHidden/>
          </w:rPr>
        </w:r>
        <w:r w:rsidR="00E66538">
          <w:rPr>
            <w:noProof/>
            <w:webHidden/>
          </w:rPr>
          <w:fldChar w:fldCharType="separate"/>
        </w:r>
        <w:r w:rsidR="00E66538">
          <w:rPr>
            <w:noProof/>
            <w:webHidden/>
          </w:rPr>
          <w:t>38</w:t>
        </w:r>
        <w:r w:rsidR="00E66538">
          <w:rPr>
            <w:noProof/>
            <w:webHidden/>
          </w:rPr>
          <w:fldChar w:fldCharType="end"/>
        </w:r>
      </w:hyperlink>
    </w:p>
    <w:p w:rsidR="00E66538" w:rsidRDefault="00BB1606">
      <w:pPr>
        <w:pStyle w:val="TOC5"/>
        <w:tabs>
          <w:tab w:val="left" w:pos="2035"/>
          <w:tab w:val="right" w:leader="dot" w:pos="9350"/>
        </w:tabs>
        <w:rPr>
          <w:rFonts w:asciiTheme="minorHAnsi" w:eastAsiaTheme="minorEastAsia" w:hAnsiTheme="minorHAnsi" w:cstheme="minorBidi"/>
          <w:noProof/>
          <w:szCs w:val="22"/>
        </w:rPr>
      </w:pPr>
      <w:hyperlink w:anchor="_Toc398548441" w:history="1">
        <w:r w:rsidR="00E66538" w:rsidRPr="00BF583D">
          <w:rPr>
            <w:rStyle w:val="Hyperlink"/>
            <w:noProof/>
          </w:rPr>
          <w:t>6.2.2.3.13.</w:t>
        </w:r>
        <w:r w:rsidR="00E66538">
          <w:rPr>
            <w:rFonts w:asciiTheme="minorHAnsi" w:eastAsiaTheme="minorEastAsia" w:hAnsiTheme="minorHAnsi" w:cstheme="minorBidi"/>
            <w:noProof/>
            <w:szCs w:val="22"/>
          </w:rPr>
          <w:tab/>
        </w:r>
        <w:r w:rsidR="00E66538" w:rsidRPr="00BF583D">
          <w:rPr>
            <w:rStyle w:val="Hyperlink"/>
            <w:noProof/>
          </w:rPr>
          <w:t>Variables Defined in Interface</w:t>
        </w:r>
        <w:r w:rsidR="00E66538">
          <w:rPr>
            <w:noProof/>
            <w:webHidden/>
          </w:rPr>
          <w:tab/>
        </w:r>
        <w:r w:rsidR="00E66538">
          <w:rPr>
            <w:noProof/>
            <w:webHidden/>
          </w:rPr>
          <w:fldChar w:fldCharType="begin"/>
        </w:r>
        <w:r w:rsidR="00E66538">
          <w:rPr>
            <w:noProof/>
            <w:webHidden/>
          </w:rPr>
          <w:instrText xml:space="preserve"> PAGEREF _Toc398548441 \h </w:instrText>
        </w:r>
        <w:r w:rsidR="00E66538">
          <w:rPr>
            <w:noProof/>
            <w:webHidden/>
          </w:rPr>
        </w:r>
        <w:r w:rsidR="00E66538">
          <w:rPr>
            <w:noProof/>
            <w:webHidden/>
          </w:rPr>
          <w:fldChar w:fldCharType="separate"/>
        </w:r>
        <w:r w:rsidR="00E66538">
          <w:rPr>
            <w:noProof/>
            <w:webHidden/>
          </w:rPr>
          <w:t>38</w:t>
        </w:r>
        <w:r w:rsidR="00E66538">
          <w:rPr>
            <w:noProof/>
            <w:webHidden/>
          </w:rPr>
          <w:fldChar w:fldCharType="end"/>
        </w:r>
      </w:hyperlink>
    </w:p>
    <w:p w:rsidR="00E66538" w:rsidRDefault="00BB1606">
      <w:pPr>
        <w:pStyle w:val="TOC5"/>
        <w:tabs>
          <w:tab w:val="left" w:pos="2035"/>
          <w:tab w:val="right" w:leader="dot" w:pos="9350"/>
        </w:tabs>
        <w:rPr>
          <w:rFonts w:asciiTheme="minorHAnsi" w:eastAsiaTheme="minorEastAsia" w:hAnsiTheme="minorHAnsi" w:cstheme="minorBidi"/>
          <w:noProof/>
          <w:szCs w:val="22"/>
        </w:rPr>
      </w:pPr>
      <w:hyperlink w:anchor="_Toc398548442" w:history="1">
        <w:r w:rsidR="00E66538" w:rsidRPr="00BF583D">
          <w:rPr>
            <w:rStyle w:val="Hyperlink"/>
            <w:noProof/>
          </w:rPr>
          <w:t>6.2.2.3.14.</w:t>
        </w:r>
        <w:r w:rsidR="00E66538">
          <w:rPr>
            <w:rFonts w:asciiTheme="minorHAnsi" w:eastAsiaTheme="minorEastAsia" w:hAnsiTheme="minorHAnsi" w:cstheme="minorBidi"/>
            <w:noProof/>
            <w:szCs w:val="22"/>
          </w:rPr>
          <w:tab/>
        </w:r>
        <w:r w:rsidR="00E66538" w:rsidRPr="00BF583D">
          <w:rPr>
            <w:rStyle w:val="Hyperlink"/>
            <w:noProof/>
          </w:rPr>
          <w:t>Types Defined in Interface</w:t>
        </w:r>
        <w:r w:rsidR="00E66538">
          <w:rPr>
            <w:noProof/>
            <w:webHidden/>
          </w:rPr>
          <w:tab/>
        </w:r>
        <w:r w:rsidR="00E66538">
          <w:rPr>
            <w:noProof/>
            <w:webHidden/>
          </w:rPr>
          <w:fldChar w:fldCharType="begin"/>
        </w:r>
        <w:r w:rsidR="00E66538">
          <w:rPr>
            <w:noProof/>
            <w:webHidden/>
          </w:rPr>
          <w:instrText xml:space="preserve"> PAGEREF _Toc398548442 \h </w:instrText>
        </w:r>
        <w:r w:rsidR="00E66538">
          <w:rPr>
            <w:noProof/>
            <w:webHidden/>
          </w:rPr>
        </w:r>
        <w:r w:rsidR="00E66538">
          <w:rPr>
            <w:noProof/>
            <w:webHidden/>
          </w:rPr>
          <w:fldChar w:fldCharType="separate"/>
        </w:r>
        <w:r w:rsidR="00E66538">
          <w:rPr>
            <w:noProof/>
            <w:webHidden/>
          </w:rPr>
          <w:t>38</w:t>
        </w:r>
        <w:r w:rsidR="00E66538">
          <w:rPr>
            <w:noProof/>
            <w:webHidden/>
          </w:rPr>
          <w:fldChar w:fldCharType="end"/>
        </w:r>
      </w:hyperlink>
    </w:p>
    <w:p w:rsidR="00E66538" w:rsidRDefault="00BB1606">
      <w:pPr>
        <w:pStyle w:val="TOC5"/>
        <w:tabs>
          <w:tab w:val="left" w:pos="2035"/>
          <w:tab w:val="right" w:leader="dot" w:pos="9350"/>
        </w:tabs>
        <w:rPr>
          <w:rFonts w:asciiTheme="minorHAnsi" w:eastAsiaTheme="minorEastAsia" w:hAnsiTheme="minorHAnsi" w:cstheme="minorBidi"/>
          <w:noProof/>
          <w:szCs w:val="22"/>
        </w:rPr>
      </w:pPr>
      <w:hyperlink w:anchor="_Toc398548443" w:history="1">
        <w:r w:rsidR="00E66538" w:rsidRPr="00BF583D">
          <w:rPr>
            <w:rStyle w:val="Hyperlink"/>
            <w:noProof/>
          </w:rPr>
          <w:t>6.2.2.3.15.</w:t>
        </w:r>
        <w:r w:rsidR="00E66538">
          <w:rPr>
            <w:rFonts w:asciiTheme="minorHAnsi" w:eastAsiaTheme="minorEastAsia" w:hAnsiTheme="minorHAnsi" w:cstheme="minorBidi"/>
            <w:noProof/>
            <w:szCs w:val="22"/>
          </w:rPr>
          <w:tab/>
        </w:r>
        <w:r w:rsidR="00E66538" w:rsidRPr="00BF583D">
          <w:rPr>
            <w:rStyle w:val="Hyperlink"/>
            <w:noProof/>
          </w:rPr>
          <w:t>GUI</w:t>
        </w:r>
        <w:r w:rsidR="00E66538">
          <w:rPr>
            <w:noProof/>
            <w:webHidden/>
          </w:rPr>
          <w:tab/>
        </w:r>
        <w:r w:rsidR="00E66538">
          <w:rPr>
            <w:noProof/>
            <w:webHidden/>
          </w:rPr>
          <w:fldChar w:fldCharType="begin"/>
        </w:r>
        <w:r w:rsidR="00E66538">
          <w:rPr>
            <w:noProof/>
            <w:webHidden/>
          </w:rPr>
          <w:instrText xml:space="preserve"> PAGEREF _Toc398548443 \h </w:instrText>
        </w:r>
        <w:r w:rsidR="00E66538">
          <w:rPr>
            <w:noProof/>
            <w:webHidden/>
          </w:rPr>
        </w:r>
        <w:r w:rsidR="00E66538">
          <w:rPr>
            <w:noProof/>
            <w:webHidden/>
          </w:rPr>
          <w:fldChar w:fldCharType="separate"/>
        </w:r>
        <w:r w:rsidR="00E66538">
          <w:rPr>
            <w:noProof/>
            <w:webHidden/>
          </w:rPr>
          <w:t>39</w:t>
        </w:r>
        <w:r w:rsidR="00E66538">
          <w:rPr>
            <w:noProof/>
            <w:webHidden/>
          </w:rPr>
          <w:fldChar w:fldCharType="end"/>
        </w:r>
      </w:hyperlink>
    </w:p>
    <w:p w:rsidR="00E66538" w:rsidRDefault="00BB1606">
      <w:pPr>
        <w:pStyle w:val="TOC5"/>
        <w:tabs>
          <w:tab w:val="left" w:pos="2035"/>
          <w:tab w:val="right" w:leader="dot" w:pos="9350"/>
        </w:tabs>
        <w:rPr>
          <w:rFonts w:asciiTheme="minorHAnsi" w:eastAsiaTheme="minorEastAsia" w:hAnsiTheme="minorHAnsi" w:cstheme="minorBidi"/>
          <w:noProof/>
          <w:szCs w:val="22"/>
        </w:rPr>
      </w:pPr>
      <w:hyperlink w:anchor="_Toc398548444" w:history="1">
        <w:r w:rsidR="00E66538" w:rsidRPr="00BF583D">
          <w:rPr>
            <w:rStyle w:val="Hyperlink"/>
            <w:noProof/>
          </w:rPr>
          <w:t>6.2.2.3.16.</w:t>
        </w:r>
        <w:r w:rsidR="00E66538">
          <w:rPr>
            <w:rFonts w:asciiTheme="minorHAnsi" w:eastAsiaTheme="minorEastAsia" w:hAnsiTheme="minorHAnsi" w:cstheme="minorBidi"/>
            <w:noProof/>
            <w:szCs w:val="22"/>
          </w:rPr>
          <w:tab/>
        </w:r>
        <w:r w:rsidR="00E66538" w:rsidRPr="00BF583D">
          <w:rPr>
            <w:rStyle w:val="Hyperlink"/>
            <w:noProof/>
          </w:rPr>
          <w:t>GUI Classes</w:t>
        </w:r>
        <w:r w:rsidR="00E66538">
          <w:rPr>
            <w:noProof/>
            <w:webHidden/>
          </w:rPr>
          <w:tab/>
        </w:r>
        <w:r w:rsidR="00E66538">
          <w:rPr>
            <w:noProof/>
            <w:webHidden/>
          </w:rPr>
          <w:fldChar w:fldCharType="begin"/>
        </w:r>
        <w:r w:rsidR="00E66538">
          <w:rPr>
            <w:noProof/>
            <w:webHidden/>
          </w:rPr>
          <w:instrText xml:space="preserve"> PAGEREF _Toc398548444 \h </w:instrText>
        </w:r>
        <w:r w:rsidR="00E66538">
          <w:rPr>
            <w:noProof/>
            <w:webHidden/>
          </w:rPr>
        </w:r>
        <w:r w:rsidR="00E66538">
          <w:rPr>
            <w:noProof/>
            <w:webHidden/>
          </w:rPr>
          <w:fldChar w:fldCharType="separate"/>
        </w:r>
        <w:r w:rsidR="00E66538">
          <w:rPr>
            <w:noProof/>
            <w:webHidden/>
          </w:rPr>
          <w:t>39</w:t>
        </w:r>
        <w:r w:rsidR="00E66538">
          <w:rPr>
            <w:noProof/>
            <w:webHidden/>
          </w:rPr>
          <w:fldChar w:fldCharType="end"/>
        </w:r>
      </w:hyperlink>
    </w:p>
    <w:p w:rsidR="00E66538" w:rsidRDefault="00BB1606">
      <w:pPr>
        <w:pStyle w:val="TOC5"/>
        <w:tabs>
          <w:tab w:val="left" w:pos="2035"/>
          <w:tab w:val="right" w:leader="dot" w:pos="9350"/>
        </w:tabs>
        <w:rPr>
          <w:rFonts w:asciiTheme="minorHAnsi" w:eastAsiaTheme="minorEastAsia" w:hAnsiTheme="minorHAnsi" w:cstheme="minorBidi"/>
          <w:noProof/>
          <w:szCs w:val="22"/>
        </w:rPr>
      </w:pPr>
      <w:hyperlink w:anchor="_Toc398548445" w:history="1">
        <w:r w:rsidR="00E66538" w:rsidRPr="00BF583D">
          <w:rPr>
            <w:rStyle w:val="Hyperlink"/>
            <w:noProof/>
          </w:rPr>
          <w:t>6.2.2.3.17.</w:t>
        </w:r>
        <w:r w:rsidR="00E66538">
          <w:rPr>
            <w:rFonts w:asciiTheme="minorHAnsi" w:eastAsiaTheme="minorEastAsia" w:hAnsiTheme="minorHAnsi" w:cstheme="minorBidi"/>
            <w:noProof/>
            <w:szCs w:val="22"/>
          </w:rPr>
          <w:tab/>
        </w:r>
        <w:r w:rsidR="00E66538" w:rsidRPr="00BF583D">
          <w:rPr>
            <w:rStyle w:val="Hyperlink"/>
            <w:noProof/>
          </w:rPr>
          <w:t>Current Form</w:t>
        </w:r>
        <w:r w:rsidR="00E66538">
          <w:rPr>
            <w:noProof/>
            <w:webHidden/>
          </w:rPr>
          <w:tab/>
        </w:r>
        <w:r w:rsidR="00E66538">
          <w:rPr>
            <w:noProof/>
            <w:webHidden/>
          </w:rPr>
          <w:fldChar w:fldCharType="begin"/>
        </w:r>
        <w:r w:rsidR="00E66538">
          <w:rPr>
            <w:noProof/>
            <w:webHidden/>
          </w:rPr>
          <w:instrText xml:space="preserve"> PAGEREF _Toc398548445 \h </w:instrText>
        </w:r>
        <w:r w:rsidR="00E66538">
          <w:rPr>
            <w:noProof/>
            <w:webHidden/>
          </w:rPr>
        </w:r>
        <w:r w:rsidR="00E66538">
          <w:rPr>
            <w:noProof/>
            <w:webHidden/>
          </w:rPr>
          <w:fldChar w:fldCharType="separate"/>
        </w:r>
        <w:r w:rsidR="00E66538">
          <w:rPr>
            <w:noProof/>
            <w:webHidden/>
          </w:rPr>
          <w:t>39</w:t>
        </w:r>
        <w:r w:rsidR="00E66538">
          <w:rPr>
            <w:noProof/>
            <w:webHidden/>
          </w:rPr>
          <w:fldChar w:fldCharType="end"/>
        </w:r>
      </w:hyperlink>
    </w:p>
    <w:p w:rsidR="00E66538" w:rsidRDefault="00BB1606">
      <w:pPr>
        <w:pStyle w:val="TOC5"/>
        <w:tabs>
          <w:tab w:val="left" w:pos="2035"/>
          <w:tab w:val="right" w:leader="dot" w:pos="9350"/>
        </w:tabs>
        <w:rPr>
          <w:rFonts w:asciiTheme="minorHAnsi" w:eastAsiaTheme="minorEastAsia" w:hAnsiTheme="minorHAnsi" w:cstheme="minorBidi"/>
          <w:noProof/>
          <w:szCs w:val="22"/>
        </w:rPr>
      </w:pPr>
      <w:hyperlink w:anchor="_Toc398548446" w:history="1">
        <w:r w:rsidR="00E66538" w:rsidRPr="00BF583D">
          <w:rPr>
            <w:rStyle w:val="Hyperlink"/>
            <w:noProof/>
          </w:rPr>
          <w:t>6.2.2.3.18.</w:t>
        </w:r>
        <w:r w:rsidR="00E66538">
          <w:rPr>
            <w:rFonts w:asciiTheme="minorHAnsi" w:eastAsiaTheme="minorEastAsia" w:hAnsiTheme="minorHAnsi" w:cstheme="minorBidi"/>
            <w:noProof/>
            <w:szCs w:val="22"/>
          </w:rPr>
          <w:tab/>
        </w:r>
        <w:r w:rsidR="00E66538" w:rsidRPr="00BF583D">
          <w:rPr>
            <w:rStyle w:val="Hyperlink"/>
            <w:noProof/>
          </w:rPr>
          <w:t>Modified Form</w:t>
        </w:r>
        <w:r w:rsidR="00E66538">
          <w:rPr>
            <w:noProof/>
            <w:webHidden/>
          </w:rPr>
          <w:tab/>
        </w:r>
        <w:r w:rsidR="00E66538">
          <w:rPr>
            <w:noProof/>
            <w:webHidden/>
          </w:rPr>
          <w:fldChar w:fldCharType="begin"/>
        </w:r>
        <w:r w:rsidR="00E66538">
          <w:rPr>
            <w:noProof/>
            <w:webHidden/>
          </w:rPr>
          <w:instrText xml:space="preserve"> PAGEREF _Toc398548446 \h </w:instrText>
        </w:r>
        <w:r w:rsidR="00E66538">
          <w:rPr>
            <w:noProof/>
            <w:webHidden/>
          </w:rPr>
        </w:r>
        <w:r w:rsidR="00E66538">
          <w:rPr>
            <w:noProof/>
            <w:webHidden/>
          </w:rPr>
          <w:fldChar w:fldCharType="separate"/>
        </w:r>
        <w:r w:rsidR="00E66538">
          <w:rPr>
            <w:noProof/>
            <w:webHidden/>
          </w:rPr>
          <w:t>39</w:t>
        </w:r>
        <w:r w:rsidR="00E66538">
          <w:rPr>
            <w:noProof/>
            <w:webHidden/>
          </w:rPr>
          <w:fldChar w:fldCharType="end"/>
        </w:r>
      </w:hyperlink>
    </w:p>
    <w:p w:rsidR="00E66538" w:rsidRDefault="00BB1606">
      <w:pPr>
        <w:pStyle w:val="TOC5"/>
        <w:tabs>
          <w:tab w:val="left" w:pos="2035"/>
          <w:tab w:val="right" w:leader="dot" w:pos="9350"/>
        </w:tabs>
        <w:rPr>
          <w:rFonts w:asciiTheme="minorHAnsi" w:eastAsiaTheme="minorEastAsia" w:hAnsiTheme="minorHAnsi" w:cstheme="minorBidi"/>
          <w:noProof/>
          <w:szCs w:val="22"/>
        </w:rPr>
      </w:pPr>
      <w:hyperlink w:anchor="_Toc398548447" w:history="1">
        <w:r w:rsidR="00E66538" w:rsidRPr="00BF583D">
          <w:rPr>
            <w:rStyle w:val="Hyperlink"/>
            <w:noProof/>
          </w:rPr>
          <w:t>6.2.2.3.19.</w:t>
        </w:r>
        <w:r w:rsidR="00E66538">
          <w:rPr>
            <w:rFonts w:asciiTheme="minorHAnsi" w:eastAsiaTheme="minorEastAsia" w:hAnsiTheme="minorHAnsi" w:cstheme="minorBidi"/>
            <w:noProof/>
            <w:szCs w:val="22"/>
          </w:rPr>
          <w:tab/>
        </w:r>
        <w:r w:rsidR="00E66538" w:rsidRPr="00BF583D">
          <w:rPr>
            <w:rStyle w:val="Hyperlink"/>
            <w:noProof/>
          </w:rPr>
          <w:t>Components on Form</w:t>
        </w:r>
        <w:r w:rsidR="00E66538">
          <w:rPr>
            <w:noProof/>
            <w:webHidden/>
          </w:rPr>
          <w:tab/>
        </w:r>
        <w:r w:rsidR="00E66538">
          <w:rPr>
            <w:noProof/>
            <w:webHidden/>
          </w:rPr>
          <w:fldChar w:fldCharType="begin"/>
        </w:r>
        <w:r w:rsidR="00E66538">
          <w:rPr>
            <w:noProof/>
            <w:webHidden/>
          </w:rPr>
          <w:instrText xml:space="preserve"> PAGEREF _Toc398548447 \h </w:instrText>
        </w:r>
        <w:r w:rsidR="00E66538">
          <w:rPr>
            <w:noProof/>
            <w:webHidden/>
          </w:rPr>
        </w:r>
        <w:r w:rsidR="00E66538">
          <w:rPr>
            <w:noProof/>
            <w:webHidden/>
          </w:rPr>
          <w:fldChar w:fldCharType="separate"/>
        </w:r>
        <w:r w:rsidR="00E66538">
          <w:rPr>
            <w:noProof/>
            <w:webHidden/>
          </w:rPr>
          <w:t>39</w:t>
        </w:r>
        <w:r w:rsidR="00E66538">
          <w:rPr>
            <w:noProof/>
            <w:webHidden/>
          </w:rPr>
          <w:fldChar w:fldCharType="end"/>
        </w:r>
      </w:hyperlink>
    </w:p>
    <w:p w:rsidR="00E66538" w:rsidRDefault="00BB1606">
      <w:pPr>
        <w:pStyle w:val="TOC5"/>
        <w:tabs>
          <w:tab w:val="left" w:pos="2035"/>
          <w:tab w:val="right" w:leader="dot" w:pos="9350"/>
        </w:tabs>
        <w:rPr>
          <w:rFonts w:asciiTheme="minorHAnsi" w:eastAsiaTheme="minorEastAsia" w:hAnsiTheme="minorHAnsi" w:cstheme="minorBidi"/>
          <w:noProof/>
          <w:szCs w:val="22"/>
        </w:rPr>
      </w:pPr>
      <w:hyperlink w:anchor="_Toc398548448" w:history="1">
        <w:r w:rsidR="00E66538" w:rsidRPr="00BF583D">
          <w:rPr>
            <w:rStyle w:val="Hyperlink"/>
            <w:noProof/>
          </w:rPr>
          <w:t>6.2.2.3.20.</w:t>
        </w:r>
        <w:r w:rsidR="00E66538">
          <w:rPr>
            <w:rFonts w:asciiTheme="minorHAnsi" w:eastAsiaTheme="minorEastAsia" w:hAnsiTheme="minorHAnsi" w:cstheme="minorBidi"/>
            <w:noProof/>
            <w:szCs w:val="22"/>
          </w:rPr>
          <w:tab/>
        </w:r>
        <w:r w:rsidR="00E66538" w:rsidRPr="00BF583D">
          <w:rPr>
            <w:rStyle w:val="Hyperlink"/>
            <w:noProof/>
          </w:rPr>
          <w:t>Events</w:t>
        </w:r>
        <w:r w:rsidR="00E66538">
          <w:rPr>
            <w:noProof/>
            <w:webHidden/>
          </w:rPr>
          <w:tab/>
        </w:r>
        <w:r w:rsidR="00E66538">
          <w:rPr>
            <w:noProof/>
            <w:webHidden/>
          </w:rPr>
          <w:fldChar w:fldCharType="begin"/>
        </w:r>
        <w:r w:rsidR="00E66538">
          <w:rPr>
            <w:noProof/>
            <w:webHidden/>
          </w:rPr>
          <w:instrText xml:space="preserve"> PAGEREF _Toc398548448 \h </w:instrText>
        </w:r>
        <w:r w:rsidR="00E66538">
          <w:rPr>
            <w:noProof/>
            <w:webHidden/>
          </w:rPr>
        </w:r>
        <w:r w:rsidR="00E66538">
          <w:rPr>
            <w:noProof/>
            <w:webHidden/>
          </w:rPr>
          <w:fldChar w:fldCharType="separate"/>
        </w:r>
        <w:r w:rsidR="00E66538">
          <w:rPr>
            <w:noProof/>
            <w:webHidden/>
          </w:rPr>
          <w:t>40</w:t>
        </w:r>
        <w:r w:rsidR="00E66538">
          <w:rPr>
            <w:noProof/>
            <w:webHidden/>
          </w:rPr>
          <w:fldChar w:fldCharType="end"/>
        </w:r>
      </w:hyperlink>
    </w:p>
    <w:p w:rsidR="00E66538" w:rsidRDefault="00BB1606">
      <w:pPr>
        <w:pStyle w:val="TOC5"/>
        <w:tabs>
          <w:tab w:val="left" w:pos="2035"/>
          <w:tab w:val="right" w:leader="dot" w:pos="9350"/>
        </w:tabs>
        <w:rPr>
          <w:rFonts w:asciiTheme="minorHAnsi" w:eastAsiaTheme="minorEastAsia" w:hAnsiTheme="minorHAnsi" w:cstheme="minorBidi"/>
          <w:noProof/>
          <w:szCs w:val="22"/>
        </w:rPr>
      </w:pPr>
      <w:hyperlink w:anchor="_Toc398548449" w:history="1">
        <w:r w:rsidR="00E66538" w:rsidRPr="00BF583D">
          <w:rPr>
            <w:rStyle w:val="Hyperlink"/>
            <w:noProof/>
          </w:rPr>
          <w:t>6.2.2.3.21.</w:t>
        </w:r>
        <w:r w:rsidR="00E66538">
          <w:rPr>
            <w:rFonts w:asciiTheme="minorHAnsi" w:eastAsiaTheme="minorEastAsia" w:hAnsiTheme="minorHAnsi" w:cstheme="minorBidi"/>
            <w:noProof/>
            <w:szCs w:val="22"/>
          </w:rPr>
          <w:tab/>
        </w:r>
        <w:r w:rsidR="00E66538" w:rsidRPr="00BF583D">
          <w:rPr>
            <w:rStyle w:val="Hyperlink"/>
            <w:noProof/>
          </w:rPr>
          <w:t>Methods</w:t>
        </w:r>
        <w:r w:rsidR="00E66538">
          <w:rPr>
            <w:noProof/>
            <w:webHidden/>
          </w:rPr>
          <w:tab/>
        </w:r>
        <w:r w:rsidR="00E66538">
          <w:rPr>
            <w:noProof/>
            <w:webHidden/>
          </w:rPr>
          <w:fldChar w:fldCharType="begin"/>
        </w:r>
        <w:r w:rsidR="00E66538">
          <w:rPr>
            <w:noProof/>
            <w:webHidden/>
          </w:rPr>
          <w:instrText xml:space="preserve"> PAGEREF _Toc398548449 \h </w:instrText>
        </w:r>
        <w:r w:rsidR="00E66538">
          <w:rPr>
            <w:noProof/>
            <w:webHidden/>
          </w:rPr>
        </w:r>
        <w:r w:rsidR="00E66538">
          <w:rPr>
            <w:noProof/>
            <w:webHidden/>
          </w:rPr>
          <w:fldChar w:fldCharType="separate"/>
        </w:r>
        <w:r w:rsidR="00E66538">
          <w:rPr>
            <w:noProof/>
            <w:webHidden/>
          </w:rPr>
          <w:t>40</w:t>
        </w:r>
        <w:r w:rsidR="00E66538">
          <w:rPr>
            <w:noProof/>
            <w:webHidden/>
          </w:rPr>
          <w:fldChar w:fldCharType="end"/>
        </w:r>
      </w:hyperlink>
    </w:p>
    <w:p w:rsidR="00E66538" w:rsidRDefault="00BB1606">
      <w:pPr>
        <w:pStyle w:val="TOC5"/>
        <w:tabs>
          <w:tab w:val="left" w:pos="2035"/>
          <w:tab w:val="right" w:leader="dot" w:pos="9350"/>
        </w:tabs>
        <w:rPr>
          <w:rFonts w:asciiTheme="minorHAnsi" w:eastAsiaTheme="minorEastAsia" w:hAnsiTheme="minorHAnsi" w:cstheme="minorBidi"/>
          <w:noProof/>
          <w:szCs w:val="22"/>
        </w:rPr>
      </w:pPr>
      <w:hyperlink w:anchor="_Toc398548450" w:history="1">
        <w:r w:rsidR="00E66538" w:rsidRPr="00BF583D">
          <w:rPr>
            <w:rStyle w:val="Hyperlink"/>
            <w:noProof/>
          </w:rPr>
          <w:t>6.2.2.3.22.</w:t>
        </w:r>
        <w:r w:rsidR="00E66538">
          <w:rPr>
            <w:rFonts w:asciiTheme="minorHAnsi" w:eastAsiaTheme="minorEastAsia" w:hAnsiTheme="minorHAnsi" w:cstheme="minorBidi"/>
            <w:noProof/>
            <w:szCs w:val="22"/>
          </w:rPr>
          <w:tab/>
        </w:r>
        <w:r w:rsidR="00E66538" w:rsidRPr="00BF583D">
          <w:rPr>
            <w:rStyle w:val="Hyperlink"/>
            <w:noProof/>
          </w:rPr>
          <w:t>Special References</w:t>
        </w:r>
        <w:r w:rsidR="00E66538">
          <w:rPr>
            <w:noProof/>
            <w:webHidden/>
          </w:rPr>
          <w:tab/>
        </w:r>
        <w:r w:rsidR="00E66538">
          <w:rPr>
            <w:noProof/>
            <w:webHidden/>
          </w:rPr>
          <w:fldChar w:fldCharType="begin"/>
        </w:r>
        <w:r w:rsidR="00E66538">
          <w:rPr>
            <w:noProof/>
            <w:webHidden/>
          </w:rPr>
          <w:instrText xml:space="preserve"> PAGEREF _Toc398548450 \h </w:instrText>
        </w:r>
        <w:r w:rsidR="00E66538">
          <w:rPr>
            <w:noProof/>
            <w:webHidden/>
          </w:rPr>
        </w:r>
        <w:r w:rsidR="00E66538">
          <w:rPr>
            <w:noProof/>
            <w:webHidden/>
          </w:rPr>
          <w:fldChar w:fldCharType="separate"/>
        </w:r>
        <w:r w:rsidR="00E66538">
          <w:rPr>
            <w:noProof/>
            <w:webHidden/>
          </w:rPr>
          <w:t>40</w:t>
        </w:r>
        <w:r w:rsidR="00E66538">
          <w:rPr>
            <w:noProof/>
            <w:webHidden/>
          </w:rPr>
          <w:fldChar w:fldCharType="end"/>
        </w:r>
      </w:hyperlink>
    </w:p>
    <w:p w:rsidR="00E66538" w:rsidRDefault="00BB1606">
      <w:pPr>
        <w:pStyle w:val="TOC5"/>
        <w:tabs>
          <w:tab w:val="left" w:pos="2035"/>
          <w:tab w:val="right" w:leader="dot" w:pos="9350"/>
        </w:tabs>
        <w:rPr>
          <w:rFonts w:asciiTheme="minorHAnsi" w:eastAsiaTheme="minorEastAsia" w:hAnsiTheme="minorHAnsi" w:cstheme="minorBidi"/>
          <w:noProof/>
          <w:szCs w:val="22"/>
        </w:rPr>
      </w:pPr>
      <w:hyperlink w:anchor="_Toc398548451" w:history="1">
        <w:r w:rsidR="00E66538" w:rsidRPr="00BF583D">
          <w:rPr>
            <w:rStyle w:val="Hyperlink"/>
            <w:noProof/>
          </w:rPr>
          <w:t>6.2.2.3.23.</w:t>
        </w:r>
        <w:r w:rsidR="00E66538">
          <w:rPr>
            <w:rFonts w:asciiTheme="minorHAnsi" w:eastAsiaTheme="minorEastAsia" w:hAnsiTheme="minorHAnsi" w:cstheme="minorBidi"/>
            <w:noProof/>
            <w:szCs w:val="22"/>
          </w:rPr>
          <w:tab/>
        </w:r>
        <w:r w:rsidR="00E66538" w:rsidRPr="00BF583D">
          <w:rPr>
            <w:rStyle w:val="Hyperlink"/>
            <w:noProof/>
          </w:rPr>
          <w:t>Class Events</w:t>
        </w:r>
        <w:r w:rsidR="00E66538">
          <w:rPr>
            <w:noProof/>
            <w:webHidden/>
          </w:rPr>
          <w:tab/>
        </w:r>
        <w:r w:rsidR="00E66538">
          <w:rPr>
            <w:noProof/>
            <w:webHidden/>
          </w:rPr>
          <w:fldChar w:fldCharType="begin"/>
        </w:r>
        <w:r w:rsidR="00E66538">
          <w:rPr>
            <w:noProof/>
            <w:webHidden/>
          </w:rPr>
          <w:instrText xml:space="preserve"> PAGEREF _Toc398548451 \h </w:instrText>
        </w:r>
        <w:r w:rsidR="00E66538">
          <w:rPr>
            <w:noProof/>
            <w:webHidden/>
          </w:rPr>
        </w:r>
        <w:r w:rsidR="00E66538">
          <w:rPr>
            <w:noProof/>
            <w:webHidden/>
          </w:rPr>
          <w:fldChar w:fldCharType="separate"/>
        </w:r>
        <w:r w:rsidR="00E66538">
          <w:rPr>
            <w:noProof/>
            <w:webHidden/>
          </w:rPr>
          <w:t>40</w:t>
        </w:r>
        <w:r w:rsidR="00E66538">
          <w:rPr>
            <w:noProof/>
            <w:webHidden/>
          </w:rPr>
          <w:fldChar w:fldCharType="end"/>
        </w:r>
      </w:hyperlink>
    </w:p>
    <w:p w:rsidR="00E66538" w:rsidRDefault="00BB1606">
      <w:pPr>
        <w:pStyle w:val="TOC5"/>
        <w:tabs>
          <w:tab w:val="left" w:pos="2035"/>
          <w:tab w:val="right" w:leader="dot" w:pos="9350"/>
        </w:tabs>
        <w:rPr>
          <w:rFonts w:asciiTheme="minorHAnsi" w:eastAsiaTheme="minorEastAsia" w:hAnsiTheme="minorHAnsi" w:cstheme="minorBidi"/>
          <w:noProof/>
          <w:szCs w:val="22"/>
        </w:rPr>
      </w:pPr>
      <w:hyperlink w:anchor="_Toc398548452" w:history="1">
        <w:r w:rsidR="00E66538" w:rsidRPr="00BF583D">
          <w:rPr>
            <w:rStyle w:val="Hyperlink"/>
            <w:noProof/>
          </w:rPr>
          <w:t>6.2.2.3.24.</w:t>
        </w:r>
        <w:r w:rsidR="00E66538">
          <w:rPr>
            <w:rFonts w:asciiTheme="minorHAnsi" w:eastAsiaTheme="minorEastAsia" w:hAnsiTheme="minorHAnsi" w:cstheme="minorBidi"/>
            <w:noProof/>
            <w:szCs w:val="22"/>
          </w:rPr>
          <w:tab/>
        </w:r>
        <w:r w:rsidR="00E66538" w:rsidRPr="00BF583D">
          <w:rPr>
            <w:rStyle w:val="Hyperlink"/>
            <w:noProof/>
          </w:rPr>
          <w:t>Class Methods</w:t>
        </w:r>
        <w:r w:rsidR="00E66538">
          <w:rPr>
            <w:noProof/>
            <w:webHidden/>
          </w:rPr>
          <w:tab/>
        </w:r>
        <w:r w:rsidR="00E66538">
          <w:rPr>
            <w:noProof/>
            <w:webHidden/>
          </w:rPr>
          <w:fldChar w:fldCharType="begin"/>
        </w:r>
        <w:r w:rsidR="00E66538">
          <w:rPr>
            <w:noProof/>
            <w:webHidden/>
          </w:rPr>
          <w:instrText xml:space="preserve"> PAGEREF _Toc398548452 \h </w:instrText>
        </w:r>
        <w:r w:rsidR="00E66538">
          <w:rPr>
            <w:noProof/>
            <w:webHidden/>
          </w:rPr>
        </w:r>
        <w:r w:rsidR="00E66538">
          <w:rPr>
            <w:noProof/>
            <w:webHidden/>
          </w:rPr>
          <w:fldChar w:fldCharType="separate"/>
        </w:r>
        <w:r w:rsidR="00E66538">
          <w:rPr>
            <w:noProof/>
            <w:webHidden/>
          </w:rPr>
          <w:t>40</w:t>
        </w:r>
        <w:r w:rsidR="00E66538">
          <w:rPr>
            <w:noProof/>
            <w:webHidden/>
          </w:rPr>
          <w:fldChar w:fldCharType="end"/>
        </w:r>
      </w:hyperlink>
    </w:p>
    <w:p w:rsidR="00E66538" w:rsidRDefault="00BB1606">
      <w:pPr>
        <w:pStyle w:val="TOC5"/>
        <w:tabs>
          <w:tab w:val="left" w:pos="2035"/>
          <w:tab w:val="right" w:leader="dot" w:pos="9350"/>
        </w:tabs>
        <w:rPr>
          <w:rFonts w:asciiTheme="minorHAnsi" w:eastAsiaTheme="minorEastAsia" w:hAnsiTheme="minorHAnsi" w:cstheme="minorBidi"/>
          <w:noProof/>
          <w:szCs w:val="22"/>
        </w:rPr>
      </w:pPr>
      <w:hyperlink w:anchor="_Toc398548453" w:history="1">
        <w:r w:rsidR="00E66538" w:rsidRPr="00BF583D">
          <w:rPr>
            <w:rStyle w:val="Hyperlink"/>
            <w:noProof/>
          </w:rPr>
          <w:t>6.2.2.3.25.</w:t>
        </w:r>
        <w:r w:rsidR="00E66538">
          <w:rPr>
            <w:rFonts w:asciiTheme="minorHAnsi" w:eastAsiaTheme="minorEastAsia" w:hAnsiTheme="minorHAnsi" w:cstheme="minorBidi"/>
            <w:noProof/>
            <w:szCs w:val="22"/>
          </w:rPr>
          <w:tab/>
        </w:r>
        <w:r w:rsidR="00E66538" w:rsidRPr="00BF583D">
          <w:rPr>
            <w:rStyle w:val="Hyperlink"/>
            <w:noProof/>
          </w:rPr>
          <w:t>Class Properties</w:t>
        </w:r>
        <w:r w:rsidR="00E66538">
          <w:rPr>
            <w:noProof/>
            <w:webHidden/>
          </w:rPr>
          <w:tab/>
        </w:r>
        <w:r w:rsidR="00E66538">
          <w:rPr>
            <w:noProof/>
            <w:webHidden/>
          </w:rPr>
          <w:fldChar w:fldCharType="begin"/>
        </w:r>
        <w:r w:rsidR="00E66538">
          <w:rPr>
            <w:noProof/>
            <w:webHidden/>
          </w:rPr>
          <w:instrText xml:space="preserve"> PAGEREF _Toc398548453 \h </w:instrText>
        </w:r>
        <w:r w:rsidR="00E66538">
          <w:rPr>
            <w:noProof/>
            <w:webHidden/>
          </w:rPr>
        </w:r>
        <w:r w:rsidR="00E66538">
          <w:rPr>
            <w:noProof/>
            <w:webHidden/>
          </w:rPr>
          <w:fldChar w:fldCharType="separate"/>
        </w:r>
        <w:r w:rsidR="00E66538">
          <w:rPr>
            <w:noProof/>
            <w:webHidden/>
          </w:rPr>
          <w:t>40</w:t>
        </w:r>
        <w:r w:rsidR="00E66538">
          <w:rPr>
            <w:noProof/>
            <w:webHidden/>
          </w:rPr>
          <w:fldChar w:fldCharType="end"/>
        </w:r>
      </w:hyperlink>
    </w:p>
    <w:p w:rsidR="00E66538" w:rsidRDefault="00BB1606">
      <w:pPr>
        <w:pStyle w:val="TOC5"/>
        <w:tabs>
          <w:tab w:val="left" w:pos="2035"/>
          <w:tab w:val="right" w:leader="dot" w:pos="9350"/>
        </w:tabs>
        <w:rPr>
          <w:rFonts w:asciiTheme="minorHAnsi" w:eastAsiaTheme="minorEastAsia" w:hAnsiTheme="minorHAnsi" w:cstheme="minorBidi"/>
          <w:noProof/>
          <w:szCs w:val="22"/>
        </w:rPr>
      </w:pPr>
      <w:hyperlink w:anchor="_Toc398548454" w:history="1">
        <w:r w:rsidR="00E66538" w:rsidRPr="00BF583D">
          <w:rPr>
            <w:rStyle w:val="Hyperlink"/>
            <w:noProof/>
          </w:rPr>
          <w:t>6.2.2.3.26.</w:t>
        </w:r>
        <w:r w:rsidR="00E66538">
          <w:rPr>
            <w:rFonts w:asciiTheme="minorHAnsi" w:eastAsiaTheme="minorEastAsia" w:hAnsiTheme="minorHAnsi" w:cstheme="minorBidi"/>
            <w:noProof/>
            <w:szCs w:val="22"/>
          </w:rPr>
          <w:tab/>
        </w:r>
        <w:r w:rsidR="00E66538" w:rsidRPr="00BF583D">
          <w:rPr>
            <w:rStyle w:val="Hyperlink"/>
            <w:noProof/>
          </w:rPr>
          <w:t>Uses Clause</w:t>
        </w:r>
        <w:r w:rsidR="00E66538">
          <w:rPr>
            <w:noProof/>
            <w:webHidden/>
          </w:rPr>
          <w:tab/>
        </w:r>
        <w:r w:rsidR="00E66538">
          <w:rPr>
            <w:noProof/>
            <w:webHidden/>
          </w:rPr>
          <w:fldChar w:fldCharType="begin"/>
        </w:r>
        <w:r w:rsidR="00E66538">
          <w:rPr>
            <w:noProof/>
            <w:webHidden/>
          </w:rPr>
          <w:instrText xml:space="preserve"> PAGEREF _Toc398548454 \h </w:instrText>
        </w:r>
        <w:r w:rsidR="00E66538">
          <w:rPr>
            <w:noProof/>
            <w:webHidden/>
          </w:rPr>
        </w:r>
        <w:r w:rsidR="00E66538">
          <w:rPr>
            <w:noProof/>
            <w:webHidden/>
          </w:rPr>
          <w:fldChar w:fldCharType="separate"/>
        </w:r>
        <w:r w:rsidR="00E66538">
          <w:rPr>
            <w:noProof/>
            <w:webHidden/>
          </w:rPr>
          <w:t>40</w:t>
        </w:r>
        <w:r w:rsidR="00E66538">
          <w:rPr>
            <w:noProof/>
            <w:webHidden/>
          </w:rPr>
          <w:fldChar w:fldCharType="end"/>
        </w:r>
      </w:hyperlink>
    </w:p>
    <w:p w:rsidR="00E66538" w:rsidRDefault="00BB1606">
      <w:pPr>
        <w:pStyle w:val="TOC5"/>
        <w:tabs>
          <w:tab w:val="left" w:pos="2035"/>
          <w:tab w:val="right" w:leader="dot" w:pos="9350"/>
        </w:tabs>
        <w:rPr>
          <w:rFonts w:asciiTheme="minorHAnsi" w:eastAsiaTheme="minorEastAsia" w:hAnsiTheme="minorHAnsi" w:cstheme="minorBidi"/>
          <w:noProof/>
          <w:szCs w:val="22"/>
        </w:rPr>
      </w:pPr>
      <w:hyperlink w:anchor="_Toc398548455" w:history="1">
        <w:r w:rsidR="00E66538" w:rsidRPr="00BF583D">
          <w:rPr>
            <w:rStyle w:val="Hyperlink"/>
            <w:noProof/>
          </w:rPr>
          <w:t>6.2.2.3.27.</w:t>
        </w:r>
        <w:r w:rsidR="00E66538">
          <w:rPr>
            <w:rFonts w:asciiTheme="minorHAnsi" w:eastAsiaTheme="minorEastAsia" w:hAnsiTheme="minorHAnsi" w:cstheme="minorBidi"/>
            <w:noProof/>
            <w:szCs w:val="22"/>
          </w:rPr>
          <w:tab/>
        </w:r>
        <w:r w:rsidR="00E66538" w:rsidRPr="00BF583D">
          <w:rPr>
            <w:rStyle w:val="Hyperlink"/>
            <w:noProof/>
          </w:rPr>
          <w:t>Forms</w:t>
        </w:r>
        <w:r w:rsidR="00E66538">
          <w:rPr>
            <w:noProof/>
            <w:webHidden/>
          </w:rPr>
          <w:tab/>
        </w:r>
        <w:r w:rsidR="00E66538">
          <w:rPr>
            <w:noProof/>
            <w:webHidden/>
          </w:rPr>
          <w:fldChar w:fldCharType="begin"/>
        </w:r>
        <w:r w:rsidR="00E66538">
          <w:rPr>
            <w:noProof/>
            <w:webHidden/>
          </w:rPr>
          <w:instrText xml:space="preserve"> PAGEREF _Toc398548455 \h </w:instrText>
        </w:r>
        <w:r w:rsidR="00E66538">
          <w:rPr>
            <w:noProof/>
            <w:webHidden/>
          </w:rPr>
        </w:r>
        <w:r w:rsidR="00E66538">
          <w:rPr>
            <w:noProof/>
            <w:webHidden/>
          </w:rPr>
          <w:fldChar w:fldCharType="separate"/>
        </w:r>
        <w:r w:rsidR="00E66538">
          <w:rPr>
            <w:noProof/>
            <w:webHidden/>
          </w:rPr>
          <w:t>40</w:t>
        </w:r>
        <w:r w:rsidR="00E66538">
          <w:rPr>
            <w:noProof/>
            <w:webHidden/>
          </w:rPr>
          <w:fldChar w:fldCharType="end"/>
        </w:r>
      </w:hyperlink>
    </w:p>
    <w:p w:rsidR="00E66538" w:rsidRDefault="00BB1606">
      <w:pPr>
        <w:pStyle w:val="TOC5"/>
        <w:tabs>
          <w:tab w:val="left" w:pos="2035"/>
          <w:tab w:val="right" w:leader="dot" w:pos="9350"/>
        </w:tabs>
        <w:rPr>
          <w:rFonts w:asciiTheme="minorHAnsi" w:eastAsiaTheme="minorEastAsia" w:hAnsiTheme="minorHAnsi" w:cstheme="minorBidi"/>
          <w:noProof/>
          <w:szCs w:val="22"/>
        </w:rPr>
      </w:pPr>
      <w:hyperlink w:anchor="_Toc398548456" w:history="1">
        <w:r w:rsidR="00E66538" w:rsidRPr="00BF583D">
          <w:rPr>
            <w:rStyle w:val="Hyperlink"/>
            <w:noProof/>
          </w:rPr>
          <w:t>6.2.2.3.28.</w:t>
        </w:r>
        <w:r w:rsidR="00E66538">
          <w:rPr>
            <w:rFonts w:asciiTheme="minorHAnsi" w:eastAsiaTheme="minorEastAsia" w:hAnsiTheme="minorHAnsi" w:cstheme="minorBidi"/>
            <w:noProof/>
            <w:szCs w:val="22"/>
          </w:rPr>
          <w:tab/>
        </w:r>
        <w:r w:rsidR="00E66538" w:rsidRPr="00BF583D">
          <w:rPr>
            <w:rStyle w:val="Hyperlink"/>
            <w:noProof/>
          </w:rPr>
          <w:t>Functions</w:t>
        </w:r>
        <w:r w:rsidR="00E66538">
          <w:rPr>
            <w:noProof/>
            <w:webHidden/>
          </w:rPr>
          <w:tab/>
        </w:r>
        <w:r w:rsidR="00E66538">
          <w:rPr>
            <w:noProof/>
            <w:webHidden/>
          </w:rPr>
          <w:fldChar w:fldCharType="begin"/>
        </w:r>
        <w:r w:rsidR="00E66538">
          <w:rPr>
            <w:noProof/>
            <w:webHidden/>
          </w:rPr>
          <w:instrText xml:space="preserve"> PAGEREF _Toc398548456 \h </w:instrText>
        </w:r>
        <w:r w:rsidR="00E66538">
          <w:rPr>
            <w:noProof/>
            <w:webHidden/>
          </w:rPr>
        </w:r>
        <w:r w:rsidR="00E66538">
          <w:rPr>
            <w:noProof/>
            <w:webHidden/>
          </w:rPr>
          <w:fldChar w:fldCharType="separate"/>
        </w:r>
        <w:r w:rsidR="00E66538">
          <w:rPr>
            <w:noProof/>
            <w:webHidden/>
          </w:rPr>
          <w:t>41</w:t>
        </w:r>
        <w:r w:rsidR="00E66538">
          <w:rPr>
            <w:noProof/>
            <w:webHidden/>
          </w:rPr>
          <w:fldChar w:fldCharType="end"/>
        </w:r>
      </w:hyperlink>
    </w:p>
    <w:p w:rsidR="00E66538" w:rsidRDefault="00BB1606">
      <w:pPr>
        <w:pStyle w:val="TOC5"/>
        <w:tabs>
          <w:tab w:val="left" w:pos="2035"/>
          <w:tab w:val="right" w:leader="dot" w:pos="9350"/>
        </w:tabs>
        <w:rPr>
          <w:rFonts w:asciiTheme="minorHAnsi" w:eastAsiaTheme="minorEastAsia" w:hAnsiTheme="minorHAnsi" w:cstheme="minorBidi"/>
          <w:noProof/>
          <w:szCs w:val="22"/>
        </w:rPr>
      </w:pPr>
      <w:hyperlink w:anchor="_Toc398548457" w:history="1">
        <w:r w:rsidR="00E66538" w:rsidRPr="00BF583D">
          <w:rPr>
            <w:rStyle w:val="Hyperlink"/>
            <w:noProof/>
          </w:rPr>
          <w:t>6.2.2.3.29.</w:t>
        </w:r>
        <w:r w:rsidR="00E66538">
          <w:rPr>
            <w:rFonts w:asciiTheme="minorHAnsi" w:eastAsiaTheme="minorEastAsia" w:hAnsiTheme="minorHAnsi" w:cstheme="minorBidi"/>
            <w:noProof/>
            <w:szCs w:val="22"/>
          </w:rPr>
          <w:tab/>
        </w:r>
        <w:r w:rsidR="00E66538" w:rsidRPr="00BF583D">
          <w:rPr>
            <w:rStyle w:val="Hyperlink"/>
            <w:noProof/>
          </w:rPr>
          <w:t>Dialog</w:t>
        </w:r>
        <w:r w:rsidR="00E66538">
          <w:rPr>
            <w:noProof/>
            <w:webHidden/>
          </w:rPr>
          <w:tab/>
        </w:r>
        <w:r w:rsidR="00E66538">
          <w:rPr>
            <w:noProof/>
            <w:webHidden/>
          </w:rPr>
          <w:fldChar w:fldCharType="begin"/>
        </w:r>
        <w:r w:rsidR="00E66538">
          <w:rPr>
            <w:noProof/>
            <w:webHidden/>
          </w:rPr>
          <w:instrText xml:space="preserve"> PAGEREF _Toc398548457 \h </w:instrText>
        </w:r>
        <w:r w:rsidR="00E66538">
          <w:rPr>
            <w:noProof/>
            <w:webHidden/>
          </w:rPr>
        </w:r>
        <w:r w:rsidR="00E66538">
          <w:rPr>
            <w:noProof/>
            <w:webHidden/>
          </w:rPr>
          <w:fldChar w:fldCharType="separate"/>
        </w:r>
        <w:r w:rsidR="00E66538">
          <w:rPr>
            <w:noProof/>
            <w:webHidden/>
          </w:rPr>
          <w:t>43</w:t>
        </w:r>
        <w:r w:rsidR="00E66538">
          <w:rPr>
            <w:noProof/>
            <w:webHidden/>
          </w:rPr>
          <w:fldChar w:fldCharType="end"/>
        </w:r>
      </w:hyperlink>
    </w:p>
    <w:p w:rsidR="00E66538" w:rsidRDefault="00BB1606">
      <w:pPr>
        <w:pStyle w:val="TOC5"/>
        <w:tabs>
          <w:tab w:val="left" w:pos="2035"/>
          <w:tab w:val="right" w:leader="dot" w:pos="9350"/>
        </w:tabs>
        <w:rPr>
          <w:rFonts w:asciiTheme="minorHAnsi" w:eastAsiaTheme="minorEastAsia" w:hAnsiTheme="minorHAnsi" w:cstheme="minorBidi"/>
          <w:noProof/>
          <w:szCs w:val="22"/>
        </w:rPr>
      </w:pPr>
      <w:hyperlink w:anchor="_Toc398548458" w:history="1">
        <w:r w:rsidR="00E66538" w:rsidRPr="00BF583D">
          <w:rPr>
            <w:rStyle w:val="Hyperlink"/>
            <w:noProof/>
          </w:rPr>
          <w:t>6.2.2.3.30.</w:t>
        </w:r>
        <w:r w:rsidR="00E66538">
          <w:rPr>
            <w:rFonts w:asciiTheme="minorHAnsi" w:eastAsiaTheme="minorEastAsia" w:hAnsiTheme="minorHAnsi" w:cstheme="minorBidi"/>
            <w:noProof/>
            <w:szCs w:val="22"/>
          </w:rPr>
          <w:tab/>
        </w:r>
        <w:r w:rsidR="00E66538" w:rsidRPr="00BF583D">
          <w:rPr>
            <w:rStyle w:val="Hyperlink"/>
            <w:noProof/>
          </w:rPr>
          <w:t>Help Frame</w:t>
        </w:r>
        <w:r w:rsidR="00E66538">
          <w:rPr>
            <w:noProof/>
            <w:webHidden/>
          </w:rPr>
          <w:tab/>
        </w:r>
        <w:r w:rsidR="00E66538">
          <w:rPr>
            <w:noProof/>
            <w:webHidden/>
          </w:rPr>
          <w:fldChar w:fldCharType="begin"/>
        </w:r>
        <w:r w:rsidR="00E66538">
          <w:rPr>
            <w:noProof/>
            <w:webHidden/>
          </w:rPr>
          <w:instrText xml:space="preserve"> PAGEREF _Toc398548458 \h </w:instrText>
        </w:r>
        <w:r w:rsidR="00E66538">
          <w:rPr>
            <w:noProof/>
            <w:webHidden/>
          </w:rPr>
        </w:r>
        <w:r w:rsidR="00E66538">
          <w:rPr>
            <w:noProof/>
            <w:webHidden/>
          </w:rPr>
          <w:fldChar w:fldCharType="separate"/>
        </w:r>
        <w:r w:rsidR="00E66538">
          <w:rPr>
            <w:noProof/>
            <w:webHidden/>
          </w:rPr>
          <w:t>44</w:t>
        </w:r>
        <w:r w:rsidR="00E66538">
          <w:rPr>
            <w:noProof/>
            <w:webHidden/>
          </w:rPr>
          <w:fldChar w:fldCharType="end"/>
        </w:r>
      </w:hyperlink>
    </w:p>
    <w:p w:rsidR="00E66538" w:rsidRDefault="00BB1606">
      <w:pPr>
        <w:pStyle w:val="TOC5"/>
        <w:tabs>
          <w:tab w:val="left" w:pos="2035"/>
          <w:tab w:val="right" w:leader="dot" w:pos="9350"/>
        </w:tabs>
        <w:rPr>
          <w:rFonts w:asciiTheme="minorHAnsi" w:eastAsiaTheme="minorEastAsia" w:hAnsiTheme="minorHAnsi" w:cstheme="minorBidi"/>
          <w:noProof/>
          <w:szCs w:val="22"/>
        </w:rPr>
      </w:pPr>
      <w:hyperlink w:anchor="_Toc398548459" w:history="1">
        <w:r w:rsidR="00E66538" w:rsidRPr="00BF583D">
          <w:rPr>
            <w:rStyle w:val="Hyperlink"/>
            <w:noProof/>
          </w:rPr>
          <w:t>6.2.2.3.31.</w:t>
        </w:r>
        <w:r w:rsidR="00E66538">
          <w:rPr>
            <w:rFonts w:asciiTheme="minorHAnsi" w:eastAsiaTheme="minorEastAsia" w:hAnsiTheme="minorHAnsi" w:cstheme="minorBidi"/>
            <w:noProof/>
            <w:szCs w:val="22"/>
          </w:rPr>
          <w:tab/>
        </w:r>
        <w:r w:rsidR="00E66538" w:rsidRPr="00BF583D">
          <w:rPr>
            <w:rStyle w:val="Hyperlink"/>
            <w:noProof/>
          </w:rPr>
          <w:t>HL7 Application Parameter</w:t>
        </w:r>
        <w:r w:rsidR="00E66538">
          <w:rPr>
            <w:noProof/>
            <w:webHidden/>
          </w:rPr>
          <w:tab/>
        </w:r>
        <w:r w:rsidR="00E66538">
          <w:rPr>
            <w:noProof/>
            <w:webHidden/>
          </w:rPr>
          <w:fldChar w:fldCharType="begin"/>
        </w:r>
        <w:r w:rsidR="00E66538">
          <w:rPr>
            <w:noProof/>
            <w:webHidden/>
          </w:rPr>
          <w:instrText xml:space="preserve"> PAGEREF _Toc398548459 \h </w:instrText>
        </w:r>
        <w:r w:rsidR="00E66538">
          <w:rPr>
            <w:noProof/>
            <w:webHidden/>
          </w:rPr>
        </w:r>
        <w:r w:rsidR="00E66538">
          <w:rPr>
            <w:noProof/>
            <w:webHidden/>
          </w:rPr>
          <w:fldChar w:fldCharType="separate"/>
        </w:r>
        <w:r w:rsidR="00E66538">
          <w:rPr>
            <w:noProof/>
            <w:webHidden/>
          </w:rPr>
          <w:t>45</w:t>
        </w:r>
        <w:r w:rsidR="00E66538">
          <w:rPr>
            <w:noProof/>
            <w:webHidden/>
          </w:rPr>
          <w:fldChar w:fldCharType="end"/>
        </w:r>
      </w:hyperlink>
    </w:p>
    <w:p w:rsidR="00E66538" w:rsidRDefault="00BB1606">
      <w:pPr>
        <w:pStyle w:val="TOC5"/>
        <w:tabs>
          <w:tab w:val="left" w:pos="2035"/>
          <w:tab w:val="right" w:leader="dot" w:pos="9350"/>
        </w:tabs>
        <w:rPr>
          <w:rFonts w:asciiTheme="minorHAnsi" w:eastAsiaTheme="minorEastAsia" w:hAnsiTheme="minorHAnsi" w:cstheme="minorBidi"/>
          <w:noProof/>
          <w:szCs w:val="22"/>
        </w:rPr>
      </w:pPr>
      <w:hyperlink w:anchor="_Toc398548460" w:history="1">
        <w:r w:rsidR="00E66538" w:rsidRPr="00BF583D">
          <w:rPr>
            <w:rStyle w:val="Hyperlink"/>
            <w:noProof/>
          </w:rPr>
          <w:t>6.2.2.3.32.</w:t>
        </w:r>
        <w:r w:rsidR="00E66538">
          <w:rPr>
            <w:rFonts w:asciiTheme="minorHAnsi" w:eastAsiaTheme="minorEastAsia" w:hAnsiTheme="minorHAnsi" w:cstheme="minorBidi"/>
            <w:noProof/>
            <w:szCs w:val="22"/>
          </w:rPr>
          <w:tab/>
        </w:r>
        <w:r w:rsidR="00E66538" w:rsidRPr="00BF583D">
          <w:rPr>
            <w:rStyle w:val="Hyperlink"/>
            <w:noProof/>
          </w:rPr>
          <w:t>HL7 Logical Link</w:t>
        </w:r>
        <w:r w:rsidR="00E66538">
          <w:rPr>
            <w:noProof/>
            <w:webHidden/>
          </w:rPr>
          <w:tab/>
        </w:r>
        <w:r w:rsidR="00E66538">
          <w:rPr>
            <w:noProof/>
            <w:webHidden/>
          </w:rPr>
          <w:fldChar w:fldCharType="begin"/>
        </w:r>
        <w:r w:rsidR="00E66538">
          <w:rPr>
            <w:noProof/>
            <w:webHidden/>
          </w:rPr>
          <w:instrText xml:space="preserve"> PAGEREF _Toc398548460 \h </w:instrText>
        </w:r>
        <w:r w:rsidR="00E66538">
          <w:rPr>
            <w:noProof/>
            <w:webHidden/>
          </w:rPr>
        </w:r>
        <w:r w:rsidR="00E66538">
          <w:rPr>
            <w:noProof/>
            <w:webHidden/>
          </w:rPr>
          <w:fldChar w:fldCharType="separate"/>
        </w:r>
        <w:r w:rsidR="00E66538">
          <w:rPr>
            <w:noProof/>
            <w:webHidden/>
          </w:rPr>
          <w:t>45</w:t>
        </w:r>
        <w:r w:rsidR="00E66538">
          <w:rPr>
            <w:noProof/>
            <w:webHidden/>
          </w:rPr>
          <w:fldChar w:fldCharType="end"/>
        </w:r>
      </w:hyperlink>
    </w:p>
    <w:p w:rsidR="00E66538" w:rsidRDefault="00BB1606">
      <w:pPr>
        <w:pStyle w:val="TOC5"/>
        <w:tabs>
          <w:tab w:val="left" w:pos="2035"/>
          <w:tab w:val="right" w:leader="dot" w:pos="9350"/>
        </w:tabs>
        <w:rPr>
          <w:rFonts w:asciiTheme="minorHAnsi" w:eastAsiaTheme="minorEastAsia" w:hAnsiTheme="minorHAnsi" w:cstheme="minorBidi"/>
          <w:noProof/>
          <w:szCs w:val="22"/>
        </w:rPr>
      </w:pPr>
      <w:hyperlink w:anchor="_Toc398548461" w:history="1">
        <w:r w:rsidR="00E66538" w:rsidRPr="00BF583D">
          <w:rPr>
            <w:rStyle w:val="Hyperlink"/>
            <w:noProof/>
          </w:rPr>
          <w:t>6.2.2.3.33.</w:t>
        </w:r>
        <w:r w:rsidR="00E66538">
          <w:rPr>
            <w:rFonts w:asciiTheme="minorHAnsi" w:eastAsiaTheme="minorEastAsia" w:hAnsiTheme="minorHAnsi" w:cstheme="minorBidi"/>
            <w:noProof/>
            <w:szCs w:val="22"/>
          </w:rPr>
          <w:tab/>
        </w:r>
        <w:r w:rsidR="00E66538" w:rsidRPr="00BF583D">
          <w:rPr>
            <w:rStyle w:val="Hyperlink"/>
            <w:noProof/>
          </w:rPr>
          <w:t>COTS Interface</w:t>
        </w:r>
        <w:r w:rsidR="00E66538">
          <w:rPr>
            <w:noProof/>
            <w:webHidden/>
          </w:rPr>
          <w:tab/>
        </w:r>
        <w:r w:rsidR="00E66538">
          <w:rPr>
            <w:noProof/>
            <w:webHidden/>
          </w:rPr>
          <w:fldChar w:fldCharType="begin"/>
        </w:r>
        <w:r w:rsidR="00E66538">
          <w:rPr>
            <w:noProof/>
            <w:webHidden/>
          </w:rPr>
          <w:instrText xml:space="preserve"> PAGEREF _Toc398548461 \h </w:instrText>
        </w:r>
        <w:r w:rsidR="00E66538">
          <w:rPr>
            <w:noProof/>
            <w:webHidden/>
          </w:rPr>
        </w:r>
        <w:r w:rsidR="00E66538">
          <w:rPr>
            <w:noProof/>
            <w:webHidden/>
          </w:rPr>
          <w:fldChar w:fldCharType="separate"/>
        </w:r>
        <w:r w:rsidR="00E66538">
          <w:rPr>
            <w:noProof/>
            <w:webHidden/>
          </w:rPr>
          <w:t>46</w:t>
        </w:r>
        <w:r w:rsidR="00E66538">
          <w:rPr>
            <w:noProof/>
            <w:webHidden/>
          </w:rPr>
          <w:fldChar w:fldCharType="end"/>
        </w:r>
      </w:hyperlink>
    </w:p>
    <w:p w:rsidR="00E66538" w:rsidRDefault="00BB1606">
      <w:pPr>
        <w:pStyle w:val="TOC2"/>
        <w:rPr>
          <w:rFonts w:asciiTheme="minorHAnsi" w:eastAsiaTheme="minorEastAsia" w:hAnsiTheme="minorHAnsi" w:cstheme="minorBidi"/>
          <w:b w:val="0"/>
          <w:noProof/>
          <w:sz w:val="22"/>
          <w:szCs w:val="22"/>
        </w:rPr>
      </w:pPr>
      <w:hyperlink w:anchor="_Toc398548462" w:history="1">
        <w:r w:rsidR="00E66538" w:rsidRPr="00BF583D">
          <w:rPr>
            <w:rStyle w:val="Hyperlink"/>
            <w:noProof/>
          </w:rPr>
          <w:t>6.3.</w:t>
        </w:r>
        <w:r w:rsidR="00E66538">
          <w:rPr>
            <w:rFonts w:asciiTheme="minorHAnsi" w:eastAsiaTheme="minorEastAsia" w:hAnsiTheme="minorHAnsi" w:cstheme="minorBidi"/>
            <w:b w:val="0"/>
            <w:noProof/>
            <w:sz w:val="22"/>
            <w:szCs w:val="22"/>
          </w:rPr>
          <w:tab/>
        </w:r>
        <w:r w:rsidR="00E66538" w:rsidRPr="00BF583D">
          <w:rPr>
            <w:rStyle w:val="Hyperlink"/>
            <w:noProof/>
          </w:rPr>
          <w:t>Network Detailed Design</w:t>
        </w:r>
        <w:r w:rsidR="00E66538">
          <w:rPr>
            <w:noProof/>
            <w:webHidden/>
          </w:rPr>
          <w:tab/>
        </w:r>
        <w:r w:rsidR="00E66538">
          <w:rPr>
            <w:noProof/>
            <w:webHidden/>
          </w:rPr>
          <w:fldChar w:fldCharType="begin"/>
        </w:r>
        <w:r w:rsidR="00E66538">
          <w:rPr>
            <w:noProof/>
            <w:webHidden/>
          </w:rPr>
          <w:instrText xml:space="preserve"> PAGEREF _Toc398548462 \h </w:instrText>
        </w:r>
        <w:r w:rsidR="00E66538">
          <w:rPr>
            <w:noProof/>
            <w:webHidden/>
          </w:rPr>
        </w:r>
        <w:r w:rsidR="00E66538">
          <w:rPr>
            <w:noProof/>
            <w:webHidden/>
          </w:rPr>
          <w:fldChar w:fldCharType="separate"/>
        </w:r>
        <w:r w:rsidR="00E66538">
          <w:rPr>
            <w:noProof/>
            <w:webHidden/>
          </w:rPr>
          <w:t>47</w:t>
        </w:r>
        <w:r w:rsidR="00E66538">
          <w:rPr>
            <w:noProof/>
            <w:webHidden/>
          </w:rPr>
          <w:fldChar w:fldCharType="end"/>
        </w:r>
      </w:hyperlink>
    </w:p>
    <w:p w:rsidR="00E66538" w:rsidRDefault="00BB1606">
      <w:pPr>
        <w:pStyle w:val="TOC2"/>
        <w:rPr>
          <w:rFonts w:asciiTheme="minorHAnsi" w:eastAsiaTheme="minorEastAsia" w:hAnsiTheme="minorHAnsi" w:cstheme="minorBidi"/>
          <w:b w:val="0"/>
          <w:noProof/>
          <w:sz w:val="22"/>
          <w:szCs w:val="22"/>
        </w:rPr>
      </w:pPr>
      <w:hyperlink w:anchor="_Toc398548463" w:history="1">
        <w:r w:rsidR="00E66538" w:rsidRPr="00BF583D">
          <w:rPr>
            <w:rStyle w:val="Hyperlink"/>
            <w:noProof/>
          </w:rPr>
          <w:t>6.4.</w:t>
        </w:r>
        <w:r w:rsidR="00E66538">
          <w:rPr>
            <w:rFonts w:asciiTheme="minorHAnsi" w:eastAsiaTheme="minorEastAsia" w:hAnsiTheme="minorHAnsi" w:cstheme="minorBidi"/>
            <w:b w:val="0"/>
            <w:noProof/>
            <w:sz w:val="22"/>
            <w:szCs w:val="22"/>
          </w:rPr>
          <w:tab/>
        </w:r>
        <w:r w:rsidR="00E66538" w:rsidRPr="00BF583D">
          <w:rPr>
            <w:rStyle w:val="Hyperlink"/>
            <w:noProof/>
          </w:rPr>
          <w:t>Service Oriented Architecture / ESS Detailed Design</w:t>
        </w:r>
        <w:r w:rsidR="00E66538">
          <w:rPr>
            <w:noProof/>
            <w:webHidden/>
          </w:rPr>
          <w:tab/>
        </w:r>
        <w:r w:rsidR="00E66538">
          <w:rPr>
            <w:noProof/>
            <w:webHidden/>
          </w:rPr>
          <w:fldChar w:fldCharType="begin"/>
        </w:r>
        <w:r w:rsidR="00E66538">
          <w:rPr>
            <w:noProof/>
            <w:webHidden/>
          </w:rPr>
          <w:instrText xml:space="preserve"> PAGEREF _Toc398548463 \h </w:instrText>
        </w:r>
        <w:r w:rsidR="00E66538">
          <w:rPr>
            <w:noProof/>
            <w:webHidden/>
          </w:rPr>
        </w:r>
        <w:r w:rsidR="00E66538">
          <w:rPr>
            <w:noProof/>
            <w:webHidden/>
          </w:rPr>
          <w:fldChar w:fldCharType="separate"/>
        </w:r>
        <w:r w:rsidR="00E66538">
          <w:rPr>
            <w:noProof/>
            <w:webHidden/>
          </w:rPr>
          <w:t>47</w:t>
        </w:r>
        <w:r w:rsidR="00E66538">
          <w:rPr>
            <w:noProof/>
            <w:webHidden/>
          </w:rPr>
          <w:fldChar w:fldCharType="end"/>
        </w:r>
      </w:hyperlink>
    </w:p>
    <w:p w:rsidR="00E66538" w:rsidRDefault="00BB1606">
      <w:pPr>
        <w:pStyle w:val="TOC3"/>
        <w:rPr>
          <w:rFonts w:asciiTheme="minorHAnsi" w:eastAsiaTheme="minorEastAsia" w:hAnsiTheme="minorHAnsi" w:cstheme="minorBidi"/>
          <w:b w:val="0"/>
          <w:noProof/>
          <w:sz w:val="22"/>
          <w:szCs w:val="22"/>
        </w:rPr>
      </w:pPr>
      <w:hyperlink w:anchor="_Toc398548464" w:history="1">
        <w:r w:rsidR="00E66538" w:rsidRPr="00BF583D">
          <w:rPr>
            <w:rStyle w:val="Hyperlink"/>
            <w:noProof/>
          </w:rPr>
          <w:t>6.4.1.</w:t>
        </w:r>
        <w:r w:rsidR="00E66538">
          <w:rPr>
            <w:rFonts w:asciiTheme="minorHAnsi" w:eastAsiaTheme="minorEastAsia" w:hAnsiTheme="minorHAnsi" w:cstheme="minorBidi"/>
            <w:b w:val="0"/>
            <w:noProof/>
            <w:sz w:val="22"/>
            <w:szCs w:val="22"/>
          </w:rPr>
          <w:tab/>
        </w:r>
        <w:r w:rsidR="00E66538" w:rsidRPr="00BF583D">
          <w:rPr>
            <w:rStyle w:val="Hyperlink"/>
            <w:noProof/>
          </w:rPr>
          <w:t>Service Description for &lt;Consumed Service Name&gt;</w:t>
        </w:r>
        <w:r w:rsidR="00E66538">
          <w:rPr>
            <w:noProof/>
            <w:webHidden/>
          </w:rPr>
          <w:tab/>
        </w:r>
        <w:r w:rsidR="00E66538">
          <w:rPr>
            <w:noProof/>
            <w:webHidden/>
          </w:rPr>
          <w:fldChar w:fldCharType="begin"/>
        </w:r>
        <w:r w:rsidR="00E66538">
          <w:rPr>
            <w:noProof/>
            <w:webHidden/>
          </w:rPr>
          <w:instrText xml:space="preserve"> PAGEREF _Toc398548464 \h </w:instrText>
        </w:r>
        <w:r w:rsidR="00E66538">
          <w:rPr>
            <w:noProof/>
            <w:webHidden/>
          </w:rPr>
        </w:r>
        <w:r w:rsidR="00E66538">
          <w:rPr>
            <w:noProof/>
            <w:webHidden/>
          </w:rPr>
          <w:fldChar w:fldCharType="separate"/>
        </w:r>
        <w:r w:rsidR="00E66538">
          <w:rPr>
            <w:noProof/>
            <w:webHidden/>
          </w:rPr>
          <w:t>47</w:t>
        </w:r>
        <w:r w:rsidR="00E66538">
          <w:rPr>
            <w:noProof/>
            <w:webHidden/>
          </w:rPr>
          <w:fldChar w:fldCharType="end"/>
        </w:r>
      </w:hyperlink>
    </w:p>
    <w:p w:rsidR="00E66538" w:rsidRDefault="00BB1606">
      <w:pPr>
        <w:pStyle w:val="TOC3"/>
        <w:rPr>
          <w:rFonts w:asciiTheme="minorHAnsi" w:eastAsiaTheme="minorEastAsia" w:hAnsiTheme="minorHAnsi" w:cstheme="minorBidi"/>
          <w:b w:val="0"/>
          <w:noProof/>
          <w:sz w:val="22"/>
          <w:szCs w:val="22"/>
        </w:rPr>
      </w:pPr>
      <w:hyperlink w:anchor="_Toc398548465" w:history="1">
        <w:r w:rsidR="00E66538" w:rsidRPr="00BF583D">
          <w:rPr>
            <w:rStyle w:val="Hyperlink"/>
            <w:noProof/>
          </w:rPr>
          <w:t>6.4.2.</w:t>
        </w:r>
        <w:r w:rsidR="00E66538">
          <w:rPr>
            <w:rFonts w:asciiTheme="minorHAnsi" w:eastAsiaTheme="minorEastAsia" w:hAnsiTheme="minorHAnsi" w:cstheme="minorBidi"/>
            <w:b w:val="0"/>
            <w:noProof/>
            <w:sz w:val="22"/>
            <w:szCs w:val="22"/>
          </w:rPr>
          <w:tab/>
        </w:r>
        <w:r w:rsidR="00E66538" w:rsidRPr="00BF583D">
          <w:rPr>
            <w:rStyle w:val="Hyperlink"/>
            <w:noProof/>
          </w:rPr>
          <w:t>Service Design for &lt;Provided Service Name&gt;</w:t>
        </w:r>
        <w:r w:rsidR="00E66538">
          <w:rPr>
            <w:noProof/>
            <w:webHidden/>
          </w:rPr>
          <w:tab/>
        </w:r>
        <w:r w:rsidR="00E66538">
          <w:rPr>
            <w:noProof/>
            <w:webHidden/>
          </w:rPr>
          <w:fldChar w:fldCharType="begin"/>
        </w:r>
        <w:r w:rsidR="00E66538">
          <w:rPr>
            <w:noProof/>
            <w:webHidden/>
          </w:rPr>
          <w:instrText xml:space="preserve"> PAGEREF _Toc398548465 \h </w:instrText>
        </w:r>
        <w:r w:rsidR="00E66538">
          <w:rPr>
            <w:noProof/>
            <w:webHidden/>
          </w:rPr>
        </w:r>
        <w:r w:rsidR="00E66538">
          <w:rPr>
            <w:noProof/>
            <w:webHidden/>
          </w:rPr>
          <w:fldChar w:fldCharType="separate"/>
        </w:r>
        <w:r w:rsidR="00E66538">
          <w:rPr>
            <w:noProof/>
            <w:webHidden/>
          </w:rPr>
          <w:t>47</w:t>
        </w:r>
        <w:r w:rsidR="00E66538">
          <w:rPr>
            <w:noProof/>
            <w:webHidden/>
          </w:rPr>
          <w:fldChar w:fldCharType="end"/>
        </w:r>
      </w:hyperlink>
    </w:p>
    <w:p w:rsidR="00E66538" w:rsidRDefault="00BB1606">
      <w:pPr>
        <w:pStyle w:val="TOC4"/>
        <w:tabs>
          <w:tab w:val="left" w:pos="1760"/>
          <w:tab w:val="right" w:leader="dot" w:pos="9350"/>
        </w:tabs>
        <w:rPr>
          <w:rFonts w:asciiTheme="minorHAnsi" w:eastAsiaTheme="minorEastAsia" w:hAnsiTheme="minorHAnsi" w:cstheme="minorBidi"/>
          <w:noProof/>
          <w:szCs w:val="22"/>
        </w:rPr>
      </w:pPr>
      <w:hyperlink w:anchor="_Toc398548466" w:history="1">
        <w:r w:rsidR="00E66538" w:rsidRPr="00BF583D">
          <w:rPr>
            <w:rStyle w:val="Hyperlink"/>
            <w:noProof/>
          </w:rPr>
          <w:t>6.4.2.1.</w:t>
        </w:r>
        <w:r w:rsidR="00E66538">
          <w:rPr>
            <w:rFonts w:asciiTheme="minorHAnsi" w:eastAsiaTheme="minorEastAsia" w:hAnsiTheme="minorHAnsi" w:cstheme="minorBidi"/>
            <w:noProof/>
            <w:szCs w:val="22"/>
          </w:rPr>
          <w:tab/>
        </w:r>
        <w:r w:rsidR="00E66538" w:rsidRPr="00BF583D">
          <w:rPr>
            <w:rStyle w:val="Hyperlink"/>
            <w:noProof/>
          </w:rPr>
          <w:t>Introduction</w:t>
        </w:r>
        <w:r w:rsidR="00E66538">
          <w:rPr>
            <w:noProof/>
            <w:webHidden/>
          </w:rPr>
          <w:tab/>
        </w:r>
        <w:r w:rsidR="00E66538">
          <w:rPr>
            <w:noProof/>
            <w:webHidden/>
          </w:rPr>
          <w:fldChar w:fldCharType="begin"/>
        </w:r>
        <w:r w:rsidR="00E66538">
          <w:rPr>
            <w:noProof/>
            <w:webHidden/>
          </w:rPr>
          <w:instrText xml:space="preserve"> PAGEREF _Toc398548466 \h </w:instrText>
        </w:r>
        <w:r w:rsidR="00E66538">
          <w:rPr>
            <w:noProof/>
            <w:webHidden/>
          </w:rPr>
        </w:r>
        <w:r w:rsidR="00E66538">
          <w:rPr>
            <w:noProof/>
            <w:webHidden/>
          </w:rPr>
          <w:fldChar w:fldCharType="separate"/>
        </w:r>
        <w:r w:rsidR="00E66538">
          <w:rPr>
            <w:noProof/>
            <w:webHidden/>
          </w:rPr>
          <w:t>47</w:t>
        </w:r>
        <w:r w:rsidR="00E66538">
          <w:rPr>
            <w:noProof/>
            <w:webHidden/>
          </w:rPr>
          <w:fldChar w:fldCharType="end"/>
        </w:r>
      </w:hyperlink>
    </w:p>
    <w:p w:rsidR="00E66538" w:rsidRDefault="00BB1606">
      <w:pPr>
        <w:pStyle w:val="TOC5"/>
        <w:tabs>
          <w:tab w:val="left" w:pos="1925"/>
          <w:tab w:val="right" w:leader="dot" w:pos="9350"/>
        </w:tabs>
        <w:rPr>
          <w:rFonts w:asciiTheme="minorHAnsi" w:eastAsiaTheme="minorEastAsia" w:hAnsiTheme="minorHAnsi" w:cstheme="minorBidi"/>
          <w:noProof/>
          <w:szCs w:val="22"/>
        </w:rPr>
      </w:pPr>
      <w:hyperlink w:anchor="_Toc398548467" w:history="1">
        <w:r w:rsidR="00E66538" w:rsidRPr="00BF583D">
          <w:rPr>
            <w:rStyle w:val="Hyperlink"/>
            <w:noProof/>
          </w:rPr>
          <w:t>6.4.2.1.1.</w:t>
        </w:r>
        <w:r w:rsidR="00E66538">
          <w:rPr>
            <w:rFonts w:asciiTheme="minorHAnsi" w:eastAsiaTheme="minorEastAsia" w:hAnsiTheme="minorHAnsi" w:cstheme="minorBidi"/>
            <w:noProof/>
            <w:szCs w:val="22"/>
          </w:rPr>
          <w:tab/>
        </w:r>
        <w:r w:rsidR="00E66538" w:rsidRPr="00BF583D">
          <w:rPr>
            <w:rStyle w:val="Hyperlink"/>
            <w:noProof/>
          </w:rPr>
          <w:t>Purpose and Scope of Service</w:t>
        </w:r>
        <w:r w:rsidR="00E66538">
          <w:rPr>
            <w:noProof/>
            <w:webHidden/>
          </w:rPr>
          <w:tab/>
        </w:r>
        <w:r w:rsidR="00E66538">
          <w:rPr>
            <w:noProof/>
            <w:webHidden/>
          </w:rPr>
          <w:fldChar w:fldCharType="begin"/>
        </w:r>
        <w:r w:rsidR="00E66538">
          <w:rPr>
            <w:noProof/>
            <w:webHidden/>
          </w:rPr>
          <w:instrText xml:space="preserve"> PAGEREF _Toc398548467 \h </w:instrText>
        </w:r>
        <w:r w:rsidR="00E66538">
          <w:rPr>
            <w:noProof/>
            <w:webHidden/>
          </w:rPr>
        </w:r>
        <w:r w:rsidR="00E66538">
          <w:rPr>
            <w:noProof/>
            <w:webHidden/>
          </w:rPr>
          <w:fldChar w:fldCharType="separate"/>
        </w:r>
        <w:r w:rsidR="00E66538">
          <w:rPr>
            <w:noProof/>
            <w:webHidden/>
          </w:rPr>
          <w:t>47</w:t>
        </w:r>
        <w:r w:rsidR="00E66538">
          <w:rPr>
            <w:noProof/>
            <w:webHidden/>
          </w:rPr>
          <w:fldChar w:fldCharType="end"/>
        </w:r>
      </w:hyperlink>
    </w:p>
    <w:p w:rsidR="00E66538" w:rsidRDefault="00BB1606">
      <w:pPr>
        <w:pStyle w:val="TOC5"/>
        <w:tabs>
          <w:tab w:val="left" w:pos="1925"/>
          <w:tab w:val="right" w:leader="dot" w:pos="9350"/>
        </w:tabs>
        <w:rPr>
          <w:rFonts w:asciiTheme="minorHAnsi" w:eastAsiaTheme="minorEastAsia" w:hAnsiTheme="minorHAnsi" w:cstheme="minorBidi"/>
          <w:noProof/>
          <w:szCs w:val="22"/>
        </w:rPr>
      </w:pPr>
      <w:hyperlink w:anchor="_Toc398548468" w:history="1">
        <w:r w:rsidR="00E66538" w:rsidRPr="00BF583D">
          <w:rPr>
            <w:rStyle w:val="Hyperlink"/>
            <w:noProof/>
          </w:rPr>
          <w:t>6.4.2.1.2.</w:t>
        </w:r>
        <w:r w:rsidR="00E66538">
          <w:rPr>
            <w:rFonts w:asciiTheme="minorHAnsi" w:eastAsiaTheme="minorEastAsia" w:hAnsiTheme="minorHAnsi" w:cstheme="minorBidi"/>
            <w:noProof/>
            <w:szCs w:val="22"/>
          </w:rPr>
          <w:tab/>
        </w:r>
        <w:r w:rsidR="00E66538" w:rsidRPr="00BF583D">
          <w:rPr>
            <w:rStyle w:val="Hyperlink"/>
            <w:noProof/>
          </w:rPr>
          <w:t>Links to Other Documents</w:t>
        </w:r>
        <w:r w:rsidR="00E66538">
          <w:rPr>
            <w:noProof/>
            <w:webHidden/>
          </w:rPr>
          <w:tab/>
        </w:r>
        <w:r w:rsidR="00E66538">
          <w:rPr>
            <w:noProof/>
            <w:webHidden/>
          </w:rPr>
          <w:fldChar w:fldCharType="begin"/>
        </w:r>
        <w:r w:rsidR="00E66538">
          <w:rPr>
            <w:noProof/>
            <w:webHidden/>
          </w:rPr>
          <w:instrText xml:space="preserve"> PAGEREF _Toc398548468 \h </w:instrText>
        </w:r>
        <w:r w:rsidR="00E66538">
          <w:rPr>
            <w:noProof/>
            <w:webHidden/>
          </w:rPr>
        </w:r>
        <w:r w:rsidR="00E66538">
          <w:rPr>
            <w:noProof/>
            <w:webHidden/>
          </w:rPr>
          <w:fldChar w:fldCharType="separate"/>
        </w:r>
        <w:r w:rsidR="00E66538">
          <w:rPr>
            <w:noProof/>
            <w:webHidden/>
          </w:rPr>
          <w:t>48</w:t>
        </w:r>
        <w:r w:rsidR="00E66538">
          <w:rPr>
            <w:noProof/>
            <w:webHidden/>
          </w:rPr>
          <w:fldChar w:fldCharType="end"/>
        </w:r>
      </w:hyperlink>
    </w:p>
    <w:p w:rsidR="00E66538" w:rsidRDefault="00BB1606">
      <w:pPr>
        <w:pStyle w:val="TOC4"/>
        <w:tabs>
          <w:tab w:val="left" w:pos="1760"/>
          <w:tab w:val="right" w:leader="dot" w:pos="9350"/>
        </w:tabs>
        <w:rPr>
          <w:rFonts w:asciiTheme="minorHAnsi" w:eastAsiaTheme="minorEastAsia" w:hAnsiTheme="minorHAnsi" w:cstheme="minorBidi"/>
          <w:noProof/>
          <w:szCs w:val="22"/>
        </w:rPr>
      </w:pPr>
      <w:hyperlink w:anchor="_Toc398548469" w:history="1">
        <w:r w:rsidR="00E66538" w:rsidRPr="00BF583D">
          <w:rPr>
            <w:rStyle w:val="Hyperlink"/>
            <w:noProof/>
          </w:rPr>
          <w:t>6.4.2.2.</w:t>
        </w:r>
        <w:r w:rsidR="00E66538">
          <w:rPr>
            <w:rFonts w:asciiTheme="minorHAnsi" w:eastAsiaTheme="minorEastAsia" w:hAnsiTheme="minorHAnsi" w:cstheme="minorBidi"/>
            <w:noProof/>
            <w:szCs w:val="22"/>
          </w:rPr>
          <w:tab/>
        </w:r>
        <w:r w:rsidR="00E66538" w:rsidRPr="00BF583D">
          <w:rPr>
            <w:rStyle w:val="Hyperlink"/>
            <w:noProof/>
          </w:rPr>
          <w:t>Service Details</w:t>
        </w:r>
        <w:r w:rsidR="00E66538">
          <w:rPr>
            <w:noProof/>
            <w:webHidden/>
          </w:rPr>
          <w:tab/>
        </w:r>
        <w:r w:rsidR="00E66538">
          <w:rPr>
            <w:noProof/>
            <w:webHidden/>
          </w:rPr>
          <w:fldChar w:fldCharType="begin"/>
        </w:r>
        <w:r w:rsidR="00E66538">
          <w:rPr>
            <w:noProof/>
            <w:webHidden/>
          </w:rPr>
          <w:instrText xml:space="preserve"> PAGEREF _Toc398548469 \h </w:instrText>
        </w:r>
        <w:r w:rsidR="00E66538">
          <w:rPr>
            <w:noProof/>
            <w:webHidden/>
          </w:rPr>
        </w:r>
        <w:r w:rsidR="00E66538">
          <w:rPr>
            <w:noProof/>
            <w:webHidden/>
          </w:rPr>
          <w:fldChar w:fldCharType="separate"/>
        </w:r>
        <w:r w:rsidR="00E66538">
          <w:rPr>
            <w:noProof/>
            <w:webHidden/>
          </w:rPr>
          <w:t>48</w:t>
        </w:r>
        <w:r w:rsidR="00E66538">
          <w:rPr>
            <w:noProof/>
            <w:webHidden/>
          </w:rPr>
          <w:fldChar w:fldCharType="end"/>
        </w:r>
      </w:hyperlink>
    </w:p>
    <w:p w:rsidR="00E66538" w:rsidRDefault="00BB1606">
      <w:pPr>
        <w:pStyle w:val="TOC5"/>
        <w:tabs>
          <w:tab w:val="left" w:pos="1925"/>
          <w:tab w:val="right" w:leader="dot" w:pos="9350"/>
        </w:tabs>
        <w:rPr>
          <w:rFonts w:asciiTheme="minorHAnsi" w:eastAsiaTheme="minorEastAsia" w:hAnsiTheme="minorHAnsi" w:cstheme="minorBidi"/>
          <w:noProof/>
          <w:szCs w:val="22"/>
        </w:rPr>
      </w:pPr>
      <w:hyperlink w:anchor="_Toc398548470" w:history="1">
        <w:r w:rsidR="00E66538" w:rsidRPr="00BF583D">
          <w:rPr>
            <w:rStyle w:val="Hyperlink"/>
            <w:noProof/>
          </w:rPr>
          <w:t>6.4.2.2.1.</w:t>
        </w:r>
        <w:r w:rsidR="00E66538">
          <w:rPr>
            <w:rFonts w:asciiTheme="minorHAnsi" w:eastAsiaTheme="minorEastAsia" w:hAnsiTheme="minorHAnsi" w:cstheme="minorBidi"/>
            <w:noProof/>
            <w:szCs w:val="22"/>
          </w:rPr>
          <w:tab/>
        </w:r>
        <w:r w:rsidR="00E66538" w:rsidRPr="00BF583D">
          <w:rPr>
            <w:rStyle w:val="Hyperlink"/>
            <w:noProof/>
          </w:rPr>
          <w:t>Service Identification</w:t>
        </w:r>
        <w:r w:rsidR="00E66538">
          <w:rPr>
            <w:noProof/>
            <w:webHidden/>
          </w:rPr>
          <w:tab/>
        </w:r>
        <w:r w:rsidR="00E66538">
          <w:rPr>
            <w:noProof/>
            <w:webHidden/>
          </w:rPr>
          <w:fldChar w:fldCharType="begin"/>
        </w:r>
        <w:r w:rsidR="00E66538">
          <w:rPr>
            <w:noProof/>
            <w:webHidden/>
          </w:rPr>
          <w:instrText xml:space="preserve"> PAGEREF _Toc398548470 \h </w:instrText>
        </w:r>
        <w:r w:rsidR="00E66538">
          <w:rPr>
            <w:noProof/>
            <w:webHidden/>
          </w:rPr>
        </w:r>
        <w:r w:rsidR="00E66538">
          <w:rPr>
            <w:noProof/>
            <w:webHidden/>
          </w:rPr>
          <w:fldChar w:fldCharType="separate"/>
        </w:r>
        <w:r w:rsidR="00E66538">
          <w:rPr>
            <w:noProof/>
            <w:webHidden/>
          </w:rPr>
          <w:t>48</w:t>
        </w:r>
        <w:r w:rsidR="00E66538">
          <w:rPr>
            <w:noProof/>
            <w:webHidden/>
          </w:rPr>
          <w:fldChar w:fldCharType="end"/>
        </w:r>
      </w:hyperlink>
    </w:p>
    <w:p w:rsidR="00E66538" w:rsidRDefault="00BB1606">
      <w:pPr>
        <w:pStyle w:val="TOC5"/>
        <w:tabs>
          <w:tab w:val="left" w:pos="1925"/>
          <w:tab w:val="right" w:leader="dot" w:pos="9350"/>
        </w:tabs>
        <w:rPr>
          <w:rFonts w:asciiTheme="minorHAnsi" w:eastAsiaTheme="minorEastAsia" w:hAnsiTheme="minorHAnsi" w:cstheme="minorBidi"/>
          <w:noProof/>
          <w:szCs w:val="22"/>
        </w:rPr>
      </w:pPr>
      <w:hyperlink w:anchor="_Toc398548471" w:history="1">
        <w:r w:rsidR="00E66538" w:rsidRPr="00BF583D">
          <w:rPr>
            <w:rStyle w:val="Hyperlink"/>
            <w:noProof/>
          </w:rPr>
          <w:t>6.4.2.2.2.</w:t>
        </w:r>
        <w:r w:rsidR="00E66538">
          <w:rPr>
            <w:rFonts w:asciiTheme="minorHAnsi" w:eastAsiaTheme="minorEastAsia" w:hAnsiTheme="minorHAnsi" w:cstheme="minorBidi"/>
            <w:noProof/>
            <w:szCs w:val="22"/>
          </w:rPr>
          <w:tab/>
        </w:r>
        <w:r w:rsidR="00E66538" w:rsidRPr="00BF583D">
          <w:rPr>
            <w:rStyle w:val="Hyperlink"/>
            <w:noProof/>
          </w:rPr>
          <w:t>Service Versions</w:t>
        </w:r>
        <w:r w:rsidR="00E66538">
          <w:rPr>
            <w:noProof/>
            <w:webHidden/>
          </w:rPr>
          <w:tab/>
        </w:r>
        <w:r w:rsidR="00E66538">
          <w:rPr>
            <w:noProof/>
            <w:webHidden/>
          </w:rPr>
          <w:fldChar w:fldCharType="begin"/>
        </w:r>
        <w:r w:rsidR="00E66538">
          <w:rPr>
            <w:noProof/>
            <w:webHidden/>
          </w:rPr>
          <w:instrText xml:space="preserve"> PAGEREF _Toc398548471 \h </w:instrText>
        </w:r>
        <w:r w:rsidR="00E66538">
          <w:rPr>
            <w:noProof/>
            <w:webHidden/>
          </w:rPr>
        </w:r>
        <w:r w:rsidR="00E66538">
          <w:rPr>
            <w:noProof/>
            <w:webHidden/>
          </w:rPr>
          <w:fldChar w:fldCharType="separate"/>
        </w:r>
        <w:r w:rsidR="00E66538">
          <w:rPr>
            <w:noProof/>
            <w:webHidden/>
          </w:rPr>
          <w:t>49</w:t>
        </w:r>
        <w:r w:rsidR="00E66538">
          <w:rPr>
            <w:noProof/>
            <w:webHidden/>
          </w:rPr>
          <w:fldChar w:fldCharType="end"/>
        </w:r>
      </w:hyperlink>
    </w:p>
    <w:p w:rsidR="00E66538" w:rsidRDefault="00BB1606">
      <w:pPr>
        <w:pStyle w:val="TOC5"/>
        <w:tabs>
          <w:tab w:val="left" w:pos="1925"/>
          <w:tab w:val="right" w:leader="dot" w:pos="9350"/>
        </w:tabs>
        <w:rPr>
          <w:rFonts w:asciiTheme="minorHAnsi" w:eastAsiaTheme="minorEastAsia" w:hAnsiTheme="minorHAnsi" w:cstheme="minorBidi"/>
          <w:noProof/>
          <w:szCs w:val="22"/>
        </w:rPr>
      </w:pPr>
      <w:hyperlink w:anchor="_Toc398548472" w:history="1">
        <w:r w:rsidR="00E66538" w:rsidRPr="00BF583D">
          <w:rPr>
            <w:rStyle w:val="Hyperlink"/>
            <w:noProof/>
          </w:rPr>
          <w:t>6.4.2.2.3.</w:t>
        </w:r>
        <w:r w:rsidR="00E66538">
          <w:rPr>
            <w:rFonts w:asciiTheme="minorHAnsi" w:eastAsiaTheme="minorEastAsia" w:hAnsiTheme="minorHAnsi" w:cstheme="minorBidi"/>
            <w:noProof/>
            <w:szCs w:val="22"/>
          </w:rPr>
          <w:tab/>
        </w:r>
        <w:r w:rsidR="00E66538" w:rsidRPr="00BF583D">
          <w:rPr>
            <w:rStyle w:val="Hyperlink"/>
            <w:noProof/>
          </w:rPr>
          <w:t>Summary of Design and Platform Details</w:t>
        </w:r>
        <w:r w:rsidR="00E66538">
          <w:rPr>
            <w:noProof/>
            <w:webHidden/>
          </w:rPr>
          <w:tab/>
        </w:r>
        <w:r w:rsidR="00E66538">
          <w:rPr>
            <w:noProof/>
            <w:webHidden/>
          </w:rPr>
          <w:fldChar w:fldCharType="begin"/>
        </w:r>
        <w:r w:rsidR="00E66538">
          <w:rPr>
            <w:noProof/>
            <w:webHidden/>
          </w:rPr>
          <w:instrText xml:space="preserve"> PAGEREF _Toc398548472 \h </w:instrText>
        </w:r>
        <w:r w:rsidR="00E66538">
          <w:rPr>
            <w:noProof/>
            <w:webHidden/>
          </w:rPr>
        </w:r>
        <w:r w:rsidR="00E66538">
          <w:rPr>
            <w:noProof/>
            <w:webHidden/>
          </w:rPr>
          <w:fldChar w:fldCharType="separate"/>
        </w:r>
        <w:r w:rsidR="00E66538">
          <w:rPr>
            <w:noProof/>
            <w:webHidden/>
          </w:rPr>
          <w:t>49</w:t>
        </w:r>
        <w:r w:rsidR="00E66538">
          <w:rPr>
            <w:noProof/>
            <w:webHidden/>
          </w:rPr>
          <w:fldChar w:fldCharType="end"/>
        </w:r>
      </w:hyperlink>
    </w:p>
    <w:p w:rsidR="00E66538" w:rsidRDefault="00BB1606">
      <w:pPr>
        <w:pStyle w:val="TOC6"/>
        <w:tabs>
          <w:tab w:val="left" w:pos="2310"/>
          <w:tab w:val="right" w:leader="dot" w:pos="9350"/>
        </w:tabs>
        <w:rPr>
          <w:rFonts w:asciiTheme="minorHAnsi" w:eastAsiaTheme="minorEastAsia" w:hAnsiTheme="minorHAnsi" w:cstheme="minorBidi"/>
          <w:noProof/>
          <w:szCs w:val="22"/>
        </w:rPr>
      </w:pPr>
      <w:hyperlink w:anchor="_Toc398548473" w:history="1">
        <w:r w:rsidR="00E66538" w:rsidRPr="00BF583D">
          <w:rPr>
            <w:rStyle w:val="Hyperlink"/>
            <w:noProof/>
          </w:rPr>
          <w:t>6.4.2.2.3.1.</w:t>
        </w:r>
        <w:r w:rsidR="00E66538">
          <w:rPr>
            <w:rFonts w:asciiTheme="minorHAnsi" w:eastAsiaTheme="minorEastAsia" w:hAnsiTheme="minorHAnsi" w:cstheme="minorBidi"/>
            <w:noProof/>
            <w:szCs w:val="22"/>
          </w:rPr>
          <w:tab/>
        </w:r>
        <w:r w:rsidR="00E66538" w:rsidRPr="00BF583D">
          <w:rPr>
            <w:rStyle w:val="Hyperlink"/>
            <w:noProof/>
          </w:rPr>
          <w:t>SOA Pattern(s) Implemented</w:t>
        </w:r>
        <w:r w:rsidR="00E66538">
          <w:rPr>
            <w:noProof/>
            <w:webHidden/>
          </w:rPr>
          <w:tab/>
        </w:r>
        <w:r w:rsidR="00E66538">
          <w:rPr>
            <w:noProof/>
            <w:webHidden/>
          </w:rPr>
          <w:fldChar w:fldCharType="begin"/>
        </w:r>
        <w:r w:rsidR="00E66538">
          <w:rPr>
            <w:noProof/>
            <w:webHidden/>
          </w:rPr>
          <w:instrText xml:space="preserve"> PAGEREF _Toc398548473 \h </w:instrText>
        </w:r>
        <w:r w:rsidR="00E66538">
          <w:rPr>
            <w:noProof/>
            <w:webHidden/>
          </w:rPr>
        </w:r>
        <w:r w:rsidR="00E66538">
          <w:rPr>
            <w:noProof/>
            <w:webHidden/>
          </w:rPr>
          <w:fldChar w:fldCharType="separate"/>
        </w:r>
        <w:r w:rsidR="00E66538">
          <w:rPr>
            <w:noProof/>
            <w:webHidden/>
          </w:rPr>
          <w:t>49</w:t>
        </w:r>
        <w:r w:rsidR="00E66538">
          <w:rPr>
            <w:noProof/>
            <w:webHidden/>
          </w:rPr>
          <w:fldChar w:fldCharType="end"/>
        </w:r>
      </w:hyperlink>
    </w:p>
    <w:p w:rsidR="00E66538" w:rsidRDefault="00BB1606">
      <w:pPr>
        <w:pStyle w:val="TOC6"/>
        <w:tabs>
          <w:tab w:val="left" w:pos="2310"/>
          <w:tab w:val="right" w:leader="dot" w:pos="9350"/>
        </w:tabs>
        <w:rPr>
          <w:rFonts w:asciiTheme="minorHAnsi" w:eastAsiaTheme="minorEastAsia" w:hAnsiTheme="minorHAnsi" w:cstheme="minorBidi"/>
          <w:noProof/>
          <w:szCs w:val="22"/>
        </w:rPr>
      </w:pPr>
      <w:hyperlink w:anchor="_Toc398548474" w:history="1">
        <w:r w:rsidR="00E66538" w:rsidRPr="00BF583D">
          <w:rPr>
            <w:rStyle w:val="Hyperlink"/>
            <w:noProof/>
          </w:rPr>
          <w:t>6.4.2.2.3.2.</w:t>
        </w:r>
        <w:r w:rsidR="00E66538">
          <w:rPr>
            <w:rFonts w:asciiTheme="minorHAnsi" w:eastAsiaTheme="minorEastAsia" w:hAnsiTheme="minorHAnsi" w:cstheme="minorBidi"/>
            <w:noProof/>
            <w:szCs w:val="22"/>
          </w:rPr>
          <w:tab/>
        </w:r>
        <w:r w:rsidR="00E66538" w:rsidRPr="00BF583D">
          <w:rPr>
            <w:rStyle w:val="Hyperlink"/>
            <w:noProof/>
          </w:rPr>
          <w:t>COTS Platform vendor names and versions for hosting platform</w:t>
        </w:r>
        <w:r w:rsidR="00E66538">
          <w:rPr>
            <w:noProof/>
            <w:webHidden/>
          </w:rPr>
          <w:tab/>
        </w:r>
        <w:r w:rsidR="00E66538">
          <w:rPr>
            <w:noProof/>
            <w:webHidden/>
          </w:rPr>
          <w:fldChar w:fldCharType="begin"/>
        </w:r>
        <w:r w:rsidR="00E66538">
          <w:rPr>
            <w:noProof/>
            <w:webHidden/>
          </w:rPr>
          <w:instrText xml:space="preserve"> PAGEREF _Toc398548474 \h </w:instrText>
        </w:r>
        <w:r w:rsidR="00E66538">
          <w:rPr>
            <w:noProof/>
            <w:webHidden/>
          </w:rPr>
        </w:r>
        <w:r w:rsidR="00E66538">
          <w:rPr>
            <w:noProof/>
            <w:webHidden/>
          </w:rPr>
          <w:fldChar w:fldCharType="separate"/>
        </w:r>
        <w:r w:rsidR="00E66538">
          <w:rPr>
            <w:noProof/>
            <w:webHidden/>
          </w:rPr>
          <w:t>49</w:t>
        </w:r>
        <w:r w:rsidR="00E66538">
          <w:rPr>
            <w:noProof/>
            <w:webHidden/>
          </w:rPr>
          <w:fldChar w:fldCharType="end"/>
        </w:r>
      </w:hyperlink>
    </w:p>
    <w:p w:rsidR="00E66538" w:rsidRDefault="00BB1606">
      <w:pPr>
        <w:pStyle w:val="TOC4"/>
        <w:tabs>
          <w:tab w:val="left" w:pos="1760"/>
          <w:tab w:val="right" w:leader="dot" w:pos="9350"/>
        </w:tabs>
        <w:rPr>
          <w:rFonts w:asciiTheme="minorHAnsi" w:eastAsiaTheme="minorEastAsia" w:hAnsiTheme="minorHAnsi" w:cstheme="minorBidi"/>
          <w:noProof/>
          <w:szCs w:val="22"/>
        </w:rPr>
      </w:pPr>
      <w:hyperlink w:anchor="_Toc398548475" w:history="1">
        <w:r w:rsidR="00E66538" w:rsidRPr="00BF583D">
          <w:rPr>
            <w:rStyle w:val="Hyperlink"/>
            <w:noProof/>
          </w:rPr>
          <w:t>6.4.2.3.</w:t>
        </w:r>
        <w:r w:rsidR="00E66538">
          <w:rPr>
            <w:rFonts w:asciiTheme="minorHAnsi" w:eastAsiaTheme="minorEastAsia" w:hAnsiTheme="minorHAnsi" w:cstheme="minorBidi"/>
            <w:noProof/>
            <w:szCs w:val="22"/>
          </w:rPr>
          <w:tab/>
        </w:r>
        <w:r w:rsidR="00E66538" w:rsidRPr="00BF583D">
          <w:rPr>
            <w:rStyle w:val="Hyperlink"/>
            <w:noProof/>
          </w:rPr>
          <w:t>Dependencies</w:t>
        </w:r>
        <w:r w:rsidR="00E66538">
          <w:rPr>
            <w:noProof/>
            <w:webHidden/>
          </w:rPr>
          <w:tab/>
        </w:r>
        <w:r w:rsidR="00E66538">
          <w:rPr>
            <w:noProof/>
            <w:webHidden/>
          </w:rPr>
          <w:fldChar w:fldCharType="begin"/>
        </w:r>
        <w:r w:rsidR="00E66538">
          <w:rPr>
            <w:noProof/>
            <w:webHidden/>
          </w:rPr>
          <w:instrText xml:space="preserve"> PAGEREF _Toc398548475 \h </w:instrText>
        </w:r>
        <w:r w:rsidR="00E66538">
          <w:rPr>
            <w:noProof/>
            <w:webHidden/>
          </w:rPr>
        </w:r>
        <w:r w:rsidR="00E66538">
          <w:rPr>
            <w:noProof/>
            <w:webHidden/>
          </w:rPr>
          <w:fldChar w:fldCharType="separate"/>
        </w:r>
        <w:r w:rsidR="00E66538">
          <w:rPr>
            <w:noProof/>
            <w:webHidden/>
          </w:rPr>
          <w:t>49</w:t>
        </w:r>
        <w:r w:rsidR="00E66538">
          <w:rPr>
            <w:noProof/>
            <w:webHidden/>
          </w:rPr>
          <w:fldChar w:fldCharType="end"/>
        </w:r>
      </w:hyperlink>
    </w:p>
    <w:p w:rsidR="00E66538" w:rsidRDefault="00BB1606">
      <w:pPr>
        <w:pStyle w:val="TOC4"/>
        <w:tabs>
          <w:tab w:val="left" w:pos="1760"/>
          <w:tab w:val="right" w:leader="dot" w:pos="9350"/>
        </w:tabs>
        <w:rPr>
          <w:rFonts w:asciiTheme="minorHAnsi" w:eastAsiaTheme="minorEastAsia" w:hAnsiTheme="minorHAnsi" w:cstheme="minorBidi"/>
          <w:noProof/>
          <w:szCs w:val="22"/>
        </w:rPr>
      </w:pPr>
      <w:hyperlink w:anchor="_Toc398548476" w:history="1">
        <w:r w:rsidR="00E66538" w:rsidRPr="00BF583D">
          <w:rPr>
            <w:rStyle w:val="Hyperlink"/>
            <w:noProof/>
          </w:rPr>
          <w:t>6.4.2.4.</w:t>
        </w:r>
        <w:r w:rsidR="00E66538">
          <w:rPr>
            <w:rFonts w:asciiTheme="minorHAnsi" w:eastAsiaTheme="minorEastAsia" w:hAnsiTheme="minorHAnsi" w:cstheme="minorBidi"/>
            <w:noProof/>
            <w:szCs w:val="22"/>
          </w:rPr>
          <w:tab/>
        </w:r>
        <w:r w:rsidR="00E66538" w:rsidRPr="00BF583D">
          <w:rPr>
            <w:rStyle w:val="Hyperlink"/>
            <w:noProof/>
          </w:rPr>
          <w:t>Service Design Details</w:t>
        </w:r>
        <w:r w:rsidR="00E66538">
          <w:rPr>
            <w:noProof/>
            <w:webHidden/>
          </w:rPr>
          <w:tab/>
        </w:r>
        <w:r w:rsidR="00E66538">
          <w:rPr>
            <w:noProof/>
            <w:webHidden/>
          </w:rPr>
          <w:fldChar w:fldCharType="begin"/>
        </w:r>
        <w:r w:rsidR="00E66538">
          <w:rPr>
            <w:noProof/>
            <w:webHidden/>
          </w:rPr>
          <w:instrText xml:space="preserve"> PAGEREF _Toc398548476 \h </w:instrText>
        </w:r>
        <w:r w:rsidR="00E66538">
          <w:rPr>
            <w:noProof/>
            <w:webHidden/>
          </w:rPr>
        </w:r>
        <w:r w:rsidR="00E66538">
          <w:rPr>
            <w:noProof/>
            <w:webHidden/>
          </w:rPr>
          <w:fldChar w:fldCharType="separate"/>
        </w:r>
        <w:r w:rsidR="00E66538">
          <w:rPr>
            <w:noProof/>
            <w:webHidden/>
          </w:rPr>
          <w:t>50</w:t>
        </w:r>
        <w:r w:rsidR="00E66538">
          <w:rPr>
            <w:noProof/>
            <w:webHidden/>
          </w:rPr>
          <w:fldChar w:fldCharType="end"/>
        </w:r>
      </w:hyperlink>
    </w:p>
    <w:p w:rsidR="00E66538" w:rsidRDefault="00BB1606">
      <w:pPr>
        <w:pStyle w:val="TOC5"/>
        <w:tabs>
          <w:tab w:val="left" w:pos="1925"/>
          <w:tab w:val="right" w:leader="dot" w:pos="9350"/>
        </w:tabs>
        <w:rPr>
          <w:rFonts w:asciiTheme="minorHAnsi" w:eastAsiaTheme="minorEastAsia" w:hAnsiTheme="minorHAnsi" w:cstheme="minorBidi"/>
          <w:noProof/>
          <w:szCs w:val="22"/>
        </w:rPr>
      </w:pPr>
      <w:hyperlink w:anchor="_Toc398548477" w:history="1">
        <w:r w:rsidR="00E66538" w:rsidRPr="00BF583D">
          <w:rPr>
            <w:rStyle w:val="Hyperlink"/>
            <w:noProof/>
          </w:rPr>
          <w:t>6.4.2.4.1.</w:t>
        </w:r>
        <w:r w:rsidR="00E66538">
          <w:rPr>
            <w:rFonts w:asciiTheme="minorHAnsi" w:eastAsiaTheme="minorEastAsia" w:hAnsiTheme="minorHAnsi" w:cstheme="minorBidi"/>
            <w:noProof/>
            <w:szCs w:val="22"/>
          </w:rPr>
          <w:tab/>
        </w:r>
        <w:r w:rsidR="00E66538" w:rsidRPr="00BF583D">
          <w:rPr>
            <w:rStyle w:val="Hyperlink"/>
            <w:noProof/>
          </w:rPr>
          <w:t>Interface Technical Specs</w:t>
        </w:r>
        <w:r w:rsidR="00E66538">
          <w:rPr>
            <w:noProof/>
            <w:webHidden/>
          </w:rPr>
          <w:tab/>
        </w:r>
        <w:r w:rsidR="00E66538">
          <w:rPr>
            <w:noProof/>
            <w:webHidden/>
          </w:rPr>
          <w:fldChar w:fldCharType="begin"/>
        </w:r>
        <w:r w:rsidR="00E66538">
          <w:rPr>
            <w:noProof/>
            <w:webHidden/>
          </w:rPr>
          <w:instrText xml:space="preserve"> PAGEREF _Toc398548477 \h </w:instrText>
        </w:r>
        <w:r w:rsidR="00E66538">
          <w:rPr>
            <w:noProof/>
            <w:webHidden/>
          </w:rPr>
        </w:r>
        <w:r w:rsidR="00E66538">
          <w:rPr>
            <w:noProof/>
            <w:webHidden/>
          </w:rPr>
          <w:fldChar w:fldCharType="separate"/>
        </w:r>
        <w:r w:rsidR="00E66538">
          <w:rPr>
            <w:noProof/>
            <w:webHidden/>
          </w:rPr>
          <w:t>50</w:t>
        </w:r>
        <w:r w:rsidR="00E66538">
          <w:rPr>
            <w:noProof/>
            <w:webHidden/>
          </w:rPr>
          <w:fldChar w:fldCharType="end"/>
        </w:r>
      </w:hyperlink>
    </w:p>
    <w:p w:rsidR="00E66538" w:rsidRDefault="00BB1606">
      <w:pPr>
        <w:pStyle w:val="TOC6"/>
        <w:tabs>
          <w:tab w:val="left" w:pos="2310"/>
          <w:tab w:val="right" w:leader="dot" w:pos="9350"/>
        </w:tabs>
        <w:rPr>
          <w:rFonts w:asciiTheme="minorHAnsi" w:eastAsiaTheme="minorEastAsia" w:hAnsiTheme="minorHAnsi" w:cstheme="minorBidi"/>
          <w:noProof/>
          <w:szCs w:val="22"/>
        </w:rPr>
      </w:pPr>
      <w:hyperlink w:anchor="_Toc398548478" w:history="1">
        <w:r w:rsidR="00E66538" w:rsidRPr="00BF583D">
          <w:rPr>
            <w:rStyle w:val="Hyperlink"/>
            <w:noProof/>
          </w:rPr>
          <w:t>6.4.2.4.1.1.</w:t>
        </w:r>
        <w:r w:rsidR="00E66538">
          <w:rPr>
            <w:rFonts w:asciiTheme="minorHAnsi" w:eastAsiaTheme="minorEastAsia" w:hAnsiTheme="minorHAnsi" w:cstheme="minorBidi"/>
            <w:noProof/>
            <w:szCs w:val="22"/>
          </w:rPr>
          <w:tab/>
        </w:r>
        <w:r w:rsidR="00E66538" w:rsidRPr="00BF583D">
          <w:rPr>
            <w:rStyle w:val="Hyperlink"/>
            <w:noProof/>
          </w:rPr>
          <w:t>Service Invocation Type</w:t>
        </w:r>
        <w:r w:rsidR="00E66538">
          <w:rPr>
            <w:noProof/>
            <w:webHidden/>
          </w:rPr>
          <w:tab/>
        </w:r>
        <w:r w:rsidR="00E66538">
          <w:rPr>
            <w:noProof/>
            <w:webHidden/>
          </w:rPr>
          <w:fldChar w:fldCharType="begin"/>
        </w:r>
        <w:r w:rsidR="00E66538">
          <w:rPr>
            <w:noProof/>
            <w:webHidden/>
          </w:rPr>
          <w:instrText xml:space="preserve"> PAGEREF _Toc398548478 \h </w:instrText>
        </w:r>
        <w:r w:rsidR="00E66538">
          <w:rPr>
            <w:noProof/>
            <w:webHidden/>
          </w:rPr>
        </w:r>
        <w:r w:rsidR="00E66538">
          <w:rPr>
            <w:noProof/>
            <w:webHidden/>
          </w:rPr>
          <w:fldChar w:fldCharType="separate"/>
        </w:r>
        <w:r w:rsidR="00E66538">
          <w:rPr>
            <w:noProof/>
            <w:webHidden/>
          </w:rPr>
          <w:t>50</w:t>
        </w:r>
        <w:r w:rsidR="00E66538">
          <w:rPr>
            <w:noProof/>
            <w:webHidden/>
          </w:rPr>
          <w:fldChar w:fldCharType="end"/>
        </w:r>
      </w:hyperlink>
    </w:p>
    <w:p w:rsidR="00E66538" w:rsidRDefault="00BB1606">
      <w:pPr>
        <w:pStyle w:val="TOC6"/>
        <w:tabs>
          <w:tab w:val="left" w:pos="2310"/>
          <w:tab w:val="right" w:leader="dot" w:pos="9350"/>
        </w:tabs>
        <w:rPr>
          <w:rFonts w:asciiTheme="minorHAnsi" w:eastAsiaTheme="minorEastAsia" w:hAnsiTheme="minorHAnsi" w:cstheme="minorBidi"/>
          <w:noProof/>
          <w:szCs w:val="22"/>
        </w:rPr>
      </w:pPr>
      <w:hyperlink w:anchor="_Toc398548479" w:history="1">
        <w:r w:rsidR="00E66538" w:rsidRPr="00BF583D">
          <w:rPr>
            <w:rStyle w:val="Hyperlink"/>
            <w:noProof/>
          </w:rPr>
          <w:t>6.4.2.4.1.2.</w:t>
        </w:r>
        <w:r w:rsidR="00E66538">
          <w:rPr>
            <w:rFonts w:asciiTheme="minorHAnsi" w:eastAsiaTheme="minorEastAsia" w:hAnsiTheme="minorHAnsi" w:cstheme="minorBidi"/>
            <w:noProof/>
            <w:szCs w:val="22"/>
          </w:rPr>
          <w:tab/>
        </w:r>
        <w:r w:rsidR="00E66538" w:rsidRPr="00BF583D">
          <w:rPr>
            <w:rStyle w:val="Hyperlink"/>
            <w:noProof/>
          </w:rPr>
          <w:t>Service Interface Type</w:t>
        </w:r>
        <w:r w:rsidR="00E66538">
          <w:rPr>
            <w:noProof/>
            <w:webHidden/>
          </w:rPr>
          <w:tab/>
        </w:r>
        <w:r w:rsidR="00E66538">
          <w:rPr>
            <w:noProof/>
            <w:webHidden/>
          </w:rPr>
          <w:fldChar w:fldCharType="begin"/>
        </w:r>
        <w:r w:rsidR="00E66538">
          <w:rPr>
            <w:noProof/>
            <w:webHidden/>
          </w:rPr>
          <w:instrText xml:space="preserve"> PAGEREF _Toc398548479 \h </w:instrText>
        </w:r>
        <w:r w:rsidR="00E66538">
          <w:rPr>
            <w:noProof/>
            <w:webHidden/>
          </w:rPr>
        </w:r>
        <w:r w:rsidR="00E66538">
          <w:rPr>
            <w:noProof/>
            <w:webHidden/>
          </w:rPr>
          <w:fldChar w:fldCharType="separate"/>
        </w:r>
        <w:r w:rsidR="00E66538">
          <w:rPr>
            <w:noProof/>
            <w:webHidden/>
          </w:rPr>
          <w:t>50</w:t>
        </w:r>
        <w:r w:rsidR="00E66538">
          <w:rPr>
            <w:noProof/>
            <w:webHidden/>
          </w:rPr>
          <w:fldChar w:fldCharType="end"/>
        </w:r>
      </w:hyperlink>
    </w:p>
    <w:p w:rsidR="00E66538" w:rsidRDefault="00BB1606">
      <w:pPr>
        <w:pStyle w:val="TOC6"/>
        <w:tabs>
          <w:tab w:val="left" w:pos="2310"/>
          <w:tab w:val="right" w:leader="dot" w:pos="9350"/>
        </w:tabs>
        <w:rPr>
          <w:rFonts w:asciiTheme="minorHAnsi" w:eastAsiaTheme="minorEastAsia" w:hAnsiTheme="minorHAnsi" w:cstheme="minorBidi"/>
          <w:noProof/>
          <w:szCs w:val="22"/>
        </w:rPr>
      </w:pPr>
      <w:hyperlink w:anchor="_Toc398548480" w:history="1">
        <w:r w:rsidR="00E66538" w:rsidRPr="00BF583D">
          <w:rPr>
            <w:rStyle w:val="Hyperlink"/>
            <w:noProof/>
          </w:rPr>
          <w:t>6.4.2.4.1.3.</w:t>
        </w:r>
        <w:r w:rsidR="00E66538">
          <w:rPr>
            <w:rFonts w:asciiTheme="minorHAnsi" w:eastAsiaTheme="minorEastAsia" w:hAnsiTheme="minorHAnsi" w:cstheme="minorBidi"/>
            <w:noProof/>
            <w:szCs w:val="22"/>
          </w:rPr>
          <w:tab/>
        </w:r>
        <w:r w:rsidR="00E66538" w:rsidRPr="00BF583D">
          <w:rPr>
            <w:rStyle w:val="Hyperlink"/>
            <w:noProof/>
          </w:rPr>
          <w:t>Service Name</w:t>
        </w:r>
        <w:r w:rsidR="00E66538">
          <w:rPr>
            <w:noProof/>
            <w:webHidden/>
          </w:rPr>
          <w:tab/>
        </w:r>
        <w:r w:rsidR="00E66538">
          <w:rPr>
            <w:noProof/>
            <w:webHidden/>
          </w:rPr>
          <w:fldChar w:fldCharType="begin"/>
        </w:r>
        <w:r w:rsidR="00E66538">
          <w:rPr>
            <w:noProof/>
            <w:webHidden/>
          </w:rPr>
          <w:instrText xml:space="preserve"> PAGEREF _Toc398548480 \h </w:instrText>
        </w:r>
        <w:r w:rsidR="00E66538">
          <w:rPr>
            <w:noProof/>
            <w:webHidden/>
          </w:rPr>
        </w:r>
        <w:r w:rsidR="00E66538">
          <w:rPr>
            <w:noProof/>
            <w:webHidden/>
          </w:rPr>
          <w:fldChar w:fldCharType="separate"/>
        </w:r>
        <w:r w:rsidR="00E66538">
          <w:rPr>
            <w:noProof/>
            <w:webHidden/>
          </w:rPr>
          <w:t>50</w:t>
        </w:r>
        <w:r w:rsidR="00E66538">
          <w:rPr>
            <w:noProof/>
            <w:webHidden/>
          </w:rPr>
          <w:fldChar w:fldCharType="end"/>
        </w:r>
      </w:hyperlink>
    </w:p>
    <w:p w:rsidR="00E66538" w:rsidRDefault="00BB1606">
      <w:pPr>
        <w:pStyle w:val="TOC6"/>
        <w:tabs>
          <w:tab w:val="left" w:pos="2310"/>
          <w:tab w:val="right" w:leader="dot" w:pos="9350"/>
        </w:tabs>
        <w:rPr>
          <w:rFonts w:asciiTheme="minorHAnsi" w:eastAsiaTheme="minorEastAsia" w:hAnsiTheme="minorHAnsi" w:cstheme="minorBidi"/>
          <w:noProof/>
          <w:szCs w:val="22"/>
        </w:rPr>
      </w:pPr>
      <w:hyperlink w:anchor="_Toc398548481" w:history="1">
        <w:r w:rsidR="00E66538" w:rsidRPr="00BF583D">
          <w:rPr>
            <w:rStyle w:val="Hyperlink"/>
            <w:noProof/>
          </w:rPr>
          <w:t>6.4.2.4.1.4.</w:t>
        </w:r>
        <w:r w:rsidR="00E66538">
          <w:rPr>
            <w:rFonts w:asciiTheme="minorHAnsi" w:eastAsiaTheme="minorEastAsia" w:hAnsiTheme="minorHAnsi" w:cstheme="minorBidi"/>
            <w:noProof/>
            <w:szCs w:val="22"/>
          </w:rPr>
          <w:tab/>
        </w:r>
        <w:r w:rsidR="00E66538" w:rsidRPr="00BF583D">
          <w:rPr>
            <w:rStyle w:val="Hyperlink"/>
            <w:noProof/>
          </w:rPr>
          <w:t>Interface</w:t>
        </w:r>
        <w:r w:rsidR="00E66538">
          <w:rPr>
            <w:noProof/>
            <w:webHidden/>
          </w:rPr>
          <w:tab/>
        </w:r>
        <w:r w:rsidR="00E66538">
          <w:rPr>
            <w:noProof/>
            <w:webHidden/>
          </w:rPr>
          <w:fldChar w:fldCharType="begin"/>
        </w:r>
        <w:r w:rsidR="00E66538">
          <w:rPr>
            <w:noProof/>
            <w:webHidden/>
          </w:rPr>
          <w:instrText xml:space="preserve"> PAGEREF _Toc398548481 \h </w:instrText>
        </w:r>
        <w:r w:rsidR="00E66538">
          <w:rPr>
            <w:noProof/>
            <w:webHidden/>
          </w:rPr>
        </w:r>
        <w:r w:rsidR="00E66538">
          <w:rPr>
            <w:noProof/>
            <w:webHidden/>
          </w:rPr>
          <w:fldChar w:fldCharType="separate"/>
        </w:r>
        <w:r w:rsidR="00E66538">
          <w:rPr>
            <w:noProof/>
            <w:webHidden/>
          </w:rPr>
          <w:t>50</w:t>
        </w:r>
        <w:r w:rsidR="00E66538">
          <w:rPr>
            <w:noProof/>
            <w:webHidden/>
          </w:rPr>
          <w:fldChar w:fldCharType="end"/>
        </w:r>
      </w:hyperlink>
    </w:p>
    <w:p w:rsidR="00E66538" w:rsidRDefault="00BB1606">
      <w:pPr>
        <w:pStyle w:val="TOC6"/>
        <w:tabs>
          <w:tab w:val="left" w:pos="2310"/>
          <w:tab w:val="right" w:leader="dot" w:pos="9350"/>
        </w:tabs>
        <w:rPr>
          <w:rFonts w:asciiTheme="minorHAnsi" w:eastAsiaTheme="minorEastAsia" w:hAnsiTheme="minorHAnsi" w:cstheme="minorBidi"/>
          <w:noProof/>
          <w:szCs w:val="22"/>
        </w:rPr>
      </w:pPr>
      <w:hyperlink w:anchor="_Toc398548482" w:history="1">
        <w:r w:rsidR="00E66538" w:rsidRPr="00BF583D">
          <w:rPr>
            <w:rStyle w:val="Hyperlink"/>
            <w:noProof/>
          </w:rPr>
          <w:t>6.4.2.4.1.5.</w:t>
        </w:r>
        <w:r w:rsidR="00E66538">
          <w:rPr>
            <w:rFonts w:asciiTheme="minorHAnsi" w:eastAsiaTheme="minorEastAsia" w:hAnsiTheme="minorHAnsi" w:cstheme="minorBidi"/>
            <w:noProof/>
            <w:szCs w:val="22"/>
          </w:rPr>
          <w:tab/>
        </w:r>
        <w:r w:rsidR="00E66538" w:rsidRPr="00BF583D">
          <w:rPr>
            <w:rStyle w:val="Hyperlink"/>
            <w:noProof/>
          </w:rPr>
          <w:t>End Points</w:t>
        </w:r>
        <w:r w:rsidR="00E66538">
          <w:rPr>
            <w:noProof/>
            <w:webHidden/>
          </w:rPr>
          <w:tab/>
        </w:r>
        <w:r w:rsidR="00E66538">
          <w:rPr>
            <w:noProof/>
            <w:webHidden/>
          </w:rPr>
          <w:fldChar w:fldCharType="begin"/>
        </w:r>
        <w:r w:rsidR="00E66538">
          <w:rPr>
            <w:noProof/>
            <w:webHidden/>
          </w:rPr>
          <w:instrText xml:space="preserve"> PAGEREF _Toc398548482 \h </w:instrText>
        </w:r>
        <w:r w:rsidR="00E66538">
          <w:rPr>
            <w:noProof/>
            <w:webHidden/>
          </w:rPr>
        </w:r>
        <w:r w:rsidR="00E66538">
          <w:rPr>
            <w:noProof/>
            <w:webHidden/>
          </w:rPr>
          <w:fldChar w:fldCharType="separate"/>
        </w:r>
        <w:r w:rsidR="00E66538">
          <w:rPr>
            <w:noProof/>
            <w:webHidden/>
          </w:rPr>
          <w:t>50</w:t>
        </w:r>
        <w:r w:rsidR="00E66538">
          <w:rPr>
            <w:noProof/>
            <w:webHidden/>
          </w:rPr>
          <w:fldChar w:fldCharType="end"/>
        </w:r>
      </w:hyperlink>
    </w:p>
    <w:p w:rsidR="00E66538" w:rsidRDefault="00BB1606">
      <w:pPr>
        <w:pStyle w:val="TOC6"/>
        <w:tabs>
          <w:tab w:val="left" w:pos="2310"/>
          <w:tab w:val="right" w:leader="dot" w:pos="9350"/>
        </w:tabs>
        <w:rPr>
          <w:rFonts w:asciiTheme="minorHAnsi" w:eastAsiaTheme="minorEastAsia" w:hAnsiTheme="minorHAnsi" w:cstheme="minorBidi"/>
          <w:noProof/>
          <w:szCs w:val="22"/>
        </w:rPr>
      </w:pPr>
      <w:hyperlink w:anchor="_Toc398548483" w:history="1">
        <w:r w:rsidR="00E66538" w:rsidRPr="00BF583D">
          <w:rPr>
            <w:rStyle w:val="Hyperlink"/>
            <w:noProof/>
          </w:rPr>
          <w:t>6.4.2.4.1.6.</w:t>
        </w:r>
        <w:r w:rsidR="00E66538">
          <w:rPr>
            <w:rFonts w:asciiTheme="minorHAnsi" w:eastAsiaTheme="minorEastAsia" w:hAnsiTheme="minorHAnsi" w:cstheme="minorBidi"/>
            <w:noProof/>
            <w:szCs w:val="22"/>
          </w:rPr>
          <w:tab/>
        </w:r>
        <w:r w:rsidR="00E66538" w:rsidRPr="00BF583D">
          <w:rPr>
            <w:rStyle w:val="Hyperlink"/>
            <w:noProof/>
          </w:rPr>
          <w:t>Operations or Methods</w:t>
        </w:r>
        <w:r w:rsidR="00E66538">
          <w:rPr>
            <w:noProof/>
            <w:webHidden/>
          </w:rPr>
          <w:tab/>
        </w:r>
        <w:r w:rsidR="00E66538">
          <w:rPr>
            <w:noProof/>
            <w:webHidden/>
          </w:rPr>
          <w:fldChar w:fldCharType="begin"/>
        </w:r>
        <w:r w:rsidR="00E66538">
          <w:rPr>
            <w:noProof/>
            <w:webHidden/>
          </w:rPr>
          <w:instrText xml:space="preserve"> PAGEREF _Toc398548483 \h </w:instrText>
        </w:r>
        <w:r w:rsidR="00E66538">
          <w:rPr>
            <w:noProof/>
            <w:webHidden/>
          </w:rPr>
        </w:r>
        <w:r w:rsidR="00E66538">
          <w:rPr>
            <w:noProof/>
            <w:webHidden/>
          </w:rPr>
          <w:fldChar w:fldCharType="separate"/>
        </w:r>
        <w:r w:rsidR="00E66538">
          <w:rPr>
            <w:noProof/>
            <w:webHidden/>
          </w:rPr>
          <w:t>50</w:t>
        </w:r>
        <w:r w:rsidR="00E66538">
          <w:rPr>
            <w:noProof/>
            <w:webHidden/>
          </w:rPr>
          <w:fldChar w:fldCharType="end"/>
        </w:r>
      </w:hyperlink>
    </w:p>
    <w:p w:rsidR="00E66538" w:rsidRDefault="00BB1606">
      <w:pPr>
        <w:pStyle w:val="TOC6"/>
        <w:tabs>
          <w:tab w:val="left" w:pos="2310"/>
          <w:tab w:val="right" w:leader="dot" w:pos="9350"/>
        </w:tabs>
        <w:rPr>
          <w:rFonts w:asciiTheme="minorHAnsi" w:eastAsiaTheme="minorEastAsia" w:hAnsiTheme="minorHAnsi" w:cstheme="minorBidi"/>
          <w:noProof/>
          <w:szCs w:val="22"/>
        </w:rPr>
      </w:pPr>
      <w:hyperlink w:anchor="_Toc398548484" w:history="1">
        <w:r w:rsidR="00E66538" w:rsidRPr="00BF583D">
          <w:rPr>
            <w:rStyle w:val="Hyperlink"/>
            <w:noProof/>
          </w:rPr>
          <w:t>6.4.2.4.1.7.</w:t>
        </w:r>
        <w:r w:rsidR="00E66538">
          <w:rPr>
            <w:rFonts w:asciiTheme="minorHAnsi" w:eastAsiaTheme="minorEastAsia" w:hAnsiTheme="minorHAnsi" w:cstheme="minorBidi"/>
            <w:noProof/>
            <w:szCs w:val="22"/>
          </w:rPr>
          <w:tab/>
        </w:r>
        <w:r w:rsidR="00E66538" w:rsidRPr="00BF583D">
          <w:rPr>
            <w:rStyle w:val="Hyperlink"/>
            <w:noProof/>
          </w:rPr>
          <w:t>Message Schemas</w:t>
        </w:r>
        <w:r w:rsidR="00E66538">
          <w:rPr>
            <w:noProof/>
            <w:webHidden/>
          </w:rPr>
          <w:tab/>
        </w:r>
        <w:r w:rsidR="00E66538">
          <w:rPr>
            <w:noProof/>
            <w:webHidden/>
          </w:rPr>
          <w:fldChar w:fldCharType="begin"/>
        </w:r>
        <w:r w:rsidR="00E66538">
          <w:rPr>
            <w:noProof/>
            <w:webHidden/>
          </w:rPr>
          <w:instrText xml:space="preserve"> PAGEREF _Toc398548484 \h </w:instrText>
        </w:r>
        <w:r w:rsidR="00E66538">
          <w:rPr>
            <w:noProof/>
            <w:webHidden/>
          </w:rPr>
        </w:r>
        <w:r w:rsidR="00E66538">
          <w:rPr>
            <w:noProof/>
            <w:webHidden/>
          </w:rPr>
          <w:fldChar w:fldCharType="separate"/>
        </w:r>
        <w:r w:rsidR="00E66538">
          <w:rPr>
            <w:noProof/>
            <w:webHidden/>
          </w:rPr>
          <w:t>51</w:t>
        </w:r>
        <w:r w:rsidR="00E66538">
          <w:rPr>
            <w:noProof/>
            <w:webHidden/>
          </w:rPr>
          <w:fldChar w:fldCharType="end"/>
        </w:r>
      </w:hyperlink>
    </w:p>
    <w:p w:rsidR="00E66538" w:rsidRDefault="00BB1606">
      <w:pPr>
        <w:pStyle w:val="TOC5"/>
        <w:tabs>
          <w:tab w:val="left" w:pos="1925"/>
          <w:tab w:val="right" w:leader="dot" w:pos="9350"/>
        </w:tabs>
        <w:rPr>
          <w:rFonts w:asciiTheme="minorHAnsi" w:eastAsiaTheme="minorEastAsia" w:hAnsiTheme="minorHAnsi" w:cstheme="minorBidi"/>
          <w:noProof/>
          <w:szCs w:val="22"/>
        </w:rPr>
      </w:pPr>
      <w:hyperlink w:anchor="_Toc398548485" w:history="1">
        <w:r w:rsidR="00E66538" w:rsidRPr="00BF583D">
          <w:rPr>
            <w:rStyle w:val="Hyperlink"/>
            <w:noProof/>
          </w:rPr>
          <w:t>6.4.2.4.2.</w:t>
        </w:r>
        <w:r w:rsidR="00E66538">
          <w:rPr>
            <w:rFonts w:asciiTheme="minorHAnsi" w:eastAsiaTheme="minorEastAsia" w:hAnsiTheme="minorHAnsi" w:cstheme="minorBidi"/>
            <w:noProof/>
            <w:szCs w:val="22"/>
          </w:rPr>
          <w:tab/>
        </w:r>
        <w:r w:rsidR="00E66538" w:rsidRPr="00BF583D">
          <w:rPr>
            <w:rStyle w:val="Hyperlink"/>
            <w:noProof/>
          </w:rPr>
          <w:t>Information Model</w:t>
        </w:r>
        <w:r w:rsidR="00E66538">
          <w:rPr>
            <w:noProof/>
            <w:webHidden/>
          </w:rPr>
          <w:tab/>
        </w:r>
        <w:r w:rsidR="00E66538">
          <w:rPr>
            <w:noProof/>
            <w:webHidden/>
          </w:rPr>
          <w:fldChar w:fldCharType="begin"/>
        </w:r>
        <w:r w:rsidR="00E66538">
          <w:rPr>
            <w:noProof/>
            <w:webHidden/>
          </w:rPr>
          <w:instrText xml:space="preserve"> PAGEREF _Toc398548485 \h </w:instrText>
        </w:r>
        <w:r w:rsidR="00E66538">
          <w:rPr>
            <w:noProof/>
            <w:webHidden/>
          </w:rPr>
        </w:r>
        <w:r w:rsidR="00E66538">
          <w:rPr>
            <w:noProof/>
            <w:webHidden/>
          </w:rPr>
          <w:fldChar w:fldCharType="separate"/>
        </w:r>
        <w:r w:rsidR="00E66538">
          <w:rPr>
            <w:noProof/>
            <w:webHidden/>
          </w:rPr>
          <w:t>51</w:t>
        </w:r>
        <w:r w:rsidR="00E66538">
          <w:rPr>
            <w:noProof/>
            <w:webHidden/>
          </w:rPr>
          <w:fldChar w:fldCharType="end"/>
        </w:r>
      </w:hyperlink>
    </w:p>
    <w:p w:rsidR="00E66538" w:rsidRDefault="00BB1606">
      <w:pPr>
        <w:pStyle w:val="TOC6"/>
        <w:tabs>
          <w:tab w:val="left" w:pos="2310"/>
          <w:tab w:val="right" w:leader="dot" w:pos="9350"/>
        </w:tabs>
        <w:rPr>
          <w:rFonts w:asciiTheme="minorHAnsi" w:eastAsiaTheme="minorEastAsia" w:hAnsiTheme="minorHAnsi" w:cstheme="minorBidi"/>
          <w:noProof/>
          <w:szCs w:val="22"/>
        </w:rPr>
      </w:pPr>
      <w:hyperlink w:anchor="_Toc398548486" w:history="1">
        <w:r w:rsidR="00E66538" w:rsidRPr="00BF583D">
          <w:rPr>
            <w:rStyle w:val="Hyperlink"/>
            <w:noProof/>
          </w:rPr>
          <w:t>6.4.2.4.2.1.</w:t>
        </w:r>
        <w:r w:rsidR="00E66538">
          <w:rPr>
            <w:rFonts w:asciiTheme="minorHAnsi" w:eastAsiaTheme="minorEastAsia" w:hAnsiTheme="minorHAnsi" w:cstheme="minorBidi"/>
            <w:noProof/>
            <w:szCs w:val="22"/>
          </w:rPr>
          <w:tab/>
        </w:r>
        <w:r w:rsidR="00E66538" w:rsidRPr="00BF583D">
          <w:rPr>
            <w:rStyle w:val="Hyperlink"/>
            <w:noProof/>
          </w:rPr>
          <w:t>Class Diagram and Description of Entities Involved</w:t>
        </w:r>
        <w:r w:rsidR="00E66538">
          <w:rPr>
            <w:noProof/>
            <w:webHidden/>
          </w:rPr>
          <w:tab/>
        </w:r>
        <w:r w:rsidR="00E66538">
          <w:rPr>
            <w:noProof/>
            <w:webHidden/>
          </w:rPr>
          <w:fldChar w:fldCharType="begin"/>
        </w:r>
        <w:r w:rsidR="00E66538">
          <w:rPr>
            <w:noProof/>
            <w:webHidden/>
          </w:rPr>
          <w:instrText xml:space="preserve"> PAGEREF _Toc398548486 \h </w:instrText>
        </w:r>
        <w:r w:rsidR="00E66538">
          <w:rPr>
            <w:noProof/>
            <w:webHidden/>
          </w:rPr>
        </w:r>
        <w:r w:rsidR="00E66538">
          <w:rPr>
            <w:noProof/>
            <w:webHidden/>
          </w:rPr>
          <w:fldChar w:fldCharType="separate"/>
        </w:r>
        <w:r w:rsidR="00E66538">
          <w:rPr>
            <w:noProof/>
            <w:webHidden/>
          </w:rPr>
          <w:t>51</w:t>
        </w:r>
        <w:r w:rsidR="00E66538">
          <w:rPr>
            <w:noProof/>
            <w:webHidden/>
          </w:rPr>
          <w:fldChar w:fldCharType="end"/>
        </w:r>
      </w:hyperlink>
    </w:p>
    <w:p w:rsidR="00E66538" w:rsidRDefault="00BB1606">
      <w:pPr>
        <w:pStyle w:val="TOC6"/>
        <w:tabs>
          <w:tab w:val="left" w:pos="2310"/>
          <w:tab w:val="right" w:leader="dot" w:pos="9350"/>
        </w:tabs>
        <w:rPr>
          <w:rFonts w:asciiTheme="minorHAnsi" w:eastAsiaTheme="minorEastAsia" w:hAnsiTheme="minorHAnsi" w:cstheme="minorBidi"/>
          <w:noProof/>
          <w:szCs w:val="22"/>
        </w:rPr>
      </w:pPr>
      <w:hyperlink w:anchor="_Toc398548487" w:history="1">
        <w:r w:rsidR="00E66538" w:rsidRPr="00BF583D">
          <w:rPr>
            <w:rStyle w:val="Hyperlink"/>
            <w:noProof/>
          </w:rPr>
          <w:t>6.4.2.4.2.2.</w:t>
        </w:r>
        <w:r w:rsidR="00E66538">
          <w:rPr>
            <w:rFonts w:asciiTheme="minorHAnsi" w:eastAsiaTheme="minorEastAsia" w:hAnsiTheme="minorHAnsi" w:cstheme="minorBidi"/>
            <w:noProof/>
            <w:szCs w:val="22"/>
          </w:rPr>
          <w:tab/>
        </w:r>
        <w:r w:rsidR="00E66538" w:rsidRPr="00BF583D">
          <w:rPr>
            <w:rStyle w:val="Hyperlink"/>
            <w:noProof/>
          </w:rPr>
          <w:t>Mappings from ELDM to Standards Based Schemas</w:t>
        </w:r>
        <w:r w:rsidR="00E66538">
          <w:rPr>
            <w:noProof/>
            <w:webHidden/>
          </w:rPr>
          <w:tab/>
        </w:r>
        <w:r w:rsidR="00E66538">
          <w:rPr>
            <w:noProof/>
            <w:webHidden/>
          </w:rPr>
          <w:fldChar w:fldCharType="begin"/>
        </w:r>
        <w:r w:rsidR="00E66538">
          <w:rPr>
            <w:noProof/>
            <w:webHidden/>
          </w:rPr>
          <w:instrText xml:space="preserve"> PAGEREF _Toc398548487 \h </w:instrText>
        </w:r>
        <w:r w:rsidR="00E66538">
          <w:rPr>
            <w:noProof/>
            <w:webHidden/>
          </w:rPr>
        </w:r>
        <w:r w:rsidR="00E66538">
          <w:rPr>
            <w:noProof/>
            <w:webHidden/>
          </w:rPr>
          <w:fldChar w:fldCharType="separate"/>
        </w:r>
        <w:r w:rsidR="00E66538">
          <w:rPr>
            <w:noProof/>
            <w:webHidden/>
          </w:rPr>
          <w:t>51</w:t>
        </w:r>
        <w:r w:rsidR="00E66538">
          <w:rPr>
            <w:noProof/>
            <w:webHidden/>
          </w:rPr>
          <w:fldChar w:fldCharType="end"/>
        </w:r>
      </w:hyperlink>
    </w:p>
    <w:p w:rsidR="00E66538" w:rsidRDefault="00BB1606">
      <w:pPr>
        <w:pStyle w:val="TOC5"/>
        <w:tabs>
          <w:tab w:val="left" w:pos="1925"/>
          <w:tab w:val="right" w:leader="dot" w:pos="9350"/>
        </w:tabs>
        <w:rPr>
          <w:rFonts w:asciiTheme="minorHAnsi" w:eastAsiaTheme="minorEastAsia" w:hAnsiTheme="minorHAnsi" w:cstheme="minorBidi"/>
          <w:noProof/>
          <w:szCs w:val="22"/>
        </w:rPr>
      </w:pPr>
      <w:hyperlink w:anchor="_Toc398548488" w:history="1">
        <w:r w:rsidR="00E66538" w:rsidRPr="00BF583D">
          <w:rPr>
            <w:rStyle w:val="Hyperlink"/>
            <w:noProof/>
          </w:rPr>
          <w:t>6.4.2.4.3.</w:t>
        </w:r>
        <w:r w:rsidR="00E66538">
          <w:rPr>
            <w:rFonts w:asciiTheme="minorHAnsi" w:eastAsiaTheme="minorEastAsia" w:hAnsiTheme="minorHAnsi" w:cstheme="minorBidi"/>
            <w:noProof/>
            <w:szCs w:val="22"/>
          </w:rPr>
          <w:tab/>
        </w:r>
        <w:r w:rsidR="00E66538" w:rsidRPr="00BF583D">
          <w:rPr>
            <w:rStyle w:val="Hyperlink"/>
            <w:noProof/>
          </w:rPr>
          <w:t>Behavior Model (AKA Use Case Realization)</w:t>
        </w:r>
        <w:r w:rsidR="00E66538">
          <w:rPr>
            <w:noProof/>
            <w:webHidden/>
          </w:rPr>
          <w:tab/>
        </w:r>
        <w:r w:rsidR="00E66538">
          <w:rPr>
            <w:noProof/>
            <w:webHidden/>
          </w:rPr>
          <w:fldChar w:fldCharType="begin"/>
        </w:r>
        <w:r w:rsidR="00E66538">
          <w:rPr>
            <w:noProof/>
            <w:webHidden/>
          </w:rPr>
          <w:instrText xml:space="preserve"> PAGEREF _Toc398548488 \h </w:instrText>
        </w:r>
        <w:r w:rsidR="00E66538">
          <w:rPr>
            <w:noProof/>
            <w:webHidden/>
          </w:rPr>
        </w:r>
        <w:r w:rsidR="00E66538">
          <w:rPr>
            <w:noProof/>
            <w:webHidden/>
          </w:rPr>
          <w:fldChar w:fldCharType="separate"/>
        </w:r>
        <w:r w:rsidR="00E66538">
          <w:rPr>
            <w:noProof/>
            <w:webHidden/>
          </w:rPr>
          <w:t>51</w:t>
        </w:r>
        <w:r w:rsidR="00E66538">
          <w:rPr>
            <w:noProof/>
            <w:webHidden/>
          </w:rPr>
          <w:fldChar w:fldCharType="end"/>
        </w:r>
      </w:hyperlink>
    </w:p>
    <w:p w:rsidR="00E66538" w:rsidRDefault="00BB1606">
      <w:pPr>
        <w:pStyle w:val="TOC6"/>
        <w:tabs>
          <w:tab w:val="left" w:pos="2310"/>
          <w:tab w:val="right" w:leader="dot" w:pos="9350"/>
        </w:tabs>
        <w:rPr>
          <w:rFonts w:asciiTheme="minorHAnsi" w:eastAsiaTheme="minorEastAsia" w:hAnsiTheme="minorHAnsi" w:cstheme="minorBidi"/>
          <w:noProof/>
          <w:szCs w:val="22"/>
        </w:rPr>
      </w:pPr>
      <w:hyperlink w:anchor="_Toc398548489" w:history="1">
        <w:r w:rsidR="00E66538" w:rsidRPr="00BF583D">
          <w:rPr>
            <w:rStyle w:val="Hyperlink"/>
            <w:noProof/>
          </w:rPr>
          <w:t>6.4.2.4.3.1.</w:t>
        </w:r>
        <w:r w:rsidR="00E66538">
          <w:rPr>
            <w:rFonts w:asciiTheme="minorHAnsi" w:eastAsiaTheme="minorEastAsia" w:hAnsiTheme="minorHAnsi" w:cstheme="minorBidi"/>
            <w:noProof/>
            <w:szCs w:val="22"/>
          </w:rPr>
          <w:tab/>
        </w:r>
        <w:r w:rsidR="00E66538" w:rsidRPr="00BF583D">
          <w:rPr>
            <w:rStyle w:val="Hyperlink"/>
            <w:noProof/>
          </w:rPr>
          <w:t>Use Cases (Use Case Model)</w:t>
        </w:r>
        <w:r w:rsidR="00E66538">
          <w:rPr>
            <w:noProof/>
            <w:webHidden/>
          </w:rPr>
          <w:tab/>
        </w:r>
        <w:r w:rsidR="00E66538">
          <w:rPr>
            <w:noProof/>
            <w:webHidden/>
          </w:rPr>
          <w:fldChar w:fldCharType="begin"/>
        </w:r>
        <w:r w:rsidR="00E66538">
          <w:rPr>
            <w:noProof/>
            <w:webHidden/>
          </w:rPr>
          <w:instrText xml:space="preserve"> PAGEREF _Toc398548489 \h </w:instrText>
        </w:r>
        <w:r w:rsidR="00E66538">
          <w:rPr>
            <w:noProof/>
            <w:webHidden/>
          </w:rPr>
        </w:r>
        <w:r w:rsidR="00E66538">
          <w:rPr>
            <w:noProof/>
            <w:webHidden/>
          </w:rPr>
          <w:fldChar w:fldCharType="separate"/>
        </w:r>
        <w:r w:rsidR="00E66538">
          <w:rPr>
            <w:noProof/>
            <w:webHidden/>
          </w:rPr>
          <w:t>51</w:t>
        </w:r>
        <w:r w:rsidR="00E66538">
          <w:rPr>
            <w:noProof/>
            <w:webHidden/>
          </w:rPr>
          <w:fldChar w:fldCharType="end"/>
        </w:r>
      </w:hyperlink>
    </w:p>
    <w:p w:rsidR="00E66538" w:rsidRDefault="00BB1606">
      <w:pPr>
        <w:pStyle w:val="TOC6"/>
        <w:tabs>
          <w:tab w:val="left" w:pos="2310"/>
          <w:tab w:val="right" w:leader="dot" w:pos="9350"/>
        </w:tabs>
        <w:rPr>
          <w:rFonts w:asciiTheme="minorHAnsi" w:eastAsiaTheme="minorEastAsia" w:hAnsiTheme="minorHAnsi" w:cstheme="minorBidi"/>
          <w:noProof/>
          <w:szCs w:val="22"/>
        </w:rPr>
      </w:pPr>
      <w:hyperlink w:anchor="_Toc398548490" w:history="1">
        <w:r w:rsidR="00E66538" w:rsidRPr="00BF583D">
          <w:rPr>
            <w:rStyle w:val="Hyperlink"/>
            <w:noProof/>
          </w:rPr>
          <w:t>6.4.2.4.3.2.</w:t>
        </w:r>
        <w:r w:rsidR="00E66538">
          <w:rPr>
            <w:rFonts w:asciiTheme="minorHAnsi" w:eastAsiaTheme="minorEastAsia" w:hAnsiTheme="minorHAnsi" w:cstheme="minorBidi"/>
            <w:noProof/>
            <w:szCs w:val="22"/>
          </w:rPr>
          <w:tab/>
        </w:r>
        <w:r w:rsidR="00E66538" w:rsidRPr="00BF583D">
          <w:rPr>
            <w:rStyle w:val="Hyperlink"/>
            <w:noProof/>
          </w:rPr>
          <w:t>Interaction Diagrams</w:t>
        </w:r>
        <w:r w:rsidR="00E66538">
          <w:rPr>
            <w:noProof/>
            <w:webHidden/>
          </w:rPr>
          <w:tab/>
        </w:r>
        <w:r w:rsidR="00E66538">
          <w:rPr>
            <w:noProof/>
            <w:webHidden/>
          </w:rPr>
          <w:fldChar w:fldCharType="begin"/>
        </w:r>
        <w:r w:rsidR="00E66538">
          <w:rPr>
            <w:noProof/>
            <w:webHidden/>
          </w:rPr>
          <w:instrText xml:space="preserve"> PAGEREF _Toc398548490 \h </w:instrText>
        </w:r>
        <w:r w:rsidR="00E66538">
          <w:rPr>
            <w:noProof/>
            <w:webHidden/>
          </w:rPr>
        </w:r>
        <w:r w:rsidR="00E66538">
          <w:rPr>
            <w:noProof/>
            <w:webHidden/>
          </w:rPr>
          <w:fldChar w:fldCharType="separate"/>
        </w:r>
        <w:r w:rsidR="00E66538">
          <w:rPr>
            <w:noProof/>
            <w:webHidden/>
          </w:rPr>
          <w:t>51</w:t>
        </w:r>
        <w:r w:rsidR="00E66538">
          <w:rPr>
            <w:noProof/>
            <w:webHidden/>
          </w:rPr>
          <w:fldChar w:fldCharType="end"/>
        </w:r>
      </w:hyperlink>
    </w:p>
    <w:p w:rsidR="00E66538" w:rsidRDefault="00BB1606">
      <w:pPr>
        <w:pStyle w:val="TOC4"/>
        <w:tabs>
          <w:tab w:val="left" w:pos="1760"/>
          <w:tab w:val="right" w:leader="dot" w:pos="9350"/>
        </w:tabs>
        <w:rPr>
          <w:rFonts w:asciiTheme="minorHAnsi" w:eastAsiaTheme="minorEastAsia" w:hAnsiTheme="minorHAnsi" w:cstheme="minorBidi"/>
          <w:noProof/>
          <w:szCs w:val="22"/>
        </w:rPr>
      </w:pPr>
      <w:hyperlink w:anchor="_Toc398548491" w:history="1">
        <w:r w:rsidR="00E66538" w:rsidRPr="00BF583D">
          <w:rPr>
            <w:rStyle w:val="Hyperlink"/>
            <w:noProof/>
          </w:rPr>
          <w:t>6.4.2.5.</w:t>
        </w:r>
        <w:r w:rsidR="00E66538">
          <w:rPr>
            <w:rFonts w:asciiTheme="minorHAnsi" w:eastAsiaTheme="minorEastAsia" w:hAnsiTheme="minorHAnsi" w:cstheme="minorBidi"/>
            <w:noProof/>
            <w:szCs w:val="22"/>
          </w:rPr>
          <w:tab/>
        </w:r>
        <w:r w:rsidR="00E66538" w:rsidRPr="00BF583D">
          <w:rPr>
            <w:rStyle w:val="Hyperlink"/>
            <w:noProof/>
          </w:rPr>
          <w:t>Gap Analysis</w:t>
        </w:r>
        <w:r w:rsidR="00E66538">
          <w:rPr>
            <w:noProof/>
            <w:webHidden/>
          </w:rPr>
          <w:tab/>
        </w:r>
        <w:r w:rsidR="00E66538">
          <w:rPr>
            <w:noProof/>
            <w:webHidden/>
          </w:rPr>
          <w:fldChar w:fldCharType="begin"/>
        </w:r>
        <w:r w:rsidR="00E66538">
          <w:rPr>
            <w:noProof/>
            <w:webHidden/>
          </w:rPr>
          <w:instrText xml:space="preserve"> PAGEREF _Toc398548491 \h </w:instrText>
        </w:r>
        <w:r w:rsidR="00E66538">
          <w:rPr>
            <w:noProof/>
            <w:webHidden/>
          </w:rPr>
        </w:r>
        <w:r w:rsidR="00E66538">
          <w:rPr>
            <w:noProof/>
            <w:webHidden/>
          </w:rPr>
          <w:fldChar w:fldCharType="separate"/>
        </w:r>
        <w:r w:rsidR="00E66538">
          <w:rPr>
            <w:noProof/>
            <w:webHidden/>
          </w:rPr>
          <w:t>51</w:t>
        </w:r>
        <w:r w:rsidR="00E66538">
          <w:rPr>
            <w:noProof/>
            <w:webHidden/>
          </w:rPr>
          <w:fldChar w:fldCharType="end"/>
        </w:r>
      </w:hyperlink>
    </w:p>
    <w:p w:rsidR="00E66538" w:rsidRDefault="00BB1606">
      <w:pPr>
        <w:pStyle w:val="TOC5"/>
        <w:tabs>
          <w:tab w:val="left" w:pos="1925"/>
          <w:tab w:val="right" w:leader="dot" w:pos="9350"/>
        </w:tabs>
        <w:rPr>
          <w:rFonts w:asciiTheme="minorHAnsi" w:eastAsiaTheme="minorEastAsia" w:hAnsiTheme="minorHAnsi" w:cstheme="minorBidi"/>
          <w:noProof/>
          <w:szCs w:val="22"/>
        </w:rPr>
      </w:pPr>
      <w:hyperlink w:anchor="_Toc398548492" w:history="1">
        <w:r w:rsidR="00E66538" w:rsidRPr="00BF583D">
          <w:rPr>
            <w:rStyle w:val="Hyperlink"/>
            <w:noProof/>
          </w:rPr>
          <w:t>6.4.2.5.1.</w:t>
        </w:r>
        <w:r w:rsidR="00E66538">
          <w:rPr>
            <w:rFonts w:asciiTheme="minorHAnsi" w:eastAsiaTheme="minorEastAsia" w:hAnsiTheme="minorHAnsi" w:cstheme="minorBidi"/>
            <w:noProof/>
            <w:szCs w:val="22"/>
          </w:rPr>
          <w:tab/>
        </w:r>
        <w:r w:rsidR="00E66538" w:rsidRPr="00BF583D">
          <w:rPr>
            <w:rStyle w:val="Hyperlink"/>
            <w:noProof/>
          </w:rPr>
          <w:t>Variances from Enterprise Target Architecture</w:t>
        </w:r>
        <w:r w:rsidR="00E66538">
          <w:rPr>
            <w:noProof/>
            <w:webHidden/>
          </w:rPr>
          <w:tab/>
        </w:r>
        <w:r w:rsidR="00E66538">
          <w:rPr>
            <w:noProof/>
            <w:webHidden/>
          </w:rPr>
          <w:fldChar w:fldCharType="begin"/>
        </w:r>
        <w:r w:rsidR="00E66538">
          <w:rPr>
            <w:noProof/>
            <w:webHidden/>
          </w:rPr>
          <w:instrText xml:space="preserve"> PAGEREF _Toc398548492 \h </w:instrText>
        </w:r>
        <w:r w:rsidR="00E66538">
          <w:rPr>
            <w:noProof/>
            <w:webHidden/>
          </w:rPr>
        </w:r>
        <w:r w:rsidR="00E66538">
          <w:rPr>
            <w:noProof/>
            <w:webHidden/>
          </w:rPr>
          <w:fldChar w:fldCharType="separate"/>
        </w:r>
        <w:r w:rsidR="00E66538">
          <w:rPr>
            <w:noProof/>
            <w:webHidden/>
          </w:rPr>
          <w:t>52</w:t>
        </w:r>
        <w:r w:rsidR="00E66538">
          <w:rPr>
            <w:noProof/>
            <w:webHidden/>
          </w:rPr>
          <w:fldChar w:fldCharType="end"/>
        </w:r>
      </w:hyperlink>
    </w:p>
    <w:p w:rsidR="00E66538" w:rsidRDefault="00BB1606">
      <w:pPr>
        <w:pStyle w:val="TOC5"/>
        <w:tabs>
          <w:tab w:val="left" w:pos="1925"/>
          <w:tab w:val="right" w:leader="dot" w:pos="9350"/>
        </w:tabs>
        <w:rPr>
          <w:rFonts w:asciiTheme="minorHAnsi" w:eastAsiaTheme="minorEastAsia" w:hAnsiTheme="minorHAnsi" w:cstheme="minorBidi"/>
          <w:noProof/>
          <w:szCs w:val="22"/>
        </w:rPr>
      </w:pPr>
      <w:hyperlink w:anchor="_Toc398548493" w:history="1">
        <w:r w:rsidR="00E66538" w:rsidRPr="00BF583D">
          <w:rPr>
            <w:rStyle w:val="Hyperlink"/>
            <w:noProof/>
          </w:rPr>
          <w:t>6.4.2.5.2.</w:t>
        </w:r>
        <w:r w:rsidR="00E66538">
          <w:rPr>
            <w:rFonts w:asciiTheme="minorHAnsi" w:eastAsiaTheme="minorEastAsia" w:hAnsiTheme="minorHAnsi" w:cstheme="minorBidi"/>
            <w:noProof/>
            <w:szCs w:val="22"/>
          </w:rPr>
          <w:tab/>
        </w:r>
        <w:r w:rsidR="00E66538" w:rsidRPr="00BF583D">
          <w:rPr>
            <w:rStyle w:val="Hyperlink"/>
            <w:noProof/>
          </w:rPr>
          <w:t>Variances from SLDs</w:t>
        </w:r>
        <w:r w:rsidR="00E66538">
          <w:rPr>
            <w:noProof/>
            <w:webHidden/>
          </w:rPr>
          <w:tab/>
        </w:r>
        <w:r w:rsidR="00E66538">
          <w:rPr>
            <w:noProof/>
            <w:webHidden/>
          </w:rPr>
          <w:fldChar w:fldCharType="begin"/>
        </w:r>
        <w:r w:rsidR="00E66538">
          <w:rPr>
            <w:noProof/>
            <w:webHidden/>
          </w:rPr>
          <w:instrText xml:space="preserve"> PAGEREF _Toc398548493 \h </w:instrText>
        </w:r>
        <w:r w:rsidR="00E66538">
          <w:rPr>
            <w:noProof/>
            <w:webHidden/>
          </w:rPr>
        </w:r>
        <w:r w:rsidR="00E66538">
          <w:rPr>
            <w:noProof/>
            <w:webHidden/>
          </w:rPr>
          <w:fldChar w:fldCharType="separate"/>
        </w:r>
        <w:r w:rsidR="00E66538">
          <w:rPr>
            <w:noProof/>
            <w:webHidden/>
          </w:rPr>
          <w:t>52</w:t>
        </w:r>
        <w:r w:rsidR="00E66538">
          <w:rPr>
            <w:noProof/>
            <w:webHidden/>
          </w:rPr>
          <w:fldChar w:fldCharType="end"/>
        </w:r>
      </w:hyperlink>
    </w:p>
    <w:p w:rsidR="00E66538" w:rsidRDefault="00BB1606">
      <w:pPr>
        <w:pStyle w:val="TOC5"/>
        <w:tabs>
          <w:tab w:val="left" w:pos="1925"/>
          <w:tab w:val="right" w:leader="dot" w:pos="9350"/>
        </w:tabs>
        <w:rPr>
          <w:rFonts w:asciiTheme="minorHAnsi" w:eastAsiaTheme="minorEastAsia" w:hAnsiTheme="minorHAnsi" w:cstheme="minorBidi"/>
          <w:noProof/>
          <w:szCs w:val="22"/>
        </w:rPr>
      </w:pPr>
      <w:hyperlink w:anchor="_Toc398548494" w:history="1">
        <w:r w:rsidR="00E66538" w:rsidRPr="00BF583D">
          <w:rPr>
            <w:rStyle w:val="Hyperlink"/>
            <w:noProof/>
          </w:rPr>
          <w:t>6.4.2.5.3.</w:t>
        </w:r>
        <w:r w:rsidR="00E66538">
          <w:rPr>
            <w:rFonts w:asciiTheme="minorHAnsi" w:eastAsiaTheme="minorEastAsia" w:hAnsiTheme="minorHAnsi" w:cstheme="minorBidi"/>
            <w:noProof/>
            <w:szCs w:val="22"/>
          </w:rPr>
          <w:tab/>
        </w:r>
        <w:r w:rsidR="00E66538" w:rsidRPr="00BF583D">
          <w:rPr>
            <w:rStyle w:val="Hyperlink"/>
            <w:noProof/>
          </w:rPr>
          <w:t>Variances from Standards and Policies</w:t>
        </w:r>
        <w:r w:rsidR="00E66538">
          <w:rPr>
            <w:noProof/>
            <w:webHidden/>
          </w:rPr>
          <w:tab/>
        </w:r>
        <w:r w:rsidR="00E66538">
          <w:rPr>
            <w:noProof/>
            <w:webHidden/>
          </w:rPr>
          <w:fldChar w:fldCharType="begin"/>
        </w:r>
        <w:r w:rsidR="00E66538">
          <w:rPr>
            <w:noProof/>
            <w:webHidden/>
          </w:rPr>
          <w:instrText xml:space="preserve"> PAGEREF _Toc398548494 \h </w:instrText>
        </w:r>
        <w:r w:rsidR="00E66538">
          <w:rPr>
            <w:noProof/>
            <w:webHidden/>
          </w:rPr>
        </w:r>
        <w:r w:rsidR="00E66538">
          <w:rPr>
            <w:noProof/>
            <w:webHidden/>
          </w:rPr>
          <w:fldChar w:fldCharType="separate"/>
        </w:r>
        <w:r w:rsidR="00E66538">
          <w:rPr>
            <w:noProof/>
            <w:webHidden/>
          </w:rPr>
          <w:t>52</w:t>
        </w:r>
        <w:r w:rsidR="00E66538">
          <w:rPr>
            <w:noProof/>
            <w:webHidden/>
          </w:rPr>
          <w:fldChar w:fldCharType="end"/>
        </w:r>
      </w:hyperlink>
    </w:p>
    <w:p w:rsidR="00E66538" w:rsidRDefault="00BB1606">
      <w:pPr>
        <w:pStyle w:val="TOC5"/>
        <w:tabs>
          <w:tab w:val="left" w:pos="1925"/>
          <w:tab w:val="right" w:leader="dot" w:pos="9350"/>
        </w:tabs>
        <w:rPr>
          <w:rFonts w:asciiTheme="minorHAnsi" w:eastAsiaTheme="minorEastAsia" w:hAnsiTheme="minorHAnsi" w:cstheme="minorBidi"/>
          <w:noProof/>
          <w:szCs w:val="22"/>
        </w:rPr>
      </w:pPr>
      <w:hyperlink w:anchor="_Toc398548495" w:history="1">
        <w:r w:rsidR="00E66538" w:rsidRPr="00BF583D">
          <w:rPr>
            <w:rStyle w:val="Hyperlink"/>
            <w:noProof/>
          </w:rPr>
          <w:t>6.4.2.5.4.</w:t>
        </w:r>
        <w:r w:rsidR="00E66538">
          <w:rPr>
            <w:rFonts w:asciiTheme="minorHAnsi" w:eastAsiaTheme="minorEastAsia" w:hAnsiTheme="minorHAnsi" w:cstheme="minorBidi"/>
            <w:noProof/>
            <w:szCs w:val="22"/>
          </w:rPr>
          <w:tab/>
        </w:r>
        <w:r w:rsidR="00E66538" w:rsidRPr="00BF583D">
          <w:rPr>
            <w:rStyle w:val="Hyperlink"/>
            <w:noProof/>
          </w:rPr>
          <w:t>Justification for Exceptions and Mitigation</w:t>
        </w:r>
        <w:r w:rsidR="00E66538">
          <w:rPr>
            <w:noProof/>
            <w:webHidden/>
          </w:rPr>
          <w:tab/>
        </w:r>
        <w:r w:rsidR="00E66538">
          <w:rPr>
            <w:noProof/>
            <w:webHidden/>
          </w:rPr>
          <w:fldChar w:fldCharType="begin"/>
        </w:r>
        <w:r w:rsidR="00E66538">
          <w:rPr>
            <w:noProof/>
            <w:webHidden/>
          </w:rPr>
          <w:instrText xml:space="preserve"> PAGEREF _Toc398548495 \h </w:instrText>
        </w:r>
        <w:r w:rsidR="00E66538">
          <w:rPr>
            <w:noProof/>
            <w:webHidden/>
          </w:rPr>
        </w:r>
        <w:r w:rsidR="00E66538">
          <w:rPr>
            <w:noProof/>
            <w:webHidden/>
          </w:rPr>
          <w:fldChar w:fldCharType="separate"/>
        </w:r>
        <w:r w:rsidR="00E66538">
          <w:rPr>
            <w:noProof/>
            <w:webHidden/>
          </w:rPr>
          <w:t>52</w:t>
        </w:r>
        <w:r w:rsidR="00E66538">
          <w:rPr>
            <w:noProof/>
            <w:webHidden/>
          </w:rPr>
          <w:fldChar w:fldCharType="end"/>
        </w:r>
      </w:hyperlink>
    </w:p>
    <w:p w:rsidR="00E66538" w:rsidRDefault="00BB1606">
      <w:pPr>
        <w:pStyle w:val="TOC1"/>
        <w:rPr>
          <w:rFonts w:asciiTheme="minorHAnsi" w:eastAsiaTheme="minorEastAsia" w:hAnsiTheme="minorHAnsi" w:cstheme="minorBidi"/>
          <w:b w:val="0"/>
          <w:noProof/>
          <w:sz w:val="22"/>
          <w:szCs w:val="22"/>
        </w:rPr>
      </w:pPr>
      <w:hyperlink w:anchor="_Toc398548496" w:history="1">
        <w:r w:rsidR="00E66538" w:rsidRPr="00BF583D">
          <w:rPr>
            <w:rStyle w:val="Hyperlink"/>
            <w:noProof/>
          </w:rPr>
          <w:t>7.</w:t>
        </w:r>
        <w:r w:rsidR="00E66538">
          <w:rPr>
            <w:rFonts w:asciiTheme="minorHAnsi" w:eastAsiaTheme="minorEastAsia" w:hAnsiTheme="minorHAnsi" w:cstheme="minorBidi"/>
            <w:b w:val="0"/>
            <w:noProof/>
            <w:sz w:val="22"/>
            <w:szCs w:val="22"/>
          </w:rPr>
          <w:tab/>
        </w:r>
        <w:r w:rsidR="00E66538" w:rsidRPr="00BF583D">
          <w:rPr>
            <w:rStyle w:val="Hyperlink"/>
            <w:noProof/>
          </w:rPr>
          <w:t>External System Interface Design</w:t>
        </w:r>
        <w:r w:rsidR="00E66538">
          <w:rPr>
            <w:noProof/>
            <w:webHidden/>
          </w:rPr>
          <w:tab/>
        </w:r>
        <w:r w:rsidR="00E66538">
          <w:rPr>
            <w:noProof/>
            <w:webHidden/>
          </w:rPr>
          <w:fldChar w:fldCharType="begin"/>
        </w:r>
        <w:r w:rsidR="00E66538">
          <w:rPr>
            <w:noProof/>
            <w:webHidden/>
          </w:rPr>
          <w:instrText xml:space="preserve"> PAGEREF _Toc398548496 \h </w:instrText>
        </w:r>
        <w:r w:rsidR="00E66538">
          <w:rPr>
            <w:noProof/>
            <w:webHidden/>
          </w:rPr>
        </w:r>
        <w:r w:rsidR="00E66538">
          <w:rPr>
            <w:noProof/>
            <w:webHidden/>
          </w:rPr>
          <w:fldChar w:fldCharType="separate"/>
        </w:r>
        <w:r w:rsidR="00E66538">
          <w:rPr>
            <w:noProof/>
            <w:webHidden/>
          </w:rPr>
          <w:t>53</w:t>
        </w:r>
        <w:r w:rsidR="00E66538">
          <w:rPr>
            <w:noProof/>
            <w:webHidden/>
          </w:rPr>
          <w:fldChar w:fldCharType="end"/>
        </w:r>
      </w:hyperlink>
    </w:p>
    <w:p w:rsidR="00E66538" w:rsidRDefault="00BB1606">
      <w:pPr>
        <w:pStyle w:val="TOC2"/>
        <w:rPr>
          <w:rFonts w:asciiTheme="minorHAnsi" w:eastAsiaTheme="minorEastAsia" w:hAnsiTheme="minorHAnsi" w:cstheme="minorBidi"/>
          <w:b w:val="0"/>
          <w:noProof/>
          <w:sz w:val="22"/>
          <w:szCs w:val="22"/>
        </w:rPr>
      </w:pPr>
      <w:hyperlink w:anchor="_Toc398548497" w:history="1">
        <w:r w:rsidR="00E66538" w:rsidRPr="00BF583D">
          <w:rPr>
            <w:rStyle w:val="Hyperlink"/>
            <w:noProof/>
          </w:rPr>
          <w:t>7.1.</w:t>
        </w:r>
        <w:r w:rsidR="00E66538">
          <w:rPr>
            <w:rFonts w:asciiTheme="minorHAnsi" w:eastAsiaTheme="minorEastAsia" w:hAnsiTheme="minorHAnsi" w:cstheme="minorBidi"/>
            <w:b w:val="0"/>
            <w:noProof/>
            <w:sz w:val="22"/>
            <w:szCs w:val="22"/>
          </w:rPr>
          <w:tab/>
        </w:r>
        <w:r w:rsidR="00E66538" w:rsidRPr="00BF583D">
          <w:rPr>
            <w:rStyle w:val="Hyperlink"/>
            <w:noProof/>
          </w:rPr>
          <w:t>Interface Architecture</w:t>
        </w:r>
        <w:r w:rsidR="00E66538">
          <w:rPr>
            <w:noProof/>
            <w:webHidden/>
          </w:rPr>
          <w:tab/>
        </w:r>
        <w:r w:rsidR="00E66538">
          <w:rPr>
            <w:noProof/>
            <w:webHidden/>
          </w:rPr>
          <w:fldChar w:fldCharType="begin"/>
        </w:r>
        <w:r w:rsidR="00E66538">
          <w:rPr>
            <w:noProof/>
            <w:webHidden/>
          </w:rPr>
          <w:instrText xml:space="preserve"> PAGEREF _Toc398548497 \h </w:instrText>
        </w:r>
        <w:r w:rsidR="00E66538">
          <w:rPr>
            <w:noProof/>
            <w:webHidden/>
          </w:rPr>
        </w:r>
        <w:r w:rsidR="00E66538">
          <w:rPr>
            <w:noProof/>
            <w:webHidden/>
          </w:rPr>
          <w:fldChar w:fldCharType="separate"/>
        </w:r>
        <w:r w:rsidR="00E66538">
          <w:rPr>
            <w:noProof/>
            <w:webHidden/>
          </w:rPr>
          <w:t>53</w:t>
        </w:r>
        <w:r w:rsidR="00E66538">
          <w:rPr>
            <w:noProof/>
            <w:webHidden/>
          </w:rPr>
          <w:fldChar w:fldCharType="end"/>
        </w:r>
      </w:hyperlink>
    </w:p>
    <w:p w:rsidR="00E66538" w:rsidRDefault="00BB1606">
      <w:pPr>
        <w:pStyle w:val="TOC2"/>
        <w:rPr>
          <w:rFonts w:asciiTheme="minorHAnsi" w:eastAsiaTheme="minorEastAsia" w:hAnsiTheme="minorHAnsi" w:cstheme="minorBidi"/>
          <w:b w:val="0"/>
          <w:noProof/>
          <w:sz w:val="22"/>
          <w:szCs w:val="22"/>
        </w:rPr>
      </w:pPr>
      <w:hyperlink w:anchor="_Toc398548498" w:history="1">
        <w:r w:rsidR="00E66538" w:rsidRPr="00BF583D">
          <w:rPr>
            <w:rStyle w:val="Hyperlink"/>
            <w:noProof/>
          </w:rPr>
          <w:t>7.2.</w:t>
        </w:r>
        <w:r w:rsidR="00E66538">
          <w:rPr>
            <w:rFonts w:asciiTheme="minorHAnsi" w:eastAsiaTheme="minorEastAsia" w:hAnsiTheme="minorHAnsi" w:cstheme="minorBidi"/>
            <w:b w:val="0"/>
            <w:noProof/>
            <w:sz w:val="22"/>
            <w:szCs w:val="22"/>
          </w:rPr>
          <w:tab/>
        </w:r>
        <w:r w:rsidR="00E66538" w:rsidRPr="00BF583D">
          <w:rPr>
            <w:rStyle w:val="Hyperlink"/>
            <w:noProof/>
          </w:rPr>
          <w:t>Interface Detailed Design</w:t>
        </w:r>
        <w:r w:rsidR="00E66538">
          <w:rPr>
            <w:noProof/>
            <w:webHidden/>
          </w:rPr>
          <w:tab/>
        </w:r>
        <w:r w:rsidR="00E66538">
          <w:rPr>
            <w:noProof/>
            <w:webHidden/>
          </w:rPr>
          <w:fldChar w:fldCharType="begin"/>
        </w:r>
        <w:r w:rsidR="00E66538">
          <w:rPr>
            <w:noProof/>
            <w:webHidden/>
          </w:rPr>
          <w:instrText xml:space="preserve"> PAGEREF _Toc398548498 \h </w:instrText>
        </w:r>
        <w:r w:rsidR="00E66538">
          <w:rPr>
            <w:noProof/>
            <w:webHidden/>
          </w:rPr>
        </w:r>
        <w:r w:rsidR="00E66538">
          <w:rPr>
            <w:noProof/>
            <w:webHidden/>
          </w:rPr>
          <w:fldChar w:fldCharType="separate"/>
        </w:r>
        <w:r w:rsidR="00E66538">
          <w:rPr>
            <w:noProof/>
            <w:webHidden/>
          </w:rPr>
          <w:t>53</w:t>
        </w:r>
        <w:r w:rsidR="00E66538">
          <w:rPr>
            <w:noProof/>
            <w:webHidden/>
          </w:rPr>
          <w:fldChar w:fldCharType="end"/>
        </w:r>
      </w:hyperlink>
    </w:p>
    <w:p w:rsidR="00E66538" w:rsidRDefault="00BB1606">
      <w:pPr>
        <w:pStyle w:val="TOC1"/>
        <w:rPr>
          <w:rFonts w:asciiTheme="minorHAnsi" w:eastAsiaTheme="minorEastAsia" w:hAnsiTheme="minorHAnsi" w:cstheme="minorBidi"/>
          <w:b w:val="0"/>
          <w:noProof/>
          <w:sz w:val="22"/>
          <w:szCs w:val="22"/>
        </w:rPr>
      </w:pPr>
      <w:hyperlink w:anchor="_Toc398548499" w:history="1">
        <w:r w:rsidR="00E66538" w:rsidRPr="00BF583D">
          <w:rPr>
            <w:rStyle w:val="Hyperlink"/>
            <w:noProof/>
          </w:rPr>
          <w:t>8.</w:t>
        </w:r>
        <w:r w:rsidR="00E66538">
          <w:rPr>
            <w:rFonts w:asciiTheme="minorHAnsi" w:eastAsiaTheme="minorEastAsia" w:hAnsiTheme="minorHAnsi" w:cstheme="minorBidi"/>
            <w:b w:val="0"/>
            <w:noProof/>
            <w:sz w:val="22"/>
            <w:szCs w:val="22"/>
          </w:rPr>
          <w:tab/>
        </w:r>
        <w:r w:rsidR="00E66538" w:rsidRPr="00BF583D">
          <w:rPr>
            <w:rStyle w:val="Hyperlink"/>
            <w:noProof/>
          </w:rPr>
          <w:t>Human-Machine Interface</w:t>
        </w:r>
        <w:r w:rsidR="00E66538">
          <w:rPr>
            <w:noProof/>
            <w:webHidden/>
          </w:rPr>
          <w:tab/>
        </w:r>
        <w:r w:rsidR="00E66538">
          <w:rPr>
            <w:noProof/>
            <w:webHidden/>
          </w:rPr>
          <w:fldChar w:fldCharType="begin"/>
        </w:r>
        <w:r w:rsidR="00E66538">
          <w:rPr>
            <w:noProof/>
            <w:webHidden/>
          </w:rPr>
          <w:instrText xml:space="preserve"> PAGEREF _Toc398548499 \h </w:instrText>
        </w:r>
        <w:r w:rsidR="00E66538">
          <w:rPr>
            <w:noProof/>
            <w:webHidden/>
          </w:rPr>
        </w:r>
        <w:r w:rsidR="00E66538">
          <w:rPr>
            <w:noProof/>
            <w:webHidden/>
          </w:rPr>
          <w:fldChar w:fldCharType="separate"/>
        </w:r>
        <w:r w:rsidR="00E66538">
          <w:rPr>
            <w:noProof/>
            <w:webHidden/>
          </w:rPr>
          <w:t>55</w:t>
        </w:r>
        <w:r w:rsidR="00E66538">
          <w:rPr>
            <w:noProof/>
            <w:webHidden/>
          </w:rPr>
          <w:fldChar w:fldCharType="end"/>
        </w:r>
      </w:hyperlink>
    </w:p>
    <w:p w:rsidR="00E66538" w:rsidRDefault="00BB1606">
      <w:pPr>
        <w:pStyle w:val="TOC2"/>
        <w:rPr>
          <w:rFonts w:asciiTheme="minorHAnsi" w:eastAsiaTheme="minorEastAsia" w:hAnsiTheme="minorHAnsi" w:cstheme="minorBidi"/>
          <w:b w:val="0"/>
          <w:noProof/>
          <w:sz w:val="22"/>
          <w:szCs w:val="22"/>
        </w:rPr>
      </w:pPr>
      <w:hyperlink w:anchor="_Toc398548500" w:history="1">
        <w:r w:rsidR="00E66538" w:rsidRPr="00BF583D">
          <w:rPr>
            <w:rStyle w:val="Hyperlink"/>
            <w:noProof/>
          </w:rPr>
          <w:t>8.1.</w:t>
        </w:r>
        <w:r w:rsidR="00E66538">
          <w:rPr>
            <w:rFonts w:asciiTheme="minorHAnsi" w:eastAsiaTheme="minorEastAsia" w:hAnsiTheme="minorHAnsi" w:cstheme="minorBidi"/>
            <w:b w:val="0"/>
            <w:noProof/>
            <w:sz w:val="22"/>
            <w:szCs w:val="22"/>
          </w:rPr>
          <w:tab/>
        </w:r>
        <w:r w:rsidR="00E66538" w:rsidRPr="00BF583D">
          <w:rPr>
            <w:rStyle w:val="Hyperlink"/>
            <w:noProof/>
          </w:rPr>
          <w:t>Interface Design Rules</w:t>
        </w:r>
        <w:r w:rsidR="00E66538">
          <w:rPr>
            <w:noProof/>
            <w:webHidden/>
          </w:rPr>
          <w:tab/>
        </w:r>
        <w:r w:rsidR="00E66538">
          <w:rPr>
            <w:noProof/>
            <w:webHidden/>
          </w:rPr>
          <w:fldChar w:fldCharType="begin"/>
        </w:r>
        <w:r w:rsidR="00E66538">
          <w:rPr>
            <w:noProof/>
            <w:webHidden/>
          </w:rPr>
          <w:instrText xml:space="preserve"> PAGEREF _Toc398548500 \h </w:instrText>
        </w:r>
        <w:r w:rsidR="00E66538">
          <w:rPr>
            <w:noProof/>
            <w:webHidden/>
          </w:rPr>
        </w:r>
        <w:r w:rsidR="00E66538">
          <w:rPr>
            <w:noProof/>
            <w:webHidden/>
          </w:rPr>
          <w:fldChar w:fldCharType="separate"/>
        </w:r>
        <w:r w:rsidR="00E66538">
          <w:rPr>
            <w:noProof/>
            <w:webHidden/>
          </w:rPr>
          <w:t>55</w:t>
        </w:r>
        <w:r w:rsidR="00E66538">
          <w:rPr>
            <w:noProof/>
            <w:webHidden/>
          </w:rPr>
          <w:fldChar w:fldCharType="end"/>
        </w:r>
      </w:hyperlink>
    </w:p>
    <w:p w:rsidR="00E66538" w:rsidRDefault="00BB1606">
      <w:pPr>
        <w:pStyle w:val="TOC2"/>
        <w:rPr>
          <w:rFonts w:asciiTheme="minorHAnsi" w:eastAsiaTheme="minorEastAsia" w:hAnsiTheme="minorHAnsi" w:cstheme="minorBidi"/>
          <w:b w:val="0"/>
          <w:noProof/>
          <w:sz w:val="22"/>
          <w:szCs w:val="22"/>
        </w:rPr>
      </w:pPr>
      <w:hyperlink w:anchor="_Toc398548501" w:history="1">
        <w:r w:rsidR="00E66538" w:rsidRPr="00BF583D">
          <w:rPr>
            <w:rStyle w:val="Hyperlink"/>
            <w:noProof/>
          </w:rPr>
          <w:t>8.2.</w:t>
        </w:r>
        <w:r w:rsidR="00E66538">
          <w:rPr>
            <w:rFonts w:asciiTheme="minorHAnsi" w:eastAsiaTheme="minorEastAsia" w:hAnsiTheme="minorHAnsi" w:cstheme="minorBidi"/>
            <w:b w:val="0"/>
            <w:noProof/>
            <w:sz w:val="22"/>
            <w:szCs w:val="22"/>
          </w:rPr>
          <w:tab/>
        </w:r>
        <w:r w:rsidR="00E66538" w:rsidRPr="00BF583D">
          <w:rPr>
            <w:rStyle w:val="Hyperlink"/>
            <w:noProof/>
          </w:rPr>
          <w:t>Inputs</w:t>
        </w:r>
        <w:r w:rsidR="00E66538">
          <w:rPr>
            <w:noProof/>
            <w:webHidden/>
          </w:rPr>
          <w:tab/>
        </w:r>
        <w:r w:rsidR="00E66538">
          <w:rPr>
            <w:noProof/>
            <w:webHidden/>
          </w:rPr>
          <w:fldChar w:fldCharType="begin"/>
        </w:r>
        <w:r w:rsidR="00E66538">
          <w:rPr>
            <w:noProof/>
            <w:webHidden/>
          </w:rPr>
          <w:instrText xml:space="preserve"> PAGEREF _Toc398548501 \h </w:instrText>
        </w:r>
        <w:r w:rsidR="00E66538">
          <w:rPr>
            <w:noProof/>
            <w:webHidden/>
          </w:rPr>
        </w:r>
        <w:r w:rsidR="00E66538">
          <w:rPr>
            <w:noProof/>
            <w:webHidden/>
          </w:rPr>
          <w:fldChar w:fldCharType="separate"/>
        </w:r>
        <w:r w:rsidR="00E66538">
          <w:rPr>
            <w:noProof/>
            <w:webHidden/>
          </w:rPr>
          <w:t>55</w:t>
        </w:r>
        <w:r w:rsidR="00E66538">
          <w:rPr>
            <w:noProof/>
            <w:webHidden/>
          </w:rPr>
          <w:fldChar w:fldCharType="end"/>
        </w:r>
      </w:hyperlink>
    </w:p>
    <w:p w:rsidR="00E66538" w:rsidRDefault="00BB1606">
      <w:pPr>
        <w:pStyle w:val="TOC2"/>
        <w:rPr>
          <w:rFonts w:asciiTheme="minorHAnsi" w:eastAsiaTheme="minorEastAsia" w:hAnsiTheme="minorHAnsi" w:cstheme="minorBidi"/>
          <w:b w:val="0"/>
          <w:noProof/>
          <w:sz w:val="22"/>
          <w:szCs w:val="22"/>
        </w:rPr>
      </w:pPr>
      <w:hyperlink w:anchor="_Toc398548502" w:history="1">
        <w:r w:rsidR="00E66538" w:rsidRPr="00BF583D">
          <w:rPr>
            <w:rStyle w:val="Hyperlink"/>
            <w:noProof/>
          </w:rPr>
          <w:t>8.3.</w:t>
        </w:r>
        <w:r w:rsidR="00E66538">
          <w:rPr>
            <w:rFonts w:asciiTheme="minorHAnsi" w:eastAsiaTheme="minorEastAsia" w:hAnsiTheme="minorHAnsi" w:cstheme="minorBidi"/>
            <w:b w:val="0"/>
            <w:noProof/>
            <w:sz w:val="22"/>
            <w:szCs w:val="22"/>
          </w:rPr>
          <w:tab/>
        </w:r>
        <w:r w:rsidR="00E66538" w:rsidRPr="00BF583D">
          <w:rPr>
            <w:rStyle w:val="Hyperlink"/>
            <w:noProof/>
          </w:rPr>
          <w:t>Outputs</w:t>
        </w:r>
        <w:r w:rsidR="00E66538">
          <w:rPr>
            <w:noProof/>
            <w:webHidden/>
          </w:rPr>
          <w:tab/>
        </w:r>
        <w:r w:rsidR="00E66538">
          <w:rPr>
            <w:noProof/>
            <w:webHidden/>
          </w:rPr>
          <w:fldChar w:fldCharType="begin"/>
        </w:r>
        <w:r w:rsidR="00E66538">
          <w:rPr>
            <w:noProof/>
            <w:webHidden/>
          </w:rPr>
          <w:instrText xml:space="preserve"> PAGEREF _Toc398548502 \h </w:instrText>
        </w:r>
        <w:r w:rsidR="00E66538">
          <w:rPr>
            <w:noProof/>
            <w:webHidden/>
          </w:rPr>
        </w:r>
        <w:r w:rsidR="00E66538">
          <w:rPr>
            <w:noProof/>
            <w:webHidden/>
          </w:rPr>
          <w:fldChar w:fldCharType="separate"/>
        </w:r>
        <w:r w:rsidR="00E66538">
          <w:rPr>
            <w:noProof/>
            <w:webHidden/>
          </w:rPr>
          <w:t>55</w:t>
        </w:r>
        <w:r w:rsidR="00E66538">
          <w:rPr>
            <w:noProof/>
            <w:webHidden/>
          </w:rPr>
          <w:fldChar w:fldCharType="end"/>
        </w:r>
      </w:hyperlink>
    </w:p>
    <w:p w:rsidR="00E66538" w:rsidRDefault="00BB1606">
      <w:pPr>
        <w:pStyle w:val="TOC2"/>
        <w:rPr>
          <w:rFonts w:asciiTheme="minorHAnsi" w:eastAsiaTheme="minorEastAsia" w:hAnsiTheme="minorHAnsi" w:cstheme="minorBidi"/>
          <w:b w:val="0"/>
          <w:noProof/>
          <w:sz w:val="22"/>
          <w:szCs w:val="22"/>
        </w:rPr>
      </w:pPr>
      <w:hyperlink w:anchor="_Toc398548503" w:history="1">
        <w:r w:rsidR="00E66538" w:rsidRPr="00BF583D">
          <w:rPr>
            <w:rStyle w:val="Hyperlink"/>
            <w:noProof/>
          </w:rPr>
          <w:t>8.4.</w:t>
        </w:r>
        <w:r w:rsidR="00E66538">
          <w:rPr>
            <w:rFonts w:asciiTheme="minorHAnsi" w:eastAsiaTheme="minorEastAsia" w:hAnsiTheme="minorHAnsi" w:cstheme="minorBidi"/>
            <w:b w:val="0"/>
            <w:noProof/>
            <w:sz w:val="22"/>
            <w:szCs w:val="22"/>
          </w:rPr>
          <w:tab/>
        </w:r>
        <w:r w:rsidR="00E66538" w:rsidRPr="00BF583D">
          <w:rPr>
            <w:rStyle w:val="Hyperlink"/>
            <w:noProof/>
          </w:rPr>
          <w:t>Navigation Hierarchy</w:t>
        </w:r>
        <w:r w:rsidR="00E66538">
          <w:rPr>
            <w:noProof/>
            <w:webHidden/>
          </w:rPr>
          <w:tab/>
        </w:r>
        <w:r w:rsidR="00E66538">
          <w:rPr>
            <w:noProof/>
            <w:webHidden/>
          </w:rPr>
          <w:fldChar w:fldCharType="begin"/>
        </w:r>
        <w:r w:rsidR="00E66538">
          <w:rPr>
            <w:noProof/>
            <w:webHidden/>
          </w:rPr>
          <w:instrText xml:space="preserve"> PAGEREF _Toc398548503 \h </w:instrText>
        </w:r>
        <w:r w:rsidR="00E66538">
          <w:rPr>
            <w:noProof/>
            <w:webHidden/>
          </w:rPr>
        </w:r>
        <w:r w:rsidR="00E66538">
          <w:rPr>
            <w:noProof/>
            <w:webHidden/>
          </w:rPr>
          <w:fldChar w:fldCharType="separate"/>
        </w:r>
        <w:r w:rsidR="00E66538">
          <w:rPr>
            <w:noProof/>
            <w:webHidden/>
          </w:rPr>
          <w:t>55</w:t>
        </w:r>
        <w:r w:rsidR="00E66538">
          <w:rPr>
            <w:noProof/>
            <w:webHidden/>
          </w:rPr>
          <w:fldChar w:fldCharType="end"/>
        </w:r>
      </w:hyperlink>
    </w:p>
    <w:p w:rsidR="00E66538" w:rsidRDefault="00BB1606">
      <w:pPr>
        <w:pStyle w:val="TOC3"/>
        <w:rPr>
          <w:rFonts w:asciiTheme="minorHAnsi" w:eastAsiaTheme="minorEastAsia" w:hAnsiTheme="minorHAnsi" w:cstheme="minorBidi"/>
          <w:b w:val="0"/>
          <w:noProof/>
          <w:sz w:val="22"/>
          <w:szCs w:val="22"/>
        </w:rPr>
      </w:pPr>
      <w:hyperlink w:anchor="_Toc398548504" w:history="1">
        <w:r w:rsidR="00E66538" w:rsidRPr="00BF583D">
          <w:rPr>
            <w:rStyle w:val="Hyperlink"/>
            <w:noProof/>
          </w:rPr>
          <w:t>8.4.1.</w:t>
        </w:r>
        <w:r w:rsidR="00E66538">
          <w:rPr>
            <w:rFonts w:asciiTheme="minorHAnsi" w:eastAsiaTheme="minorEastAsia" w:hAnsiTheme="minorHAnsi" w:cstheme="minorBidi"/>
            <w:b w:val="0"/>
            <w:noProof/>
            <w:sz w:val="22"/>
            <w:szCs w:val="22"/>
          </w:rPr>
          <w:tab/>
        </w:r>
        <w:r w:rsidR="00E66538" w:rsidRPr="00BF583D">
          <w:rPr>
            <w:rStyle w:val="Hyperlink"/>
            <w:noProof/>
          </w:rPr>
          <w:t>Screen [x.1]</w:t>
        </w:r>
        <w:r w:rsidR="00E66538">
          <w:rPr>
            <w:noProof/>
            <w:webHidden/>
          </w:rPr>
          <w:tab/>
        </w:r>
        <w:r w:rsidR="00E66538">
          <w:rPr>
            <w:noProof/>
            <w:webHidden/>
          </w:rPr>
          <w:fldChar w:fldCharType="begin"/>
        </w:r>
        <w:r w:rsidR="00E66538">
          <w:rPr>
            <w:noProof/>
            <w:webHidden/>
          </w:rPr>
          <w:instrText xml:space="preserve"> PAGEREF _Toc398548504 \h </w:instrText>
        </w:r>
        <w:r w:rsidR="00E66538">
          <w:rPr>
            <w:noProof/>
            <w:webHidden/>
          </w:rPr>
        </w:r>
        <w:r w:rsidR="00E66538">
          <w:rPr>
            <w:noProof/>
            <w:webHidden/>
          </w:rPr>
          <w:fldChar w:fldCharType="separate"/>
        </w:r>
        <w:r w:rsidR="00E66538">
          <w:rPr>
            <w:noProof/>
            <w:webHidden/>
          </w:rPr>
          <w:t>55</w:t>
        </w:r>
        <w:r w:rsidR="00E66538">
          <w:rPr>
            <w:noProof/>
            <w:webHidden/>
          </w:rPr>
          <w:fldChar w:fldCharType="end"/>
        </w:r>
      </w:hyperlink>
    </w:p>
    <w:p w:rsidR="00E66538" w:rsidRDefault="00BB1606">
      <w:pPr>
        <w:pStyle w:val="TOC3"/>
        <w:rPr>
          <w:rFonts w:asciiTheme="minorHAnsi" w:eastAsiaTheme="minorEastAsia" w:hAnsiTheme="minorHAnsi" w:cstheme="minorBidi"/>
          <w:b w:val="0"/>
          <w:noProof/>
          <w:sz w:val="22"/>
          <w:szCs w:val="22"/>
        </w:rPr>
      </w:pPr>
      <w:hyperlink w:anchor="_Toc398548505" w:history="1">
        <w:r w:rsidR="00E66538" w:rsidRPr="00BF583D">
          <w:rPr>
            <w:rStyle w:val="Hyperlink"/>
            <w:noProof/>
          </w:rPr>
          <w:t>8.4.2.</w:t>
        </w:r>
        <w:r w:rsidR="00E66538">
          <w:rPr>
            <w:rFonts w:asciiTheme="minorHAnsi" w:eastAsiaTheme="minorEastAsia" w:hAnsiTheme="minorHAnsi" w:cstheme="minorBidi"/>
            <w:b w:val="0"/>
            <w:noProof/>
            <w:sz w:val="22"/>
            <w:szCs w:val="22"/>
          </w:rPr>
          <w:tab/>
        </w:r>
        <w:r w:rsidR="00E66538" w:rsidRPr="00BF583D">
          <w:rPr>
            <w:rStyle w:val="Hyperlink"/>
            <w:noProof/>
          </w:rPr>
          <w:t>Screen [x.2]</w:t>
        </w:r>
        <w:r w:rsidR="00E66538">
          <w:rPr>
            <w:noProof/>
            <w:webHidden/>
          </w:rPr>
          <w:tab/>
        </w:r>
        <w:r w:rsidR="00E66538">
          <w:rPr>
            <w:noProof/>
            <w:webHidden/>
          </w:rPr>
          <w:fldChar w:fldCharType="begin"/>
        </w:r>
        <w:r w:rsidR="00E66538">
          <w:rPr>
            <w:noProof/>
            <w:webHidden/>
          </w:rPr>
          <w:instrText xml:space="preserve"> PAGEREF _Toc398548505 \h </w:instrText>
        </w:r>
        <w:r w:rsidR="00E66538">
          <w:rPr>
            <w:noProof/>
            <w:webHidden/>
          </w:rPr>
        </w:r>
        <w:r w:rsidR="00E66538">
          <w:rPr>
            <w:noProof/>
            <w:webHidden/>
          </w:rPr>
          <w:fldChar w:fldCharType="separate"/>
        </w:r>
        <w:r w:rsidR="00E66538">
          <w:rPr>
            <w:noProof/>
            <w:webHidden/>
          </w:rPr>
          <w:t>55</w:t>
        </w:r>
        <w:r w:rsidR="00E66538">
          <w:rPr>
            <w:noProof/>
            <w:webHidden/>
          </w:rPr>
          <w:fldChar w:fldCharType="end"/>
        </w:r>
      </w:hyperlink>
    </w:p>
    <w:p w:rsidR="00E66538" w:rsidRDefault="00BB1606">
      <w:pPr>
        <w:pStyle w:val="TOC3"/>
        <w:rPr>
          <w:rFonts w:asciiTheme="minorHAnsi" w:eastAsiaTheme="minorEastAsia" w:hAnsiTheme="minorHAnsi" w:cstheme="minorBidi"/>
          <w:b w:val="0"/>
          <w:noProof/>
          <w:sz w:val="22"/>
          <w:szCs w:val="22"/>
        </w:rPr>
      </w:pPr>
      <w:hyperlink w:anchor="_Toc398548506" w:history="1">
        <w:r w:rsidR="00E66538" w:rsidRPr="00BF583D">
          <w:rPr>
            <w:rStyle w:val="Hyperlink"/>
            <w:noProof/>
          </w:rPr>
          <w:t>8.4.3.</w:t>
        </w:r>
        <w:r w:rsidR="00E66538">
          <w:rPr>
            <w:rFonts w:asciiTheme="minorHAnsi" w:eastAsiaTheme="minorEastAsia" w:hAnsiTheme="minorHAnsi" w:cstheme="minorBidi"/>
            <w:b w:val="0"/>
            <w:noProof/>
            <w:sz w:val="22"/>
            <w:szCs w:val="22"/>
          </w:rPr>
          <w:tab/>
        </w:r>
        <w:r w:rsidR="00E66538" w:rsidRPr="00BF583D">
          <w:rPr>
            <w:rStyle w:val="Hyperlink"/>
            <w:noProof/>
          </w:rPr>
          <w:t>Screen [x.3]</w:t>
        </w:r>
        <w:r w:rsidR="00E66538">
          <w:rPr>
            <w:noProof/>
            <w:webHidden/>
          </w:rPr>
          <w:tab/>
        </w:r>
        <w:r w:rsidR="00E66538">
          <w:rPr>
            <w:noProof/>
            <w:webHidden/>
          </w:rPr>
          <w:fldChar w:fldCharType="begin"/>
        </w:r>
        <w:r w:rsidR="00E66538">
          <w:rPr>
            <w:noProof/>
            <w:webHidden/>
          </w:rPr>
          <w:instrText xml:space="preserve"> PAGEREF _Toc398548506 \h </w:instrText>
        </w:r>
        <w:r w:rsidR="00E66538">
          <w:rPr>
            <w:noProof/>
            <w:webHidden/>
          </w:rPr>
        </w:r>
        <w:r w:rsidR="00E66538">
          <w:rPr>
            <w:noProof/>
            <w:webHidden/>
          </w:rPr>
          <w:fldChar w:fldCharType="separate"/>
        </w:r>
        <w:r w:rsidR="00E66538">
          <w:rPr>
            <w:noProof/>
            <w:webHidden/>
          </w:rPr>
          <w:t>55</w:t>
        </w:r>
        <w:r w:rsidR="00E66538">
          <w:rPr>
            <w:noProof/>
            <w:webHidden/>
          </w:rPr>
          <w:fldChar w:fldCharType="end"/>
        </w:r>
      </w:hyperlink>
    </w:p>
    <w:p w:rsidR="00E66538" w:rsidRDefault="00BB1606">
      <w:pPr>
        <w:pStyle w:val="TOC1"/>
        <w:rPr>
          <w:rFonts w:asciiTheme="minorHAnsi" w:eastAsiaTheme="minorEastAsia" w:hAnsiTheme="minorHAnsi" w:cstheme="minorBidi"/>
          <w:b w:val="0"/>
          <w:noProof/>
          <w:sz w:val="22"/>
          <w:szCs w:val="22"/>
        </w:rPr>
      </w:pPr>
      <w:hyperlink w:anchor="_Toc398548507" w:history="1">
        <w:r w:rsidR="00E66538" w:rsidRPr="00BF583D">
          <w:rPr>
            <w:rStyle w:val="Hyperlink"/>
            <w:noProof/>
          </w:rPr>
          <w:t>9.</w:t>
        </w:r>
        <w:r w:rsidR="00E66538">
          <w:rPr>
            <w:rFonts w:asciiTheme="minorHAnsi" w:eastAsiaTheme="minorEastAsia" w:hAnsiTheme="minorHAnsi" w:cstheme="minorBidi"/>
            <w:b w:val="0"/>
            <w:noProof/>
            <w:sz w:val="22"/>
            <w:szCs w:val="22"/>
          </w:rPr>
          <w:tab/>
        </w:r>
        <w:r w:rsidR="00E66538" w:rsidRPr="00BF583D">
          <w:rPr>
            <w:rStyle w:val="Hyperlink"/>
            <w:noProof/>
          </w:rPr>
          <w:t>Security and Privacy</w:t>
        </w:r>
        <w:r w:rsidR="00E66538">
          <w:rPr>
            <w:noProof/>
            <w:webHidden/>
          </w:rPr>
          <w:tab/>
        </w:r>
        <w:r w:rsidR="00E66538">
          <w:rPr>
            <w:noProof/>
            <w:webHidden/>
          </w:rPr>
          <w:fldChar w:fldCharType="begin"/>
        </w:r>
        <w:r w:rsidR="00E66538">
          <w:rPr>
            <w:noProof/>
            <w:webHidden/>
          </w:rPr>
          <w:instrText xml:space="preserve"> PAGEREF _Toc398548507 \h </w:instrText>
        </w:r>
        <w:r w:rsidR="00E66538">
          <w:rPr>
            <w:noProof/>
            <w:webHidden/>
          </w:rPr>
        </w:r>
        <w:r w:rsidR="00E66538">
          <w:rPr>
            <w:noProof/>
            <w:webHidden/>
          </w:rPr>
          <w:fldChar w:fldCharType="separate"/>
        </w:r>
        <w:r w:rsidR="00E66538">
          <w:rPr>
            <w:noProof/>
            <w:webHidden/>
          </w:rPr>
          <w:t>56</w:t>
        </w:r>
        <w:r w:rsidR="00E66538">
          <w:rPr>
            <w:noProof/>
            <w:webHidden/>
          </w:rPr>
          <w:fldChar w:fldCharType="end"/>
        </w:r>
      </w:hyperlink>
    </w:p>
    <w:p w:rsidR="00E66538" w:rsidRDefault="00BB1606">
      <w:pPr>
        <w:pStyle w:val="TOC2"/>
        <w:rPr>
          <w:rFonts w:asciiTheme="minorHAnsi" w:eastAsiaTheme="minorEastAsia" w:hAnsiTheme="minorHAnsi" w:cstheme="minorBidi"/>
          <w:b w:val="0"/>
          <w:noProof/>
          <w:sz w:val="22"/>
          <w:szCs w:val="22"/>
        </w:rPr>
      </w:pPr>
      <w:hyperlink w:anchor="_Toc398548508" w:history="1">
        <w:r w:rsidR="00E66538" w:rsidRPr="00BF583D">
          <w:rPr>
            <w:rStyle w:val="Hyperlink"/>
            <w:noProof/>
          </w:rPr>
          <w:t>9.1.</w:t>
        </w:r>
        <w:r w:rsidR="00E66538">
          <w:rPr>
            <w:rFonts w:asciiTheme="minorHAnsi" w:eastAsiaTheme="minorEastAsia" w:hAnsiTheme="minorHAnsi" w:cstheme="minorBidi"/>
            <w:b w:val="0"/>
            <w:noProof/>
            <w:sz w:val="22"/>
            <w:szCs w:val="22"/>
          </w:rPr>
          <w:tab/>
        </w:r>
        <w:r w:rsidR="00E66538" w:rsidRPr="00BF583D">
          <w:rPr>
            <w:rStyle w:val="Hyperlink"/>
            <w:noProof/>
          </w:rPr>
          <w:t>Security</w:t>
        </w:r>
        <w:r w:rsidR="00E66538">
          <w:rPr>
            <w:noProof/>
            <w:webHidden/>
          </w:rPr>
          <w:tab/>
        </w:r>
        <w:r w:rsidR="00E66538">
          <w:rPr>
            <w:noProof/>
            <w:webHidden/>
          </w:rPr>
          <w:fldChar w:fldCharType="begin"/>
        </w:r>
        <w:r w:rsidR="00E66538">
          <w:rPr>
            <w:noProof/>
            <w:webHidden/>
          </w:rPr>
          <w:instrText xml:space="preserve"> PAGEREF _Toc398548508 \h </w:instrText>
        </w:r>
        <w:r w:rsidR="00E66538">
          <w:rPr>
            <w:noProof/>
            <w:webHidden/>
          </w:rPr>
        </w:r>
        <w:r w:rsidR="00E66538">
          <w:rPr>
            <w:noProof/>
            <w:webHidden/>
          </w:rPr>
          <w:fldChar w:fldCharType="separate"/>
        </w:r>
        <w:r w:rsidR="00E66538">
          <w:rPr>
            <w:noProof/>
            <w:webHidden/>
          </w:rPr>
          <w:t>56</w:t>
        </w:r>
        <w:r w:rsidR="00E66538">
          <w:rPr>
            <w:noProof/>
            <w:webHidden/>
          </w:rPr>
          <w:fldChar w:fldCharType="end"/>
        </w:r>
      </w:hyperlink>
    </w:p>
    <w:p w:rsidR="00E66538" w:rsidRDefault="00BB1606">
      <w:pPr>
        <w:pStyle w:val="TOC2"/>
        <w:rPr>
          <w:rFonts w:asciiTheme="minorHAnsi" w:eastAsiaTheme="minorEastAsia" w:hAnsiTheme="minorHAnsi" w:cstheme="minorBidi"/>
          <w:b w:val="0"/>
          <w:noProof/>
          <w:sz w:val="22"/>
          <w:szCs w:val="22"/>
        </w:rPr>
      </w:pPr>
      <w:hyperlink w:anchor="_Toc398548509" w:history="1">
        <w:r w:rsidR="00E66538" w:rsidRPr="00BF583D">
          <w:rPr>
            <w:rStyle w:val="Hyperlink"/>
            <w:noProof/>
          </w:rPr>
          <w:t>9.2.</w:t>
        </w:r>
        <w:r w:rsidR="00E66538">
          <w:rPr>
            <w:rFonts w:asciiTheme="minorHAnsi" w:eastAsiaTheme="minorEastAsia" w:hAnsiTheme="minorHAnsi" w:cstheme="minorBidi"/>
            <w:b w:val="0"/>
            <w:noProof/>
            <w:sz w:val="22"/>
            <w:szCs w:val="22"/>
          </w:rPr>
          <w:tab/>
        </w:r>
        <w:r w:rsidR="00E66538" w:rsidRPr="00BF583D">
          <w:rPr>
            <w:rStyle w:val="Hyperlink"/>
            <w:noProof/>
          </w:rPr>
          <w:t>Privacy</w:t>
        </w:r>
        <w:r w:rsidR="00E66538">
          <w:rPr>
            <w:noProof/>
            <w:webHidden/>
          </w:rPr>
          <w:tab/>
        </w:r>
        <w:r w:rsidR="00E66538">
          <w:rPr>
            <w:noProof/>
            <w:webHidden/>
          </w:rPr>
          <w:fldChar w:fldCharType="begin"/>
        </w:r>
        <w:r w:rsidR="00E66538">
          <w:rPr>
            <w:noProof/>
            <w:webHidden/>
          </w:rPr>
          <w:instrText xml:space="preserve"> PAGEREF _Toc398548509 \h </w:instrText>
        </w:r>
        <w:r w:rsidR="00E66538">
          <w:rPr>
            <w:noProof/>
            <w:webHidden/>
          </w:rPr>
        </w:r>
        <w:r w:rsidR="00E66538">
          <w:rPr>
            <w:noProof/>
            <w:webHidden/>
          </w:rPr>
          <w:fldChar w:fldCharType="separate"/>
        </w:r>
        <w:r w:rsidR="00E66538">
          <w:rPr>
            <w:noProof/>
            <w:webHidden/>
          </w:rPr>
          <w:t>56</w:t>
        </w:r>
        <w:r w:rsidR="00E66538">
          <w:rPr>
            <w:noProof/>
            <w:webHidden/>
          </w:rPr>
          <w:fldChar w:fldCharType="end"/>
        </w:r>
      </w:hyperlink>
    </w:p>
    <w:p w:rsidR="00E66538" w:rsidRDefault="00BB1606">
      <w:pPr>
        <w:pStyle w:val="TOC1"/>
        <w:rPr>
          <w:rFonts w:asciiTheme="minorHAnsi" w:eastAsiaTheme="minorEastAsia" w:hAnsiTheme="minorHAnsi" w:cstheme="minorBidi"/>
          <w:b w:val="0"/>
          <w:noProof/>
          <w:sz w:val="22"/>
          <w:szCs w:val="22"/>
        </w:rPr>
      </w:pPr>
      <w:hyperlink w:anchor="_Toc398548510" w:history="1">
        <w:r w:rsidR="00E66538" w:rsidRPr="00BF583D">
          <w:rPr>
            <w:rStyle w:val="Hyperlink"/>
            <w:noProof/>
          </w:rPr>
          <w:t>Attachment A – Approval Signatures</w:t>
        </w:r>
        <w:r w:rsidR="00E66538">
          <w:rPr>
            <w:noProof/>
            <w:webHidden/>
          </w:rPr>
          <w:tab/>
        </w:r>
        <w:r w:rsidR="00E66538">
          <w:rPr>
            <w:noProof/>
            <w:webHidden/>
          </w:rPr>
          <w:fldChar w:fldCharType="begin"/>
        </w:r>
        <w:r w:rsidR="00E66538">
          <w:rPr>
            <w:noProof/>
            <w:webHidden/>
          </w:rPr>
          <w:instrText xml:space="preserve"> PAGEREF _Toc398548510 \h </w:instrText>
        </w:r>
        <w:r w:rsidR="00E66538">
          <w:rPr>
            <w:noProof/>
            <w:webHidden/>
          </w:rPr>
        </w:r>
        <w:r w:rsidR="00E66538">
          <w:rPr>
            <w:noProof/>
            <w:webHidden/>
          </w:rPr>
          <w:fldChar w:fldCharType="separate"/>
        </w:r>
        <w:r w:rsidR="00E66538">
          <w:rPr>
            <w:noProof/>
            <w:webHidden/>
          </w:rPr>
          <w:t>57</w:t>
        </w:r>
        <w:r w:rsidR="00E66538">
          <w:rPr>
            <w:noProof/>
            <w:webHidden/>
          </w:rPr>
          <w:fldChar w:fldCharType="end"/>
        </w:r>
      </w:hyperlink>
    </w:p>
    <w:p w:rsidR="00E66538" w:rsidRDefault="00BB1606">
      <w:pPr>
        <w:pStyle w:val="TOC1"/>
        <w:rPr>
          <w:rFonts w:asciiTheme="minorHAnsi" w:eastAsiaTheme="minorEastAsia" w:hAnsiTheme="minorHAnsi" w:cstheme="minorBidi"/>
          <w:b w:val="0"/>
          <w:noProof/>
          <w:sz w:val="22"/>
          <w:szCs w:val="22"/>
        </w:rPr>
      </w:pPr>
      <w:hyperlink w:anchor="_Toc398548511" w:history="1">
        <w:r w:rsidR="00E66538" w:rsidRPr="00BF583D">
          <w:rPr>
            <w:rStyle w:val="Hyperlink"/>
            <w:noProof/>
          </w:rPr>
          <w:t>A.</w:t>
        </w:r>
        <w:r w:rsidR="00E66538">
          <w:rPr>
            <w:rFonts w:asciiTheme="minorHAnsi" w:eastAsiaTheme="minorEastAsia" w:hAnsiTheme="minorHAnsi" w:cstheme="minorBidi"/>
            <w:b w:val="0"/>
            <w:noProof/>
            <w:sz w:val="22"/>
            <w:szCs w:val="22"/>
          </w:rPr>
          <w:tab/>
        </w:r>
        <w:r w:rsidR="00E66538" w:rsidRPr="00BF583D">
          <w:rPr>
            <w:rStyle w:val="Hyperlink"/>
            <w:noProof/>
          </w:rPr>
          <w:t>Additional Information</w:t>
        </w:r>
        <w:r w:rsidR="00E66538">
          <w:rPr>
            <w:noProof/>
            <w:webHidden/>
          </w:rPr>
          <w:tab/>
        </w:r>
        <w:r w:rsidR="00E66538">
          <w:rPr>
            <w:noProof/>
            <w:webHidden/>
          </w:rPr>
          <w:fldChar w:fldCharType="begin"/>
        </w:r>
        <w:r w:rsidR="00E66538">
          <w:rPr>
            <w:noProof/>
            <w:webHidden/>
          </w:rPr>
          <w:instrText xml:space="preserve"> PAGEREF _Toc398548511 \h </w:instrText>
        </w:r>
        <w:r w:rsidR="00E66538">
          <w:rPr>
            <w:noProof/>
            <w:webHidden/>
          </w:rPr>
        </w:r>
        <w:r w:rsidR="00E66538">
          <w:rPr>
            <w:noProof/>
            <w:webHidden/>
          </w:rPr>
          <w:fldChar w:fldCharType="separate"/>
        </w:r>
        <w:r w:rsidR="00E66538">
          <w:rPr>
            <w:noProof/>
            <w:webHidden/>
          </w:rPr>
          <w:t>58</w:t>
        </w:r>
        <w:r w:rsidR="00E66538">
          <w:rPr>
            <w:noProof/>
            <w:webHidden/>
          </w:rPr>
          <w:fldChar w:fldCharType="end"/>
        </w:r>
      </w:hyperlink>
    </w:p>
    <w:p w:rsidR="00E66538" w:rsidRDefault="00BB1606">
      <w:pPr>
        <w:pStyle w:val="TOC2"/>
        <w:rPr>
          <w:rFonts w:asciiTheme="minorHAnsi" w:eastAsiaTheme="minorEastAsia" w:hAnsiTheme="minorHAnsi" w:cstheme="minorBidi"/>
          <w:b w:val="0"/>
          <w:noProof/>
          <w:sz w:val="22"/>
          <w:szCs w:val="22"/>
        </w:rPr>
      </w:pPr>
      <w:hyperlink w:anchor="_Toc398548512" w:history="1">
        <w:r w:rsidR="00E66538" w:rsidRPr="00BF583D">
          <w:rPr>
            <w:rStyle w:val="Hyperlink"/>
            <w:noProof/>
          </w:rPr>
          <w:t>A.1.</w:t>
        </w:r>
        <w:r w:rsidR="00E66538">
          <w:rPr>
            <w:rFonts w:asciiTheme="minorHAnsi" w:eastAsiaTheme="minorEastAsia" w:hAnsiTheme="minorHAnsi" w:cstheme="minorBidi"/>
            <w:b w:val="0"/>
            <w:noProof/>
            <w:sz w:val="22"/>
            <w:szCs w:val="22"/>
          </w:rPr>
          <w:tab/>
        </w:r>
        <w:r w:rsidR="00E66538" w:rsidRPr="00BF583D">
          <w:rPr>
            <w:rStyle w:val="Hyperlink"/>
            <w:noProof/>
          </w:rPr>
          <w:t>RTM</w:t>
        </w:r>
        <w:r w:rsidR="00E66538">
          <w:rPr>
            <w:noProof/>
            <w:webHidden/>
          </w:rPr>
          <w:tab/>
        </w:r>
        <w:r w:rsidR="00E66538">
          <w:rPr>
            <w:noProof/>
            <w:webHidden/>
          </w:rPr>
          <w:fldChar w:fldCharType="begin"/>
        </w:r>
        <w:r w:rsidR="00E66538">
          <w:rPr>
            <w:noProof/>
            <w:webHidden/>
          </w:rPr>
          <w:instrText xml:space="preserve"> PAGEREF _Toc398548512 \h </w:instrText>
        </w:r>
        <w:r w:rsidR="00E66538">
          <w:rPr>
            <w:noProof/>
            <w:webHidden/>
          </w:rPr>
        </w:r>
        <w:r w:rsidR="00E66538">
          <w:rPr>
            <w:noProof/>
            <w:webHidden/>
          </w:rPr>
          <w:fldChar w:fldCharType="separate"/>
        </w:r>
        <w:r w:rsidR="00E66538">
          <w:rPr>
            <w:noProof/>
            <w:webHidden/>
          </w:rPr>
          <w:t>58</w:t>
        </w:r>
        <w:r w:rsidR="00E66538">
          <w:rPr>
            <w:noProof/>
            <w:webHidden/>
          </w:rPr>
          <w:fldChar w:fldCharType="end"/>
        </w:r>
      </w:hyperlink>
    </w:p>
    <w:p w:rsidR="00E66538" w:rsidRDefault="00BB1606">
      <w:pPr>
        <w:pStyle w:val="TOC2"/>
        <w:rPr>
          <w:rFonts w:asciiTheme="minorHAnsi" w:eastAsiaTheme="minorEastAsia" w:hAnsiTheme="minorHAnsi" w:cstheme="minorBidi"/>
          <w:b w:val="0"/>
          <w:noProof/>
          <w:sz w:val="22"/>
          <w:szCs w:val="22"/>
        </w:rPr>
      </w:pPr>
      <w:hyperlink w:anchor="_Toc398548513" w:history="1">
        <w:r w:rsidR="00E66538" w:rsidRPr="00BF583D">
          <w:rPr>
            <w:rStyle w:val="Hyperlink"/>
            <w:noProof/>
          </w:rPr>
          <w:t>A.2.</w:t>
        </w:r>
        <w:r w:rsidR="00E66538">
          <w:rPr>
            <w:rFonts w:asciiTheme="minorHAnsi" w:eastAsiaTheme="minorEastAsia" w:hAnsiTheme="minorHAnsi" w:cstheme="minorBidi"/>
            <w:b w:val="0"/>
            <w:noProof/>
            <w:sz w:val="22"/>
            <w:szCs w:val="22"/>
          </w:rPr>
          <w:tab/>
        </w:r>
        <w:r w:rsidR="00E66538" w:rsidRPr="00BF583D">
          <w:rPr>
            <w:rStyle w:val="Hyperlink"/>
            <w:noProof/>
          </w:rPr>
          <w:t>Packaging and Installation</w:t>
        </w:r>
        <w:r w:rsidR="00E66538">
          <w:rPr>
            <w:noProof/>
            <w:webHidden/>
          </w:rPr>
          <w:tab/>
        </w:r>
        <w:r w:rsidR="00E66538">
          <w:rPr>
            <w:noProof/>
            <w:webHidden/>
          </w:rPr>
          <w:fldChar w:fldCharType="begin"/>
        </w:r>
        <w:r w:rsidR="00E66538">
          <w:rPr>
            <w:noProof/>
            <w:webHidden/>
          </w:rPr>
          <w:instrText xml:space="preserve"> PAGEREF _Toc398548513 \h </w:instrText>
        </w:r>
        <w:r w:rsidR="00E66538">
          <w:rPr>
            <w:noProof/>
            <w:webHidden/>
          </w:rPr>
        </w:r>
        <w:r w:rsidR="00E66538">
          <w:rPr>
            <w:noProof/>
            <w:webHidden/>
          </w:rPr>
          <w:fldChar w:fldCharType="separate"/>
        </w:r>
        <w:r w:rsidR="00E66538">
          <w:rPr>
            <w:noProof/>
            <w:webHidden/>
          </w:rPr>
          <w:t>58</w:t>
        </w:r>
        <w:r w:rsidR="00E66538">
          <w:rPr>
            <w:noProof/>
            <w:webHidden/>
          </w:rPr>
          <w:fldChar w:fldCharType="end"/>
        </w:r>
      </w:hyperlink>
    </w:p>
    <w:p w:rsidR="00E66538" w:rsidRDefault="00BB1606">
      <w:pPr>
        <w:pStyle w:val="TOC2"/>
        <w:rPr>
          <w:rFonts w:asciiTheme="minorHAnsi" w:eastAsiaTheme="minorEastAsia" w:hAnsiTheme="minorHAnsi" w:cstheme="minorBidi"/>
          <w:b w:val="0"/>
          <w:noProof/>
          <w:sz w:val="22"/>
          <w:szCs w:val="22"/>
        </w:rPr>
      </w:pPr>
      <w:hyperlink w:anchor="_Toc398548514" w:history="1">
        <w:r w:rsidR="00E66538" w:rsidRPr="00BF583D">
          <w:rPr>
            <w:rStyle w:val="Hyperlink"/>
            <w:noProof/>
          </w:rPr>
          <w:t>A.3.</w:t>
        </w:r>
        <w:r w:rsidR="00E66538">
          <w:rPr>
            <w:rFonts w:asciiTheme="minorHAnsi" w:eastAsiaTheme="minorEastAsia" w:hAnsiTheme="minorHAnsi" w:cstheme="minorBidi"/>
            <w:b w:val="0"/>
            <w:noProof/>
            <w:sz w:val="22"/>
            <w:szCs w:val="22"/>
          </w:rPr>
          <w:tab/>
        </w:r>
        <w:r w:rsidR="00E66538" w:rsidRPr="00BF583D">
          <w:rPr>
            <w:rStyle w:val="Hyperlink"/>
            <w:noProof/>
          </w:rPr>
          <w:t>Design Metrics</w:t>
        </w:r>
        <w:r w:rsidR="00E66538">
          <w:rPr>
            <w:noProof/>
            <w:webHidden/>
          </w:rPr>
          <w:tab/>
        </w:r>
        <w:r w:rsidR="00E66538">
          <w:rPr>
            <w:noProof/>
            <w:webHidden/>
          </w:rPr>
          <w:fldChar w:fldCharType="begin"/>
        </w:r>
        <w:r w:rsidR="00E66538">
          <w:rPr>
            <w:noProof/>
            <w:webHidden/>
          </w:rPr>
          <w:instrText xml:space="preserve"> PAGEREF _Toc398548514 \h </w:instrText>
        </w:r>
        <w:r w:rsidR="00E66538">
          <w:rPr>
            <w:noProof/>
            <w:webHidden/>
          </w:rPr>
        </w:r>
        <w:r w:rsidR="00E66538">
          <w:rPr>
            <w:noProof/>
            <w:webHidden/>
          </w:rPr>
          <w:fldChar w:fldCharType="separate"/>
        </w:r>
        <w:r w:rsidR="00E66538">
          <w:rPr>
            <w:noProof/>
            <w:webHidden/>
          </w:rPr>
          <w:t>58</w:t>
        </w:r>
        <w:r w:rsidR="00E66538">
          <w:rPr>
            <w:noProof/>
            <w:webHidden/>
          </w:rPr>
          <w:fldChar w:fldCharType="end"/>
        </w:r>
      </w:hyperlink>
    </w:p>
    <w:p w:rsidR="00E66538" w:rsidRDefault="00BB1606">
      <w:pPr>
        <w:pStyle w:val="TOC2"/>
        <w:rPr>
          <w:rFonts w:asciiTheme="minorHAnsi" w:eastAsiaTheme="minorEastAsia" w:hAnsiTheme="minorHAnsi" w:cstheme="minorBidi"/>
          <w:b w:val="0"/>
          <w:noProof/>
          <w:sz w:val="22"/>
          <w:szCs w:val="22"/>
        </w:rPr>
      </w:pPr>
      <w:hyperlink w:anchor="_Toc398548515" w:history="1">
        <w:r w:rsidR="00E66538" w:rsidRPr="00BF583D">
          <w:rPr>
            <w:rStyle w:val="Hyperlink"/>
            <w:noProof/>
          </w:rPr>
          <w:t>A.4.</w:t>
        </w:r>
        <w:r w:rsidR="00E66538">
          <w:rPr>
            <w:rFonts w:asciiTheme="minorHAnsi" w:eastAsiaTheme="minorEastAsia" w:hAnsiTheme="minorHAnsi" w:cstheme="minorBidi"/>
            <w:b w:val="0"/>
            <w:noProof/>
            <w:sz w:val="22"/>
            <w:szCs w:val="22"/>
          </w:rPr>
          <w:tab/>
        </w:r>
        <w:r w:rsidR="00E66538" w:rsidRPr="00BF583D">
          <w:rPr>
            <w:rStyle w:val="Hyperlink"/>
            <w:noProof/>
          </w:rPr>
          <w:t>Acronym List and Glossary</w:t>
        </w:r>
        <w:r w:rsidR="00E66538">
          <w:rPr>
            <w:noProof/>
            <w:webHidden/>
          </w:rPr>
          <w:tab/>
        </w:r>
        <w:r w:rsidR="00E66538">
          <w:rPr>
            <w:noProof/>
            <w:webHidden/>
          </w:rPr>
          <w:fldChar w:fldCharType="begin"/>
        </w:r>
        <w:r w:rsidR="00E66538">
          <w:rPr>
            <w:noProof/>
            <w:webHidden/>
          </w:rPr>
          <w:instrText xml:space="preserve"> PAGEREF _Toc398548515 \h </w:instrText>
        </w:r>
        <w:r w:rsidR="00E66538">
          <w:rPr>
            <w:noProof/>
            <w:webHidden/>
          </w:rPr>
        </w:r>
        <w:r w:rsidR="00E66538">
          <w:rPr>
            <w:noProof/>
            <w:webHidden/>
          </w:rPr>
          <w:fldChar w:fldCharType="separate"/>
        </w:r>
        <w:r w:rsidR="00E66538">
          <w:rPr>
            <w:noProof/>
            <w:webHidden/>
          </w:rPr>
          <w:t>58</w:t>
        </w:r>
        <w:r w:rsidR="00E66538">
          <w:rPr>
            <w:noProof/>
            <w:webHidden/>
          </w:rPr>
          <w:fldChar w:fldCharType="end"/>
        </w:r>
      </w:hyperlink>
    </w:p>
    <w:p w:rsidR="00E66538" w:rsidRDefault="00BB1606">
      <w:pPr>
        <w:pStyle w:val="TOC2"/>
        <w:rPr>
          <w:rFonts w:asciiTheme="minorHAnsi" w:eastAsiaTheme="minorEastAsia" w:hAnsiTheme="minorHAnsi" w:cstheme="minorBidi"/>
          <w:b w:val="0"/>
          <w:noProof/>
          <w:sz w:val="22"/>
          <w:szCs w:val="22"/>
        </w:rPr>
      </w:pPr>
      <w:hyperlink w:anchor="_Toc398548516" w:history="1">
        <w:r w:rsidR="00E66538" w:rsidRPr="00BF583D">
          <w:rPr>
            <w:rStyle w:val="Hyperlink"/>
            <w:noProof/>
          </w:rPr>
          <w:t>A.5.</w:t>
        </w:r>
        <w:r w:rsidR="00E66538">
          <w:rPr>
            <w:rFonts w:asciiTheme="minorHAnsi" w:eastAsiaTheme="minorEastAsia" w:hAnsiTheme="minorHAnsi" w:cstheme="minorBidi"/>
            <w:b w:val="0"/>
            <w:noProof/>
            <w:sz w:val="22"/>
            <w:szCs w:val="22"/>
          </w:rPr>
          <w:tab/>
        </w:r>
        <w:r w:rsidR="00E66538" w:rsidRPr="00BF583D">
          <w:rPr>
            <w:rStyle w:val="Hyperlink"/>
            <w:noProof/>
          </w:rPr>
          <w:t>Required Technical Documents</w:t>
        </w:r>
        <w:r w:rsidR="00E66538">
          <w:rPr>
            <w:noProof/>
            <w:webHidden/>
          </w:rPr>
          <w:tab/>
        </w:r>
        <w:r w:rsidR="00E66538">
          <w:rPr>
            <w:noProof/>
            <w:webHidden/>
          </w:rPr>
          <w:fldChar w:fldCharType="begin"/>
        </w:r>
        <w:r w:rsidR="00E66538">
          <w:rPr>
            <w:noProof/>
            <w:webHidden/>
          </w:rPr>
          <w:instrText xml:space="preserve"> PAGEREF _Toc398548516 \h </w:instrText>
        </w:r>
        <w:r w:rsidR="00E66538">
          <w:rPr>
            <w:noProof/>
            <w:webHidden/>
          </w:rPr>
        </w:r>
        <w:r w:rsidR="00E66538">
          <w:rPr>
            <w:noProof/>
            <w:webHidden/>
          </w:rPr>
          <w:fldChar w:fldCharType="separate"/>
        </w:r>
        <w:r w:rsidR="00E66538">
          <w:rPr>
            <w:noProof/>
            <w:webHidden/>
          </w:rPr>
          <w:t>58</w:t>
        </w:r>
        <w:r w:rsidR="00E66538">
          <w:rPr>
            <w:noProof/>
            <w:webHidden/>
          </w:rPr>
          <w:fldChar w:fldCharType="end"/>
        </w:r>
      </w:hyperlink>
    </w:p>
    <w:p w:rsidR="00E66538" w:rsidRDefault="00BB1606">
      <w:pPr>
        <w:pStyle w:val="TOC2"/>
        <w:rPr>
          <w:rFonts w:asciiTheme="minorHAnsi" w:eastAsiaTheme="minorEastAsia" w:hAnsiTheme="minorHAnsi" w:cstheme="minorBidi"/>
          <w:b w:val="0"/>
          <w:noProof/>
          <w:sz w:val="22"/>
          <w:szCs w:val="22"/>
        </w:rPr>
      </w:pPr>
      <w:hyperlink w:anchor="_Toc398548517" w:history="1">
        <w:r w:rsidR="00E66538" w:rsidRPr="00BF583D">
          <w:rPr>
            <w:rStyle w:val="Hyperlink"/>
            <w:noProof/>
          </w:rPr>
          <w:t>A.6.</w:t>
        </w:r>
        <w:r w:rsidR="00E66538">
          <w:rPr>
            <w:rFonts w:asciiTheme="minorHAnsi" w:eastAsiaTheme="minorEastAsia" w:hAnsiTheme="minorHAnsi" w:cstheme="minorBidi"/>
            <w:b w:val="0"/>
            <w:noProof/>
            <w:sz w:val="22"/>
            <w:szCs w:val="22"/>
          </w:rPr>
          <w:tab/>
        </w:r>
        <w:r w:rsidR="00E66538" w:rsidRPr="00BF583D">
          <w:rPr>
            <w:rStyle w:val="Hyperlink"/>
            <w:noProof/>
          </w:rPr>
          <w:t>Attach Documents</w:t>
        </w:r>
        <w:r w:rsidR="00E66538">
          <w:rPr>
            <w:noProof/>
            <w:webHidden/>
          </w:rPr>
          <w:tab/>
        </w:r>
        <w:r w:rsidR="00E66538">
          <w:rPr>
            <w:noProof/>
            <w:webHidden/>
          </w:rPr>
          <w:fldChar w:fldCharType="begin"/>
        </w:r>
        <w:r w:rsidR="00E66538">
          <w:rPr>
            <w:noProof/>
            <w:webHidden/>
          </w:rPr>
          <w:instrText xml:space="preserve"> PAGEREF _Toc398548517 \h </w:instrText>
        </w:r>
        <w:r w:rsidR="00E66538">
          <w:rPr>
            <w:noProof/>
            <w:webHidden/>
          </w:rPr>
        </w:r>
        <w:r w:rsidR="00E66538">
          <w:rPr>
            <w:noProof/>
            <w:webHidden/>
          </w:rPr>
          <w:fldChar w:fldCharType="separate"/>
        </w:r>
        <w:r w:rsidR="00E66538">
          <w:rPr>
            <w:noProof/>
            <w:webHidden/>
          </w:rPr>
          <w:t>58</w:t>
        </w:r>
        <w:r w:rsidR="00E66538">
          <w:rPr>
            <w:noProof/>
            <w:webHidden/>
          </w:rPr>
          <w:fldChar w:fldCharType="end"/>
        </w:r>
      </w:hyperlink>
    </w:p>
    <w:p w:rsidR="004F3A80" w:rsidRDefault="003224BE" w:rsidP="00F866E3">
      <w:pPr>
        <w:pStyle w:val="TOC1"/>
        <w:sectPr w:rsidR="004F3A80" w:rsidSect="00AD4E85">
          <w:footerReference w:type="default" r:id="rId13"/>
          <w:pgSz w:w="12240" w:h="15840" w:code="1"/>
          <w:pgMar w:top="1440" w:right="1440" w:bottom="1440" w:left="1440" w:header="720" w:footer="720" w:gutter="0"/>
          <w:pgNumType w:fmt="lowerRoman" w:start="1"/>
          <w:cols w:space="720"/>
          <w:docGrid w:linePitch="360"/>
        </w:sectPr>
      </w:pPr>
      <w:r>
        <w:fldChar w:fldCharType="end"/>
      </w:r>
    </w:p>
    <w:p w:rsidR="00F41862" w:rsidRDefault="00F41862" w:rsidP="00F41862">
      <w:pPr>
        <w:pStyle w:val="Heading1"/>
      </w:pPr>
      <w:bookmarkStart w:id="8" w:name="_Toc398548352"/>
      <w:bookmarkEnd w:id="0"/>
      <w:r>
        <w:lastRenderedPageBreak/>
        <w:t>Introduction</w:t>
      </w:r>
      <w:bookmarkEnd w:id="8"/>
    </w:p>
    <w:p w:rsidR="002C17AF" w:rsidRPr="00453DC8" w:rsidRDefault="002C17AF" w:rsidP="002C17AF">
      <w:pPr>
        <w:pStyle w:val="PSPBodytext"/>
      </w:pPr>
      <w:bookmarkStart w:id="9" w:name="_Toc398548353"/>
      <w:r w:rsidRPr="00453DC8">
        <w:t>VA is seeking to expand suicide prevention to include upstream approaches, designed to reduce initiation or escalation of a risk factor. Upstream suicide interventions target individuals or groups who exhibit biological, psychological, or social risk factors that are more prominent among high-risk groups than among the larger population. Understanding the unique needs of our nation</w:t>
      </w:r>
      <w:r>
        <w:t>’</w:t>
      </w:r>
      <w:r w:rsidRPr="00453DC8">
        <w:t xml:space="preserve">s Veterans and the military culture as it relates to stigma and mental health is important for early intervention. The goal of the </w:t>
      </w:r>
      <w:r>
        <w:t>Integrated Reach Database System (IRDS)</w:t>
      </w:r>
      <w:r w:rsidRPr="00453DC8">
        <w:t xml:space="preserve"> innovation is to promote the general health of the Veteran population and effectively intervene in issues before they escalate in crisis. </w:t>
      </w:r>
    </w:p>
    <w:p w:rsidR="002C17AF" w:rsidRPr="00453DC8" w:rsidRDefault="002C17AF" w:rsidP="002C17AF">
      <w:pPr>
        <w:pStyle w:val="PSPBodytext"/>
      </w:pPr>
      <w:r>
        <w:t>The</w:t>
      </w:r>
      <w:r w:rsidRPr="00453DC8">
        <w:t xml:space="preserve"> </w:t>
      </w:r>
      <w:r>
        <w:t>IRDS</w:t>
      </w:r>
      <w:r w:rsidRPr="00453DC8">
        <w:t xml:space="preserve"> solution </w:t>
      </w:r>
      <w:proofErr w:type="gramStart"/>
      <w:r w:rsidRPr="00453DC8">
        <w:t>innovates</w:t>
      </w:r>
      <w:proofErr w:type="gramEnd"/>
      <w:r w:rsidRPr="00453DC8">
        <w:t xml:space="preserve"> the current process of risk data collection, analysis, and use in effective intervention strategy. The solution will harness the power of large and diverse data stores to aggregate, analyze and identify risk onset as well as reveal previously unidentified at-risk individuals and populations as a holistic and integrated approach.</w:t>
      </w:r>
    </w:p>
    <w:p w:rsidR="002C17AF" w:rsidRDefault="002C17AF" w:rsidP="002C17AF">
      <w:pPr>
        <w:pStyle w:val="BodyText"/>
        <w:jc w:val="both"/>
        <w:rPr>
          <w:rFonts w:ascii="Arial" w:hAnsi="Arial"/>
        </w:rPr>
      </w:pPr>
      <w:r w:rsidRPr="00453DC8">
        <w:t xml:space="preserve">The </w:t>
      </w:r>
      <w:r>
        <w:t>IRDS</w:t>
      </w:r>
      <w:r w:rsidRPr="00453DC8">
        <w:t xml:space="preserve"> innovation will serve to bolster the three major components of VHA</w:t>
      </w:r>
      <w:r>
        <w:t>’</w:t>
      </w:r>
      <w:r w:rsidRPr="00453DC8">
        <w:t xml:space="preserve">s Strategic Plan for Suicide Prevention: surveillance, risk and protective factors, and prevention interventions. The </w:t>
      </w:r>
      <w:r>
        <w:t>IRDS</w:t>
      </w:r>
      <w:r w:rsidRPr="00453DC8">
        <w:t xml:space="preserve"> innovation will target antecedent events specific to Veteran populations prior to the onset of risk to mitigate the development of risk.</w:t>
      </w:r>
    </w:p>
    <w:p w:rsidR="00F41862" w:rsidRDefault="00210591" w:rsidP="00210591">
      <w:pPr>
        <w:pStyle w:val="Heading2"/>
      </w:pPr>
      <w:r w:rsidRPr="00210591">
        <w:t>Purpose of the SDD</w:t>
      </w:r>
      <w:bookmarkEnd w:id="9"/>
    </w:p>
    <w:p w:rsidR="00210591" w:rsidRDefault="00210591" w:rsidP="00210591">
      <w:pPr>
        <w:pStyle w:val="InstructionalText1"/>
      </w:pPr>
      <w:r>
        <w:t xml:space="preserve">Describe the purpose of the document and its intended audience. </w:t>
      </w:r>
    </w:p>
    <w:p w:rsidR="00210591" w:rsidRDefault="00210591" w:rsidP="00210591">
      <w:pPr>
        <w:pStyle w:val="InstructionalText1"/>
      </w:pPr>
      <w:r>
        <w:t>For example:</w:t>
      </w:r>
    </w:p>
    <w:p w:rsidR="00F41862" w:rsidRDefault="00210591" w:rsidP="00210591">
      <w:pPr>
        <w:pStyle w:val="InstructionalText1"/>
      </w:pPr>
      <w:r>
        <w:t>“The purpose of this document is to describe in sufficient detail how the proposed system will be constructed. The SDD translates the requirement specifications into a document from which the developers can create the actual system. It identifies the top-level system architecture, and identifies hardware, software, communication, and interface components.”</w:t>
      </w:r>
    </w:p>
    <w:p w:rsidR="00F41862" w:rsidRDefault="00210591" w:rsidP="00210591">
      <w:pPr>
        <w:pStyle w:val="Heading2"/>
      </w:pPr>
      <w:bookmarkStart w:id="10" w:name="_Toc398548354"/>
      <w:r w:rsidRPr="00210591">
        <w:t>Identification</w:t>
      </w:r>
      <w:bookmarkEnd w:id="10"/>
    </w:p>
    <w:p w:rsidR="00210591" w:rsidRDefault="00210591" w:rsidP="00210591">
      <w:pPr>
        <w:pStyle w:val="InstructionalText1"/>
      </w:pPr>
      <w:r w:rsidRPr="00210591">
        <w:t xml:space="preserve">Identify the system and software which apply to the </w:t>
      </w:r>
      <w:r w:rsidR="00E17E2C" w:rsidRPr="00210591">
        <w:t>SDD,</w:t>
      </w:r>
      <w:r w:rsidRPr="00210591">
        <w:t xml:space="preserve"> including: identification number(s), title(s), abbreviation(s), version number(s), and release number(s). Identify all standards (e.g., American National Standards Institute [ANSI], International Organization for Standardization [ISO], Institute of Electrical and Electronics Engineers [IEEE], etc.).</w:t>
      </w:r>
    </w:p>
    <w:p w:rsidR="00210591" w:rsidRDefault="00210591" w:rsidP="00210591">
      <w:pPr>
        <w:pStyle w:val="Heading2"/>
      </w:pPr>
      <w:bookmarkStart w:id="11" w:name="_Toc398548355"/>
      <w:r>
        <w:t>Scope</w:t>
      </w:r>
      <w:bookmarkEnd w:id="11"/>
    </w:p>
    <w:p w:rsidR="002C17AF" w:rsidRPr="000406F8" w:rsidRDefault="002C17AF" w:rsidP="002C17AF">
      <w:pPr>
        <w:pStyle w:val="BodyText"/>
        <w:rPr>
          <w:szCs w:val="24"/>
        </w:rPr>
      </w:pPr>
      <w:bookmarkStart w:id="12" w:name="_Toc398548356"/>
      <w:commentRangeStart w:id="13"/>
      <w:r w:rsidRPr="000406F8">
        <w:rPr>
          <w:szCs w:val="24"/>
        </w:rPr>
        <w:t>The</w:t>
      </w:r>
      <w:commentRangeEnd w:id="13"/>
      <w:r w:rsidR="0085415E">
        <w:rPr>
          <w:rStyle w:val="CommentReference"/>
        </w:rPr>
        <w:commentReference w:id="13"/>
      </w:r>
      <w:r w:rsidRPr="000406F8">
        <w:rPr>
          <w:szCs w:val="24"/>
        </w:rPr>
        <w:t xml:space="preserve"> IRDS Interface Design Specification document describes the relationship between IRDS and each of the external systems connected to it in terms of data items, protocols, and timing of events.</w:t>
      </w:r>
    </w:p>
    <w:p w:rsidR="002C17AF" w:rsidRPr="000406F8" w:rsidRDefault="002C17AF" w:rsidP="002C17AF">
      <w:pPr>
        <w:pStyle w:val="NoSpacing"/>
        <w:rPr>
          <w:rFonts w:eastAsia="MS Mincho"/>
          <w:sz w:val="24"/>
          <w:lang w:eastAsia="en-GB"/>
        </w:rPr>
      </w:pPr>
      <w:r w:rsidRPr="000406F8">
        <w:rPr>
          <w:rFonts w:eastAsia="MS Mincho"/>
          <w:sz w:val="24"/>
          <w:lang w:eastAsia="en-GB"/>
        </w:rPr>
        <w:t xml:space="preserve">This Interface Design Specification will describe what data will be transferred between the IRDS and its input sources and output destinations such as: </w:t>
      </w:r>
    </w:p>
    <w:p w:rsidR="002C17AF" w:rsidRPr="000406F8" w:rsidRDefault="002C17AF" w:rsidP="002C17AF">
      <w:pPr>
        <w:pStyle w:val="NoSpacing"/>
        <w:rPr>
          <w:rFonts w:eastAsia="MS Mincho"/>
          <w:b/>
          <w:iCs/>
          <w:sz w:val="24"/>
          <w:lang w:eastAsia="en-GB"/>
        </w:rPr>
      </w:pPr>
    </w:p>
    <w:p w:rsidR="002C17AF" w:rsidRPr="000406F8" w:rsidRDefault="002C17AF" w:rsidP="002C17AF">
      <w:pPr>
        <w:pStyle w:val="NoSpacing"/>
        <w:numPr>
          <w:ilvl w:val="0"/>
          <w:numId w:val="37"/>
        </w:numPr>
        <w:rPr>
          <w:rFonts w:eastAsia="MS Mincho"/>
          <w:b/>
          <w:iCs/>
          <w:sz w:val="24"/>
          <w:lang w:eastAsia="en-GB"/>
        </w:rPr>
      </w:pPr>
      <w:r w:rsidRPr="000406F8">
        <w:rPr>
          <w:rFonts w:eastAsia="MS Mincho"/>
          <w:sz w:val="24"/>
          <w:lang w:eastAsia="en-GB"/>
        </w:rPr>
        <w:t>Input: Suicide Data Repository (SDR)</w:t>
      </w:r>
    </w:p>
    <w:p w:rsidR="002C17AF" w:rsidRPr="000406F8" w:rsidRDefault="002C17AF" w:rsidP="002C17AF">
      <w:pPr>
        <w:pStyle w:val="NoSpacing"/>
        <w:numPr>
          <w:ilvl w:val="0"/>
          <w:numId w:val="37"/>
        </w:numPr>
        <w:rPr>
          <w:rFonts w:eastAsia="MS Mincho"/>
          <w:b/>
          <w:iCs/>
          <w:sz w:val="24"/>
          <w:lang w:eastAsia="en-GB"/>
        </w:rPr>
      </w:pPr>
      <w:r w:rsidRPr="000406F8">
        <w:rPr>
          <w:rFonts w:eastAsia="MS Mincho"/>
          <w:sz w:val="24"/>
          <w:lang w:eastAsia="en-GB"/>
        </w:rPr>
        <w:t>Input: Veterans Benefits Administration XYZ</w:t>
      </w:r>
    </w:p>
    <w:p w:rsidR="002C17AF" w:rsidRPr="000406F8" w:rsidRDefault="002C17AF" w:rsidP="002C17AF">
      <w:pPr>
        <w:pStyle w:val="NoSpacing"/>
        <w:numPr>
          <w:ilvl w:val="0"/>
          <w:numId w:val="37"/>
        </w:numPr>
        <w:rPr>
          <w:rFonts w:eastAsia="MS Mincho"/>
          <w:b/>
          <w:iCs/>
          <w:sz w:val="24"/>
          <w:lang w:eastAsia="en-GB"/>
        </w:rPr>
      </w:pPr>
      <w:r w:rsidRPr="000406F8">
        <w:rPr>
          <w:rFonts w:eastAsia="MS Mincho"/>
          <w:sz w:val="24"/>
          <w:lang w:eastAsia="en-GB"/>
        </w:rPr>
        <w:t>Input: VISN XYZ VistA</w:t>
      </w:r>
    </w:p>
    <w:p w:rsidR="002C17AF" w:rsidRPr="000406F8" w:rsidRDefault="002C17AF" w:rsidP="002C17AF">
      <w:pPr>
        <w:pStyle w:val="NoSpacing"/>
        <w:numPr>
          <w:ilvl w:val="0"/>
          <w:numId w:val="37"/>
        </w:numPr>
        <w:rPr>
          <w:rFonts w:eastAsia="MS Mincho"/>
          <w:b/>
          <w:iCs/>
          <w:sz w:val="24"/>
          <w:lang w:eastAsia="en-GB"/>
        </w:rPr>
      </w:pPr>
      <w:r w:rsidRPr="000406F8">
        <w:rPr>
          <w:rFonts w:eastAsia="MS Mincho"/>
          <w:sz w:val="24"/>
          <w:lang w:eastAsia="en-GB"/>
        </w:rPr>
        <w:lastRenderedPageBreak/>
        <w:t>Output: VA Suicide Prevention Coordinators</w:t>
      </w:r>
    </w:p>
    <w:p w:rsidR="002C17AF" w:rsidRPr="000406F8" w:rsidRDefault="002C17AF" w:rsidP="002C17AF">
      <w:pPr>
        <w:pStyle w:val="NoSpacing"/>
        <w:numPr>
          <w:ilvl w:val="0"/>
          <w:numId w:val="37"/>
        </w:numPr>
        <w:rPr>
          <w:rFonts w:eastAsia="MS Mincho"/>
          <w:b/>
          <w:iCs/>
          <w:sz w:val="24"/>
          <w:lang w:eastAsia="en-GB"/>
        </w:rPr>
      </w:pPr>
      <w:r w:rsidRPr="000406F8">
        <w:rPr>
          <w:rFonts w:eastAsia="MS Mincho"/>
          <w:sz w:val="24"/>
          <w:lang w:eastAsia="en-GB"/>
        </w:rPr>
        <w:t>Output: Rutgers UHBC Outreach and Intervention Coordinators &amp; Clinicians</w:t>
      </w:r>
    </w:p>
    <w:p w:rsidR="002C17AF" w:rsidRPr="000406F8" w:rsidRDefault="002C17AF" w:rsidP="002C17AF">
      <w:pPr>
        <w:pStyle w:val="NoSpacing"/>
        <w:numPr>
          <w:ilvl w:val="0"/>
          <w:numId w:val="37"/>
        </w:numPr>
        <w:rPr>
          <w:rFonts w:eastAsia="MS Mincho"/>
          <w:b/>
          <w:iCs/>
          <w:sz w:val="24"/>
          <w:lang w:eastAsia="en-GB"/>
        </w:rPr>
      </w:pPr>
      <w:r w:rsidRPr="000406F8">
        <w:rPr>
          <w:rFonts w:eastAsia="MS Mincho"/>
          <w:sz w:val="24"/>
          <w:lang w:eastAsia="en-GB"/>
        </w:rPr>
        <w:t>Output VA Suicide Prevention stakeholders</w:t>
      </w:r>
    </w:p>
    <w:p w:rsidR="002C17AF" w:rsidRPr="00520523" w:rsidRDefault="002C17AF" w:rsidP="002C17AF">
      <w:pPr>
        <w:pStyle w:val="NoSpacing"/>
        <w:rPr>
          <w:rFonts w:ascii="Arial" w:eastAsia="MS Mincho" w:hAnsi="Arial"/>
          <w:szCs w:val="22"/>
          <w:lang w:eastAsia="en-GB"/>
        </w:rPr>
      </w:pPr>
    </w:p>
    <w:p w:rsidR="002C17AF" w:rsidRPr="000406F8" w:rsidRDefault="002C17AF" w:rsidP="002C17AF">
      <w:pPr>
        <w:pStyle w:val="NoSpacing"/>
        <w:rPr>
          <w:rFonts w:eastAsia="MS Mincho"/>
          <w:sz w:val="24"/>
          <w:lang w:eastAsia="en-GB"/>
        </w:rPr>
      </w:pPr>
      <w:r w:rsidRPr="000406F8">
        <w:rPr>
          <w:rFonts w:eastAsia="MS Mincho"/>
          <w:sz w:val="24"/>
          <w:lang w:eastAsia="en-GB"/>
        </w:rPr>
        <w:t>This document should be read in conjunction with the IRSD System Design Document.</w:t>
      </w:r>
    </w:p>
    <w:p w:rsidR="000C00A4" w:rsidRDefault="000C00A4" w:rsidP="000C00A4">
      <w:pPr>
        <w:pStyle w:val="Heading2"/>
      </w:pPr>
      <w:bookmarkStart w:id="14" w:name="_Toc398548357"/>
      <w:bookmarkEnd w:id="12"/>
      <w:r>
        <w:t>User Characteristics</w:t>
      </w:r>
      <w:bookmarkEnd w:id="14"/>
    </w:p>
    <w:p w:rsidR="000C00A4" w:rsidRDefault="000C00A4" w:rsidP="000C00A4">
      <w:pPr>
        <w:pStyle w:val="InstructionalText1"/>
      </w:pPr>
      <w:r>
        <w:t xml:space="preserve">Describe the intended user base of the proposed system. </w:t>
      </w:r>
    </w:p>
    <w:p w:rsidR="000C00A4" w:rsidRDefault="000C00A4" w:rsidP="000C00A4">
      <w:pPr>
        <w:pStyle w:val="InstructionalText1"/>
      </w:pPr>
      <w:r>
        <w:t xml:space="preserve">Describe the attributes of the user community (and their proficiency with software systems) and the technical community (and their familiarity with support and maintenance). </w:t>
      </w:r>
    </w:p>
    <w:p w:rsidR="000C00A4" w:rsidRDefault="000C00A4" w:rsidP="000C00A4">
      <w:pPr>
        <w:pStyle w:val="Heading2"/>
      </w:pPr>
      <w:bookmarkStart w:id="15" w:name="_Toc398548358"/>
      <w:r>
        <w:t>Relationship to Other Documents and Plans</w:t>
      </w:r>
      <w:bookmarkEnd w:id="15"/>
    </w:p>
    <w:p w:rsidR="002C17AF" w:rsidRPr="000406F8" w:rsidRDefault="002C17AF" w:rsidP="002C17AF">
      <w:pPr>
        <w:rPr>
          <w:sz w:val="24"/>
        </w:rPr>
      </w:pPr>
      <w:bookmarkStart w:id="16" w:name="_Toc398548359"/>
      <w:r w:rsidRPr="000406F8">
        <w:rPr>
          <w:sz w:val="24"/>
        </w:rPr>
        <w:t>The following IRDS documents may be referenced in tandem with the information recorded here:</w:t>
      </w:r>
    </w:p>
    <w:p w:rsidR="002C17AF" w:rsidRPr="000406F8" w:rsidRDefault="002C17AF" w:rsidP="002C17AF">
      <w:pPr>
        <w:pStyle w:val="ListParagraph"/>
        <w:numPr>
          <w:ilvl w:val="0"/>
          <w:numId w:val="37"/>
        </w:numPr>
        <w:rPr>
          <w:sz w:val="24"/>
        </w:rPr>
      </w:pPr>
      <w:r w:rsidRPr="000406F8">
        <w:rPr>
          <w:sz w:val="24"/>
        </w:rPr>
        <w:t>Project Management Plan (PMP)</w:t>
      </w:r>
    </w:p>
    <w:p w:rsidR="002C17AF" w:rsidRPr="000406F8" w:rsidRDefault="002C17AF" w:rsidP="002C17AF">
      <w:pPr>
        <w:pStyle w:val="ListParagraph"/>
        <w:numPr>
          <w:ilvl w:val="0"/>
          <w:numId w:val="37"/>
        </w:numPr>
        <w:rPr>
          <w:sz w:val="24"/>
        </w:rPr>
      </w:pPr>
      <w:r w:rsidRPr="000406F8">
        <w:rPr>
          <w:sz w:val="24"/>
        </w:rPr>
        <w:t>IRDS Interface Design Specification</w:t>
      </w:r>
    </w:p>
    <w:p w:rsidR="002C17AF" w:rsidRPr="00203EC2" w:rsidRDefault="002C17AF" w:rsidP="002C17AF">
      <w:pPr>
        <w:rPr>
          <w:rFonts w:ascii="Arial" w:hAnsi="Arial"/>
        </w:rPr>
      </w:pPr>
    </w:p>
    <w:p w:rsidR="000C00A4" w:rsidRDefault="002C17AF" w:rsidP="002C17AF">
      <w:pPr>
        <w:pStyle w:val="Heading2"/>
      </w:pPr>
      <w:r w:rsidRPr="00203EC2">
        <w:t>Project Management Plan (PMP</w:t>
      </w:r>
      <w:proofErr w:type="gramStart"/>
      <w:r w:rsidRPr="00203EC2">
        <w:t>)</w:t>
      </w:r>
      <w:r w:rsidR="000C00A4">
        <w:t>Definitions</w:t>
      </w:r>
      <w:proofErr w:type="gramEnd"/>
      <w:r w:rsidR="000C00A4">
        <w:t>, Acronyms, and Abbreviations</w:t>
      </w:r>
      <w:bookmarkEnd w:id="16"/>
    </w:p>
    <w:p w:rsidR="000C00A4" w:rsidRDefault="000C00A4" w:rsidP="000C00A4">
      <w:pPr>
        <w:pStyle w:val="InstructionalText1"/>
      </w:pPr>
    </w:p>
    <w:tbl>
      <w:tblPr>
        <w:tblW w:w="3487"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96"/>
        <w:gridCol w:w="5382"/>
      </w:tblGrid>
      <w:tr w:rsidR="002C17AF" w:rsidRPr="00CD0BC6" w:rsidTr="00E44943">
        <w:trPr>
          <w:cantSplit/>
          <w:trHeight w:val="421"/>
          <w:tblHeader/>
          <w:jc w:val="center"/>
        </w:trPr>
        <w:tc>
          <w:tcPr>
            <w:tcW w:w="970" w:type="pct"/>
            <w:shd w:val="clear" w:color="auto" w:fill="E0E0E0"/>
          </w:tcPr>
          <w:p w:rsidR="002C17AF" w:rsidRPr="000406F8" w:rsidRDefault="002C17AF" w:rsidP="00E44943">
            <w:pPr>
              <w:pStyle w:val="TableHeading"/>
              <w:rPr>
                <w:rFonts w:ascii="Times New Roman" w:hAnsi="Times New Roman" w:cs="Times New Roman"/>
                <w:sz w:val="24"/>
                <w:szCs w:val="24"/>
              </w:rPr>
            </w:pPr>
            <w:r w:rsidRPr="000406F8">
              <w:rPr>
                <w:rFonts w:ascii="Times New Roman" w:hAnsi="Times New Roman" w:cs="Times New Roman"/>
                <w:sz w:val="24"/>
                <w:szCs w:val="24"/>
              </w:rPr>
              <w:t>Acronym</w:t>
            </w:r>
          </w:p>
        </w:tc>
        <w:tc>
          <w:tcPr>
            <w:tcW w:w="4030" w:type="pct"/>
            <w:shd w:val="clear" w:color="auto" w:fill="E0E0E0"/>
          </w:tcPr>
          <w:p w:rsidR="002C17AF" w:rsidRPr="000406F8" w:rsidRDefault="002C17AF" w:rsidP="00E44943">
            <w:pPr>
              <w:pStyle w:val="TableHeading"/>
              <w:rPr>
                <w:rFonts w:ascii="Times New Roman" w:hAnsi="Times New Roman" w:cs="Times New Roman"/>
                <w:sz w:val="24"/>
                <w:szCs w:val="24"/>
              </w:rPr>
            </w:pPr>
            <w:r w:rsidRPr="000406F8">
              <w:rPr>
                <w:rFonts w:ascii="Times New Roman" w:hAnsi="Times New Roman" w:cs="Times New Roman"/>
                <w:sz w:val="24"/>
                <w:szCs w:val="24"/>
              </w:rPr>
              <w:t>Term</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BIRLS</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Beneficiary Identification Records Locator System</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CD</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Compact Disk</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CDC</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Center for Disease Control</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DoD</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Department of Defense</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ETL</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Extract, Transform, Load</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GB</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Gigabyte</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ICD</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 xml:space="preserve">International Classification of Diseases </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IM/IT</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Information Management/Information Technology</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IRDS</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Integrated Reach Database System</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IT</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Information and Technology</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NDI</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National Death Index</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OIT</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Office of Information and Technology</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OMHS</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Office of Mental Health Services</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SAS</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eastAsia="MS Mincho" w:hAnsi="Times New Roman" w:cs="Times New Roman"/>
                <w:sz w:val="24"/>
                <w:szCs w:val="24"/>
                <w:lang w:eastAsia="en-GB"/>
              </w:rPr>
              <w:t>Statistical Analysis System</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SDCD</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State Death Certificate Data</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lastRenderedPageBreak/>
              <w:t>SDR</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Suicide Data Repository</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SFTP</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Secure File Transfer Protocol</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SMITREC</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eastAsia="MS Mincho" w:hAnsi="Times New Roman" w:cs="Times New Roman"/>
                <w:sz w:val="24"/>
                <w:szCs w:val="24"/>
                <w:lang w:eastAsia="en-GB"/>
              </w:rPr>
              <w:t>Serious Mental Illness Treatment Resource and Evaluation Center</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SPAN</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Suicide Prevention Applications Network</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SQL</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Structured Query Language</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SSIS</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SQL Server Integration Services</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SSN</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Social Security Number</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TB</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Terabyte</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UI</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User Interface</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VA</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Department of Veterans Affairs</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VCL</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Veterans Crisis Line</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VHA</w:t>
            </w:r>
          </w:p>
        </w:tc>
        <w:tc>
          <w:tcPr>
            <w:tcW w:w="403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eastAsia="MS Mincho" w:hAnsi="Times New Roman" w:cs="Times New Roman"/>
                <w:sz w:val="24"/>
                <w:szCs w:val="24"/>
                <w:lang w:eastAsia="en-GB"/>
              </w:rPr>
              <w:t>Veterans Health Administration</w:t>
            </w:r>
          </w:p>
        </w:tc>
      </w:tr>
      <w:tr w:rsidR="002C17AF" w:rsidRPr="00CD0BC6" w:rsidTr="00E44943">
        <w:trPr>
          <w:cantSplit/>
          <w:trHeight w:val="400"/>
          <w:jc w:val="center"/>
        </w:trPr>
        <w:tc>
          <w:tcPr>
            <w:tcW w:w="970" w:type="pct"/>
          </w:tcPr>
          <w:p w:rsidR="002C17AF" w:rsidRPr="000406F8" w:rsidRDefault="002C17AF" w:rsidP="00E44943">
            <w:pPr>
              <w:pStyle w:val="TableText"/>
              <w:rPr>
                <w:rFonts w:ascii="Times New Roman" w:hAnsi="Times New Roman" w:cs="Times New Roman"/>
                <w:sz w:val="24"/>
                <w:szCs w:val="24"/>
              </w:rPr>
            </w:pPr>
            <w:r w:rsidRPr="000406F8">
              <w:rPr>
                <w:rFonts w:ascii="Times New Roman" w:hAnsi="Times New Roman" w:cs="Times New Roman"/>
                <w:sz w:val="24"/>
                <w:szCs w:val="24"/>
              </w:rPr>
              <w:t>VSSC</w:t>
            </w:r>
          </w:p>
        </w:tc>
        <w:tc>
          <w:tcPr>
            <w:tcW w:w="4030" w:type="pct"/>
          </w:tcPr>
          <w:p w:rsidR="002C17AF" w:rsidRPr="000406F8" w:rsidRDefault="002C17AF" w:rsidP="00E44943">
            <w:pPr>
              <w:pStyle w:val="TableText"/>
              <w:tabs>
                <w:tab w:val="left" w:pos="944"/>
              </w:tabs>
              <w:rPr>
                <w:rFonts w:ascii="Times New Roman" w:hAnsi="Times New Roman" w:cs="Times New Roman"/>
                <w:sz w:val="24"/>
                <w:szCs w:val="24"/>
              </w:rPr>
            </w:pPr>
            <w:r w:rsidRPr="000406F8">
              <w:rPr>
                <w:rFonts w:ascii="Times New Roman" w:hAnsi="Times New Roman" w:cs="Times New Roman"/>
                <w:sz w:val="24"/>
                <w:szCs w:val="24"/>
              </w:rPr>
              <w:t xml:space="preserve">VHA </w:t>
            </w:r>
            <w:r w:rsidRPr="000406F8">
              <w:rPr>
                <w:rFonts w:ascii="Times New Roman" w:eastAsia="MS Mincho" w:hAnsi="Times New Roman" w:cs="Times New Roman"/>
                <w:sz w:val="24"/>
                <w:szCs w:val="24"/>
                <w:lang w:eastAsia="en-GB"/>
              </w:rPr>
              <w:t>Support Service Center</w:t>
            </w:r>
          </w:p>
        </w:tc>
      </w:tr>
    </w:tbl>
    <w:p w:rsidR="002C17AF" w:rsidRPr="002C17AF" w:rsidRDefault="002C17AF" w:rsidP="002C17AF">
      <w:pPr>
        <w:pStyle w:val="BodyText"/>
      </w:pPr>
    </w:p>
    <w:p w:rsidR="00F41862" w:rsidRDefault="00F41862" w:rsidP="00F41862">
      <w:pPr>
        <w:pStyle w:val="BodyText"/>
      </w:pPr>
    </w:p>
    <w:p w:rsidR="00D10B95" w:rsidRDefault="00D10B95" w:rsidP="00D10B95">
      <w:pPr>
        <w:pStyle w:val="Heading1"/>
      </w:pPr>
      <w:bookmarkStart w:id="17" w:name="_Toc398548361"/>
      <w:r>
        <w:lastRenderedPageBreak/>
        <w:t>Background</w:t>
      </w:r>
      <w:bookmarkEnd w:id="17"/>
    </w:p>
    <w:p w:rsidR="00D10B95" w:rsidRDefault="00D10B95" w:rsidP="00D10B95">
      <w:pPr>
        <w:pStyle w:val="Heading2"/>
      </w:pPr>
      <w:bookmarkStart w:id="18" w:name="_Toc398548362"/>
      <w:r w:rsidRPr="00D10B95">
        <w:t>Overview of the System</w:t>
      </w:r>
      <w:bookmarkEnd w:id="18"/>
    </w:p>
    <w:p w:rsidR="002C17AF" w:rsidRDefault="002C17AF" w:rsidP="002C17AF">
      <w:pPr>
        <w:rPr>
          <w:sz w:val="24"/>
        </w:rPr>
      </w:pPr>
      <w:bookmarkStart w:id="19" w:name="_Toc398548363"/>
      <w:r w:rsidRPr="000406F8">
        <w:rPr>
          <w:sz w:val="24"/>
        </w:rPr>
        <w:t>The Perceptive Reach development and field pilot proposes to combine technology, outreach and clinical support to realize a clinically based data-driven early intervention and treatment solution aimed at suicide prevention. IRDS is a solution for analyzing multiple and integrated data sets with cutting-edge data analytic techniques and visualizations to identify at-risk individuals and populations and provide proactive and secure notifications of these results to Veteran support services. The Perceptive Reach project proposes to expand the capabilities of the Suicide Data Repository to include new interfaces to clinical data sources, integrated data analytics capabilities, a surveillance dashboard, and secure messaging.</w:t>
      </w:r>
    </w:p>
    <w:p w:rsidR="00CD0BC6" w:rsidRPr="000406F8" w:rsidRDefault="00CD0BC6" w:rsidP="002C17AF">
      <w:pPr>
        <w:rPr>
          <w:sz w:val="24"/>
        </w:rPr>
      </w:pPr>
    </w:p>
    <w:p w:rsidR="002C17AF" w:rsidRDefault="002C17AF" w:rsidP="002C17AF">
      <w:pPr>
        <w:jc w:val="center"/>
      </w:pPr>
      <w:r w:rsidRPr="0017153A">
        <w:rPr>
          <w:noProof/>
        </w:rPr>
        <w:drawing>
          <wp:inline distT="0" distB="0" distL="0" distR="0" wp14:anchorId="1540E1C6" wp14:editId="7522264B">
            <wp:extent cx="4743527" cy="1861721"/>
            <wp:effectExtent l="0" t="0" r="0" b="571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43527" cy="1861721"/>
                    </a:xfrm>
                    <a:prstGeom prst="rect">
                      <a:avLst/>
                    </a:prstGeom>
                  </pic:spPr>
                </pic:pic>
              </a:graphicData>
            </a:graphic>
          </wp:inline>
        </w:drawing>
      </w:r>
    </w:p>
    <w:p w:rsidR="002C17AF" w:rsidRDefault="002C17AF" w:rsidP="002C17AF">
      <w:pPr>
        <w:pStyle w:val="Caption"/>
      </w:pPr>
      <w:r>
        <w:t xml:space="preserve">Figure </w:t>
      </w:r>
      <w:fldSimple w:instr=" SEQ Figure \* ARABIC ">
        <w:r>
          <w:rPr>
            <w:noProof/>
          </w:rPr>
          <w:t>1</w:t>
        </w:r>
      </w:fldSimple>
    </w:p>
    <w:p w:rsidR="00416F75" w:rsidRDefault="00416F75" w:rsidP="00416F75">
      <w:pPr>
        <w:pStyle w:val="BodyText"/>
      </w:pPr>
    </w:p>
    <w:p w:rsidR="00416F75" w:rsidRDefault="00416F75" w:rsidP="00416F75">
      <w:pPr>
        <w:pStyle w:val="Caption"/>
      </w:pPr>
      <w:r>
        <w:rPr>
          <w:noProof/>
        </w:rPr>
        <w:lastRenderedPageBreak/>
        <w:drawing>
          <wp:inline distT="0" distB="0" distL="0" distR="0" wp14:anchorId="3A240262" wp14:editId="127C3C1A">
            <wp:extent cx="4693200" cy="3261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9850" cy="3272930"/>
                    </a:xfrm>
                    <a:prstGeom prst="rect">
                      <a:avLst/>
                    </a:prstGeom>
                    <a:noFill/>
                  </pic:spPr>
                </pic:pic>
              </a:graphicData>
            </a:graphic>
          </wp:inline>
        </w:drawing>
      </w:r>
    </w:p>
    <w:p w:rsidR="00416F75" w:rsidRPr="003A6307" w:rsidRDefault="00416F75" w:rsidP="00416F75">
      <w:pPr>
        <w:pStyle w:val="Caption"/>
      </w:pPr>
      <w:r>
        <w:t xml:space="preserve">Figure </w:t>
      </w:r>
      <w:fldSimple w:instr=" SEQ Figure \* ARABIC ">
        <w:r>
          <w:rPr>
            <w:noProof/>
          </w:rPr>
          <w:t>2</w:t>
        </w:r>
      </w:fldSimple>
    </w:p>
    <w:p w:rsidR="00416F75" w:rsidRPr="00416F75" w:rsidRDefault="00416F75" w:rsidP="00416F75">
      <w:pPr>
        <w:pStyle w:val="BodyText"/>
      </w:pPr>
    </w:p>
    <w:p w:rsidR="00AD4E85" w:rsidRDefault="00D10B95" w:rsidP="00D10B95">
      <w:pPr>
        <w:pStyle w:val="Heading2"/>
      </w:pPr>
      <w:r w:rsidRPr="00D10B95">
        <w:t>Overview of the Business Process</w:t>
      </w:r>
      <w:bookmarkEnd w:id="19"/>
    </w:p>
    <w:p w:rsidR="00D10B95" w:rsidRPr="00D10B95" w:rsidRDefault="00D10B95" w:rsidP="00D10B95">
      <w:pPr>
        <w:pStyle w:val="InstructionalText1"/>
      </w:pPr>
      <w:r w:rsidRPr="00D10B95">
        <w:t>Provide an overview of the business processes that this application will support. This subsection puts the System into perspective with other related Systems or Projects.  It is suggested that this information be illustrated in a graphical format. The business processes may be provided in any number of graphical formats including Data Flow Diagrams, Unified Modeling Language (UML), or Business Process Execution Language (BPEL) as desired.</w:t>
      </w:r>
    </w:p>
    <w:p w:rsidR="00D10B95" w:rsidRPr="00D10B95" w:rsidRDefault="00D10B95" w:rsidP="00D10B95">
      <w:pPr>
        <w:pStyle w:val="InstructionalText1"/>
      </w:pPr>
      <w:r w:rsidRPr="00D10B95">
        <w:t xml:space="preserve">This section should include parties external to OIT (be sure to provide a reference or Business Process ID). Provide reference (Business Process ID). </w:t>
      </w:r>
    </w:p>
    <w:p w:rsidR="00D10B95" w:rsidRDefault="00D10B95" w:rsidP="00D10B95">
      <w:pPr>
        <w:pStyle w:val="InstructionalText1"/>
      </w:pPr>
      <w:r w:rsidRPr="00D10B95">
        <w:t xml:space="preserve">An example is provided in Figure 1 below. In lieu of a diagram or the table that follows, the URL of a specific diagram (or model) may be provided in a publicly available location, as long as that the model provides the information in </w:t>
      </w:r>
      <w:r w:rsidRPr="00D10B95">
        <w:fldChar w:fldCharType="begin"/>
      </w:r>
      <w:r w:rsidRPr="00D10B95">
        <w:instrText xml:space="preserve"> REF _Ref340561230 \h  \* MERGEFORMAT </w:instrText>
      </w:r>
      <w:r w:rsidRPr="00D10B95">
        <w:fldChar w:fldCharType="separate"/>
      </w:r>
      <w:r w:rsidRPr="00D10B95">
        <w:t>Table 3</w:t>
      </w:r>
      <w:r w:rsidRPr="00D10B95">
        <w:fldChar w:fldCharType="end"/>
      </w:r>
      <w:r w:rsidRPr="00D10B95">
        <w:t xml:space="preserve"> (noted below).</w:t>
      </w:r>
    </w:p>
    <w:p w:rsidR="009F3BAC" w:rsidRDefault="009F3BAC" w:rsidP="009F3BAC">
      <w:pPr>
        <w:pStyle w:val="BodyText"/>
      </w:pPr>
    </w:p>
    <w:p w:rsidR="00F627D1" w:rsidRDefault="00E964B2" w:rsidP="00F627D1">
      <w:pPr>
        <w:pStyle w:val="Caption"/>
      </w:pPr>
      <w:r>
        <w:lastRenderedPageBreak/>
        <w:pict>
          <v:shape id="_x0000_i1025" type="#_x0000_t75" alt="Sample Business Processes Diagram" style="width:469.5pt;height:260.25pt" o:bordertopcolor="this" o:borderleftcolor="this" o:borderbottomcolor="this" o:borderrightcolor="this">
            <v:imagedata r:id="rId17" o:title="" cropbottom="7722f"/>
            <w10:bordertop type="single" width="4"/>
            <w10:borderleft type="single" width="4"/>
            <w10:borderbottom type="single" width="4"/>
            <w10:borderright type="single" width="4"/>
          </v:shape>
        </w:pict>
      </w:r>
    </w:p>
    <w:p w:rsidR="00F627D1" w:rsidRDefault="00F627D1" w:rsidP="00F627D1">
      <w:pPr>
        <w:pStyle w:val="Caption"/>
      </w:pPr>
      <w:r w:rsidRPr="00F627D1">
        <w:t xml:space="preserve"> </w:t>
      </w:r>
      <w:r w:rsidRPr="00696ADE">
        <w:t xml:space="preserve">Figure </w:t>
      </w:r>
      <w:fldSimple w:instr=" SEQ Figure \* ARABIC ">
        <w:r>
          <w:rPr>
            <w:noProof/>
          </w:rPr>
          <w:t>1</w:t>
        </w:r>
      </w:fldSimple>
      <w:r w:rsidRPr="00696ADE">
        <w:t>: Sample Business Processes Diagram</w:t>
      </w:r>
    </w:p>
    <w:p w:rsidR="00F627D1" w:rsidRDefault="00F627D1" w:rsidP="00F627D1">
      <w:pPr>
        <w:pStyle w:val="InstructionalText1"/>
      </w:pPr>
      <w:r w:rsidRPr="00F627D1">
        <w:t xml:space="preserve">Please provide numeric identifiers for all business processes in </w:t>
      </w:r>
      <w:r w:rsidRPr="00F627D1">
        <w:fldChar w:fldCharType="begin"/>
      </w:r>
      <w:r w:rsidRPr="00F627D1">
        <w:instrText xml:space="preserve"> REF _Ref340561296 \h  \* MERGEFORMAT </w:instrText>
      </w:r>
      <w:r w:rsidRPr="00F627D1">
        <w:fldChar w:fldCharType="separate"/>
      </w:r>
      <w:r w:rsidRPr="00F627D1">
        <w:t xml:space="preserve"> Figure </w:t>
      </w:r>
      <w:r w:rsidRPr="00F627D1">
        <w:rPr>
          <w:noProof/>
        </w:rPr>
        <w:t>1</w:t>
      </w:r>
      <w:r w:rsidRPr="00F627D1">
        <w:fldChar w:fldCharType="end"/>
      </w:r>
      <w:ins w:id="20" w:author="Author">
        <w:r w:rsidR="00343444">
          <w:t xml:space="preserve"> </w:t>
        </w:r>
      </w:ins>
      <w:r w:rsidRPr="00F627D1">
        <w:t>and enter them in Table 3.</w:t>
      </w:r>
    </w:p>
    <w:p w:rsidR="00F627D1" w:rsidRDefault="00F627D1" w:rsidP="00F627D1">
      <w:pPr>
        <w:pStyle w:val="BodyText"/>
      </w:pPr>
    </w:p>
    <w:p w:rsidR="00F627D1" w:rsidRPr="00F627D1" w:rsidRDefault="00F627D1" w:rsidP="00F627D1">
      <w:pPr>
        <w:pStyle w:val="Caption"/>
      </w:pPr>
      <w:bookmarkStart w:id="21" w:name="_Ref340561230"/>
      <w:r w:rsidRPr="00F627D1">
        <w:t xml:space="preserve">Table </w:t>
      </w:r>
      <w:fldSimple w:instr=" SEQ Table \* ARABIC ">
        <w:r w:rsidRPr="00F627D1">
          <w:rPr>
            <w:noProof/>
          </w:rPr>
          <w:t>3</w:t>
        </w:r>
      </w:fldSimple>
      <w:bookmarkEnd w:id="21"/>
      <w:r w:rsidRPr="00F627D1">
        <w:t>: Business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5"/>
        <w:gridCol w:w="1434"/>
        <w:gridCol w:w="1416"/>
        <w:gridCol w:w="1526"/>
        <w:gridCol w:w="4005"/>
      </w:tblGrid>
      <w:tr w:rsidR="00F627D1" w:rsidRPr="00F627D1" w:rsidTr="00F627D1">
        <w:trPr>
          <w:cantSplit/>
          <w:tblHeader/>
        </w:trPr>
        <w:tc>
          <w:tcPr>
            <w:tcW w:w="624" w:type="pct"/>
            <w:shd w:val="clear" w:color="auto" w:fill="D9D9D9"/>
            <w:vAlign w:val="center"/>
          </w:tcPr>
          <w:p w:rsidR="00F627D1" w:rsidRPr="00F627D1" w:rsidRDefault="00F627D1" w:rsidP="00F627D1">
            <w:pPr>
              <w:pStyle w:val="TableHeading"/>
            </w:pPr>
            <w:bookmarkStart w:id="22" w:name="ColumnTitle_05"/>
            <w:bookmarkEnd w:id="22"/>
            <w:r w:rsidRPr="00F627D1">
              <w:t>Business Process ID</w:t>
            </w:r>
          </w:p>
        </w:tc>
        <w:tc>
          <w:tcPr>
            <w:tcW w:w="749" w:type="pct"/>
            <w:shd w:val="clear" w:color="auto" w:fill="D9D9D9"/>
            <w:vAlign w:val="center"/>
          </w:tcPr>
          <w:p w:rsidR="00F627D1" w:rsidRPr="00F627D1" w:rsidRDefault="00F627D1" w:rsidP="00F627D1">
            <w:pPr>
              <w:pStyle w:val="TableHeading"/>
            </w:pPr>
            <w:r w:rsidRPr="00F627D1">
              <w:t>Business Process Name</w:t>
            </w:r>
          </w:p>
        </w:tc>
        <w:tc>
          <w:tcPr>
            <w:tcW w:w="739" w:type="pct"/>
            <w:shd w:val="clear" w:color="auto" w:fill="D9D9D9"/>
            <w:vAlign w:val="center"/>
          </w:tcPr>
          <w:p w:rsidR="00F627D1" w:rsidRPr="00F627D1" w:rsidRDefault="00F627D1" w:rsidP="00F627D1">
            <w:pPr>
              <w:pStyle w:val="TableHeading"/>
            </w:pPr>
            <w:r w:rsidRPr="00F627D1">
              <w:t>Type</w:t>
            </w:r>
          </w:p>
        </w:tc>
        <w:tc>
          <w:tcPr>
            <w:tcW w:w="797" w:type="pct"/>
            <w:shd w:val="clear" w:color="auto" w:fill="D9D9D9"/>
            <w:vAlign w:val="center"/>
          </w:tcPr>
          <w:p w:rsidR="00F627D1" w:rsidRPr="00F627D1" w:rsidRDefault="00F627D1" w:rsidP="00F627D1">
            <w:pPr>
              <w:pStyle w:val="TableHeading"/>
            </w:pPr>
            <w:r w:rsidRPr="00F627D1">
              <w:t>Owner</w:t>
            </w:r>
          </w:p>
        </w:tc>
        <w:tc>
          <w:tcPr>
            <w:tcW w:w="2091" w:type="pct"/>
            <w:shd w:val="clear" w:color="auto" w:fill="D9D9D9"/>
            <w:vAlign w:val="center"/>
          </w:tcPr>
          <w:p w:rsidR="00F627D1" w:rsidRPr="00F627D1" w:rsidRDefault="00F627D1" w:rsidP="00F627D1">
            <w:pPr>
              <w:pStyle w:val="TableHeading"/>
            </w:pPr>
            <w:r w:rsidRPr="00F627D1">
              <w:t>Description</w:t>
            </w:r>
          </w:p>
        </w:tc>
      </w:tr>
      <w:tr w:rsidR="00F627D1" w:rsidRPr="00F627D1" w:rsidTr="00F627D1">
        <w:trPr>
          <w:cantSplit/>
        </w:trPr>
        <w:tc>
          <w:tcPr>
            <w:tcW w:w="624" w:type="pct"/>
            <w:shd w:val="clear" w:color="auto" w:fill="auto"/>
          </w:tcPr>
          <w:p w:rsidR="00F627D1" w:rsidRPr="00F627D1" w:rsidRDefault="00F627D1" w:rsidP="00F627D1">
            <w:pPr>
              <w:pStyle w:val="InstructionalTable"/>
            </w:pPr>
            <w:r w:rsidRPr="00F627D1">
              <w:t>&lt; Enter the Business Process ID number&gt;</w:t>
            </w:r>
          </w:p>
        </w:tc>
        <w:tc>
          <w:tcPr>
            <w:tcW w:w="749" w:type="pct"/>
            <w:shd w:val="clear" w:color="auto" w:fill="auto"/>
          </w:tcPr>
          <w:p w:rsidR="00F627D1" w:rsidRPr="00F627D1" w:rsidRDefault="00F627D1" w:rsidP="00F627D1">
            <w:pPr>
              <w:pStyle w:val="InstructionalTable"/>
            </w:pPr>
            <w:r w:rsidRPr="00F627D1">
              <w:t>&lt;Enter Business Process name&gt;</w:t>
            </w:r>
          </w:p>
          <w:p w:rsidR="00F627D1" w:rsidRPr="00F627D1" w:rsidRDefault="00F627D1" w:rsidP="00F627D1">
            <w:pPr>
              <w:pStyle w:val="TableText"/>
            </w:pPr>
          </w:p>
        </w:tc>
        <w:tc>
          <w:tcPr>
            <w:tcW w:w="739" w:type="pct"/>
            <w:shd w:val="clear" w:color="auto" w:fill="auto"/>
          </w:tcPr>
          <w:p w:rsidR="00F627D1" w:rsidRPr="00F627D1" w:rsidRDefault="00F627D1" w:rsidP="00F627D1">
            <w:pPr>
              <w:pStyle w:val="InstructionalTable"/>
            </w:pPr>
            <w:r w:rsidRPr="00F627D1">
              <w:t>&lt;Select one: Existing or Modernized&gt;</w:t>
            </w:r>
          </w:p>
        </w:tc>
        <w:tc>
          <w:tcPr>
            <w:tcW w:w="797" w:type="pct"/>
            <w:shd w:val="clear" w:color="auto" w:fill="auto"/>
          </w:tcPr>
          <w:p w:rsidR="00F627D1" w:rsidRPr="00F627D1" w:rsidRDefault="00F627D1" w:rsidP="00B65B11">
            <w:pPr>
              <w:pStyle w:val="InstructionalTable"/>
            </w:pPr>
            <w:r w:rsidRPr="00F627D1">
              <w:t>&lt;Enter organization performing the process&gt;</w:t>
            </w:r>
          </w:p>
        </w:tc>
        <w:tc>
          <w:tcPr>
            <w:tcW w:w="2091" w:type="pct"/>
            <w:shd w:val="clear" w:color="auto" w:fill="auto"/>
          </w:tcPr>
          <w:p w:rsidR="00F627D1" w:rsidRPr="00F627D1" w:rsidRDefault="00F627D1" w:rsidP="00B65B11">
            <w:pPr>
              <w:pStyle w:val="InstructionalTable"/>
            </w:pPr>
            <w:r w:rsidRPr="00F627D1">
              <w:t>&lt;Enter business language description of the business processes&gt;</w:t>
            </w:r>
          </w:p>
        </w:tc>
      </w:tr>
    </w:tbl>
    <w:p w:rsidR="000E3F48" w:rsidRDefault="000E3F48" w:rsidP="000E3F48">
      <w:pPr>
        <w:pStyle w:val="Heading2"/>
      </w:pPr>
      <w:bookmarkStart w:id="23" w:name="_Toc398548364"/>
      <w:r>
        <w:t>Business Benefits</w:t>
      </w:r>
      <w:bookmarkEnd w:id="23"/>
    </w:p>
    <w:p w:rsidR="000E3F48" w:rsidRDefault="000E3F48" w:rsidP="000E3F48">
      <w:pPr>
        <w:pStyle w:val="InstructionalText1"/>
      </w:pPr>
      <w:r>
        <w:t>Describe the business benefits of developing this system in brief (4 – 5 sentences). A link to the Business Requirements Document (BRD) may be included to maintain brevity of the document and provide additional information as needed.</w:t>
      </w:r>
    </w:p>
    <w:p w:rsidR="000E3F48" w:rsidRDefault="000E3F48" w:rsidP="000E3F48">
      <w:pPr>
        <w:pStyle w:val="Heading2"/>
      </w:pPr>
      <w:bookmarkStart w:id="24" w:name="_Toc398548365"/>
      <w:r>
        <w:t>Assumptions and Constraints</w:t>
      </w:r>
      <w:bookmarkEnd w:id="24"/>
    </w:p>
    <w:p w:rsidR="000E3F48" w:rsidRDefault="000E3F48" w:rsidP="000E3F48">
      <w:pPr>
        <w:pStyle w:val="InstructionalText1"/>
      </w:pPr>
      <w:r>
        <w:t>This section describes the assumptions, and constraints that impacted the design of the system.</w:t>
      </w:r>
    </w:p>
    <w:p w:rsidR="000E3F48" w:rsidRDefault="000E3F48" w:rsidP="006A60E5">
      <w:pPr>
        <w:pStyle w:val="Heading3"/>
      </w:pPr>
      <w:bookmarkStart w:id="25" w:name="_Toc398548366"/>
      <w:r>
        <w:t>Design Assumptions</w:t>
      </w:r>
      <w:bookmarkEnd w:id="25"/>
    </w:p>
    <w:p w:rsidR="000E3F48" w:rsidRDefault="000E3F48" w:rsidP="006A60E5">
      <w:pPr>
        <w:pStyle w:val="InstructionalText1"/>
      </w:pPr>
      <w:r>
        <w:t>Identify any specific assumptions that were made which influenced the design of this system.</w:t>
      </w:r>
    </w:p>
    <w:p w:rsidR="000E3F48" w:rsidRDefault="000E3F48" w:rsidP="006A60E5">
      <w:pPr>
        <w:pStyle w:val="Heading3"/>
      </w:pPr>
      <w:bookmarkStart w:id="26" w:name="_Toc398548367"/>
      <w:r>
        <w:lastRenderedPageBreak/>
        <w:t>Design Constraints</w:t>
      </w:r>
      <w:bookmarkEnd w:id="26"/>
    </w:p>
    <w:p w:rsidR="000E3F48" w:rsidRDefault="000E3F48" w:rsidP="006A60E5">
      <w:pPr>
        <w:pStyle w:val="InstructionalText1"/>
      </w:pPr>
      <w:r>
        <w:t xml:space="preserve">Describe any unusual conditions or constraints which limited the range of design choices that were available, or impacted the design choice that was made. </w:t>
      </w:r>
    </w:p>
    <w:p w:rsidR="000E3F48" w:rsidRDefault="000E3F48" w:rsidP="006A60E5">
      <w:pPr>
        <w:pStyle w:val="InstructionalText1"/>
      </w:pPr>
      <w:r>
        <w:t>E.g. schedules, costs, technical constraints such as the organization’s commitment to a specific development platform or programming language.</w:t>
      </w:r>
    </w:p>
    <w:p w:rsidR="000E3F48" w:rsidRDefault="000E3F48" w:rsidP="006A60E5">
      <w:pPr>
        <w:pStyle w:val="Heading3"/>
      </w:pPr>
      <w:bookmarkStart w:id="27" w:name="_Toc398548368"/>
      <w:r>
        <w:t>Design Trade-offs</w:t>
      </w:r>
      <w:bookmarkEnd w:id="27"/>
    </w:p>
    <w:p w:rsidR="000E3F48" w:rsidRDefault="000E3F48" w:rsidP="006A60E5">
      <w:pPr>
        <w:pStyle w:val="InstructionalText1"/>
      </w:pPr>
      <w:r>
        <w:t xml:space="preserve">Discuss the trade-offs involved with the design chosen and the reasons for your choices. </w:t>
      </w:r>
    </w:p>
    <w:p w:rsidR="000E3F48" w:rsidRDefault="000E3F48" w:rsidP="006A60E5">
      <w:pPr>
        <w:pStyle w:val="InstructionalText1"/>
      </w:pPr>
      <w:r>
        <w:t>Example 1: an increase in security controls will likely entail a decrease in ease-of-use</w:t>
      </w:r>
    </w:p>
    <w:p w:rsidR="000E3F48" w:rsidRDefault="000E3F48" w:rsidP="006A60E5">
      <w:pPr>
        <w:pStyle w:val="InstructionalText1"/>
      </w:pPr>
      <w:r>
        <w:t xml:space="preserve">Example 2: an increase in the flexibility of a system will entail a decrease in the simplicity of that system </w:t>
      </w:r>
    </w:p>
    <w:p w:rsidR="000E3F48" w:rsidRDefault="000E3F48" w:rsidP="006A60E5">
      <w:pPr>
        <w:pStyle w:val="InstructionalText1"/>
      </w:pPr>
      <w:r>
        <w:t xml:space="preserve">For this reason, the designer must decide to put a higher value on some attributes over others. Some areas to consider include: </w:t>
      </w:r>
    </w:p>
    <w:p w:rsidR="000E3F48" w:rsidRDefault="000E3F48" w:rsidP="006A60E5">
      <w:pPr>
        <w:pStyle w:val="InstructionalBullet1"/>
      </w:pPr>
      <w:r>
        <w:t xml:space="preserve">Flexibility </w:t>
      </w:r>
    </w:p>
    <w:p w:rsidR="000E3F48" w:rsidRDefault="000E3F48" w:rsidP="006A60E5">
      <w:pPr>
        <w:pStyle w:val="InstructionalBullet1"/>
      </w:pPr>
      <w:r>
        <w:t xml:space="preserve">Interoperability </w:t>
      </w:r>
    </w:p>
    <w:p w:rsidR="000E3F48" w:rsidRDefault="000E3F48" w:rsidP="006A60E5">
      <w:pPr>
        <w:pStyle w:val="InstructionalBullet1"/>
      </w:pPr>
      <w:r>
        <w:t xml:space="preserve">Performance </w:t>
      </w:r>
    </w:p>
    <w:p w:rsidR="000E3F48" w:rsidRDefault="000E3F48" w:rsidP="006A60E5">
      <w:pPr>
        <w:pStyle w:val="InstructionalBullet1"/>
      </w:pPr>
      <w:r>
        <w:t xml:space="preserve">Reliability and robustness </w:t>
      </w:r>
    </w:p>
    <w:p w:rsidR="000E3F48" w:rsidRDefault="000E3F48" w:rsidP="006A60E5">
      <w:pPr>
        <w:pStyle w:val="InstructionalBullet1"/>
      </w:pPr>
      <w:r>
        <w:t>Usability (including 508 compliance)</w:t>
      </w:r>
    </w:p>
    <w:p w:rsidR="000E3F48" w:rsidRDefault="000E3F48" w:rsidP="006A60E5">
      <w:pPr>
        <w:pStyle w:val="Heading2"/>
      </w:pPr>
      <w:bookmarkStart w:id="28" w:name="_Toc398548369"/>
      <w:r>
        <w:t>Overview of the Significant Requirements</w:t>
      </w:r>
      <w:bookmarkEnd w:id="28"/>
    </w:p>
    <w:p w:rsidR="000E3F48" w:rsidRDefault="000E3F48" w:rsidP="006A60E5">
      <w:pPr>
        <w:pStyle w:val="InstructionalText1"/>
      </w:pPr>
      <w:r>
        <w:t>The material in this section is not to replace either the existing functional or technical requirements documents, nor serve as the basis for the Requirements Traceability Matrix, but only to inform non-project personnel reading this document of the basis for the design.</w:t>
      </w:r>
    </w:p>
    <w:p w:rsidR="000E3F48" w:rsidRDefault="000E3F48" w:rsidP="006A60E5">
      <w:pPr>
        <w:pStyle w:val="Heading3"/>
      </w:pPr>
      <w:bookmarkStart w:id="29" w:name="_Toc398548370"/>
      <w:r>
        <w:t>Overview of Significant Functional Requirements</w:t>
      </w:r>
      <w:bookmarkEnd w:id="29"/>
    </w:p>
    <w:p w:rsidR="000E3F48" w:rsidRDefault="000E3F48" w:rsidP="006A60E5">
      <w:pPr>
        <w:pStyle w:val="InstructionalText1"/>
      </w:pPr>
      <w:r>
        <w:t xml:space="preserve">Provide an overview of the pivotal (i.e. that force design decisions) functional requirements for the system. [Cutting and pasting large chunks of text from the BRD is </w:t>
      </w:r>
      <w:r w:rsidRPr="006A60E5">
        <w:rPr>
          <w:b/>
          <w:u w:val="single"/>
        </w:rPr>
        <w:t>not</w:t>
      </w:r>
      <w:r>
        <w:t xml:space="preserve"> appropriate, links to BRD, RSD and RTM are </w:t>
      </w:r>
      <w:r w:rsidR="00E17E2C">
        <w:t>encouraged</w:t>
      </w:r>
      <w:r>
        <w:t xml:space="preserve"> as it maintains the brevity of the document and minimizes duplication.]</w:t>
      </w:r>
    </w:p>
    <w:p w:rsidR="000E3F48" w:rsidRDefault="000E3F48" w:rsidP="006A60E5">
      <w:pPr>
        <w:pStyle w:val="InstructionalText1"/>
      </w:pPr>
      <w:r>
        <w:t xml:space="preserve">The goal is to identify the major functions to be performed and the few major requirements that drive the design that is described in the sections below. The goal is not to include the full set of requirements in this document or to replace the functional requirements documents. </w:t>
      </w:r>
    </w:p>
    <w:p w:rsidR="000E3F48" w:rsidRDefault="000E3F48" w:rsidP="006A60E5">
      <w:pPr>
        <w:pStyle w:val="InstructionalText1"/>
      </w:pPr>
      <w:r>
        <w:t xml:space="preserve">The emphasis should be on identifying the impact that these requirements have on the design. </w:t>
      </w:r>
    </w:p>
    <w:p w:rsidR="00F627D1" w:rsidRPr="00F627D1" w:rsidRDefault="000E3F48" w:rsidP="006A60E5">
      <w:pPr>
        <w:pStyle w:val="InstructionalText1"/>
      </w:pPr>
      <w:r>
        <w:t>These may either be a synopsis of the major requirements or specific selected requirements. Please see reference [#] in the document reference list provided above.</w:t>
      </w:r>
    </w:p>
    <w:p w:rsidR="00F627D1" w:rsidRPr="00F627D1" w:rsidRDefault="00F627D1" w:rsidP="00F627D1">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B3E83" w:rsidRPr="00BB3E83" w:rsidTr="00BB3E83">
        <w:trPr>
          <w:cantSplit/>
          <w:tblHeader/>
        </w:trPr>
        <w:tc>
          <w:tcPr>
            <w:tcW w:w="2500" w:type="pct"/>
            <w:shd w:val="clear" w:color="auto" w:fill="F2F2F2" w:themeFill="background1" w:themeFillShade="F2"/>
          </w:tcPr>
          <w:p w:rsidR="00BB3E83" w:rsidRPr="00BB3E83" w:rsidRDefault="00BB3E83" w:rsidP="00BB3E83">
            <w:pPr>
              <w:pStyle w:val="TableHeading"/>
            </w:pPr>
            <w:bookmarkStart w:id="30" w:name="ColumnTitle_06"/>
            <w:bookmarkEnd w:id="30"/>
            <w:r w:rsidRPr="00BB3E83">
              <w:t>ID</w:t>
            </w:r>
          </w:p>
        </w:tc>
        <w:tc>
          <w:tcPr>
            <w:tcW w:w="2500" w:type="pct"/>
            <w:shd w:val="clear" w:color="auto" w:fill="F2F2F2" w:themeFill="background1" w:themeFillShade="F2"/>
          </w:tcPr>
          <w:p w:rsidR="00BB3E83" w:rsidRPr="00BB3E83" w:rsidRDefault="00BB3E83" w:rsidP="00BB3E83">
            <w:pPr>
              <w:pStyle w:val="TableHeading"/>
            </w:pPr>
            <w:r w:rsidRPr="00BB3E83">
              <w:t>Requirement</w:t>
            </w:r>
          </w:p>
          <w:p w:rsidR="00BB3E83" w:rsidRPr="00BB3E83" w:rsidRDefault="00BB3E83" w:rsidP="00BB3E83">
            <w:pPr>
              <w:pStyle w:val="TableHeading"/>
            </w:pPr>
          </w:p>
        </w:tc>
      </w:tr>
      <w:tr w:rsidR="00BB3E83" w:rsidRPr="00BB3E83" w:rsidTr="00BB3E83">
        <w:trPr>
          <w:cantSplit/>
        </w:trPr>
        <w:tc>
          <w:tcPr>
            <w:tcW w:w="2500" w:type="pct"/>
            <w:shd w:val="clear" w:color="auto" w:fill="auto"/>
          </w:tcPr>
          <w:p w:rsidR="00BB3E83" w:rsidRPr="00BB3E83" w:rsidRDefault="00BB3E83" w:rsidP="00BB3E83">
            <w:pPr>
              <w:pStyle w:val="InstructionalTable"/>
            </w:pPr>
            <w:r>
              <w:lastRenderedPageBreak/>
              <w:t>&lt;</w:t>
            </w:r>
            <w:r w:rsidRPr="00BB3E83">
              <w:t>Requirement</w:t>
            </w:r>
          </w:p>
          <w:p w:rsidR="00BB3E83" w:rsidRPr="00BB3E83" w:rsidRDefault="00BB3E83" w:rsidP="00BB3E83">
            <w:pPr>
              <w:pStyle w:val="InstructionalTable"/>
            </w:pPr>
            <w:r w:rsidRPr="00BB3E83">
              <w:t>Number from</w:t>
            </w:r>
          </w:p>
          <w:p w:rsidR="00BB3E83" w:rsidRPr="00BB3E83" w:rsidRDefault="00BB3E83" w:rsidP="00BB3E83">
            <w:pPr>
              <w:pStyle w:val="InstructionalTable"/>
            </w:pPr>
            <w:r w:rsidRPr="00BB3E83">
              <w:t>Functional</w:t>
            </w:r>
          </w:p>
          <w:p w:rsidR="00BB3E83" w:rsidRPr="00BB3E83" w:rsidRDefault="00BB3E83" w:rsidP="00BB3E83">
            <w:pPr>
              <w:pStyle w:val="InstructionalTable"/>
            </w:pPr>
            <w:r w:rsidRPr="00BB3E83">
              <w:t>Requirement</w:t>
            </w:r>
          </w:p>
          <w:p w:rsidR="00BB3E83" w:rsidRPr="00BB3E83" w:rsidRDefault="00BB3E83" w:rsidP="00BB3E83">
            <w:pPr>
              <w:pStyle w:val="InstructionalTable"/>
            </w:pPr>
            <w:r w:rsidRPr="00BB3E83">
              <w:t>Document</w:t>
            </w:r>
            <w:r>
              <w:t>&gt;</w:t>
            </w:r>
          </w:p>
          <w:p w:rsidR="00BB3E83" w:rsidRPr="00BB3E83" w:rsidRDefault="00BB3E83" w:rsidP="00BB3E83">
            <w:pPr>
              <w:autoSpaceDE w:val="0"/>
              <w:autoSpaceDN w:val="0"/>
              <w:adjustRightInd w:val="0"/>
              <w:rPr>
                <w:b/>
                <w:bCs/>
                <w:i/>
                <w:iCs/>
                <w:color w:val="0000FF"/>
                <w:sz w:val="24"/>
                <w:szCs w:val="20"/>
              </w:rPr>
            </w:pPr>
          </w:p>
        </w:tc>
        <w:tc>
          <w:tcPr>
            <w:tcW w:w="2500" w:type="pct"/>
            <w:shd w:val="clear" w:color="auto" w:fill="auto"/>
          </w:tcPr>
          <w:p w:rsidR="00BB3E83" w:rsidRPr="00BB3E83" w:rsidRDefault="00BB3E83" w:rsidP="00BB3E83">
            <w:pPr>
              <w:pStyle w:val="InstructionalTable"/>
              <w:rPr>
                <w:b/>
                <w:bCs/>
              </w:rPr>
            </w:pPr>
            <w:r>
              <w:t>&lt;</w:t>
            </w:r>
            <w:r w:rsidRPr="00BB3E83">
              <w:t>Requirement text</w:t>
            </w:r>
            <w:r>
              <w:t>&gt;</w:t>
            </w:r>
          </w:p>
        </w:tc>
      </w:tr>
    </w:tbl>
    <w:p w:rsidR="00224399" w:rsidRPr="00223848" w:rsidRDefault="00224399" w:rsidP="00224399">
      <w:pPr>
        <w:pStyle w:val="Caption"/>
        <w:rPr>
          <w:i/>
          <w:color w:val="0000FF"/>
        </w:rPr>
      </w:pPr>
      <w:r w:rsidRPr="00223848">
        <w:rPr>
          <w:i/>
          <w:color w:val="0000FF"/>
        </w:rPr>
        <w:t xml:space="preserve">Table </w:t>
      </w:r>
      <w:r w:rsidR="00223848">
        <w:rPr>
          <w:i/>
          <w:color w:val="0000FF"/>
        </w:rPr>
        <w:t>2</w:t>
      </w:r>
      <w:r w:rsidRPr="00223848">
        <w:rPr>
          <w:i/>
          <w:color w:val="0000FF"/>
        </w:rPr>
        <w:t>: Functional Requirements</w:t>
      </w:r>
    </w:p>
    <w:p w:rsidR="00B675B8" w:rsidRDefault="00B675B8" w:rsidP="00B675B8">
      <w:pPr>
        <w:pStyle w:val="Heading3"/>
      </w:pPr>
      <w:bookmarkStart w:id="31" w:name="_Toc398548371"/>
      <w:r>
        <w:t>Overview of Functional Workload / Performance Requirements</w:t>
      </w:r>
      <w:bookmarkEnd w:id="31"/>
    </w:p>
    <w:p w:rsidR="00B675B8" w:rsidRDefault="00B675B8" w:rsidP="00B675B8">
      <w:pPr>
        <w:pStyle w:val="InstructionalText1"/>
      </w:pPr>
      <w:r>
        <w:t>Describe the amount of work to be performed in business terms. The description should be independent of any technical design decisions (e.g. describe number of air passengers arriving rather than the number of transactions) and any business performance goals (e.g. do not describe that each passenger shall be screened at once before the aircraft takes off and once after he lands).</w:t>
      </w:r>
    </w:p>
    <w:p w:rsidR="00224399" w:rsidRDefault="00224399" w:rsidP="00224399">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24399" w:rsidRPr="00BB3E83" w:rsidTr="00BC468A">
        <w:trPr>
          <w:cantSplit/>
          <w:tblHeader/>
        </w:trPr>
        <w:tc>
          <w:tcPr>
            <w:tcW w:w="2500" w:type="pct"/>
            <w:shd w:val="clear" w:color="auto" w:fill="F2F2F2" w:themeFill="background1" w:themeFillShade="F2"/>
          </w:tcPr>
          <w:p w:rsidR="00224399" w:rsidRPr="00BB3E83" w:rsidRDefault="00224399" w:rsidP="00BC468A">
            <w:pPr>
              <w:pStyle w:val="TableHeading"/>
            </w:pPr>
            <w:bookmarkStart w:id="32" w:name="ColumnTitle_07"/>
            <w:bookmarkEnd w:id="32"/>
            <w:r w:rsidRPr="00BB3E83">
              <w:t>ID</w:t>
            </w:r>
          </w:p>
        </w:tc>
        <w:tc>
          <w:tcPr>
            <w:tcW w:w="2500" w:type="pct"/>
            <w:shd w:val="clear" w:color="auto" w:fill="F2F2F2" w:themeFill="background1" w:themeFillShade="F2"/>
          </w:tcPr>
          <w:p w:rsidR="00224399" w:rsidRPr="00BB3E83" w:rsidRDefault="00224399" w:rsidP="00BC468A">
            <w:pPr>
              <w:pStyle w:val="TableHeading"/>
            </w:pPr>
            <w:r w:rsidRPr="00BB3E83">
              <w:t>Requirement</w:t>
            </w:r>
          </w:p>
          <w:p w:rsidR="00224399" w:rsidRPr="00BB3E83" w:rsidRDefault="00224399" w:rsidP="00BC468A">
            <w:pPr>
              <w:pStyle w:val="TableHeading"/>
            </w:pPr>
          </w:p>
        </w:tc>
      </w:tr>
      <w:tr w:rsidR="00224399" w:rsidRPr="00BB3E83" w:rsidTr="00BC468A">
        <w:trPr>
          <w:cantSplit/>
        </w:trPr>
        <w:tc>
          <w:tcPr>
            <w:tcW w:w="2500" w:type="pct"/>
            <w:shd w:val="clear" w:color="auto" w:fill="auto"/>
          </w:tcPr>
          <w:p w:rsidR="00224399" w:rsidRPr="00BB3E83" w:rsidRDefault="00224399" w:rsidP="00BC468A">
            <w:pPr>
              <w:pStyle w:val="InstructionalTable"/>
            </w:pPr>
            <w:r>
              <w:t>&lt;</w:t>
            </w:r>
            <w:r w:rsidRPr="00BB3E83">
              <w:t>Requirement</w:t>
            </w:r>
          </w:p>
          <w:p w:rsidR="00224399" w:rsidRPr="00BB3E83" w:rsidRDefault="00224399" w:rsidP="00BC468A">
            <w:pPr>
              <w:pStyle w:val="InstructionalTable"/>
            </w:pPr>
            <w:r w:rsidRPr="00BB3E83">
              <w:t>Number from</w:t>
            </w:r>
          </w:p>
          <w:p w:rsidR="00224399" w:rsidRPr="00BB3E83" w:rsidRDefault="00224399" w:rsidP="00BC468A">
            <w:pPr>
              <w:pStyle w:val="InstructionalTable"/>
            </w:pPr>
            <w:r w:rsidRPr="00BB3E83">
              <w:t>Functional</w:t>
            </w:r>
          </w:p>
          <w:p w:rsidR="00224399" w:rsidRPr="00BB3E83" w:rsidRDefault="00224399" w:rsidP="00BC468A">
            <w:pPr>
              <w:pStyle w:val="InstructionalTable"/>
            </w:pPr>
            <w:r w:rsidRPr="00BB3E83">
              <w:t>Requirement</w:t>
            </w:r>
          </w:p>
          <w:p w:rsidR="00224399" w:rsidRPr="00BB3E83" w:rsidRDefault="00224399" w:rsidP="00BC468A">
            <w:pPr>
              <w:pStyle w:val="InstructionalTable"/>
            </w:pPr>
            <w:r w:rsidRPr="00BB3E83">
              <w:t>Document</w:t>
            </w:r>
            <w:r>
              <w:t>&gt;</w:t>
            </w:r>
          </w:p>
          <w:p w:rsidR="00224399" w:rsidRPr="00BB3E83" w:rsidRDefault="00224399" w:rsidP="00BC468A">
            <w:pPr>
              <w:autoSpaceDE w:val="0"/>
              <w:autoSpaceDN w:val="0"/>
              <w:adjustRightInd w:val="0"/>
              <w:rPr>
                <w:b/>
                <w:bCs/>
                <w:i/>
                <w:iCs/>
                <w:color w:val="0000FF"/>
                <w:sz w:val="24"/>
                <w:szCs w:val="20"/>
              </w:rPr>
            </w:pPr>
          </w:p>
        </w:tc>
        <w:tc>
          <w:tcPr>
            <w:tcW w:w="2500" w:type="pct"/>
            <w:shd w:val="clear" w:color="auto" w:fill="auto"/>
          </w:tcPr>
          <w:p w:rsidR="00224399" w:rsidRPr="00BB3E83" w:rsidRDefault="00224399" w:rsidP="00BC468A">
            <w:pPr>
              <w:pStyle w:val="InstructionalTable"/>
              <w:rPr>
                <w:b/>
                <w:bCs/>
              </w:rPr>
            </w:pPr>
            <w:r>
              <w:t>&lt;</w:t>
            </w:r>
            <w:r w:rsidRPr="00BB3E83">
              <w:t>Requirement text</w:t>
            </w:r>
            <w:r>
              <w:t>&gt;</w:t>
            </w:r>
          </w:p>
        </w:tc>
      </w:tr>
    </w:tbl>
    <w:p w:rsidR="00224399" w:rsidRPr="00223848" w:rsidRDefault="00224399" w:rsidP="00224399">
      <w:pPr>
        <w:pStyle w:val="Caption"/>
        <w:rPr>
          <w:i/>
          <w:color w:val="0000FF"/>
        </w:rPr>
      </w:pPr>
      <w:r w:rsidRPr="00223848">
        <w:rPr>
          <w:i/>
          <w:color w:val="0000FF"/>
        </w:rPr>
        <w:t xml:space="preserve">Table </w:t>
      </w:r>
      <w:r w:rsidR="00223848" w:rsidRPr="00223848">
        <w:rPr>
          <w:i/>
          <w:color w:val="0000FF"/>
        </w:rPr>
        <w:t>3</w:t>
      </w:r>
      <w:r w:rsidRPr="00223848">
        <w:rPr>
          <w:i/>
          <w:color w:val="0000FF"/>
        </w:rPr>
        <w:t>: Workload and Performance Requirements</w:t>
      </w:r>
    </w:p>
    <w:p w:rsidR="00224399" w:rsidRDefault="00224399" w:rsidP="00224399">
      <w:pPr>
        <w:pStyle w:val="Heading3"/>
      </w:pPr>
      <w:bookmarkStart w:id="33" w:name="_Toc398548372"/>
      <w:r w:rsidRPr="00224399">
        <w:t>Overview of Operational Requirements</w:t>
      </w:r>
      <w:bookmarkEnd w:id="3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24399" w:rsidRPr="00BB3E83" w:rsidTr="00BC468A">
        <w:trPr>
          <w:cantSplit/>
          <w:tblHeader/>
        </w:trPr>
        <w:tc>
          <w:tcPr>
            <w:tcW w:w="2500" w:type="pct"/>
            <w:shd w:val="clear" w:color="auto" w:fill="F2F2F2" w:themeFill="background1" w:themeFillShade="F2"/>
          </w:tcPr>
          <w:p w:rsidR="00224399" w:rsidRPr="00BB3E83" w:rsidRDefault="00224399" w:rsidP="00BC468A">
            <w:pPr>
              <w:pStyle w:val="TableHeading"/>
            </w:pPr>
            <w:bookmarkStart w:id="34" w:name="ColumnTitle_08"/>
            <w:bookmarkEnd w:id="34"/>
            <w:r w:rsidRPr="00BB3E83">
              <w:t>ID</w:t>
            </w:r>
          </w:p>
        </w:tc>
        <w:tc>
          <w:tcPr>
            <w:tcW w:w="2500" w:type="pct"/>
            <w:shd w:val="clear" w:color="auto" w:fill="F2F2F2" w:themeFill="background1" w:themeFillShade="F2"/>
          </w:tcPr>
          <w:p w:rsidR="00224399" w:rsidRPr="00BB3E83" w:rsidRDefault="00224399" w:rsidP="00BC468A">
            <w:pPr>
              <w:pStyle w:val="TableHeading"/>
            </w:pPr>
            <w:r w:rsidRPr="00BB3E83">
              <w:t>Requirement</w:t>
            </w:r>
          </w:p>
          <w:p w:rsidR="00224399" w:rsidRPr="00BB3E83" w:rsidRDefault="00224399" w:rsidP="00BC468A">
            <w:pPr>
              <w:pStyle w:val="TableHeading"/>
            </w:pPr>
          </w:p>
        </w:tc>
      </w:tr>
      <w:tr w:rsidR="00224399" w:rsidRPr="00BB3E83" w:rsidTr="00BC468A">
        <w:trPr>
          <w:cantSplit/>
        </w:trPr>
        <w:tc>
          <w:tcPr>
            <w:tcW w:w="2500" w:type="pct"/>
            <w:shd w:val="clear" w:color="auto" w:fill="auto"/>
          </w:tcPr>
          <w:p w:rsidR="00224399" w:rsidRPr="00BB3E83" w:rsidRDefault="00224399" w:rsidP="00BC468A">
            <w:pPr>
              <w:pStyle w:val="InstructionalTable"/>
            </w:pPr>
            <w:r>
              <w:t>&lt;</w:t>
            </w:r>
            <w:r w:rsidRPr="00BB3E83">
              <w:t>Requirement</w:t>
            </w:r>
          </w:p>
          <w:p w:rsidR="00224399" w:rsidRPr="00BB3E83" w:rsidRDefault="00224399" w:rsidP="00BC468A">
            <w:pPr>
              <w:pStyle w:val="InstructionalTable"/>
            </w:pPr>
            <w:r w:rsidRPr="00BB3E83">
              <w:t>Number from</w:t>
            </w:r>
          </w:p>
          <w:p w:rsidR="00224399" w:rsidRPr="00BB3E83" w:rsidRDefault="00224399" w:rsidP="00BC468A">
            <w:pPr>
              <w:pStyle w:val="InstructionalTable"/>
            </w:pPr>
            <w:r w:rsidRPr="00BB3E83">
              <w:t>Functional</w:t>
            </w:r>
          </w:p>
          <w:p w:rsidR="00224399" w:rsidRPr="00BB3E83" w:rsidRDefault="00224399" w:rsidP="00BC468A">
            <w:pPr>
              <w:pStyle w:val="InstructionalTable"/>
            </w:pPr>
            <w:r w:rsidRPr="00BB3E83">
              <w:t>Requirement</w:t>
            </w:r>
          </w:p>
          <w:p w:rsidR="00224399" w:rsidRPr="00BB3E83" w:rsidRDefault="00224399" w:rsidP="00BC468A">
            <w:pPr>
              <w:pStyle w:val="InstructionalTable"/>
            </w:pPr>
            <w:r w:rsidRPr="00BB3E83">
              <w:t>Document</w:t>
            </w:r>
            <w:r>
              <w:t>&gt;</w:t>
            </w:r>
          </w:p>
          <w:p w:rsidR="00224399" w:rsidRPr="00BB3E83" w:rsidRDefault="00224399" w:rsidP="00BC468A">
            <w:pPr>
              <w:autoSpaceDE w:val="0"/>
              <w:autoSpaceDN w:val="0"/>
              <w:adjustRightInd w:val="0"/>
              <w:rPr>
                <w:b/>
                <w:bCs/>
                <w:i/>
                <w:iCs/>
                <w:color w:val="0000FF"/>
                <w:sz w:val="24"/>
                <w:szCs w:val="20"/>
              </w:rPr>
            </w:pPr>
          </w:p>
        </w:tc>
        <w:tc>
          <w:tcPr>
            <w:tcW w:w="2500" w:type="pct"/>
            <w:shd w:val="clear" w:color="auto" w:fill="auto"/>
          </w:tcPr>
          <w:p w:rsidR="00224399" w:rsidRPr="00BB3E83" w:rsidRDefault="00224399" w:rsidP="00BC468A">
            <w:pPr>
              <w:pStyle w:val="InstructionalTable"/>
              <w:rPr>
                <w:b/>
                <w:bCs/>
              </w:rPr>
            </w:pPr>
            <w:r>
              <w:t>&lt;</w:t>
            </w:r>
            <w:r w:rsidRPr="00BB3E83">
              <w:t>Requirement text</w:t>
            </w:r>
            <w:r>
              <w:t>&gt;</w:t>
            </w:r>
          </w:p>
        </w:tc>
      </w:tr>
    </w:tbl>
    <w:p w:rsidR="00224399" w:rsidRPr="00223848" w:rsidRDefault="00224399" w:rsidP="00224399">
      <w:pPr>
        <w:pStyle w:val="Caption"/>
        <w:rPr>
          <w:i/>
          <w:color w:val="0000FF"/>
        </w:rPr>
      </w:pPr>
      <w:r w:rsidRPr="00223848">
        <w:rPr>
          <w:i/>
          <w:color w:val="0000FF"/>
        </w:rPr>
        <w:t xml:space="preserve">Table </w:t>
      </w:r>
      <w:r w:rsidR="00223848">
        <w:rPr>
          <w:i/>
          <w:color w:val="0000FF"/>
        </w:rPr>
        <w:t>4</w:t>
      </w:r>
      <w:r w:rsidRPr="00223848">
        <w:rPr>
          <w:i/>
          <w:color w:val="0000FF"/>
        </w:rPr>
        <w:t>: Operational Requirements</w:t>
      </w:r>
    </w:p>
    <w:p w:rsidR="00224399" w:rsidRDefault="00224399" w:rsidP="00224399">
      <w:pPr>
        <w:pStyle w:val="BodyText"/>
      </w:pPr>
    </w:p>
    <w:p w:rsidR="00224399" w:rsidRDefault="00224399" w:rsidP="00224399">
      <w:pPr>
        <w:pStyle w:val="Heading3"/>
      </w:pPr>
      <w:bookmarkStart w:id="35" w:name="_Toc398548373"/>
      <w:r>
        <w:lastRenderedPageBreak/>
        <w:t>Overview of the Technical Requirements</w:t>
      </w:r>
      <w:bookmarkEnd w:id="35"/>
    </w:p>
    <w:p w:rsidR="00224399" w:rsidRDefault="00224399" w:rsidP="00224399">
      <w:pPr>
        <w:pStyle w:val="InstructionalText1"/>
      </w:pPr>
      <w:r>
        <w:t>To the extent that they are known, provide the pivotal (i.e. that force design decisions) technical requirements that drive the conceptual design in the table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24399" w:rsidRPr="00BB3E83" w:rsidTr="00BC468A">
        <w:trPr>
          <w:cantSplit/>
          <w:tblHeader/>
        </w:trPr>
        <w:tc>
          <w:tcPr>
            <w:tcW w:w="2500" w:type="pct"/>
            <w:shd w:val="clear" w:color="auto" w:fill="F2F2F2" w:themeFill="background1" w:themeFillShade="F2"/>
          </w:tcPr>
          <w:p w:rsidR="00224399" w:rsidRPr="00BB3E83" w:rsidRDefault="00224399" w:rsidP="00BC468A">
            <w:pPr>
              <w:pStyle w:val="TableHeading"/>
            </w:pPr>
            <w:bookmarkStart w:id="36" w:name="ColumnTitle_09"/>
            <w:bookmarkEnd w:id="36"/>
            <w:r w:rsidRPr="00BB3E83">
              <w:t>ID</w:t>
            </w:r>
          </w:p>
        </w:tc>
        <w:tc>
          <w:tcPr>
            <w:tcW w:w="2500" w:type="pct"/>
            <w:shd w:val="clear" w:color="auto" w:fill="F2F2F2" w:themeFill="background1" w:themeFillShade="F2"/>
          </w:tcPr>
          <w:p w:rsidR="00224399" w:rsidRPr="00BB3E83" w:rsidRDefault="00224399" w:rsidP="00BC468A">
            <w:pPr>
              <w:pStyle w:val="TableHeading"/>
            </w:pPr>
            <w:r w:rsidRPr="00BB3E83">
              <w:t>Requirement</w:t>
            </w:r>
          </w:p>
          <w:p w:rsidR="00224399" w:rsidRPr="00BB3E83" w:rsidRDefault="00224399" w:rsidP="00BC468A">
            <w:pPr>
              <w:pStyle w:val="TableHeading"/>
            </w:pPr>
          </w:p>
        </w:tc>
      </w:tr>
      <w:tr w:rsidR="00224399" w:rsidRPr="00BB3E83" w:rsidTr="00BC468A">
        <w:trPr>
          <w:cantSplit/>
        </w:trPr>
        <w:tc>
          <w:tcPr>
            <w:tcW w:w="2500" w:type="pct"/>
            <w:shd w:val="clear" w:color="auto" w:fill="auto"/>
          </w:tcPr>
          <w:p w:rsidR="00224399" w:rsidRPr="00BB3E83" w:rsidRDefault="00224399" w:rsidP="00BC468A">
            <w:pPr>
              <w:pStyle w:val="InstructionalTable"/>
            </w:pPr>
            <w:r>
              <w:t>&lt;</w:t>
            </w:r>
            <w:r w:rsidRPr="00BB3E83">
              <w:t>Requirement</w:t>
            </w:r>
          </w:p>
          <w:p w:rsidR="00224399" w:rsidRPr="00BB3E83" w:rsidRDefault="00224399" w:rsidP="00BC468A">
            <w:pPr>
              <w:pStyle w:val="InstructionalTable"/>
            </w:pPr>
            <w:r w:rsidRPr="00BB3E83">
              <w:t>Number from</w:t>
            </w:r>
          </w:p>
          <w:p w:rsidR="00224399" w:rsidRPr="00BB3E83" w:rsidRDefault="00224399" w:rsidP="00BC468A">
            <w:pPr>
              <w:pStyle w:val="InstructionalTable"/>
            </w:pPr>
            <w:r w:rsidRPr="00BB3E83">
              <w:t>Functional</w:t>
            </w:r>
          </w:p>
          <w:p w:rsidR="00224399" w:rsidRPr="00BB3E83" w:rsidRDefault="00224399" w:rsidP="00BC468A">
            <w:pPr>
              <w:pStyle w:val="InstructionalTable"/>
            </w:pPr>
            <w:r w:rsidRPr="00BB3E83">
              <w:t>Requirement</w:t>
            </w:r>
          </w:p>
          <w:p w:rsidR="00224399" w:rsidRPr="00BB3E83" w:rsidRDefault="00224399" w:rsidP="00BC468A">
            <w:pPr>
              <w:pStyle w:val="InstructionalTable"/>
            </w:pPr>
            <w:r w:rsidRPr="00BB3E83">
              <w:t>Document</w:t>
            </w:r>
            <w:r>
              <w:t>&gt;</w:t>
            </w:r>
          </w:p>
          <w:p w:rsidR="00224399" w:rsidRPr="00BB3E83" w:rsidRDefault="00224399" w:rsidP="00BC468A">
            <w:pPr>
              <w:autoSpaceDE w:val="0"/>
              <w:autoSpaceDN w:val="0"/>
              <w:adjustRightInd w:val="0"/>
              <w:rPr>
                <w:b/>
                <w:bCs/>
                <w:i/>
                <w:iCs/>
                <w:color w:val="0000FF"/>
                <w:sz w:val="24"/>
                <w:szCs w:val="20"/>
              </w:rPr>
            </w:pPr>
          </w:p>
        </w:tc>
        <w:tc>
          <w:tcPr>
            <w:tcW w:w="2500" w:type="pct"/>
            <w:shd w:val="clear" w:color="auto" w:fill="auto"/>
          </w:tcPr>
          <w:p w:rsidR="00224399" w:rsidRPr="00BB3E83" w:rsidRDefault="00224399" w:rsidP="00BC468A">
            <w:pPr>
              <w:pStyle w:val="InstructionalTable"/>
              <w:rPr>
                <w:b/>
                <w:bCs/>
              </w:rPr>
            </w:pPr>
            <w:r>
              <w:t>&lt;</w:t>
            </w:r>
            <w:r w:rsidRPr="00BB3E83">
              <w:t>Requirement text</w:t>
            </w:r>
            <w:r>
              <w:t>&gt;</w:t>
            </w:r>
          </w:p>
        </w:tc>
      </w:tr>
    </w:tbl>
    <w:p w:rsidR="00A15198" w:rsidRPr="00223848" w:rsidRDefault="00A15198" w:rsidP="00A15198">
      <w:pPr>
        <w:pStyle w:val="Caption"/>
        <w:rPr>
          <w:i/>
          <w:color w:val="0000FF"/>
        </w:rPr>
      </w:pPr>
      <w:r w:rsidRPr="00223848">
        <w:rPr>
          <w:i/>
          <w:color w:val="0000FF"/>
        </w:rPr>
        <w:t xml:space="preserve">Table </w:t>
      </w:r>
      <w:r w:rsidR="00223848" w:rsidRPr="00223848">
        <w:rPr>
          <w:i/>
          <w:color w:val="0000FF"/>
        </w:rPr>
        <w:t>5</w:t>
      </w:r>
      <w:r w:rsidRPr="00223848">
        <w:rPr>
          <w:i/>
          <w:color w:val="0000FF"/>
        </w:rPr>
        <w:t>: Technical Requirements</w:t>
      </w:r>
    </w:p>
    <w:p w:rsidR="00F545B0" w:rsidRDefault="00F545B0" w:rsidP="00F545B0">
      <w:pPr>
        <w:pStyle w:val="Heading3"/>
      </w:pPr>
      <w:bookmarkStart w:id="37" w:name="_Toc398548374"/>
      <w:r>
        <w:t>Overview of the Security or Privacy Requirements</w:t>
      </w:r>
      <w:bookmarkEnd w:id="37"/>
    </w:p>
    <w:p w:rsidR="00F545B0" w:rsidRDefault="00F545B0" w:rsidP="00F545B0">
      <w:pPr>
        <w:pStyle w:val="InstructionalText1"/>
      </w:pPr>
      <w:r>
        <w:t xml:space="preserve">To the extent that they are known, provide any special security requirements that are unique to this system. State whether it is expected that this system will require a new A&amp;A or will it be covered by another system’s </w:t>
      </w:r>
      <w:proofErr w:type="gramStart"/>
      <w:r>
        <w:t>A&amp;A,</w:t>
      </w:r>
      <w:proofErr w:type="gramEnd"/>
      <w:r>
        <w:t xml:space="preserve"> or an update to A&amp;A is required. If this system will be included in another system’s A&amp;A, identify that system. Details about the FISMA classification requirements should be documented as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545B0" w:rsidRPr="00BB3E83" w:rsidTr="00BC468A">
        <w:trPr>
          <w:cantSplit/>
          <w:tblHeader/>
        </w:trPr>
        <w:tc>
          <w:tcPr>
            <w:tcW w:w="2500" w:type="pct"/>
            <w:shd w:val="clear" w:color="auto" w:fill="F2F2F2" w:themeFill="background1" w:themeFillShade="F2"/>
          </w:tcPr>
          <w:p w:rsidR="00F545B0" w:rsidRPr="00BB3E83" w:rsidRDefault="00F545B0" w:rsidP="00BC468A">
            <w:pPr>
              <w:pStyle w:val="TableHeading"/>
            </w:pPr>
            <w:bookmarkStart w:id="38" w:name="ColumnTitle_10"/>
            <w:bookmarkEnd w:id="38"/>
            <w:r w:rsidRPr="00BB3E83">
              <w:t>ID</w:t>
            </w:r>
          </w:p>
        </w:tc>
        <w:tc>
          <w:tcPr>
            <w:tcW w:w="2500" w:type="pct"/>
            <w:shd w:val="clear" w:color="auto" w:fill="F2F2F2" w:themeFill="background1" w:themeFillShade="F2"/>
          </w:tcPr>
          <w:p w:rsidR="00F545B0" w:rsidRPr="00BB3E83" w:rsidRDefault="00F545B0" w:rsidP="00BC468A">
            <w:pPr>
              <w:pStyle w:val="TableHeading"/>
            </w:pPr>
            <w:r w:rsidRPr="00BB3E83">
              <w:t>Requirement</w:t>
            </w:r>
          </w:p>
          <w:p w:rsidR="00F545B0" w:rsidRPr="00BB3E83" w:rsidRDefault="00F545B0" w:rsidP="00BC468A">
            <w:pPr>
              <w:pStyle w:val="TableHeading"/>
            </w:pPr>
          </w:p>
        </w:tc>
      </w:tr>
      <w:tr w:rsidR="00F545B0" w:rsidRPr="00BB3E83" w:rsidTr="00BC468A">
        <w:trPr>
          <w:cantSplit/>
        </w:trPr>
        <w:tc>
          <w:tcPr>
            <w:tcW w:w="2500" w:type="pct"/>
            <w:shd w:val="clear" w:color="auto" w:fill="auto"/>
          </w:tcPr>
          <w:p w:rsidR="00F545B0" w:rsidRPr="00BB3E83" w:rsidRDefault="00F545B0" w:rsidP="00BC468A">
            <w:pPr>
              <w:pStyle w:val="InstructionalTable"/>
            </w:pPr>
            <w:r>
              <w:t>&lt;</w:t>
            </w:r>
            <w:r w:rsidRPr="00BB3E83">
              <w:t>Requirement</w:t>
            </w:r>
          </w:p>
          <w:p w:rsidR="00F545B0" w:rsidRPr="00BB3E83" w:rsidRDefault="00F545B0" w:rsidP="00BC468A">
            <w:pPr>
              <w:pStyle w:val="InstructionalTable"/>
            </w:pPr>
            <w:r w:rsidRPr="00BB3E83">
              <w:t>Number from</w:t>
            </w:r>
          </w:p>
          <w:p w:rsidR="00F545B0" w:rsidRPr="00BB3E83" w:rsidRDefault="00F545B0" w:rsidP="00BC468A">
            <w:pPr>
              <w:pStyle w:val="InstructionalTable"/>
            </w:pPr>
            <w:r w:rsidRPr="00BB3E83">
              <w:t>Functional</w:t>
            </w:r>
          </w:p>
          <w:p w:rsidR="00F545B0" w:rsidRPr="00BB3E83" w:rsidRDefault="00F545B0" w:rsidP="00BC468A">
            <w:pPr>
              <w:pStyle w:val="InstructionalTable"/>
            </w:pPr>
            <w:r w:rsidRPr="00BB3E83">
              <w:t>Requirement</w:t>
            </w:r>
          </w:p>
          <w:p w:rsidR="00F545B0" w:rsidRPr="00BB3E83" w:rsidRDefault="00F545B0" w:rsidP="00BC468A">
            <w:pPr>
              <w:pStyle w:val="InstructionalTable"/>
            </w:pPr>
            <w:r w:rsidRPr="00BB3E83">
              <w:t>Document</w:t>
            </w:r>
            <w:r>
              <w:t>&gt;</w:t>
            </w:r>
          </w:p>
          <w:p w:rsidR="00F545B0" w:rsidRPr="00BB3E83" w:rsidRDefault="00F545B0" w:rsidP="00BC468A">
            <w:pPr>
              <w:autoSpaceDE w:val="0"/>
              <w:autoSpaceDN w:val="0"/>
              <w:adjustRightInd w:val="0"/>
              <w:rPr>
                <w:b/>
                <w:bCs/>
                <w:i/>
                <w:iCs/>
                <w:color w:val="0000FF"/>
                <w:sz w:val="24"/>
                <w:szCs w:val="20"/>
              </w:rPr>
            </w:pPr>
          </w:p>
        </w:tc>
        <w:tc>
          <w:tcPr>
            <w:tcW w:w="2500" w:type="pct"/>
            <w:shd w:val="clear" w:color="auto" w:fill="auto"/>
          </w:tcPr>
          <w:p w:rsidR="00F545B0" w:rsidRPr="00BB3E83" w:rsidRDefault="00F545B0" w:rsidP="00BC468A">
            <w:pPr>
              <w:pStyle w:val="InstructionalTable"/>
              <w:rPr>
                <w:b/>
                <w:bCs/>
              </w:rPr>
            </w:pPr>
            <w:r>
              <w:t>&lt;</w:t>
            </w:r>
            <w:r w:rsidRPr="00BB3E83">
              <w:t>Requirement text</w:t>
            </w:r>
            <w:r>
              <w:t>&gt;</w:t>
            </w:r>
          </w:p>
        </w:tc>
      </w:tr>
    </w:tbl>
    <w:p w:rsidR="00F545B0" w:rsidRPr="00223848" w:rsidRDefault="00F545B0" w:rsidP="00F545B0">
      <w:pPr>
        <w:pStyle w:val="Caption"/>
        <w:rPr>
          <w:i/>
          <w:color w:val="0000FF"/>
        </w:rPr>
      </w:pPr>
      <w:r w:rsidRPr="00223848">
        <w:rPr>
          <w:i/>
          <w:color w:val="0000FF"/>
        </w:rPr>
        <w:t xml:space="preserve">Table </w:t>
      </w:r>
      <w:r w:rsidR="00223848" w:rsidRPr="00223848">
        <w:rPr>
          <w:i/>
          <w:color w:val="0000FF"/>
        </w:rPr>
        <w:t>6</w:t>
      </w:r>
      <w:r w:rsidRPr="00223848">
        <w:rPr>
          <w:i/>
          <w:color w:val="0000FF"/>
        </w:rPr>
        <w:t>: Security Requirements</w:t>
      </w:r>
    </w:p>
    <w:p w:rsidR="00F545B0" w:rsidRDefault="00F545B0" w:rsidP="00F545B0">
      <w:pPr>
        <w:pStyle w:val="Heading3"/>
      </w:pPr>
      <w:bookmarkStart w:id="39" w:name="_Toc398548375"/>
      <w:r w:rsidRPr="00F545B0">
        <w:t>Overview of System Criticality and High Availability Requirements</w:t>
      </w:r>
      <w:bookmarkEnd w:id="39"/>
    </w:p>
    <w:p w:rsidR="00F545B0" w:rsidRDefault="00F545B0" w:rsidP="00F545B0">
      <w:pPr>
        <w:pStyle w:val="InstructionalText1"/>
      </w:pPr>
      <w:r>
        <w:t>Describe the mission criticality of the system and the degree to which continuous operation (i.e</w:t>
      </w:r>
      <w:proofErr w:type="gramStart"/>
      <w:r>
        <w:t>.,</w:t>
      </w:r>
      <w:proofErr w:type="gramEnd"/>
    </w:p>
    <w:p w:rsidR="00F545B0" w:rsidRDefault="00F545B0" w:rsidP="00F545B0">
      <w:pPr>
        <w:pStyle w:val="InstructionalText1"/>
      </w:pPr>
      <w:r>
        <w:t>99.999% availability) is required or not required. Describe the extent to which geographically distributed, high availability designs are required. If the system is not mission critical, and high availability is not required, provide the following information:</w:t>
      </w:r>
    </w:p>
    <w:p w:rsidR="00F545B0" w:rsidRDefault="00F545B0" w:rsidP="00F545B0">
      <w:pPr>
        <w:pStyle w:val="InstructionalBullet1"/>
      </w:pPr>
      <w:r>
        <w:t>Availability requirement</w:t>
      </w:r>
    </w:p>
    <w:p w:rsidR="00F545B0" w:rsidRDefault="00F545B0" w:rsidP="00F545B0">
      <w:pPr>
        <w:pStyle w:val="InstructionalBullet1"/>
      </w:pPr>
      <w:r>
        <w:t>Allowable downtime</w:t>
      </w:r>
    </w:p>
    <w:p w:rsidR="00F545B0" w:rsidRDefault="00F545B0" w:rsidP="00F545B0">
      <w:pPr>
        <w:pStyle w:val="InstructionalBullet1"/>
      </w:pPr>
      <w:r>
        <w:t>Recovery Time Objectives(RTO) (for disaster recovery) Requirement</w:t>
      </w:r>
    </w:p>
    <w:p w:rsidR="00F545B0" w:rsidRDefault="00F545B0" w:rsidP="00F545B0">
      <w:pPr>
        <w:pStyle w:val="InstructionalBullet1"/>
      </w:pPr>
      <w:r>
        <w:t>Recovery Point Objectives(RPO) (for disaster recovery) Requirement</w:t>
      </w:r>
    </w:p>
    <w:p w:rsidR="00F545B0" w:rsidRDefault="00F545B0" w:rsidP="00F545B0">
      <w:pPr>
        <w:pStyle w:val="InstructionalText1"/>
      </w:pPr>
      <w:r>
        <w:t>Describe the approach that will be taken to provide the required level of availability and disaster recovery.</w:t>
      </w:r>
    </w:p>
    <w:p w:rsidR="00F545B0" w:rsidRDefault="00F545B0" w:rsidP="00F545B0">
      <w:pPr>
        <w:pStyle w:val="Heading3"/>
      </w:pPr>
      <w:bookmarkStart w:id="40" w:name="_Toc398548376"/>
      <w:r>
        <w:lastRenderedPageBreak/>
        <w:t>Single Sign-on Requirement</w:t>
      </w:r>
      <w:bookmarkEnd w:id="40"/>
    </w:p>
    <w:p w:rsidR="00F545B0" w:rsidRDefault="00F545B0" w:rsidP="00F545B0">
      <w:pPr>
        <w:pStyle w:val="InstructionalText1"/>
      </w:pPr>
      <w:r>
        <w:t>Document any use of any mandated single sign-on solution (i.e., Kerberos, and Active Directory). If there are any project requirements which would limit or inhibit use of the mandated single sign-on solution, provide those requirements here.</w:t>
      </w:r>
    </w:p>
    <w:p w:rsidR="00F545B0" w:rsidRDefault="00F545B0" w:rsidP="00F545B0">
      <w:pPr>
        <w:pStyle w:val="Heading3"/>
      </w:pPr>
      <w:bookmarkStart w:id="41" w:name="_Toc398548377"/>
      <w:r>
        <w:t>Requirement for Use of Enterprise Portals</w:t>
      </w:r>
      <w:bookmarkEnd w:id="41"/>
    </w:p>
    <w:p w:rsidR="00F545B0" w:rsidRDefault="00F545B0" w:rsidP="00F545B0">
      <w:pPr>
        <w:pStyle w:val="InstructionalText1"/>
      </w:pPr>
      <w:r>
        <w:t>All new user interfaces are required to use the Enterprise Portals. If any user interfaces are not planned to be through the approved portals, please identify those requirements for the user interface that will not allow use of Enterprise Portals.</w:t>
      </w:r>
    </w:p>
    <w:p w:rsidR="00F545B0" w:rsidRDefault="00F545B0" w:rsidP="00F545B0">
      <w:pPr>
        <w:pStyle w:val="Heading3"/>
      </w:pPr>
      <w:bookmarkStart w:id="42" w:name="_Toc398548378"/>
      <w:r>
        <w:t>Special Device Requirements</w:t>
      </w:r>
      <w:bookmarkEnd w:id="42"/>
    </w:p>
    <w:p w:rsidR="00F545B0" w:rsidRDefault="00F545B0" w:rsidP="00F545B0">
      <w:pPr>
        <w:pStyle w:val="InstructionalText1"/>
      </w:pPr>
      <w:r>
        <w:t>State the requirement for any special devices (e.g., Diagnostic equipment, X-Ray units, Mobile units etc.) to be part of this system.</w:t>
      </w:r>
    </w:p>
    <w:p w:rsidR="00F545B0" w:rsidRDefault="00F545B0" w:rsidP="00F545B0">
      <w:pPr>
        <w:pStyle w:val="Heading2"/>
      </w:pPr>
      <w:bookmarkStart w:id="43" w:name="_Toc398548379"/>
      <w:r>
        <w:t>Legacy System Retirement</w:t>
      </w:r>
      <w:bookmarkEnd w:id="43"/>
    </w:p>
    <w:p w:rsidR="00F545B0" w:rsidRDefault="00F545B0" w:rsidP="00F545B0">
      <w:pPr>
        <w:pStyle w:val="InstructionalText1"/>
      </w:pPr>
      <w:r>
        <w:t xml:space="preserve">This section is only applicable to projects that are 1A and 2A type projects that are replacing a legacy system.  Other categories of projects can state that this section is not applicable to their category of project. </w:t>
      </w:r>
    </w:p>
    <w:p w:rsidR="00F545B0" w:rsidRDefault="00F545B0" w:rsidP="00F545B0">
      <w:pPr>
        <w:pStyle w:val="InstructionalText1"/>
      </w:pPr>
      <w:r>
        <w:t>In Table 4, identify each of the applications or application components that will be retired or will have their workloads significantly reduced as a result of the design and deployment of this system.</w:t>
      </w:r>
    </w:p>
    <w:p w:rsidR="00223848" w:rsidRDefault="00223848" w:rsidP="00223848">
      <w:pPr>
        <w:pStyle w:val="Caption"/>
      </w:pPr>
      <w:r w:rsidRPr="00F627D1">
        <w:t xml:space="preserve">Table </w:t>
      </w:r>
      <w:r>
        <w:t>4</w:t>
      </w:r>
      <w:r w:rsidRPr="00F627D1">
        <w:t xml:space="preserve">: </w:t>
      </w:r>
      <w:r w:rsidRPr="00223848">
        <w:t>Proposed Legacy Retirements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2880"/>
        <w:gridCol w:w="3528"/>
      </w:tblGrid>
      <w:tr w:rsidR="00223848" w:rsidRPr="00223848" w:rsidTr="00223848">
        <w:trPr>
          <w:cantSplit/>
          <w:tblHeader/>
        </w:trPr>
        <w:tc>
          <w:tcPr>
            <w:tcW w:w="1654" w:type="pct"/>
            <w:shd w:val="clear" w:color="auto" w:fill="F2F2F2" w:themeFill="background1" w:themeFillShade="F2"/>
            <w:vAlign w:val="center"/>
          </w:tcPr>
          <w:p w:rsidR="00223848" w:rsidRPr="00223848" w:rsidRDefault="00223848" w:rsidP="00223848">
            <w:pPr>
              <w:pStyle w:val="TableHeading"/>
            </w:pPr>
            <w:bookmarkStart w:id="44" w:name="ColumnTitle_11"/>
            <w:bookmarkEnd w:id="44"/>
            <w:r w:rsidRPr="00223848">
              <w:t xml:space="preserve">Legacy System or </w:t>
            </w:r>
            <w:r w:rsidRPr="00223848">
              <w:br/>
              <w:t>Legacy System Component</w:t>
            </w:r>
          </w:p>
        </w:tc>
        <w:tc>
          <w:tcPr>
            <w:tcW w:w="1504" w:type="pct"/>
            <w:shd w:val="clear" w:color="auto" w:fill="F2F2F2" w:themeFill="background1" w:themeFillShade="F2"/>
            <w:vAlign w:val="center"/>
          </w:tcPr>
          <w:p w:rsidR="00223848" w:rsidRPr="00223848" w:rsidRDefault="00223848" w:rsidP="00223848">
            <w:pPr>
              <w:pStyle w:val="TableHeading"/>
            </w:pPr>
            <w:r w:rsidRPr="00223848">
              <w:t xml:space="preserve">System Retired or </w:t>
            </w:r>
            <w:r w:rsidRPr="00223848">
              <w:br/>
              <w:t>Workload Reduced</w:t>
            </w:r>
          </w:p>
        </w:tc>
        <w:tc>
          <w:tcPr>
            <w:tcW w:w="1842" w:type="pct"/>
            <w:shd w:val="clear" w:color="auto" w:fill="F2F2F2" w:themeFill="background1" w:themeFillShade="F2"/>
            <w:vAlign w:val="center"/>
          </w:tcPr>
          <w:p w:rsidR="00223848" w:rsidRPr="00223848" w:rsidRDefault="00223848" w:rsidP="00223848">
            <w:pPr>
              <w:pStyle w:val="TableHeading"/>
            </w:pPr>
            <w:r w:rsidRPr="00223848">
              <w:t>Quantify the Workload Reduction</w:t>
            </w:r>
          </w:p>
        </w:tc>
      </w:tr>
      <w:tr w:rsidR="00223848" w:rsidRPr="00223848" w:rsidTr="00223848">
        <w:trPr>
          <w:cantSplit/>
        </w:trPr>
        <w:tc>
          <w:tcPr>
            <w:tcW w:w="1654" w:type="pct"/>
            <w:shd w:val="clear" w:color="auto" w:fill="auto"/>
          </w:tcPr>
          <w:p w:rsidR="00223848" w:rsidRPr="00223848" w:rsidRDefault="00223848" w:rsidP="00223848">
            <w:pPr>
              <w:pStyle w:val="TableText"/>
            </w:pPr>
          </w:p>
        </w:tc>
        <w:tc>
          <w:tcPr>
            <w:tcW w:w="1504" w:type="pct"/>
            <w:shd w:val="clear" w:color="auto" w:fill="auto"/>
          </w:tcPr>
          <w:p w:rsidR="00223848" w:rsidRPr="00223848" w:rsidRDefault="00223848" w:rsidP="00223848">
            <w:pPr>
              <w:pStyle w:val="TableText"/>
            </w:pPr>
          </w:p>
        </w:tc>
        <w:tc>
          <w:tcPr>
            <w:tcW w:w="1842" w:type="pct"/>
            <w:shd w:val="clear" w:color="auto" w:fill="auto"/>
          </w:tcPr>
          <w:p w:rsidR="00223848" w:rsidRPr="00223848" w:rsidRDefault="00223848" w:rsidP="00223848">
            <w:pPr>
              <w:pStyle w:val="TableText"/>
            </w:pPr>
          </w:p>
        </w:tc>
      </w:tr>
      <w:tr w:rsidR="00223848" w:rsidRPr="00223848" w:rsidTr="00223848">
        <w:trPr>
          <w:cantSplit/>
        </w:trPr>
        <w:tc>
          <w:tcPr>
            <w:tcW w:w="1654" w:type="pct"/>
            <w:shd w:val="clear" w:color="auto" w:fill="auto"/>
          </w:tcPr>
          <w:p w:rsidR="00223848" w:rsidRPr="00223848" w:rsidRDefault="00223848" w:rsidP="00223848">
            <w:pPr>
              <w:pStyle w:val="TableText"/>
            </w:pPr>
          </w:p>
        </w:tc>
        <w:tc>
          <w:tcPr>
            <w:tcW w:w="1504" w:type="pct"/>
            <w:shd w:val="clear" w:color="auto" w:fill="auto"/>
          </w:tcPr>
          <w:p w:rsidR="00223848" w:rsidRPr="00223848" w:rsidRDefault="00223848" w:rsidP="00223848">
            <w:pPr>
              <w:pStyle w:val="TableText"/>
            </w:pPr>
          </w:p>
        </w:tc>
        <w:tc>
          <w:tcPr>
            <w:tcW w:w="1842" w:type="pct"/>
            <w:shd w:val="clear" w:color="auto" w:fill="auto"/>
          </w:tcPr>
          <w:p w:rsidR="00223848" w:rsidRPr="00223848" w:rsidRDefault="00223848" w:rsidP="00223848">
            <w:pPr>
              <w:pStyle w:val="TableText"/>
            </w:pPr>
          </w:p>
        </w:tc>
      </w:tr>
      <w:tr w:rsidR="00223848" w:rsidRPr="00223848" w:rsidTr="00223848">
        <w:trPr>
          <w:cantSplit/>
        </w:trPr>
        <w:tc>
          <w:tcPr>
            <w:tcW w:w="1654" w:type="pct"/>
            <w:shd w:val="clear" w:color="auto" w:fill="auto"/>
          </w:tcPr>
          <w:p w:rsidR="00223848" w:rsidRPr="00223848" w:rsidRDefault="00223848" w:rsidP="00223848">
            <w:pPr>
              <w:pStyle w:val="TableText"/>
            </w:pPr>
          </w:p>
        </w:tc>
        <w:tc>
          <w:tcPr>
            <w:tcW w:w="1504" w:type="pct"/>
            <w:shd w:val="clear" w:color="auto" w:fill="auto"/>
          </w:tcPr>
          <w:p w:rsidR="00223848" w:rsidRPr="00223848" w:rsidRDefault="00223848" w:rsidP="00223848">
            <w:pPr>
              <w:pStyle w:val="TableText"/>
            </w:pPr>
          </w:p>
        </w:tc>
        <w:tc>
          <w:tcPr>
            <w:tcW w:w="1842" w:type="pct"/>
            <w:shd w:val="clear" w:color="auto" w:fill="auto"/>
          </w:tcPr>
          <w:p w:rsidR="00223848" w:rsidRPr="00223848" w:rsidRDefault="00223848" w:rsidP="00223848">
            <w:pPr>
              <w:pStyle w:val="TableText"/>
            </w:pPr>
          </w:p>
        </w:tc>
      </w:tr>
    </w:tbl>
    <w:p w:rsidR="006D0E7C" w:rsidRDefault="006D0E7C" w:rsidP="006D0E7C">
      <w:pPr>
        <w:pStyle w:val="Heading1"/>
      </w:pPr>
      <w:bookmarkStart w:id="45" w:name="_Toc398548380"/>
      <w:r>
        <w:lastRenderedPageBreak/>
        <w:t>Conceptual Design</w:t>
      </w:r>
      <w:bookmarkEnd w:id="45"/>
    </w:p>
    <w:p w:rsidR="006D0E7C" w:rsidRDefault="006D0E7C" w:rsidP="006D0E7C">
      <w:pPr>
        <w:pStyle w:val="InstructionalText1"/>
      </w:pPr>
      <w:r>
        <w:t>This section of the SDD provides details about the following topics:</w:t>
      </w:r>
    </w:p>
    <w:p w:rsidR="006D0E7C" w:rsidRDefault="006D0E7C" w:rsidP="006D0E7C">
      <w:pPr>
        <w:pStyle w:val="InstructionalBullet1"/>
      </w:pPr>
      <w:r>
        <w:t>Conceptual Application Design</w:t>
      </w:r>
    </w:p>
    <w:p w:rsidR="006D0E7C" w:rsidRDefault="006D0E7C" w:rsidP="006D0E7C">
      <w:pPr>
        <w:pStyle w:val="InstructionalBullet1"/>
      </w:pPr>
      <w:r>
        <w:t>Conceptual Data Design</w:t>
      </w:r>
    </w:p>
    <w:p w:rsidR="006D0E7C" w:rsidRPr="006D0E7C" w:rsidRDefault="006D0E7C" w:rsidP="006D0E7C">
      <w:pPr>
        <w:pStyle w:val="InstructionalBullet1"/>
      </w:pPr>
      <w:r>
        <w:t>Conceptual Infrastructure Design</w:t>
      </w:r>
    </w:p>
    <w:p w:rsidR="006D0E7C" w:rsidRDefault="006D0E7C" w:rsidP="006D0E7C">
      <w:pPr>
        <w:pStyle w:val="Heading2"/>
      </w:pPr>
      <w:bookmarkStart w:id="46" w:name="_Toc398548381"/>
      <w:r>
        <w:t>Conceptual Application Design</w:t>
      </w:r>
      <w:bookmarkEnd w:id="46"/>
    </w:p>
    <w:p w:rsidR="006D0E7C" w:rsidRDefault="006D0E7C" w:rsidP="006D0E7C">
      <w:pPr>
        <w:pStyle w:val="InstructionalText1"/>
      </w:pPr>
      <w:r>
        <w:t>This section provides the conceptual design of the application that is being produced by this project. [There should be a “To-Be” and a “This-Increment” view of the design, in addition to an “As-Is” view if an existing system.  The “To-Be” view should include the future application context, and application high level design. The “This-Increment” view should have application context and high level design.]</w:t>
      </w:r>
    </w:p>
    <w:p w:rsidR="006D0E7C" w:rsidRDefault="006D0E7C" w:rsidP="006D0E7C">
      <w:pPr>
        <w:pStyle w:val="Heading3"/>
      </w:pPr>
      <w:bookmarkStart w:id="47" w:name="_Toc398548382"/>
      <w:r>
        <w:t>Application Context</w:t>
      </w:r>
      <w:bookmarkEnd w:id="47"/>
    </w:p>
    <w:p w:rsidR="006D0E7C" w:rsidRDefault="006D0E7C" w:rsidP="006D0E7C">
      <w:pPr>
        <w:pStyle w:val="InstructionalText1"/>
      </w:pPr>
      <w:r>
        <w:t>The following figure represents the context in which the application will exist.</w:t>
      </w:r>
    </w:p>
    <w:p w:rsidR="006D0E7C" w:rsidRDefault="006D0E7C" w:rsidP="006D0E7C">
      <w:pPr>
        <w:pStyle w:val="InstructionalText1"/>
      </w:pPr>
      <w:r>
        <w:t xml:space="preserve">Please provide a diagram showing the context within which the application exists. The diagram should include: </w:t>
      </w:r>
    </w:p>
    <w:p w:rsidR="006D0E7C" w:rsidRDefault="006D0E7C" w:rsidP="006D0E7C">
      <w:pPr>
        <w:pStyle w:val="InstructionalBullet1"/>
      </w:pPr>
      <w:r>
        <w:t xml:space="preserve">One object for the system that is the subject of this design, </w:t>
      </w:r>
    </w:p>
    <w:p w:rsidR="006D0E7C" w:rsidRDefault="006D0E7C" w:rsidP="006D0E7C">
      <w:pPr>
        <w:pStyle w:val="InstructionalBullet1"/>
      </w:pPr>
      <w:r>
        <w:t xml:space="preserve">One object for each system or external service with which this system interfaces, </w:t>
      </w:r>
    </w:p>
    <w:p w:rsidR="006D0E7C" w:rsidRDefault="006D0E7C" w:rsidP="006D0E7C">
      <w:pPr>
        <w:pStyle w:val="InstructionalBullet1"/>
      </w:pPr>
      <w:r>
        <w:t xml:space="preserve">One object for each Program Office system or subsystem with which this system interacts, and </w:t>
      </w:r>
    </w:p>
    <w:p w:rsidR="006D0E7C" w:rsidRDefault="006D0E7C" w:rsidP="006D0E7C">
      <w:pPr>
        <w:pStyle w:val="InstructionalBullet1"/>
      </w:pPr>
      <w:r>
        <w:t>One for each data store that this system shares with other systems.</w:t>
      </w:r>
    </w:p>
    <w:p w:rsidR="006D0E7C" w:rsidRDefault="00E964B2" w:rsidP="006D0E7C">
      <w:pPr>
        <w:pStyle w:val="BodyText"/>
      </w:pPr>
      <w:r>
        <w:pict>
          <v:shape id="_x0000_i1026" type="#_x0000_t75" alt="Sample Application Context Diagram" style="width:462.75pt;height:201pt" o:bordertopcolor="this" o:borderleftcolor="this" o:borderbottomcolor="this" o:borderrightcolor="this">
            <v:imagedata r:id="rId18" o:title="" cropbottom="6866f" cropright="3185f"/>
            <w10:bordertop type="single" width="4"/>
            <w10:borderleft type="single" width="4"/>
            <w10:borderbottom type="single" width="4"/>
            <w10:borderright type="single" width="4"/>
          </v:shape>
        </w:pict>
      </w:r>
    </w:p>
    <w:p w:rsidR="006D0E7C" w:rsidRPr="006D0E7C" w:rsidRDefault="006D0E7C" w:rsidP="006D0E7C">
      <w:pPr>
        <w:pStyle w:val="Caption"/>
      </w:pPr>
      <w:r w:rsidRPr="006D0E7C">
        <w:t xml:space="preserve">Figure </w:t>
      </w:r>
      <w:fldSimple w:instr=" SEQ Figure \* ARABIC ">
        <w:r w:rsidRPr="006D0E7C">
          <w:t>2</w:t>
        </w:r>
      </w:fldSimple>
      <w:r w:rsidRPr="006D0E7C">
        <w:t>: Sample Application Context Diagram</w:t>
      </w:r>
    </w:p>
    <w:p w:rsidR="006D0E7C" w:rsidRDefault="006D0E7C" w:rsidP="006D0E7C">
      <w:pPr>
        <w:pStyle w:val="InstructionalText1"/>
      </w:pPr>
      <w:r w:rsidRPr="006D0E7C">
        <w:t>Table 5 describes the information in the Application Context Diagram in four sections. Note that the system for which this design applies is represented by a single object (typically in the center of the diagram). Therefore, it is not referred to in Table 5 below.</w:t>
      </w:r>
    </w:p>
    <w:p w:rsidR="006D0E7C" w:rsidRPr="006D0E7C" w:rsidRDefault="006D0E7C" w:rsidP="006D0E7C">
      <w:pPr>
        <w:pStyle w:val="Caption"/>
      </w:pPr>
      <w:bookmarkStart w:id="48" w:name="_Ref340576180"/>
      <w:r w:rsidRPr="006D0E7C">
        <w:lastRenderedPageBreak/>
        <w:t xml:space="preserve">Table </w:t>
      </w:r>
      <w:bookmarkEnd w:id="48"/>
      <w:r w:rsidRPr="006D0E7C">
        <w:t>5</w:t>
      </w:r>
      <w:r>
        <w:t xml:space="preserve"> (Grouping)</w:t>
      </w:r>
      <w:r w:rsidRPr="006D0E7C">
        <w:t>: Application Context Description</w:t>
      </w:r>
    </w:p>
    <w:p w:rsidR="006D0E7C" w:rsidRDefault="006D0E7C" w:rsidP="006D0E7C">
      <w:pPr>
        <w:pStyle w:val="Caption"/>
      </w:pPr>
      <w:r w:rsidRPr="006D0E7C">
        <w:t>Object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1396"/>
        <w:gridCol w:w="3763"/>
        <w:gridCol w:w="1647"/>
        <w:gridCol w:w="1659"/>
      </w:tblGrid>
      <w:tr w:rsidR="006D0E7C" w:rsidRPr="006D0E7C" w:rsidTr="00AA6D2C">
        <w:trPr>
          <w:cantSplit/>
          <w:tblHeader/>
        </w:trPr>
        <w:tc>
          <w:tcPr>
            <w:tcW w:w="580" w:type="pct"/>
            <w:shd w:val="clear" w:color="auto" w:fill="F2F2F2" w:themeFill="background1" w:themeFillShade="F2"/>
          </w:tcPr>
          <w:p w:rsidR="006D0E7C" w:rsidRPr="006D0E7C" w:rsidRDefault="006D0E7C" w:rsidP="00AA6D2C">
            <w:pPr>
              <w:pStyle w:val="TableHeading"/>
            </w:pPr>
            <w:bookmarkStart w:id="49" w:name="ColumnTitle_12"/>
            <w:bookmarkEnd w:id="49"/>
            <w:r w:rsidRPr="006D0E7C">
              <w:t>ID</w:t>
            </w:r>
          </w:p>
        </w:tc>
        <w:tc>
          <w:tcPr>
            <w:tcW w:w="729" w:type="pct"/>
            <w:shd w:val="clear" w:color="auto" w:fill="F2F2F2" w:themeFill="background1" w:themeFillShade="F2"/>
          </w:tcPr>
          <w:p w:rsidR="006D0E7C" w:rsidRPr="006D0E7C" w:rsidRDefault="006D0E7C" w:rsidP="00AA6D2C">
            <w:pPr>
              <w:pStyle w:val="TableHeading"/>
            </w:pPr>
            <w:r w:rsidRPr="006D0E7C">
              <w:t>Name</w:t>
            </w:r>
          </w:p>
        </w:tc>
        <w:tc>
          <w:tcPr>
            <w:tcW w:w="1965" w:type="pct"/>
            <w:shd w:val="clear" w:color="auto" w:fill="F2F2F2" w:themeFill="background1" w:themeFillShade="F2"/>
          </w:tcPr>
          <w:p w:rsidR="006D0E7C" w:rsidRPr="006D0E7C" w:rsidRDefault="006D0E7C" w:rsidP="00AA6D2C">
            <w:pPr>
              <w:pStyle w:val="TableHeading"/>
            </w:pPr>
            <w:r w:rsidRPr="006D0E7C">
              <w:t>Description</w:t>
            </w:r>
          </w:p>
        </w:tc>
        <w:tc>
          <w:tcPr>
            <w:tcW w:w="860" w:type="pct"/>
            <w:shd w:val="clear" w:color="auto" w:fill="F2F2F2" w:themeFill="background1" w:themeFillShade="F2"/>
          </w:tcPr>
          <w:p w:rsidR="006D0E7C" w:rsidRPr="006D0E7C" w:rsidRDefault="006D0E7C" w:rsidP="00AA6D2C">
            <w:pPr>
              <w:pStyle w:val="TableHeading"/>
            </w:pPr>
            <w:r w:rsidRPr="006D0E7C">
              <w:t>Interface Name</w:t>
            </w:r>
          </w:p>
        </w:tc>
        <w:tc>
          <w:tcPr>
            <w:tcW w:w="866" w:type="pct"/>
            <w:shd w:val="clear" w:color="auto" w:fill="F2F2F2" w:themeFill="background1" w:themeFillShade="F2"/>
          </w:tcPr>
          <w:p w:rsidR="006D0E7C" w:rsidRPr="006D0E7C" w:rsidRDefault="006D0E7C" w:rsidP="00AA6D2C">
            <w:pPr>
              <w:pStyle w:val="TableHeading"/>
            </w:pPr>
            <w:r w:rsidRPr="006D0E7C">
              <w:t>Interface System</w:t>
            </w:r>
          </w:p>
        </w:tc>
      </w:tr>
      <w:tr w:rsidR="006D0E7C" w:rsidRPr="006D0E7C" w:rsidTr="00AA6D2C">
        <w:trPr>
          <w:cantSplit/>
        </w:trPr>
        <w:tc>
          <w:tcPr>
            <w:tcW w:w="580" w:type="pct"/>
            <w:shd w:val="clear" w:color="auto" w:fill="auto"/>
          </w:tcPr>
          <w:p w:rsidR="006D0E7C" w:rsidRPr="006D0E7C" w:rsidRDefault="006D0E7C" w:rsidP="006D0E7C">
            <w:pPr>
              <w:pStyle w:val="InstructionalTable"/>
            </w:pPr>
            <w:r w:rsidRPr="006D0E7C">
              <w:t>&lt; ID from diagram&gt;</w:t>
            </w:r>
          </w:p>
        </w:tc>
        <w:tc>
          <w:tcPr>
            <w:tcW w:w="729" w:type="pct"/>
            <w:shd w:val="clear" w:color="auto" w:fill="auto"/>
          </w:tcPr>
          <w:p w:rsidR="006D0E7C" w:rsidRPr="006D0E7C" w:rsidRDefault="006D0E7C" w:rsidP="006D0E7C">
            <w:pPr>
              <w:pStyle w:val="InstructionalTable"/>
            </w:pPr>
            <w:r w:rsidRPr="006D0E7C">
              <w:t>&lt;Enter name of external system, organization, or agency&gt;</w:t>
            </w:r>
          </w:p>
        </w:tc>
        <w:tc>
          <w:tcPr>
            <w:tcW w:w="1965" w:type="pct"/>
            <w:shd w:val="clear" w:color="auto" w:fill="auto"/>
          </w:tcPr>
          <w:p w:rsidR="006D0E7C" w:rsidRPr="006D0E7C" w:rsidRDefault="006D0E7C" w:rsidP="006D0E7C">
            <w:pPr>
              <w:pStyle w:val="InstructionalTable"/>
            </w:pPr>
            <w:r w:rsidRPr="006D0E7C">
              <w:t>&lt;High level discussion of the purpose of the information interchange&gt;</w:t>
            </w:r>
          </w:p>
        </w:tc>
        <w:tc>
          <w:tcPr>
            <w:tcW w:w="860" w:type="pct"/>
            <w:shd w:val="clear" w:color="auto" w:fill="auto"/>
          </w:tcPr>
          <w:p w:rsidR="006D0E7C" w:rsidRPr="006D0E7C" w:rsidRDefault="006D0E7C" w:rsidP="006D0E7C">
            <w:pPr>
              <w:pStyle w:val="InstructionalTable"/>
            </w:pPr>
            <w:r w:rsidRPr="006D0E7C">
              <w:t>&lt;Name of each of the Interfaces to this object&gt;</w:t>
            </w:r>
          </w:p>
        </w:tc>
        <w:tc>
          <w:tcPr>
            <w:tcW w:w="866" w:type="pct"/>
            <w:shd w:val="clear" w:color="auto" w:fill="auto"/>
          </w:tcPr>
          <w:p w:rsidR="006D0E7C" w:rsidRPr="006D0E7C" w:rsidRDefault="006D0E7C" w:rsidP="006D0E7C">
            <w:pPr>
              <w:pStyle w:val="InstructionalTable"/>
            </w:pPr>
            <w:r w:rsidRPr="006D0E7C">
              <w:t>&lt;Systems with which this system interfaces&gt;</w:t>
            </w:r>
          </w:p>
        </w:tc>
      </w:tr>
    </w:tbl>
    <w:p w:rsidR="006D0E7C" w:rsidRDefault="00AA6D2C" w:rsidP="00AA6D2C">
      <w:pPr>
        <w:pStyle w:val="Caption"/>
      </w:pPr>
      <w:r w:rsidRPr="00AA6D2C">
        <w:t>Interfaces External to OIT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1365"/>
        <w:gridCol w:w="1858"/>
        <w:gridCol w:w="1923"/>
        <w:gridCol w:w="1660"/>
        <w:gridCol w:w="1659"/>
      </w:tblGrid>
      <w:tr w:rsidR="00AA6D2C" w:rsidRPr="00AA6D2C" w:rsidTr="00AC4896">
        <w:trPr>
          <w:cantSplit/>
          <w:tblHeader/>
        </w:trPr>
        <w:tc>
          <w:tcPr>
            <w:tcW w:w="580" w:type="pct"/>
            <w:shd w:val="clear" w:color="auto" w:fill="F2F2F2" w:themeFill="background1" w:themeFillShade="F2"/>
          </w:tcPr>
          <w:p w:rsidR="00AA6D2C" w:rsidRPr="00AA6D2C" w:rsidRDefault="00AA6D2C" w:rsidP="00AA6D2C">
            <w:pPr>
              <w:pStyle w:val="TableHeading"/>
            </w:pPr>
            <w:bookmarkStart w:id="50" w:name="ColumnTitle_13"/>
            <w:bookmarkEnd w:id="50"/>
            <w:r w:rsidRPr="00AA6D2C">
              <w:t>ID</w:t>
            </w:r>
          </w:p>
        </w:tc>
        <w:tc>
          <w:tcPr>
            <w:tcW w:w="713" w:type="pct"/>
            <w:shd w:val="clear" w:color="auto" w:fill="F2F2F2" w:themeFill="background1" w:themeFillShade="F2"/>
          </w:tcPr>
          <w:p w:rsidR="00AA6D2C" w:rsidRPr="00AA6D2C" w:rsidRDefault="00AA6D2C" w:rsidP="00AA6D2C">
            <w:pPr>
              <w:pStyle w:val="TableHeading"/>
            </w:pPr>
            <w:r w:rsidRPr="00AA6D2C">
              <w:t>Name</w:t>
            </w:r>
          </w:p>
        </w:tc>
        <w:tc>
          <w:tcPr>
            <w:tcW w:w="970" w:type="pct"/>
            <w:shd w:val="clear" w:color="auto" w:fill="F2F2F2" w:themeFill="background1" w:themeFillShade="F2"/>
          </w:tcPr>
          <w:p w:rsidR="00AA6D2C" w:rsidRPr="00AA6D2C" w:rsidRDefault="00AA6D2C" w:rsidP="00AA6D2C">
            <w:pPr>
              <w:pStyle w:val="TableHeading"/>
            </w:pPr>
            <w:r w:rsidRPr="00AA6D2C">
              <w:t>Related Object</w:t>
            </w:r>
          </w:p>
        </w:tc>
        <w:tc>
          <w:tcPr>
            <w:tcW w:w="1004" w:type="pct"/>
            <w:shd w:val="clear" w:color="auto" w:fill="F2F2F2" w:themeFill="background1" w:themeFillShade="F2"/>
          </w:tcPr>
          <w:p w:rsidR="00AA6D2C" w:rsidRPr="00AA6D2C" w:rsidRDefault="00AA6D2C" w:rsidP="00AA6D2C">
            <w:pPr>
              <w:pStyle w:val="TableHeading"/>
            </w:pPr>
            <w:r w:rsidRPr="00AA6D2C">
              <w:t>Input Messages</w:t>
            </w:r>
          </w:p>
        </w:tc>
        <w:tc>
          <w:tcPr>
            <w:tcW w:w="867" w:type="pct"/>
            <w:shd w:val="clear" w:color="auto" w:fill="F2F2F2" w:themeFill="background1" w:themeFillShade="F2"/>
          </w:tcPr>
          <w:p w:rsidR="00AA6D2C" w:rsidRPr="00AA6D2C" w:rsidRDefault="00AA6D2C" w:rsidP="00AA6D2C">
            <w:pPr>
              <w:pStyle w:val="TableHeading"/>
            </w:pPr>
            <w:r w:rsidRPr="00AA6D2C">
              <w:t>Output Messages</w:t>
            </w:r>
          </w:p>
        </w:tc>
        <w:tc>
          <w:tcPr>
            <w:tcW w:w="866" w:type="pct"/>
            <w:shd w:val="clear" w:color="auto" w:fill="F2F2F2" w:themeFill="background1" w:themeFillShade="F2"/>
          </w:tcPr>
          <w:p w:rsidR="00AA6D2C" w:rsidRPr="00AA6D2C" w:rsidRDefault="00AA6D2C" w:rsidP="00AA6D2C">
            <w:pPr>
              <w:pStyle w:val="TableHeading"/>
            </w:pPr>
            <w:r w:rsidRPr="00AA6D2C">
              <w:t>External Party</w:t>
            </w:r>
          </w:p>
        </w:tc>
      </w:tr>
      <w:tr w:rsidR="00AA6D2C" w:rsidRPr="00AA6D2C" w:rsidTr="00AC4896">
        <w:trPr>
          <w:cantSplit/>
        </w:trPr>
        <w:tc>
          <w:tcPr>
            <w:tcW w:w="580" w:type="pct"/>
            <w:shd w:val="clear" w:color="auto" w:fill="auto"/>
          </w:tcPr>
          <w:p w:rsidR="00AA6D2C" w:rsidRPr="00AA6D2C" w:rsidRDefault="00AA6D2C" w:rsidP="00AA6D2C">
            <w:pPr>
              <w:pStyle w:val="InstructionalTable"/>
            </w:pPr>
            <w:r w:rsidRPr="00AA6D2C">
              <w:t>&lt; ID from diagram&gt;</w:t>
            </w:r>
          </w:p>
        </w:tc>
        <w:tc>
          <w:tcPr>
            <w:tcW w:w="713" w:type="pct"/>
            <w:shd w:val="clear" w:color="auto" w:fill="auto"/>
          </w:tcPr>
          <w:p w:rsidR="00AA6D2C" w:rsidRPr="00AA6D2C" w:rsidRDefault="00AA6D2C" w:rsidP="00AA6D2C">
            <w:pPr>
              <w:pStyle w:val="InstructionalTable"/>
            </w:pPr>
            <w:r w:rsidRPr="00AA6D2C">
              <w:t>&lt;Interface name from the object rows above&gt;</w:t>
            </w:r>
          </w:p>
        </w:tc>
        <w:tc>
          <w:tcPr>
            <w:tcW w:w="970" w:type="pct"/>
            <w:shd w:val="clear" w:color="auto" w:fill="auto"/>
          </w:tcPr>
          <w:p w:rsidR="00AA6D2C" w:rsidRPr="00AA6D2C" w:rsidRDefault="00AA6D2C" w:rsidP="00AA6D2C">
            <w:pPr>
              <w:pStyle w:val="InstructionalTable"/>
            </w:pPr>
            <w:r w:rsidRPr="00AA6D2C">
              <w:t>&lt;Object from the list above that is the source of this interface&gt;</w:t>
            </w:r>
          </w:p>
        </w:tc>
        <w:tc>
          <w:tcPr>
            <w:tcW w:w="1004" w:type="pct"/>
            <w:shd w:val="clear" w:color="auto" w:fill="auto"/>
          </w:tcPr>
          <w:p w:rsidR="00AA6D2C" w:rsidRPr="00AA6D2C" w:rsidRDefault="00AA6D2C" w:rsidP="00AA6D2C">
            <w:pPr>
              <w:pStyle w:val="InstructionalTable"/>
            </w:pPr>
            <w:r w:rsidRPr="00AA6D2C">
              <w:t>&lt;For each input message, enter a business description of the data being input&gt;</w:t>
            </w:r>
          </w:p>
        </w:tc>
        <w:tc>
          <w:tcPr>
            <w:tcW w:w="867" w:type="pct"/>
            <w:shd w:val="clear" w:color="auto" w:fill="auto"/>
          </w:tcPr>
          <w:p w:rsidR="00AA6D2C" w:rsidRPr="00AA6D2C" w:rsidRDefault="00AA6D2C" w:rsidP="00AA6D2C">
            <w:pPr>
              <w:pStyle w:val="InstructionalTable"/>
            </w:pPr>
            <w:r w:rsidRPr="00AA6D2C">
              <w:t>&lt;For each output message, enter a business description of the data being output&gt;</w:t>
            </w:r>
          </w:p>
        </w:tc>
        <w:tc>
          <w:tcPr>
            <w:tcW w:w="866" w:type="pct"/>
            <w:shd w:val="clear" w:color="auto" w:fill="auto"/>
          </w:tcPr>
          <w:p w:rsidR="00AA6D2C" w:rsidRDefault="00AA6D2C" w:rsidP="00AA6D2C">
            <w:pPr>
              <w:pStyle w:val="InstructionalTable"/>
            </w:pPr>
            <w:r w:rsidRPr="00AA6D2C">
              <w:t>&lt;Name of external party&gt;</w:t>
            </w:r>
          </w:p>
          <w:p w:rsidR="00AA6D2C" w:rsidRPr="00AA6D2C" w:rsidRDefault="00AA6D2C" w:rsidP="00AA6D2C">
            <w:pPr>
              <w:pStyle w:val="TableText"/>
            </w:pPr>
          </w:p>
        </w:tc>
      </w:tr>
    </w:tbl>
    <w:p w:rsidR="00AA6D2C" w:rsidRDefault="00AC4896" w:rsidP="00AC4896">
      <w:pPr>
        <w:pStyle w:val="Caption"/>
      </w:pPr>
      <w:r w:rsidRPr="00AC4896">
        <w:t>Interfaces Internal to OIT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1365"/>
        <w:gridCol w:w="1858"/>
        <w:gridCol w:w="1923"/>
        <w:gridCol w:w="1660"/>
        <w:gridCol w:w="1659"/>
      </w:tblGrid>
      <w:tr w:rsidR="00AC4896" w:rsidRPr="00AC4896" w:rsidTr="00AC4896">
        <w:trPr>
          <w:cantSplit/>
          <w:tblHeader/>
        </w:trPr>
        <w:tc>
          <w:tcPr>
            <w:tcW w:w="580" w:type="pct"/>
            <w:shd w:val="clear" w:color="auto" w:fill="F2F2F2" w:themeFill="background1" w:themeFillShade="F2"/>
          </w:tcPr>
          <w:p w:rsidR="00AC4896" w:rsidRPr="00AC4896" w:rsidRDefault="00AC4896" w:rsidP="00AC4896">
            <w:pPr>
              <w:pStyle w:val="TableHeading"/>
            </w:pPr>
            <w:bookmarkStart w:id="51" w:name="ColumnTitle_14"/>
            <w:bookmarkEnd w:id="51"/>
            <w:r w:rsidRPr="00AC4896">
              <w:t>ID</w:t>
            </w:r>
          </w:p>
        </w:tc>
        <w:tc>
          <w:tcPr>
            <w:tcW w:w="713" w:type="pct"/>
            <w:shd w:val="clear" w:color="auto" w:fill="F2F2F2" w:themeFill="background1" w:themeFillShade="F2"/>
          </w:tcPr>
          <w:p w:rsidR="00AC4896" w:rsidRPr="00AC4896" w:rsidRDefault="00AC4896" w:rsidP="00AC4896">
            <w:pPr>
              <w:pStyle w:val="TableHeading"/>
            </w:pPr>
            <w:r w:rsidRPr="00AC4896">
              <w:t>Name</w:t>
            </w:r>
          </w:p>
        </w:tc>
        <w:tc>
          <w:tcPr>
            <w:tcW w:w="970" w:type="pct"/>
            <w:shd w:val="clear" w:color="auto" w:fill="F2F2F2" w:themeFill="background1" w:themeFillShade="F2"/>
          </w:tcPr>
          <w:p w:rsidR="00AC4896" w:rsidRPr="00AC4896" w:rsidRDefault="00AC4896" w:rsidP="00AC4896">
            <w:pPr>
              <w:pStyle w:val="TableHeading"/>
            </w:pPr>
            <w:r w:rsidRPr="00AC4896">
              <w:t>Related Object</w:t>
            </w:r>
          </w:p>
        </w:tc>
        <w:tc>
          <w:tcPr>
            <w:tcW w:w="1004" w:type="pct"/>
            <w:shd w:val="clear" w:color="auto" w:fill="F2F2F2" w:themeFill="background1" w:themeFillShade="F2"/>
          </w:tcPr>
          <w:p w:rsidR="00AC4896" w:rsidRPr="00AC4896" w:rsidRDefault="00AC4896" w:rsidP="00AC4896">
            <w:pPr>
              <w:pStyle w:val="TableHeading"/>
            </w:pPr>
            <w:r w:rsidRPr="00AC4896">
              <w:t>Input Messages</w:t>
            </w:r>
          </w:p>
        </w:tc>
        <w:tc>
          <w:tcPr>
            <w:tcW w:w="867" w:type="pct"/>
            <w:shd w:val="clear" w:color="auto" w:fill="F2F2F2" w:themeFill="background1" w:themeFillShade="F2"/>
          </w:tcPr>
          <w:p w:rsidR="00AC4896" w:rsidRPr="00AC4896" w:rsidRDefault="00AC4896" w:rsidP="00AC4896">
            <w:pPr>
              <w:pStyle w:val="TableHeading"/>
            </w:pPr>
            <w:r w:rsidRPr="00AC4896">
              <w:t>Output Messages</w:t>
            </w:r>
          </w:p>
        </w:tc>
        <w:tc>
          <w:tcPr>
            <w:tcW w:w="866" w:type="pct"/>
            <w:shd w:val="clear" w:color="auto" w:fill="F2F2F2" w:themeFill="background1" w:themeFillShade="F2"/>
          </w:tcPr>
          <w:p w:rsidR="00AC4896" w:rsidRPr="00AC4896" w:rsidRDefault="00AC4896" w:rsidP="00AC4896">
            <w:pPr>
              <w:pStyle w:val="TableHeading"/>
            </w:pPr>
            <w:r w:rsidRPr="00AC4896">
              <w:t>External Party</w:t>
            </w:r>
          </w:p>
        </w:tc>
      </w:tr>
      <w:tr w:rsidR="00AC4896" w:rsidRPr="00AC4896" w:rsidTr="00AC4896">
        <w:trPr>
          <w:cantSplit/>
        </w:trPr>
        <w:tc>
          <w:tcPr>
            <w:tcW w:w="580" w:type="pct"/>
            <w:shd w:val="clear" w:color="auto" w:fill="auto"/>
          </w:tcPr>
          <w:p w:rsidR="00AC4896" w:rsidRPr="00AC4896" w:rsidRDefault="00AC4896" w:rsidP="00AC4896">
            <w:pPr>
              <w:pStyle w:val="InstructionalTable"/>
            </w:pPr>
            <w:r w:rsidRPr="00AC4896">
              <w:t>&lt; ID from diagram&gt;</w:t>
            </w:r>
          </w:p>
        </w:tc>
        <w:tc>
          <w:tcPr>
            <w:tcW w:w="713" w:type="pct"/>
            <w:shd w:val="clear" w:color="auto" w:fill="auto"/>
          </w:tcPr>
          <w:p w:rsidR="00AC4896" w:rsidRPr="00AC4896" w:rsidRDefault="00AC4896" w:rsidP="00AC4896">
            <w:pPr>
              <w:pStyle w:val="InstructionalTable"/>
            </w:pPr>
            <w:r w:rsidRPr="00AC4896">
              <w:t>&lt;Interface name from the object rows above&gt;</w:t>
            </w:r>
          </w:p>
        </w:tc>
        <w:tc>
          <w:tcPr>
            <w:tcW w:w="970" w:type="pct"/>
            <w:shd w:val="clear" w:color="auto" w:fill="auto"/>
          </w:tcPr>
          <w:p w:rsidR="00AC4896" w:rsidRPr="00AC4896" w:rsidRDefault="00AC4896" w:rsidP="00AC4896">
            <w:pPr>
              <w:pStyle w:val="InstructionalTable"/>
            </w:pPr>
            <w:r w:rsidRPr="00AC4896">
              <w:t>&lt;Object from the list above that is the source of this interface&gt;</w:t>
            </w:r>
          </w:p>
        </w:tc>
        <w:tc>
          <w:tcPr>
            <w:tcW w:w="1004" w:type="pct"/>
            <w:shd w:val="clear" w:color="auto" w:fill="auto"/>
          </w:tcPr>
          <w:p w:rsidR="00AC4896" w:rsidRPr="00AC4896" w:rsidRDefault="00AC4896" w:rsidP="00AC4896">
            <w:pPr>
              <w:pStyle w:val="InstructionalTable"/>
            </w:pPr>
            <w:r w:rsidRPr="00AC4896">
              <w:t>&lt;For each input message, enter a business description of the data being input&gt;</w:t>
            </w:r>
          </w:p>
        </w:tc>
        <w:tc>
          <w:tcPr>
            <w:tcW w:w="867" w:type="pct"/>
            <w:shd w:val="clear" w:color="auto" w:fill="auto"/>
          </w:tcPr>
          <w:p w:rsidR="00AC4896" w:rsidRPr="00AC4896" w:rsidRDefault="00AC4896" w:rsidP="00AC4896">
            <w:pPr>
              <w:pStyle w:val="InstructionalTable"/>
            </w:pPr>
            <w:r w:rsidRPr="00AC4896">
              <w:t>&lt;For each output message, enter a business description of the data being output&gt;</w:t>
            </w:r>
          </w:p>
        </w:tc>
        <w:tc>
          <w:tcPr>
            <w:tcW w:w="866" w:type="pct"/>
            <w:shd w:val="clear" w:color="auto" w:fill="auto"/>
          </w:tcPr>
          <w:p w:rsidR="00AC4896" w:rsidRPr="00AC4896" w:rsidRDefault="00AC4896" w:rsidP="00AC4896">
            <w:pPr>
              <w:pStyle w:val="InstructionalTable"/>
            </w:pPr>
            <w:r w:rsidRPr="00AC4896">
              <w:t>&lt;Name of external party&gt;</w:t>
            </w:r>
          </w:p>
        </w:tc>
      </w:tr>
    </w:tbl>
    <w:p w:rsidR="00AA6D2C" w:rsidRDefault="00AC4896" w:rsidP="00AC4896">
      <w:pPr>
        <w:pStyle w:val="Caption"/>
      </w:pPr>
      <w:r w:rsidRPr="00AC4896">
        <w:t>Externally Shared Data Stores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1"/>
        <w:gridCol w:w="1316"/>
        <w:gridCol w:w="3769"/>
        <w:gridCol w:w="1758"/>
        <w:gridCol w:w="1622"/>
      </w:tblGrid>
      <w:tr w:rsidR="00AC4896" w:rsidRPr="00AC4896" w:rsidTr="00E76A75">
        <w:trPr>
          <w:cantSplit/>
          <w:tblHeader/>
        </w:trPr>
        <w:tc>
          <w:tcPr>
            <w:tcW w:w="580" w:type="pct"/>
            <w:shd w:val="clear" w:color="auto" w:fill="F2F2F2" w:themeFill="background1" w:themeFillShade="F2"/>
          </w:tcPr>
          <w:p w:rsidR="00AC4896" w:rsidRPr="00AC4896" w:rsidRDefault="00AC4896" w:rsidP="00AC4896">
            <w:pPr>
              <w:pStyle w:val="TableHeading"/>
            </w:pPr>
            <w:bookmarkStart w:id="52" w:name="ColumnTitle_15"/>
            <w:bookmarkEnd w:id="52"/>
            <w:r w:rsidRPr="00AC4896">
              <w:t>ID</w:t>
            </w:r>
          </w:p>
        </w:tc>
        <w:tc>
          <w:tcPr>
            <w:tcW w:w="707" w:type="pct"/>
            <w:shd w:val="clear" w:color="auto" w:fill="F2F2F2" w:themeFill="background1" w:themeFillShade="F2"/>
          </w:tcPr>
          <w:p w:rsidR="00AC4896" w:rsidRPr="00AC4896" w:rsidRDefault="00AC4896" w:rsidP="00AC4896">
            <w:pPr>
              <w:pStyle w:val="TableHeading"/>
            </w:pPr>
            <w:r w:rsidRPr="00AC4896">
              <w:t>Name</w:t>
            </w:r>
          </w:p>
        </w:tc>
        <w:tc>
          <w:tcPr>
            <w:tcW w:w="1987" w:type="pct"/>
            <w:shd w:val="clear" w:color="auto" w:fill="F2F2F2" w:themeFill="background1" w:themeFillShade="F2"/>
          </w:tcPr>
          <w:p w:rsidR="00AC4896" w:rsidRPr="00AC4896" w:rsidRDefault="00AC4896" w:rsidP="00AC4896">
            <w:pPr>
              <w:pStyle w:val="TableHeading"/>
            </w:pPr>
            <w:r w:rsidRPr="00AC4896">
              <w:t>Data Stored</w:t>
            </w:r>
          </w:p>
        </w:tc>
        <w:tc>
          <w:tcPr>
            <w:tcW w:w="860" w:type="pct"/>
            <w:shd w:val="clear" w:color="auto" w:fill="F2F2F2" w:themeFill="background1" w:themeFillShade="F2"/>
          </w:tcPr>
          <w:p w:rsidR="00AC4896" w:rsidRPr="00AC4896" w:rsidRDefault="00AC4896" w:rsidP="00AC4896">
            <w:pPr>
              <w:pStyle w:val="TableHeading"/>
            </w:pPr>
            <w:r w:rsidRPr="00AC4896">
              <w:t>Owner</w:t>
            </w:r>
          </w:p>
        </w:tc>
        <w:tc>
          <w:tcPr>
            <w:tcW w:w="866" w:type="pct"/>
            <w:shd w:val="clear" w:color="auto" w:fill="F2F2F2" w:themeFill="background1" w:themeFillShade="F2"/>
          </w:tcPr>
          <w:p w:rsidR="00AC4896" w:rsidRPr="00AC4896" w:rsidRDefault="00AC4896" w:rsidP="00AC4896">
            <w:pPr>
              <w:pStyle w:val="TableHeading"/>
            </w:pPr>
            <w:r w:rsidRPr="00AC4896">
              <w:t>Access</w:t>
            </w:r>
          </w:p>
        </w:tc>
      </w:tr>
      <w:tr w:rsidR="00AC4896" w:rsidRPr="00AC4896" w:rsidTr="00E76A75">
        <w:trPr>
          <w:cantSplit/>
        </w:trPr>
        <w:tc>
          <w:tcPr>
            <w:tcW w:w="580" w:type="pct"/>
            <w:shd w:val="clear" w:color="auto" w:fill="auto"/>
          </w:tcPr>
          <w:p w:rsidR="00AC4896" w:rsidRPr="00AC4896" w:rsidRDefault="00AC4896" w:rsidP="00AC4896">
            <w:pPr>
              <w:pStyle w:val="InstructionalTable"/>
            </w:pPr>
            <w:r w:rsidRPr="00AC4896">
              <w:t>&lt; ID from diagram&gt;</w:t>
            </w:r>
          </w:p>
        </w:tc>
        <w:tc>
          <w:tcPr>
            <w:tcW w:w="707" w:type="pct"/>
            <w:shd w:val="clear" w:color="auto" w:fill="auto"/>
          </w:tcPr>
          <w:p w:rsidR="00AC4896" w:rsidRPr="00AC4896" w:rsidRDefault="00AC4896" w:rsidP="00AC4896">
            <w:pPr>
              <w:pStyle w:val="InstructionalTable"/>
            </w:pPr>
            <w:del w:id="53" w:author="Author">
              <w:r w:rsidRPr="00AC4896" w:rsidDel="00BB1606">
                <w:delText>&lt;Name of the data store&gt;</w:delText>
              </w:r>
            </w:del>
            <w:ins w:id="54" w:author="Author">
              <w:r w:rsidR="00BB1606">
                <w:t>VA Suicide Data Repository (SDR)</w:t>
              </w:r>
            </w:ins>
          </w:p>
        </w:tc>
        <w:tc>
          <w:tcPr>
            <w:tcW w:w="1987" w:type="pct"/>
            <w:shd w:val="clear" w:color="auto" w:fill="auto"/>
          </w:tcPr>
          <w:p w:rsidR="00AC4896" w:rsidRDefault="00AC4896" w:rsidP="00AC4896">
            <w:pPr>
              <w:pStyle w:val="InstructionalTable"/>
              <w:rPr>
                <w:ins w:id="55" w:author="Author"/>
              </w:rPr>
            </w:pPr>
            <w:del w:id="56" w:author="Author">
              <w:r w:rsidRPr="00AC4896" w:rsidDel="00BB1606">
                <w:delText>&lt;Description of the data being stored&gt;</w:delText>
              </w:r>
            </w:del>
            <w:proofErr w:type="spellStart"/>
            <w:ins w:id="57" w:author="Author">
              <w:r w:rsidR="00BB1606">
                <w:t>Periodoically</w:t>
              </w:r>
              <w:proofErr w:type="spellEnd"/>
              <w:r w:rsidR="00BB1606">
                <w:t xml:space="preserve"> imports data from 4 VA data sources:</w:t>
              </w:r>
            </w:ins>
          </w:p>
          <w:p w:rsidR="00BB1606" w:rsidRDefault="00BB1606" w:rsidP="00A00D84">
            <w:pPr>
              <w:pStyle w:val="TableText"/>
              <w:numPr>
                <w:ilvl w:val="0"/>
                <w:numId w:val="39"/>
              </w:numPr>
              <w:rPr>
                <w:ins w:id="58" w:author="Author"/>
              </w:rPr>
              <w:pPrChange w:id="59" w:author="Author">
                <w:pPr>
                  <w:pStyle w:val="InstructionalTable"/>
                </w:pPr>
              </w:pPrChange>
            </w:pPr>
            <w:ins w:id="60" w:author="Author">
              <w:r>
                <w:t xml:space="preserve">National Death Index (NDI) Mortality </w:t>
              </w:r>
              <w:proofErr w:type="spellStart"/>
              <w:r>
                <w:t>Dearch</w:t>
              </w:r>
              <w:proofErr w:type="spellEnd"/>
              <w:r>
                <w:t xml:space="preserve"> Results</w:t>
              </w:r>
            </w:ins>
          </w:p>
          <w:p w:rsidR="00BB1606" w:rsidRDefault="00BB1606" w:rsidP="00A00D84">
            <w:pPr>
              <w:pStyle w:val="TableText"/>
              <w:numPr>
                <w:ilvl w:val="0"/>
                <w:numId w:val="39"/>
              </w:numPr>
              <w:rPr>
                <w:ins w:id="61" w:author="Author"/>
              </w:rPr>
              <w:pPrChange w:id="62" w:author="Author">
                <w:pPr>
                  <w:pStyle w:val="InstructionalTable"/>
                </w:pPr>
              </w:pPrChange>
            </w:pPr>
            <w:ins w:id="63" w:author="Author">
              <w:r>
                <w:t>State Death Certificate Data</w:t>
              </w:r>
            </w:ins>
          </w:p>
          <w:p w:rsidR="00BB1606" w:rsidRDefault="00BB1606" w:rsidP="00A00D84">
            <w:pPr>
              <w:pStyle w:val="TableText"/>
              <w:numPr>
                <w:ilvl w:val="0"/>
                <w:numId w:val="39"/>
              </w:numPr>
              <w:rPr>
                <w:ins w:id="64" w:author="Author"/>
              </w:rPr>
              <w:pPrChange w:id="65" w:author="Author">
                <w:pPr>
                  <w:pStyle w:val="InstructionalTable"/>
                </w:pPr>
              </w:pPrChange>
            </w:pPr>
            <w:ins w:id="66" w:author="Author">
              <w:r>
                <w:t>Suicide Prevention Applications Network (SPAN)</w:t>
              </w:r>
            </w:ins>
          </w:p>
          <w:p w:rsidR="00BB1606" w:rsidRPr="00BB1606" w:rsidRDefault="00BB1606" w:rsidP="00A00D84">
            <w:pPr>
              <w:pStyle w:val="TableText"/>
              <w:numPr>
                <w:ilvl w:val="0"/>
                <w:numId w:val="39"/>
              </w:numPr>
              <w:pPrChange w:id="67" w:author="Author">
                <w:pPr>
                  <w:pStyle w:val="InstructionalTable"/>
                </w:pPr>
              </w:pPrChange>
            </w:pPr>
            <w:ins w:id="68" w:author="Author">
              <w:r>
                <w:t xml:space="preserve">Veterans </w:t>
              </w:r>
              <w:proofErr w:type="spellStart"/>
              <w:r>
                <w:t>Crisi</w:t>
              </w:r>
              <w:proofErr w:type="spellEnd"/>
              <w:r>
                <w:t xml:space="preserve"> Line</w:t>
              </w:r>
            </w:ins>
          </w:p>
        </w:tc>
        <w:tc>
          <w:tcPr>
            <w:tcW w:w="860" w:type="pct"/>
            <w:shd w:val="clear" w:color="auto" w:fill="auto"/>
          </w:tcPr>
          <w:p w:rsidR="00AC4896" w:rsidRPr="00AC4896" w:rsidRDefault="00AC4896" w:rsidP="00AC4896">
            <w:pPr>
              <w:pStyle w:val="InstructionalTable"/>
            </w:pPr>
            <w:del w:id="69" w:author="Author">
              <w:r w:rsidRPr="00AC4896" w:rsidDel="00BB1606">
                <w:delText>&lt;This System / Name of OIT or external organization&gt;</w:delText>
              </w:r>
            </w:del>
            <w:ins w:id="70" w:author="Author">
              <w:r w:rsidR="00BB1606">
                <w:t>VA Office of Public Help</w:t>
              </w:r>
            </w:ins>
          </w:p>
        </w:tc>
        <w:tc>
          <w:tcPr>
            <w:tcW w:w="866" w:type="pct"/>
            <w:shd w:val="clear" w:color="auto" w:fill="auto"/>
          </w:tcPr>
          <w:p w:rsidR="00AC4896" w:rsidRPr="00AC4896" w:rsidRDefault="00AC4896" w:rsidP="00AC4896">
            <w:pPr>
              <w:pStyle w:val="InstructionalTable"/>
            </w:pPr>
            <w:del w:id="71" w:author="Author">
              <w:r w:rsidRPr="00AC4896" w:rsidDel="00BB1606">
                <w:delText>&lt;Enter the Create, Read, Update, or Delete (CRUD) operations that this system does on this data store&gt;</w:delText>
              </w:r>
            </w:del>
            <w:ins w:id="72" w:author="Author">
              <w:r w:rsidR="00BB1606">
                <w:t>Read access</w:t>
              </w:r>
            </w:ins>
          </w:p>
        </w:tc>
      </w:tr>
    </w:tbl>
    <w:p w:rsidR="00E76A75" w:rsidRPr="00E76A75" w:rsidRDefault="00E76A75" w:rsidP="00E76A75">
      <w:pPr>
        <w:pStyle w:val="Heading3"/>
        <w:rPr>
          <w:rFonts w:eastAsia="Times"/>
        </w:rPr>
      </w:pPr>
      <w:bookmarkStart w:id="73" w:name="_Toc398548383"/>
      <w:r w:rsidRPr="00E76A75">
        <w:rPr>
          <w:rFonts w:eastAsia="Times"/>
        </w:rPr>
        <w:lastRenderedPageBreak/>
        <w:t>High-Level Application Design</w:t>
      </w:r>
      <w:bookmarkEnd w:id="73"/>
    </w:p>
    <w:p w:rsidR="00E76A75" w:rsidRPr="00E76A75" w:rsidRDefault="00E76A75" w:rsidP="00E76A75">
      <w:pPr>
        <w:pStyle w:val="InstructionalText1"/>
      </w:pPr>
      <w:r w:rsidRPr="00E76A75">
        <w:t>The High-Level Application Design identifies the major components of the application and the relationships of the major application components to each other and to the surrounding applications. The major components of the application are at the subsystem or top-level service area. Many different graphical formats are acceptable for the High-Level Application Design Diagram. Lower-level services will be defined and documented in the Logical Application Design section.</w:t>
      </w:r>
    </w:p>
    <w:p w:rsidR="00E76A75" w:rsidRPr="00E76A75" w:rsidRDefault="00E76A75" w:rsidP="00E76A75">
      <w:pPr>
        <w:pStyle w:val="InstructionalText1"/>
      </w:pPr>
      <w:r w:rsidRPr="00E76A75">
        <w:fldChar w:fldCharType="begin"/>
      </w:r>
      <w:r w:rsidRPr="00E76A75">
        <w:instrText xml:space="preserve"> REF _Ref340578184 \h  \* MERGEFORMAT </w:instrText>
      </w:r>
      <w:r w:rsidRPr="00E76A75">
        <w:fldChar w:fldCharType="separate"/>
      </w:r>
      <w:r w:rsidRPr="00E76A75">
        <w:t xml:space="preserve"> Figure 3</w:t>
      </w:r>
      <w:r w:rsidRPr="00E76A75">
        <w:fldChar w:fldCharType="end"/>
      </w:r>
      <w:r w:rsidRPr="00E76A75">
        <w:t xml:space="preserve"> illustrates a High-Level Application Design in the form of a dataflow diagram. This diagram differs from the diagram in Figure 2 in that the single object representing this system in Figure 2 is decomposed into its major components. Use </w:t>
      </w:r>
      <w:r w:rsidRPr="00E76A75">
        <w:fldChar w:fldCharType="begin"/>
      </w:r>
      <w:r w:rsidRPr="00E76A75">
        <w:instrText xml:space="preserve"> REF _Ref340578535 \h  \* MERGEFORMAT </w:instrText>
      </w:r>
      <w:r w:rsidRPr="00E76A75">
        <w:fldChar w:fldCharType="separate"/>
      </w:r>
      <w:r w:rsidRPr="00E76A75">
        <w:t>Table</w:t>
      </w:r>
      <w:r w:rsidRPr="00E76A75">
        <w:fldChar w:fldCharType="end"/>
      </w:r>
      <w:r w:rsidRPr="00E76A75">
        <w:t xml:space="preserve">6 to describe the objects in </w:t>
      </w:r>
      <w:r w:rsidRPr="00E76A75">
        <w:fldChar w:fldCharType="begin"/>
      </w:r>
      <w:r w:rsidRPr="00E76A75">
        <w:instrText xml:space="preserve"> REF _Ref340578184 \h  \* MERGEFORMAT </w:instrText>
      </w:r>
      <w:r w:rsidRPr="00E76A75">
        <w:fldChar w:fldCharType="separate"/>
      </w:r>
      <w:r w:rsidRPr="00E76A75">
        <w:t xml:space="preserve"> Figure 3</w:t>
      </w:r>
      <w:r w:rsidRPr="00E76A75">
        <w:fldChar w:fldCharType="end"/>
      </w:r>
      <w:r w:rsidRPr="00E76A75">
        <w:t>.</w:t>
      </w:r>
    </w:p>
    <w:p w:rsidR="00E76A75" w:rsidRPr="00E76A75" w:rsidRDefault="00E76A75" w:rsidP="00E76A75">
      <w:pPr>
        <w:pStyle w:val="InstructionalText1"/>
      </w:pPr>
      <w:r w:rsidRPr="00E76A75">
        <w:rPr>
          <w:u w:val="single"/>
        </w:rPr>
        <w:t>Note</w:t>
      </w:r>
      <w:r w:rsidRPr="00E76A75">
        <w:t xml:space="preserve">: If an extension to a legacy system is being developed without use of services, all references to “Service” should be changed to “Subsystem.” </w:t>
      </w:r>
    </w:p>
    <w:p w:rsidR="00E76A75" w:rsidRPr="00E76A75" w:rsidRDefault="00E76A75" w:rsidP="00E76A75">
      <w:pPr>
        <w:pStyle w:val="InstructionalText1"/>
      </w:pPr>
      <w:r w:rsidRPr="00E76A75">
        <w:rPr>
          <w:u w:val="single"/>
        </w:rPr>
        <w:t>A Collaboration Diagram, or in the case of Services, a Service Capability Diagram may be included instead or an Application Diagram if it illustrates the subject better</w:t>
      </w:r>
      <w:r w:rsidRPr="00E76A75">
        <w:t>.</w:t>
      </w:r>
    </w:p>
    <w:p w:rsidR="00AA6D2C" w:rsidRDefault="00861D88" w:rsidP="006D0E7C">
      <w:pPr>
        <w:pStyle w:val="BodyText"/>
      </w:pPr>
      <w:r>
        <w:rPr>
          <w:noProof/>
        </w:rPr>
        <w:drawing>
          <wp:inline distT="0" distB="0" distL="0" distR="0" wp14:anchorId="1D4574B6" wp14:editId="0C9B2324">
            <wp:extent cx="5867400" cy="2800350"/>
            <wp:effectExtent l="19050" t="19050" r="19050" b="19050"/>
            <wp:docPr id="3" name="Picture 3" descr="Sample High-Level Application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mple High-Level Application Desig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7400" cy="2800350"/>
                    </a:xfrm>
                    <a:prstGeom prst="rect">
                      <a:avLst/>
                    </a:prstGeom>
                    <a:noFill/>
                    <a:ln w="6350" cmpd="sng">
                      <a:solidFill>
                        <a:srgbClr val="000000"/>
                      </a:solidFill>
                      <a:miter lim="800000"/>
                      <a:headEnd/>
                      <a:tailEnd/>
                    </a:ln>
                    <a:effectLst/>
                  </pic:spPr>
                </pic:pic>
              </a:graphicData>
            </a:graphic>
          </wp:inline>
        </w:drawing>
      </w:r>
    </w:p>
    <w:p w:rsidR="0047411F" w:rsidRPr="0047411F" w:rsidRDefault="0047411F" w:rsidP="0047411F">
      <w:pPr>
        <w:pStyle w:val="Caption"/>
      </w:pPr>
      <w:r w:rsidRPr="0047411F">
        <w:t xml:space="preserve">Figure </w:t>
      </w:r>
      <w:fldSimple w:instr=" SEQ Figure \* ARABIC ">
        <w:r w:rsidRPr="0047411F">
          <w:rPr>
            <w:noProof/>
          </w:rPr>
          <w:t>3</w:t>
        </w:r>
      </w:fldSimple>
      <w:r w:rsidRPr="0047411F">
        <w:t>: Sample High-Level Application Design</w:t>
      </w:r>
    </w:p>
    <w:p w:rsidR="0047411F" w:rsidRDefault="0047411F" w:rsidP="006D0E7C">
      <w:pPr>
        <w:pStyle w:val="BodyText"/>
      </w:pPr>
    </w:p>
    <w:p w:rsidR="0047411F" w:rsidRDefault="0047411F">
      <w:pPr>
        <w:rPr>
          <w:rFonts w:ascii="Arial" w:hAnsi="Arial" w:cs="Arial"/>
          <w:b/>
          <w:bCs/>
          <w:szCs w:val="20"/>
        </w:rPr>
      </w:pPr>
      <w:bookmarkStart w:id="74" w:name="_Ref340578535"/>
      <w:r>
        <w:br w:type="page"/>
      </w:r>
    </w:p>
    <w:p w:rsidR="0047411F" w:rsidRPr="0047411F" w:rsidRDefault="0047411F" w:rsidP="0047411F">
      <w:pPr>
        <w:pStyle w:val="Caption"/>
      </w:pPr>
      <w:r w:rsidRPr="0047411F">
        <w:lastRenderedPageBreak/>
        <w:t xml:space="preserve">Table </w:t>
      </w:r>
      <w:bookmarkEnd w:id="74"/>
      <w:r w:rsidRPr="0047411F">
        <w:t>6: Objects in the High Level Application Design</w:t>
      </w:r>
    </w:p>
    <w:p w:rsidR="0047411F" w:rsidRPr="0047411F" w:rsidRDefault="0047411F" w:rsidP="0047411F">
      <w:pPr>
        <w:pStyle w:val="Caption"/>
        <w:rPr>
          <w:sz w:val="28"/>
          <w:szCs w:val="32"/>
        </w:rPr>
      </w:pPr>
      <w:r w:rsidRPr="0047411F">
        <w:rPr>
          <w:sz w:val="28"/>
          <w:szCs w:val="32"/>
        </w:rPr>
        <w:t>Objects / Components to be Built or Modified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
        <w:gridCol w:w="1166"/>
        <w:gridCol w:w="1238"/>
        <w:gridCol w:w="1155"/>
        <w:gridCol w:w="991"/>
        <w:gridCol w:w="991"/>
        <w:gridCol w:w="991"/>
        <w:gridCol w:w="991"/>
        <w:gridCol w:w="1083"/>
      </w:tblGrid>
      <w:tr w:rsidR="0047411F" w:rsidRPr="0047411F" w:rsidTr="0047411F">
        <w:trPr>
          <w:cantSplit/>
          <w:tblHeader/>
        </w:trPr>
        <w:tc>
          <w:tcPr>
            <w:tcW w:w="506" w:type="pct"/>
            <w:shd w:val="clear" w:color="auto" w:fill="F2F2F2" w:themeFill="background1" w:themeFillShade="F2"/>
            <w:vAlign w:val="center"/>
          </w:tcPr>
          <w:p w:rsidR="0047411F" w:rsidRPr="0047411F" w:rsidRDefault="0047411F" w:rsidP="0047411F">
            <w:pPr>
              <w:pStyle w:val="TableHeading"/>
            </w:pPr>
            <w:bookmarkStart w:id="75" w:name="ColumnTitle_16"/>
            <w:bookmarkEnd w:id="75"/>
            <w:r w:rsidRPr="0047411F">
              <w:t>ID</w:t>
            </w:r>
          </w:p>
        </w:tc>
        <w:tc>
          <w:tcPr>
            <w:tcW w:w="609" w:type="pct"/>
            <w:shd w:val="clear" w:color="auto" w:fill="F2F2F2" w:themeFill="background1" w:themeFillShade="F2"/>
            <w:vAlign w:val="center"/>
          </w:tcPr>
          <w:p w:rsidR="0047411F" w:rsidRPr="0047411F" w:rsidRDefault="0047411F" w:rsidP="0047411F">
            <w:pPr>
              <w:pStyle w:val="TableHeading"/>
            </w:pPr>
            <w:r w:rsidRPr="0047411F">
              <w:t xml:space="preserve">Name </w:t>
            </w:r>
          </w:p>
        </w:tc>
        <w:tc>
          <w:tcPr>
            <w:tcW w:w="646" w:type="pct"/>
            <w:shd w:val="clear" w:color="auto" w:fill="F2F2F2" w:themeFill="background1" w:themeFillShade="F2"/>
            <w:vAlign w:val="center"/>
          </w:tcPr>
          <w:p w:rsidR="0047411F" w:rsidRPr="0047411F" w:rsidRDefault="0047411F" w:rsidP="0047411F">
            <w:pPr>
              <w:pStyle w:val="TableHeading"/>
            </w:pPr>
            <w:r w:rsidRPr="0047411F">
              <w:t>Description</w:t>
            </w:r>
          </w:p>
        </w:tc>
        <w:tc>
          <w:tcPr>
            <w:tcW w:w="603" w:type="pct"/>
            <w:shd w:val="clear" w:color="auto" w:fill="F2F2F2" w:themeFill="background1" w:themeFillShade="F2"/>
            <w:vAlign w:val="center"/>
          </w:tcPr>
          <w:p w:rsidR="0047411F" w:rsidRPr="0047411F" w:rsidRDefault="0047411F" w:rsidP="0047411F">
            <w:pPr>
              <w:pStyle w:val="TableHeading"/>
            </w:pPr>
            <w:r w:rsidRPr="0047411F">
              <w:t>Service or Legacy Code</w:t>
            </w:r>
          </w:p>
        </w:tc>
        <w:tc>
          <w:tcPr>
            <w:tcW w:w="517" w:type="pct"/>
            <w:shd w:val="clear" w:color="auto" w:fill="F2F2F2" w:themeFill="background1" w:themeFillShade="F2"/>
            <w:vAlign w:val="center"/>
          </w:tcPr>
          <w:p w:rsidR="0047411F" w:rsidRPr="0047411F" w:rsidRDefault="0047411F" w:rsidP="0047411F">
            <w:pPr>
              <w:pStyle w:val="TableHeading"/>
            </w:pPr>
            <w:r w:rsidRPr="0047411F">
              <w:t>External Interface Name</w:t>
            </w:r>
          </w:p>
        </w:tc>
        <w:tc>
          <w:tcPr>
            <w:tcW w:w="517" w:type="pct"/>
            <w:shd w:val="clear" w:color="auto" w:fill="F2F2F2" w:themeFill="background1" w:themeFillShade="F2"/>
            <w:vAlign w:val="center"/>
          </w:tcPr>
          <w:p w:rsidR="0047411F" w:rsidRPr="0047411F" w:rsidRDefault="0047411F" w:rsidP="0047411F">
            <w:pPr>
              <w:pStyle w:val="TableHeading"/>
            </w:pPr>
            <w:r w:rsidRPr="0047411F">
              <w:t>External Interface ID</w:t>
            </w:r>
          </w:p>
        </w:tc>
        <w:tc>
          <w:tcPr>
            <w:tcW w:w="517" w:type="pct"/>
            <w:shd w:val="clear" w:color="auto" w:fill="F2F2F2" w:themeFill="background1" w:themeFillShade="F2"/>
            <w:vAlign w:val="center"/>
          </w:tcPr>
          <w:p w:rsidR="0047411F" w:rsidRPr="0047411F" w:rsidRDefault="0047411F" w:rsidP="0047411F">
            <w:pPr>
              <w:pStyle w:val="TableHeading"/>
            </w:pPr>
            <w:r w:rsidRPr="0047411F">
              <w:t>Internal Interface Name</w:t>
            </w:r>
          </w:p>
        </w:tc>
        <w:tc>
          <w:tcPr>
            <w:tcW w:w="517" w:type="pct"/>
            <w:shd w:val="clear" w:color="auto" w:fill="F2F2F2" w:themeFill="background1" w:themeFillShade="F2"/>
            <w:vAlign w:val="center"/>
          </w:tcPr>
          <w:p w:rsidR="0047411F" w:rsidRPr="0047411F" w:rsidRDefault="0047411F" w:rsidP="0047411F">
            <w:pPr>
              <w:pStyle w:val="TableHeading"/>
            </w:pPr>
            <w:r w:rsidRPr="0047411F">
              <w:t>Internal Interface ID</w:t>
            </w:r>
          </w:p>
        </w:tc>
        <w:tc>
          <w:tcPr>
            <w:tcW w:w="565" w:type="pct"/>
            <w:shd w:val="clear" w:color="auto" w:fill="F2F2F2" w:themeFill="background1" w:themeFillShade="F2"/>
            <w:vAlign w:val="center"/>
          </w:tcPr>
          <w:p w:rsidR="0047411F" w:rsidRPr="0047411F" w:rsidRDefault="0047411F" w:rsidP="0047411F">
            <w:pPr>
              <w:pStyle w:val="TableHeading"/>
            </w:pPr>
            <w:r w:rsidRPr="0047411F">
              <w:t>SDP Sections 1&amp;2</w:t>
            </w:r>
          </w:p>
        </w:tc>
      </w:tr>
      <w:tr w:rsidR="0047411F" w:rsidRPr="0047411F" w:rsidTr="0047411F">
        <w:trPr>
          <w:cantSplit/>
        </w:trPr>
        <w:tc>
          <w:tcPr>
            <w:tcW w:w="506" w:type="pct"/>
            <w:shd w:val="clear" w:color="auto" w:fill="auto"/>
          </w:tcPr>
          <w:p w:rsidR="0047411F" w:rsidRPr="0047411F" w:rsidRDefault="0047411F" w:rsidP="0047411F">
            <w:pPr>
              <w:pStyle w:val="InstructionalTable"/>
            </w:pPr>
            <w:r w:rsidRPr="0047411F">
              <w:t>&lt; ID from diagram&gt;</w:t>
            </w:r>
          </w:p>
        </w:tc>
        <w:tc>
          <w:tcPr>
            <w:tcW w:w="609" w:type="pct"/>
            <w:shd w:val="clear" w:color="auto" w:fill="auto"/>
          </w:tcPr>
          <w:p w:rsidR="0047411F" w:rsidRPr="0047411F" w:rsidRDefault="0047411F" w:rsidP="0047411F">
            <w:pPr>
              <w:pStyle w:val="InstructionalTable"/>
            </w:pPr>
            <w:r w:rsidRPr="0047411F">
              <w:t>&lt;Name of high level service or internal subsystems&gt;</w:t>
            </w:r>
          </w:p>
        </w:tc>
        <w:tc>
          <w:tcPr>
            <w:tcW w:w="646" w:type="pct"/>
            <w:shd w:val="clear" w:color="auto" w:fill="auto"/>
          </w:tcPr>
          <w:p w:rsidR="0047411F" w:rsidRPr="0047411F" w:rsidRDefault="0047411F" w:rsidP="0047411F">
            <w:pPr>
              <w:pStyle w:val="InstructionalTable"/>
            </w:pPr>
            <w:r w:rsidRPr="0047411F">
              <w:t>&lt;Business level discussion of the function or role of the service or subsystem&gt;</w:t>
            </w:r>
          </w:p>
        </w:tc>
        <w:tc>
          <w:tcPr>
            <w:tcW w:w="603" w:type="pct"/>
            <w:shd w:val="clear" w:color="auto" w:fill="auto"/>
          </w:tcPr>
          <w:p w:rsidR="0047411F" w:rsidRPr="0047411F" w:rsidRDefault="0047411F" w:rsidP="0047411F">
            <w:pPr>
              <w:pStyle w:val="InstructionalTable"/>
            </w:pPr>
            <w:r w:rsidRPr="0047411F">
              <w:t>&lt;Service / modification to legacy system&gt;</w:t>
            </w:r>
          </w:p>
        </w:tc>
        <w:tc>
          <w:tcPr>
            <w:tcW w:w="517" w:type="pct"/>
            <w:shd w:val="clear" w:color="auto" w:fill="auto"/>
          </w:tcPr>
          <w:p w:rsidR="0047411F" w:rsidRPr="0047411F" w:rsidRDefault="0047411F" w:rsidP="0047411F">
            <w:pPr>
              <w:pStyle w:val="InstructionalTable"/>
            </w:pPr>
            <w:r w:rsidRPr="0047411F">
              <w:t>&lt;Name of each of the external interfaces to this object&gt;</w:t>
            </w:r>
          </w:p>
        </w:tc>
        <w:tc>
          <w:tcPr>
            <w:tcW w:w="517" w:type="pct"/>
            <w:shd w:val="clear" w:color="auto" w:fill="auto"/>
          </w:tcPr>
          <w:p w:rsidR="0047411F" w:rsidRPr="0047411F" w:rsidRDefault="0047411F" w:rsidP="0047411F">
            <w:pPr>
              <w:pStyle w:val="InstructionalTable"/>
            </w:pPr>
            <w:r w:rsidRPr="0047411F">
              <w:t>&lt;ID of each of the external interfaces to this object&gt;</w:t>
            </w:r>
          </w:p>
        </w:tc>
        <w:tc>
          <w:tcPr>
            <w:tcW w:w="517" w:type="pct"/>
            <w:shd w:val="clear" w:color="auto" w:fill="auto"/>
          </w:tcPr>
          <w:p w:rsidR="0047411F" w:rsidRPr="0047411F" w:rsidRDefault="0047411F" w:rsidP="0047411F">
            <w:pPr>
              <w:pStyle w:val="InstructionalTable"/>
            </w:pPr>
            <w:r w:rsidRPr="0047411F">
              <w:t>&lt;Name of each of the internal interfaces to this object&gt;</w:t>
            </w:r>
          </w:p>
        </w:tc>
        <w:tc>
          <w:tcPr>
            <w:tcW w:w="517" w:type="pct"/>
            <w:shd w:val="clear" w:color="auto" w:fill="auto"/>
          </w:tcPr>
          <w:p w:rsidR="0047411F" w:rsidRPr="0047411F" w:rsidRDefault="0047411F" w:rsidP="0047411F">
            <w:pPr>
              <w:pStyle w:val="InstructionalTable"/>
            </w:pPr>
            <w:r w:rsidRPr="0047411F">
              <w:t>&lt;ID of each of the internal interfaces to this object&gt;</w:t>
            </w:r>
          </w:p>
        </w:tc>
        <w:tc>
          <w:tcPr>
            <w:tcW w:w="565" w:type="pct"/>
            <w:shd w:val="clear" w:color="auto" w:fill="auto"/>
          </w:tcPr>
          <w:p w:rsidR="0047411F" w:rsidRPr="0047411F" w:rsidRDefault="0047411F" w:rsidP="0047411F">
            <w:pPr>
              <w:pStyle w:val="InstructionalTable"/>
            </w:pPr>
            <w:r w:rsidRPr="0047411F">
              <w:t>[Approved / Submitted / Being Developed]</w:t>
            </w:r>
          </w:p>
        </w:tc>
      </w:tr>
    </w:tbl>
    <w:p w:rsidR="0047411F" w:rsidRDefault="0047411F" w:rsidP="0047411F">
      <w:pPr>
        <w:pStyle w:val="Caption"/>
      </w:pPr>
      <w:r w:rsidRPr="0047411F">
        <w:t>Internal Data Stores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2"/>
        <w:gridCol w:w="878"/>
        <w:gridCol w:w="2779"/>
        <w:gridCol w:w="2237"/>
        <w:gridCol w:w="2570"/>
      </w:tblGrid>
      <w:tr w:rsidR="0047411F" w:rsidRPr="0047411F" w:rsidTr="00E47BA2">
        <w:trPr>
          <w:cantSplit/>
          <w:tblHeader/>
        </w:trPr>
        <w:tc>
          <w:tcPr>
            <w:tcW w:w="581" w:type="pct"/>
            <w:shd w:val="clear" w:color="auto" w:fill="D9D9D9"/>
          </w:tcPr>
          <w:p w:rsidR="0047411F" w:rsidRPr="0047411F" w:rsidRDefault="0047411F" w:rsidP="0047411F">
            <w:pPr>
              <w:pStyle w:val="TableHeading"/>
            </w:pPr>
            <w:bookmarkStart w:id="76" w:name="ColumnTitle_17"/>
            <w:bookmarkEnd w:id="76"/>
            <w:r w:rsidRPr="0047411F">
              <w:t>ID</w:t>
            </w:r>
          </w:p>
        </w:tc>
        <w:tc>
          <w:tcPr>
            <w:tcW w:w="458" w:type="pct"/>
            <w:shd w:val="clear" w:color="auto" w:fill="D9D9D9"/>
          </w:tcPr>
          <w:p w:rsidR="0047411F" w:rsidRPr="0047411F" w:rsidRDefault="0047411F" w:rsidP="0047411F">
            <w:pPr>
              <w:pStyle w:val="TableHeading"/>
            </w:pPr>
            <w:r w:rsidRPr="0047411F">
              <w:t>Name</w:t>
            </w:r>
          </w:p>
        </w:tc>
        <w:tc>
          <w:tcPr>
            <w:tcW w:w="1451" w:type="pct"/>
            <w:shd w:val="clear" w:color="auto" w:fill="D9D9D9"/>
          </w:tcPr>
          <w:p w:rsidR="0047411F" w:rsidRPr="0047411F" w:rsidRDefault="0047411F" w:rsidP="0047411F">
            <w:pPr>
              <w:pStyle w:val="TableHeading"/>
            </w:pPr>
            <w:r w:rsidRPr="0047411F">
              <w:t>Data Stored</w:t>
            </w:r>
          </w:p>
        </w:tc>
        <w:tc>
          <w:tcPr>
            <w:tcW w:w="1168" w:type="pct"/>
            <w:shd w:val="clear" w:color="auto" w:fill="D9D9D9"/>
          </w:tcPr>
          <w:p w:rsidR="0047411F" w:rsidRPr="0047411F" w:rsidRDefault="0047411F" w:rsidP="0047411F">
            <w:pPr>
              <w:pStyle w:val="TableHeading"/>
            </w:pPr>
            <w:r w:rsidRPr="0047411F">
              <w:t>Steward</w:t>
            </w:r>
          </w:p>
        </w:tc>
        <w:tc>
          <w:tcPr>
            <w:tcW w:w="1342" w:type="pct"/>
            <w:shd w:val="clear" w:color="auto" w:fill="D9D9D9"/>
          </w:tcPr>
          <w:p w:rsidR="0047411F" w:rsidRPr="0047411F" w:rsidRDefault="0047411F" w:rsidP="0047411F">
            <w:pPr>
              <w:pStyle w:val="TableHeading"/>
            </w:pPr>
            <w:r w:rsidRPr="0047411F">
              <w:t>Access</w:t>
            </w:r>
          </w:p>
        </w:tc>
      </w:tr>
      <w:tr w:rsidR="0047411F" w:rsidRPr="0047411F" w:rsidTr="00E47BA2">
        <w:trPr>
          <w:cantSplit/>
        </w:trPr>
        <w:tc>
          <w:tcPr>
            <w:tcW w:w="581" w:type="pct"/>
            <w:shd w:val="clear" w:color="auto" w:fill="auto"/>
          </w:tcPr>
          <w:p w:rsidR="0047411F" w:rsidRPr="0047411F" w:rsidRDefault="0047411F" w:rsidP="0047411F">
            <w:pPr>
              <w:pStyle w:val="InstructionalTable"/>
            </w:pPr>
            <w:r w:rsidRPr="0047411F">
              <w:t>&lt; ID from diagram&gt;</w:t>
            </w:r>
          </w:p>
        </w:tc>
        <w:tc>
          <w:tcPr>
            <w:tcW w:w="458" w:type="pct"/>
            <w:shd w:val="clear" w:color="auto" w:fill="auto"/>
          </w:tcPr>
          <w:p w:rsidR="0047411F" w:rsidRPr="0047411F" w:rsidRDefault="0047411F" w:rsidP="0047411F">
            <w:pPr>
              <w:pStyle w:val="InstructionalTable"/>
            </w:pPr>
            <w:r w:rsidRPr="0047411F">
              <w:t>&lt;Name of the data store&gt;</w:t>
            </w:r>
          </w:p>
        </w:tc>
        <w:tc>
          <w:tcPr>
            <w:tcW w:w="1451" w:type="pct"/>
            <w:shd w:val="clear" w:color="auto" w:fill="auto"/>
          </w:tcPr>
          <w:p w:rsidR="0047411F" w:rsidRPr="0047411F" w:rsidRDefault="0047411F" w:rsidP="0047411F">
            <w:pPr>
              <w:pStyle w:val="InstructionalTable"/>
            </w:pPr>
            <w:r w:rsidRPr="0047411F">
              <w:t>&lt;Description of the data being stored&gt;</w:t>
            </w:r>
          </w:p>
        </w:tc>
        <w:tc>
          <w:tcPr>
            <w:tcW w:w="1168" w:type="pct"/>
            <w:shd w:val="clear" w:color="auto" w:fill="auto"/>
          </w:tcPr>
          <w:p w:rsidR="0047411F" w:rsidRPr="0047411F" w:rsidRDefault="0047411F" w:rsidP="0047411F">
            <w:pPr>
              <w:pStyle w:val="InstructionalTable"/>
            </w:pPr>
            <w:r w:rsidRPr="0047411F">
              <w:t>&lt;Name of the system/subsystem /service that is the steward for the data&gt;</w:t>
            </w:r>
          </w:p>
        </w:tc>
        <w:tc>
          <w:tcPr>
            <w:tcW w:w="1342" w:type="pct"/>
            <w:shd w:val="clear" w:color="auto" w:fill="auto"/>
          </w:tcPr>
          <w:p w:rsidR="0047411F" w:rsidRPr="0047411F" w:rsidRDefault="0047411F" w:rsidP="0047411F">
            <w:pPr>
              <w:pStyle w:val="InstructionalTable"/>
            </w:pPr>
            <w:r w:rsidRPr="0047411F">
              <w:t>&lt;Which CRUD operations does this system do on this data store&gt;</w:t>
            </w:r>
          </w:p>
        </w:tc>
      </w:tr>
    </w:tbl>
    <w:p w:rsidR="00E47BA2" w:rsidRDefault="00E47BA2" w:rsidP="00E47BA2">
      <w:pPr>
        <w:pStyle w:val="Heading3"/>
      </w:pPr>
      <w:bookmarkStart w:id="77" w:name="_Toc398548384"/>
      <w:r>
        <w:t>Application Locations</w:t>
      </w:r>
      <w:bookmarkEnd w:id="77"/>
    </w:p>
    <w:p w:rsidR="00E47BA2" w:rsidRDefault="00E47BA2" w:rsidP="00E47BA2">
      <w:pPr>
        <w:pStyle w:val="InstructionalText1"/>
      </w:pPr>
      <w:r>
        <w:t>Use Table 7 to specify the locations at which the application components will be hosted.</w:t>
      </w:r>
    </w:p>
    <w:p w:rsidR="00E47BA2" w:rsidRDefault="00E47BA2" w:rsidP="00E47BA2">
      <w:pPr>
        <w:pStyle w:val="InstructionalText1"/>
      </w:pPr>
      <w:r>
        <w:t>Consideration should be given to adopt cloud technologies as potential solutions. Leveraging cloud technologies is part of a larger effort by the Office of Management and Budget (OMB) to reform Federal IT Management.  Considerations such as regional deployments etc</w:t>
      </w:r>
      <w:r w:rsidR="00E17E2C">
        <w:t>.</w:t>
      </w:r>
      <w:r>
        <w:t xml:space="preserve"> should be documented in this section.  </w:t>
      </w:r>
    </w:p>
    <w:p w:rsidR="00AA6D2C" w:rsidRDefault="00E47BA2" w:rsidP="00E47BA2">
      <w:pPr>
        <w:pStyle w:val="Caption"/>
      </w:pPr>
      <w:r>
        <w:t>Table 7: Application Locations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4"/>
        <w:gridCol w:w="2220"/>
        <w:gridCol w:w="2218"/>
        <w:gridCol w:w="2704"/>
      </w:tblGrid>
      <w:tr w:rsidR="00E47BA2" w:rsidRPr="00E47BA2" w:rsidTr="00E47BA2">
        <w:trPr>
          <w:cantSplit/>
          <w:tblHeader/>
        </w:trPr>
        <w:tc>
          <w:tcPr>
            <w:tcW w:w="1271" w:type="pct"/>
            <w:shd w:val="clear" w:color="auto" w:fill="F2F2F2" w:themeFill="background1" w:themeFillShade="F2"/>
            <w:vAlign w:val="center"/>
          </w:tcPr>
          <w:p w:rsidR="00E47BA2" w:rsidRPr="00E47BA2" w:rsidRDefault="00E47BA2" w:rsidP="00E47BA2">
            <w:pPr>
              <w:pStyle w:val="TableHeading"/>
            </w:pPr>
            <w:bookmarkStart w:id="78" w:name="ColumnTitle_18"/>
            <w:bookmarkEnd w:id="78"/>
            <w:r w:rsidRPr="00E47BA2">
              <w:t>Application Component</w:t>
            </w:r>
          </w:p>
        </w:tc>
        <w:tc>
          <w:tcPr>
            <w:tcW w:w="1159" w:type="pct"/>
            <w:shd w:val="clear" w:color="auto" w:fill="F2F2F2" w:themeFill="background1" w:themeFillShade="F2"/>
            <w:vAlign w:val="center"/>
          </w:tcPr>
          <w:p w:rsidR="00E47BA2" w:rsidRPr="00E47BA2" w:rsidRDefault="00E47BA2" w:rsidP="00E47BA2">
            <w:pPr>
              <w:pStyle w:val="TableHeading"/>
            </w:pPr>
            <w:r w:rsidRPr="00E47BA2">
              <w:t>Description</w:t>
            </w:r>
          </w:p>
        </w:tc>
        <w:tc>
          <w:tcPr>
            <w:tcW w:w="1158" w:type="pct"/>
            <w:shd w:val="clear" w:color="auto" w:fill="F2F2F2" w:themeFill="background1" w:themeFillShade="F2"/>
            <w:vAlign w:val="center"/>
          </w:tcPr>
          <w:p w:rsidR="00E47BA2" w:rsidRPr="00E47BA2" w:rsidRDefault="00E47BA2" w:rsidP="00E47BA2">
            <w:pPr>
              <w:pStyle w:val="TableHeading"/>
            </w:pPr>
            <w:r w:rsidRPr="00E47BA2">
              <w:t>Location at Which Component is Run</w:t>
            </w:r>
          </w:p>
        </w:tc>
        <w:tc>
          <w:tcPr>
            <w:tcW w:w="1412" w:type="pct"/>
            <w:shd w:val="clear" w:color="auto" w:fill="F2F2F2" w:themeFill="background1" w:themeFillShade="F2"/>
            <w:vAlign w:val="center"/>
          </w:tcPr>
          <w:p w:rsidR="00E47BA2" w:rsidRPr="00E47BA2" w:rsidRDefault="00E47BA2" w:rsidP="00E47BA2">
            <w:pPr>
              <w:pStyle w:val="TableHeading"/>
            </w:pPr>
            <w:r w:rsidRPr="00E47BA2">
              <w:t>Type</w:t>
            </w:r>
          </w:p>
        </w:tc>
      </w:tr>
      <w:tr w:rsidR="00E47BA2" w:rsidRPr="00E47BA2" w:rsidTr="00BC468A">
        <w:trPr>
          <w:cantSplit/>
        </w:trPr>
        <w:tc>
          <w:tcPr>
            <w:tcW w:w="1271" w:type="pct"/>
            <w:shd w:val="clear" w:color="auto" w:fill="auto"/>
          </w:tcPr>
          <w:p w:rsidR="00E47BA2" w:rsidRPr="00E47BA2" w:rsidRDefault="00E47BA2" w:rsidP="00E47BA2">
            <w:pPr>
              <w:pStyle w:val="InstructionalTable"/>
            </w:pPr>
            <w:r w:rsidRPr="00E47BA2">
              <w:t>&lt;Component name&gt;</w:t>
            </w:r>
          </w:p>
        </w:tc>
        <w:tc>
          <w:tcPr>
            <w:tcW w:w="1159" w:type="pct"/>
          </w:tcPr>
          <w:p w:rsidR="00E47BA2" w:rsidRPr="00E47BA2" w:rsidRDefault="00E47BA2" w:rsidP="00E47BA2">
            <w:pPr>
              <w:pStyle w:val="InstructionalTable"/>
            </w:pPr>
            <w:r w:rsidRPr="00E47BA2">
              <w:t>&lt;Description&gt;</w:t>
            </w:r>
          </w:p>
        </w:tc>
        <w:tc>
          <w:tcPr>
            <w:tcW w:w="1158" w:type="pct"/>
            <w:shd w:val="clear" w:color="auto" w:fill="auto"/>
          </w:tcPr>
          <w:p w:rsidR="00E47BA2" w:rsidRPr="00E47BA2" w:rsidRDefault="00E47BA2" w:rsidP="00E47BA2">
            <w:pPr>
              <w:pStyle w:val="InstructionalTable"/>
            </w:pPr>
            <w:r w:rsidRPr="00E47BA2">
              <w:t>&lt;Facility name&gt;</w:t>
            </w:r>
          </w:p>
        </w:tc>
        <w:tc>
          <w:tcPr>
            <w:tcW w:w="1412" w:type="pct"/>
            <w:shd w:val="clear" w:color="auto" w:fill="auto"/>
          </w:tcPr>
          <w:p w:rsidR="00E47BA2" w:rsidRPr="00E47BA2" w:rsidRDefault="00E47BA2" w:rsidP="00E47BA2">
            <w:pPr>
              <w:pStyle w:val="InstructionalTable"/>
            </w:pPr>
            <w:r w:rsidRPr="00E47BA2">
              <w:t>&lt;Presentation Logic/Business Logic/Data Logic/Interface Code&gt;</w:t>
            </w:r>
          </w:p>
        </w:tc>
      </w:tr>
    </w:tbl>
    <w:p w:rsidR="006D0E7C" w:rsidRDefault="00E47BA2" w:rsidP="00E47BA2">
      <w:pPr>
        <w:pStyle w:val="Caption"/>
      </w:pPr>
      <w:r w:rsidRPr="00E47BA2">
        <w:t>Table 8: Application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4"/>
        <w:gridCol w:w="2344"/>
        <w:gridCol w:w="3968"/>
      </w:tblGrid>
      <w:tr w:rsidR="00E47BA2" w:rsidRPr="00E47BA2" w:rsidTr="00E47BA2">
        <w:trPr>
          <w:cantSplit/>
          <w:tblHeader/>
        </w:trPr>
        <w:tc>
          <w:tcPr>
            <w:tcW w:w="1704" w:type="pct"/>
            <w:shd w:val="clear" w:color="auto" w:fill="F2F2F2" w:themeFill="background1" w:themeFillShade="F2"/>
          </w:tcPr>
          <w:p w:rsidR="00E47BA2" w:rsidRPr="00E47BA2" w:rsidRDefault="00E47BA2" w:rsidP="00E47BA2">
            <w:pPr>
              <w:pStyle w:val="TableHeading"/>
            </w:pPr>
            <w:bookmarkStart w:id="79" w:name="ColumnTitle_19"/>
            <w:bookmarkEnd w:id="79"/>
            <w:r w:rsidRPr="00E47BA2">
              <w:t>Application Component</w:t>
            </w:r>
          </w:p>
        </w:tc>
        <w:tc>
          <w:tcPr>
            <w:tcW w:w="1224" w:type="pct"/>
            <w:shd w:val="clear" w:color="auto" w:fill="F2F2F2" w:themeFill="background1" w:themeFillShade="F2"/>
          </w:tcPr>
          <w:p w:rsidR="00E47BA2" w:rsidRPr="00E47BA2" w:rsidRDefault="00E47BA2" w:rsidP="00E47BA2">
            <w:pPr>
              <w:pStyle w:val="TableHeading"/>
            </w:pPr>
            <w:r w:rsidRPr="00E47BA2">
              <w:t>Location</w:t>
            </w:r>
          </w:p>
        </w:tc>
        <w:tc>
          <w:tcPr>
            <w:tcW w:w="2072" w:type="pct"/>
            <w:shd w:val="clear" w:color="auto" w:fill="F2F2F2" w:themeFill="background1" w:themeFillShade="F2"/>
          </w:tcPr>
          <w:p w:rsidR="00E47BA2" w:rsidRPr="00E47BA2" w:rsidRDefault="00E47BA2" w:rsidP="00E47BA2">
            <w:pPr>
              <w:pStyle w:val="TableHeading"/>
            </w:pPr>
            <w:r w:rsidRPr="00E47BA2">
              <w:t>User</w:t>
            </w:r>
          </w:p>
        </w:tc>
      </w:tr>
      <w:tr w:rsidR="00E47BA2" w:rsidRPr="00E47BA2" w:rsidTr="00BC468A">
        <w:trPr>
          <w:cantSplit/>
        </w:trPr>
        <w:tc>
          <w:tcPr>
            <w:tcW w:w="1704" w:type="pct"/>
            <w:shd w:val="clear" w:color="auto" w:fill="auto"/>
          </w:tcPr>
          <w:p w:rsidR="00E47BA2" w:rsidRPr="00E47BA2" w:rsidRDefault="00E47BA2" w:rsidP="00E47BA2">
            <w:pPr>
              <w:pStyle w:val="InstructionalTable"/>
            </w:pPr>
            <w:r w:rsidRPr="00E47BA2">
              <w:t>&lt;Component name&gt;</w:t>
            </w:r>
          </w:p>
        </w:tc>
        <w:tc>
          <w:tcPr>
            <w:tcW w:w="1224" w:type="pct"/>
            <w:shd w:val="clear" w:color="auto" w:fill="auto"/>
          </w:tcPr>
          <w:p w:rsidR="00E47BA2" w:rsidRPr="00E47BA2" w:rsidRDefault="00E47BA2" w:rsidP="00E47BA2">
            <w:pPr>
              <w:pStyle w:val="InstructionalTable"/>
            </w:pPr>
            <w:r w:rsidRPr="00E47BA2">
              <w:t>&lt;Facility name&gt;</w:t>
            </w:r>
          </w:p>
        </w:tc>
        <w:tc>
          <w:tcPr>
            <w:tcW w:w="2072" w:type="pct"/>
            <w:shd w:val="clear" w:color="auto" w:fill="auto"/>
          </w:tcPr>
          <w:p w:rsidR="00E47BA2" w:rsidRPr="00E47BA2" w:rsidRDefault="00E47BA2" w:rsidP="00E47BA2">
            <w:pPr>
              <w:pStyle w:val="InstructionalTable"/>
            </w:pPr>
            <w:r w:rsidRPr="00E47BA2">
              <w:t>&lt;Role&gt;</w:t>
            </w:r>
          </w:p>
        </w:tc>
      </w:tr>
    </w:tbl>
    <w:p w:rsidR="008D0221" w:rsidRPr="008D0221" w:rsidRDefault="008D0221" w:rsidP="008D0221">
      <w:pPr>
        <w:pStyle w:val="Heading2"/>
        <w:rPr>
          <w:rFonts w:eastAsia="Times"/>
          <w:snapToGrid w:val="0"/>
        </w:rPr>
      </w:pPr>
      <w:bookmarkStart w:id="80" w:name="_Toc398548385"/>
      <w:r w:rsidRPr="008D0221">
        <w:rPr>
          <w:rFonts w:eastAsia="Times"/>
        </w:rPr>
        <w:lastRenderedPageBreak/>
        <w:t>Conceptual</w:t>
      </w:r>
      <w:r w:rsidRPr="008D0221">
        <w:rPr>
          <w:rFonts w:eastAsia="Times"/>
          <w:snapToGrid w:val="0"/>
        </w:rPr>
        <w:t xml:space="preserve"> Data Design</w:t>
      </w:r>
      <w:bookmarkEnd w:id="80"/>
    </w:p>
    <w:p w:rsidR="008D0221" w:rsidRPr="008D0221" w:rsidRDefault="008D0221" w:rsidP="008D0221">
      <w:pPr>
        <w:pStyle w:val="Heading3"/>
        <w:rPr>
          <w:rFonts w:eastAsia="Times"/>
        </w:rPr>
      </w:pPr>
      <w:bookmarkStart w:id="81" w:name="_Toc351469582"/>
      <w:bookmarkStart w:id="82" w:name="_Toc374440954"/>
      <w:bookmarkStart w:id="83" w:name="_Toc398548386"/>
      <w:r w:rsidRPr="008D0221">
        <w:rPr>
          <w:rFonts w:eastAsia="Times"/>
        </w:rPr>
        <w:t>Project Conceptual Data Model</w:t>
      </w:r>
      <w:bookmarkEnd w:id="81"/>
      <w:bookmarkEnd w:id="82"/>
      <w:bookmarkEnd w:id="83"/>
    </w:p>
    <w:p w:rsidR="008D0221" w:rsidRPr="008D0221" w:rsidRDefault="008D0221" w:rsidP="008D0221">
      <w:pPr>
        <w:pStyle w:val="InstructionalText1"/>
      </w:pPr>
      <w:r w:rsidRPr="008D0221">
        <w:t xml:space="preserve">A project conceptual data model (CDM) is a high-level representation of the data entities and their relationships. It does not normally include the data elements that comprise each entity. It is a first step toward developing the more detailed logical data model (LDM) that will be provided during the Logical Data Design. </w:t>
      </w:r>
    </w:p>
    <w:p w:rsidR="006D0E7C" w:rsidRPr="006D0E7C" w:rsidRDefault="008D0221" w:rsidP="008D0221">
      <w:pPr>
        <w:pStyle w:val="InstructionalText1"/>
      </w:pPr>
      <w:r w:rsidRPr="008D0221">
        <w:fldChar w:fldCharType="begin"/>
      </w:r>
      <w:r w:rsidRPr="008D0221">
        <w:instrText xml:space="preserve"> REF _Ref341081657 \h  \* MERGEFORMAT </w:instrText>
      </w:r>
      <w:r w:rsidRPr="008D0221">
        <w:fldChar w:fldCharType="separate"/>
      </w:r>
      <w:r w:rsidRPr="008D0221">
        <w:t xml:space="preserve">Figure </w:t>
      </w:r>
      <w:r w:rsidRPr="008D0221">
        <w:rPr>
          <w:noProof/>
        </w:rPr>
        <w:t>4</w:t>
      </w:r>
      <w:r w:rsidRPr="008D0221">
        <w:fldChar w:fldCharType="end"/>
      </w:r>
      <w:r w:rsidRPr="008D0221">
        <w:t xml:space="preserve"> illustrates a sample of a project CDM.</w:t>
      </w:r>
    </w:p>
    <w:p w:rsidR="008D0221" w:rsidRPr="008D0221" w:rsidRDefault="008D0221" w:rsidP="008D0221">
      <w:pPr>
        <w:pStyle w:val="Caption"/>
      </w:pPr>
      <w:bookmarkStart w:id="84" w:name="_Ref341081657"/>
      <w:r w:rsidRPr="008D0221">
        <w:t xml:space="preserve">Figure </w:t>
      </w:r>
      <w:fldSimple w:instr=" SEQ Figure \* ARABIC ">
        <w:r w:rsidRPr="008D0221">
          <w:rPr>
            <w:noProof/>
          </w:rPr>
          <w:t>4</w:t>
        </w:r>
      </w:fldSimple>
      <w:bookmarkEnd w:id="84"/>
      <w:r w:rsidRPr="008D0221">
        <w:t>: Sample Project Conceptual Data Mode</w:t>
      </w:r>
    </w:p>
    <w:p w:rsidR="006D0E7C" w:rsidRDefault="008D0221" w:rsidP="008D0221">
      <w:pPr>
        <w:pStyle w:val="BodyText"/>
        <w:jc w:val="center"/>
      </w:pPr>
      <w:r>
        <w:rPr>
          <w:rFonts w:ascii="Garamond" w:hAnsi="Garamond" w:cs="Arial"/>
          <w:b/>
          <w:noProof/>
          <w:sz w:val="20"/>
        </w:rPr>
        <w:drawing>
          <wp:inline distT="0" distB="0" distL="0" distR="0" wp14:anchorId="369FD852" wp14:editId="2D3A9D21">
            <wp:extent cx="5362575" cy="3019425"/>
            <wp:effectExtent l="0" t="0" r="9525" b="9525"/>
            <wp:docPr id="2" name="Picture 2" descr="Sample Project Conceptu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Project Conceptual Data Mode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62575" cy="3019425"/>
                    </a:xfrm>
                    <a:prstGeom prst="rect">
                      <a:avLst/>
                    </a:prstGeom>
                    <a:noFill/>
                    <a:ln>
                      <a:noFill/>
                    </a:ln>
                  </pic:spPr>
                </pic:pic>
              </a:graphicData>
            </a:graphic>
          </wp:inline>
        </w:drawing>
      </w:r>
    </w:p>
    <w:p w:rsidR="008D0221" w:rsidRDefault="008D0221" w:rsidP="008D0221">
      <w:pPr>
        <w:pStyle w:val="Heading3"/>
      </w:pPr>
      <w:bookmarkStart w:id="85" w:name="_Toc398548387"/>
      <w:r>
        <w:t>Database Information</w:t>
      </w:r>
      <w:bookmarkEnd w:id="85"/>
    </w:p>
    <w:p w:rsidR="006D0E7C" w:rsidRDefault="008D0221" w:rsidP="008D0221">
      <w:pPr>
        <w:pStyle w:val="InstructionalText1"/>
      </w:pPr>
      <w:r>
        <w:t>Use Table 9 to identify all the databases that will be created, replaced, interfaced with, or whose structure will be modified (i.e., add or delete tables or add or delete columns to a table) as part of this effort.</w:t>
      </w:r>
    </w:p>
    <w:p w:rsidR="008D0221" w:rsidRDefault="008D0221" w:rsidP="008D0221">
      <w:pPr>
        <w:pStyle w:val="Caption"/>
      </w:pPr>
      <w:r w:rsidRPr="008D0221">
        <w:t>Table 9: Database Inventory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42"/>
        <w:gridCol w:w="2588"/>
        <w:gridCol w:w="2686"/>
      </w:tblGrid>
      <w:tr w:rsidR="008D0221" w:rsidRPr="008D0221" w:rsidTr="008D0221">
        <w:trPr>
          <w:cantSplit/>
          <w:tblHeader/>
        </w:trPr>
        <w:tc>
          <w:tcPr>
            <w:tcW w:w="2204" w:type="dxa"/>
            <w:shd w:val="clear" w:color="auto" w:fill="F2F2F2" w:themeFill="background1" w:themeFillShade="F2"/>
          </w:tcPr>
          <w:p w:rsidR="008D0221" w:rsidRPr="008D0221" w:rsidRDefault="008D0221" w:rsidP="008D0221">
            <w:pPr>
              <w:pStyle w:val="TableHeading"/>
            </w:pPr>
            <w:bookmarkStart w:id="86" w:name="ColumnTitle_20"/>
            <w:bookmarkEnd w:id="86"/>
            <w:r w:rsidRPr="008D0221">
              <w:t>Database Name</w:t>
            </w:r>
          </w:p>
        </w:tc>
        <w:tc>
          <w:tcPr>
            <w:tcW w:w="2094" w:type="dxa"/>
            <w:shd w:val="clear" w:color="auto" w:fill="F2F2F2" w:themeFill="background1" w:themeFillShade="F2"/>
          </w:tcPr>
          <w:p w:rsidR="008D0221" w:rsidRPr="008D0221" w:rsidRDefault="008D0221" w:rsidP="008D0221">
            <w:pPr>
              <w:pStyle w:val="TableHeading"/>
            </w:pPr>
            <w:r w:rsidRPr="008D0221">
              <w:t>Description</w:t>
            </w:r>
          </w:p>
        </w:tc>
        <w:tc>
          <w:tcPr>
            <w:tcW w:w="2588" w:type="dxa"/>
            <w:shd w:val="clear" w:color="auto" w:fill="F2F2F2" w:themeFill="background1" w:themeFillShade="F2"/>
          </w:tcPr>
          <w:p w:rsidR="008D0221" w:rsidRPr="008D0221" w:rsidRDefault="008D0221" w:rsidP="008D0221">
            <w:pPr>
              <w:pStyle w:val="TableHeading"/>
            </w:pPr>
            <w:r w:rsidRPr="008D0221">
              <w:t>Type</w:t>
            </w:r>
          </w:p>
        </w:tc>
        <w:tc>
          <w:tcPr>
            <w:tcW w:w="2690" w:type="dxa"/>
            <w:shd w:val="clear" w:color="auto" w:fill="F2F2F2" w:themeFill="background1" w:themeFillShade="F2"/>
          </w:tcPr>
          <w:p w:rsidR="008D0221" w:rsidRPr="008D0221" w:rsidRDefault="008D0221" w:rsidP="008D0221">
            <w:pPr>
              <w:pStyle w:val="TableHeading"/>
            </w:pPr>
            <w:r w:rsidRPr="008D0221">
              <w:t>Steward</w:t>
            </w:r>
          </w:p>
        </w:tc>
      </w:tr>
      <w:tr w:rsidR="008D0221" w:rsidRPr="008D0221" w:rsidTr="00BC468A">
        <w:trPr>
          <w:cantSplit/>
          <w:trHeight w:val="665"/>
        </w:trPr>
        <w:tc>
          <w:tcPr>
            <w:tcW w:w="2204" w:type="dxa"/>
            <w:shd w:val="clear" w:color="auto" w:fill="auto"/>
          </w:tcPr>
          <w:p w:rsidR="008D0221" w:rsidRPr="008D0221" w:rsidRDefault="008D0221" w:rsidP="00BD09F9">
            <w:pPr>
              <w:pStyle w:val="InstructionalTable"/>
            </w:pPr>
            <w:r w:rsidRPr="008D0221">
              <w:lastRenderedPageBreak/>
              <w:t>&lt;</w:t>
            </w:r>
            <w:del w:id="87" w:author="Author">
              <w:r w:rsidRPr="008D0221" w:rsidDel="00BD09F9">
                <w:delText>Name&gt;</w:delText>
              </w:r>
            </w:del>
            <w:ins w:id="88" w:author="Author">
              <w:r w:rsidR="00BD09F9">
                <w:t>Reach</w:t>
              </w:r>
            </w:ins>
          </w:p>
        </w:tc>
        <w:tc>
          <w:tcPr>
            <w:tcW w:w="2094" w:type="dxa"/>
          </w:tcPr>
          <w:p w:rsidR="008D0221" w:rsidRDefault="008D0221" w:rsidP="008D0221">
            <w:pPr>
              <w:pStyle w:val="InstructionalTable"/>
              <w:rPr>
                <w:ins w:id="89" w:author="Author"/>
              </w:rPr>
            </w:pPr>
            <w:del w:id="90" w:author="Author">
              <w:r w:rsidRPr="008D0221" w:rsidDel="00BD09F9">
                <w:delText>&lt;Description&gt;</w:delText>
              </w:r>
            </w:del>
            <w:ins w:id="91" w:author="Author">
              <w:r w:rsidR="00BD09F9">
                <w:t xml:space="preserve">SQL Server database(s) that will </w:t>
              </w:r>
            </w:ins>
          </w:p>
          <w:p w:rsidR="00BD09F9" w:rsidRPr="00BD09F9" w:rsidRDefault="00BD09F9" w:rsidP="00A00D84">
            <w:pPr>
              <w:pStyle w:val="TableText"/>
              <w:numPr>
                <w:ilvl w:val="0"/>
                <w:numId w:val="40"/>
              </w:numPr>
              <w:pPrChange w:id="92" w:author="Author">
                <w:pPr>
                  <w:pStyle w:val="InstructionalTable"/>
                </w:pPr>
              </w:pPrChange>
            </w:pPr>
            <w:ins w:id="93" w:author="Author">
              <w:r>
                <w:t xml:space="preserve">Import data from SDR and other internal/external sources 2. Store Analytics output to be used by IRDS dashboard </w:t>
              </w:r>
              <w:proofErr w:type="spellStart"/>
              <w:r>
                <w:t>ad</w:t>
              </w:r>
              <w:proofErr w:type="spellEnd"/>
              <w:r>
                <w:t xml:space="preserve"> messaging</w:t>
              </w:r>
            </w:ins>
          </w:p>
        </w:tc>
        <w:tc>
          <w:tcPr>
            <w:tcW w:w="2588" w:type="dxa"/>
            <w:shd w:val="clear" w:color="auto" w:fill="auto"/>
          </w:tcPr>
          <w:p w:rsidR="008D0221" w:rsidRPr="008D0221" w:rsidRDefault="008D0221" w:rsidP="008D0221">
            <w:pPr>
              <w:pStyle w:val="InstructionalTable"/>
            </w:pPr>
            <w:del w:id="94" w:author="Author">
              <w:r w:rsidRPr="008D0221" w:rsidDel="00BD09F9">
                <w:delText>&lt;Create/Replace/Interface /Modify&gt;</w:delText>
              </w:r>
            </w:del>
            <w:ins w:id="95" w:author="Author">
              <w:r w:rsidR="00BD09F9">
                <w:t>Create</w:t>
              </w:r>
            </w:ins>
          </w:p>
        </w:tc>
        <w:tc>
          <w:tcPr>
            <w:tcW w:w="2690" w:type="dxa"/>
            <w:shd w:val="clear" w:color="auto" w:fill="auto"/>
          </w:tcPr>
          <w:p w:rsidR="008D0221" w:rsidRPr="008D0221" w:rsidRDefault="008D0221" w:rsidP="008D0221">
            <w:pPr>
              <w:pStyle w:val="InstructionalTable"/>
            </w:pPr>
            <w:del w:id="96" w:author="Author">
              <w:r w:rsidRPr="008D0221" w:rsidDel="00BD09F9">
                <w:delText xml:space="preserve">&lt;Application/Organization that is the </w:delText>
              </w:r>
              <w:commentRangeStart w:id="97"/>
              <w:r w:rsidRPr="008D0221" w:rsidDel="00BD09F9">
                <w:delText>steward</w:delText>
              </w:r>
            </w:del>
            <w:commentRangeEnd w:id="97"/>
            <w:r w:rsidR="00A00D84">
              <w:rPr>
                <w:rStyle w:val="CommentReference"/>
                <w:i w:val="0"/>
                <w:color w:val="auto"/>
              </w:rPr>
              <w:commentReference w:id="97"/>
            </w:r>
            <w:del w:id="98" w:author="Author">
              <w:r w:rsidRPr="008D0221" w:rsidDel="00BD09F9">
                <w:delText>&gt;</w:delText>
              </w:r>
            </w:del>
            <w:ins w:id="99" w:author="Author">
              <w:r w:rsidR="00BD09F9">
                <w:t>?</w:t>
              </w:r>
            </w:ins>
          </w:p>
        </w:tc>
      </w:tr>
      <w:tr w:rsidR="00A00D84" w:rsidRPr="008D0221" w:rsidTr="00BC468A">
        <w:trPr>
          <w:cantSplit/>
          <w:trHeight w:val="665"/>
          <w:ins w:id="100" w:author="Author"/>
        </w:trPr>
        <w:tc>
          <w:tcPr>
            <w:tcW w:w="2204" w:type="dxa"/>
            <w:shd w:val="clear" w:color="auto" w:fill="auto"/>
          </w:tcPr>
          <w:p w:rsidR="00A00D84" w:rsidRPr="008D0221" w:rsidRDefault="00A00D84" w:rsidP="00BD09F9">
            <w:pPr>
              <w:pStyle w:val="InstructionalTable"/>
              <w:rPr>
                <w:ins w:id="101" w:author="Author"/>
              </w:rPr>
            </w:pPr>
            <w:ins w:id="102" w:author="Author">
              <w:r>
                <w:t>SDR</w:t>
              </w:r>
            </w:ins>
          </w:p>
        </w:tc>
        <w:tc>
          <w:tcPr>
            <w:tcW w:w="2094" w:type="dxa"/>
          </w:tcPr>
          <w:p w:rsidR="00A00D84" w:rsidRPr="008D0221" w:rsidDel="00BD09F9" w:rsidRDefault="00A00D84" w:rsidP="008D0221">
            <w:pPr>
              <w:pStyle w:val="InstructionalTable"/>
              <w:rPr>
                <w:ins w:id="103" w:author="Author"/>
              </w:rPr>
            </w:pPr>
            <w:ins w:id="104" w:author="Author">
              <w:r>
                <w:t xml:space="preserve">See section 3.1.1, </w:t>
              </w:r>
              <w:r w:rsidRPr="00A00D84">
                <w:t>Externally Shared Data Stores</w:t>
              </w:r>
              <w:r>
                <w:t xml:space="preserve"> table</w:t>
              </w:r>
            </w:ins>
          </w:p>
        </w:tc>
        <w:tc>
          <w:tcPr>
            <w:tcW w:w="2588" w:type="dxa"/>
            <w:shd w:val="clear" w:color="auto" w:fill="auto"/>
          </w:tcPr>
          <w:p w:rsidR="00A00D84" w:rsidRPr="008D0221" w:rsidDel="00BD09F9" w:rsidRDefault="00A00D84" w:rsidP="008D0221">
            <w:pPr>
              <w:pStyle w:val="InstructionalTable"/>
              <w:rPr>
                <w:ins w:id="105" w:author="Author"/>
              </w:rPr>
            </w:pPr>
            <w:ins w:id="106" w:author="Author">
              <w:r>
                <w:t>Interface</w:t>
              </w:r>
            </w:ins>
          </w:p>
        </w:tc>
        <w:tc>
          <w:tcPr>
            <w:tcW w:w="2690" w:type="dxa"/>
            <w:shd w:val="clear" w:color="auto" w:fill="auto"/>
          </w:tcPr>
          <w:p w:rsidR="00A00D84" w:rsidRPr="008D0221" w:rsidDel="00BD09F9" w:rsidRDefault="00A00D84" w:rsidP="008D0221">
            <w:pPr>
              <w:pStyle w:val="InstructionalTable"/>
              <w:rPr>
                <w:ins w:id="107" w:author="Author"/>
              </w:rPr>
            </w:pPr>
          </w:p>
        </w:tc>
      </w:tr>
    </w:tbl>
    <w:p w:rsidR="008D0221" w:rsidRPr="008D0221" w:rsidRDefault="008D0221" w:rsidP="008D0221">
      <w:pPr>
        <w:pStyle w:val="Heading3"/>
        <w:rPr>
          <w:rFonts w:eastAsia="Times"/>
        </w:rPr>
      </w:pPr>
      <w:bookmarkStart w:id="108" w:name="_Toc398548388"/>
      <w:r w:rsidRPr="008D0221">
        <w:rPr>
          <w:rFonts w:eastAsia="Times"/>
        </w:rPr>
        <w:t>User Interface Data Mapping</w:t>
      </w:r>
      <w:bookmarkEnd w:id="108"/>
    </w:p>
    <w:p w:rsidR="008D0221" w:rsidRDefault="008D0221" w:rsidP="008D0221">
      <w:pPr>
        <w:pStyle w:val="InstructionalText1"/>
        <w:rPr>
          <w:ins w:id="109" w:author="Author"/>
        </w:rPr>
      </w:pPr>
      <w:r w:rsidRPr="008D0221">
        <w:t>This section describes and defines the format and information that will be available for users of the product to be able to enter data into the database or to retrieve information from the database, if applicable.</w:t>
      </w:r>
    </w:p>
    <w:p w:rsidR="00814888" w:rsidRDefault="00814888" w:rsidP="00814888">
      <w:pPr>
        <w:pStyle w:val="BodyText"/>
        <w:rPr>
          <w:ins w:id="110" w:author="Author"/>
        </w:rPr>
        <w:pPrChange w:id="111" w:author="Author">
          <w:pPr>
            <w:pStyle w:val="InstructionalText1"/>
          </w:pPr>
        </w:pPrChange>
      </w:pPr>
      <w:ins w:id="112" w:author="Author">
        <w:r>
          <w:t>TBD – The PwC Analytics team is currently working with the VA to determine:</w:t>
        </w:r>
      </w:ins>
    </w:p>
    <w:p w:rsidR="00814888" w:rsidRDefault="00814888" w:rsidP="00814888">
      <w:pPr>
        <w:pStyle w:val="BodyText"/>
        <w:numPr>
          <w:ilvl w:val="0"/>
          <w:numId w:val="41"/>
        </w:numPr>
        <w:rPr>
          <w:ins w:id="113" w:author="Author"/>
        </w:rPr>
        <w:pPrChange w:id="114" w:author="Author">
          <w:pPr>
            <w:pStyle w:val="InstructionalText1"/>
          </w:pPr>
        </w:pPrChange>
      </w:pPr>
      <w:ins w:id="115" w:author="Author">
        <w:r>
          <w:t>Which VA sources will be imported into the Reach database</w:t>
        </w:r>
      </w:ins>
    </w:p>
    <w:p w:rsidR="00814888" w:rsidRDefault="00814888" w:rsidP="00814888">
      <w:pPr>
        <w:pStyle w:val="BodyText"/>
        <w:numPr>
          <w:ilvl w:val="0"/>
          <w:numId w:val="41"/>
        </w:numPr>
        <w:rPr>
          <w:ins w:id="116" w:author="Author"/>
        </w:rPr>
        <w:pPrChange w:id="117" w:author="Author">
          <w:pPr>
            <w:pStyle w:val="InstructionalText1"/>
          </w:pPr>
        </w:pPrChange>
      </w:pPr>
      <w:ins w:id="118" w:author="Author">
        <w:r>
          <w:t>Which, if any external sources will be imported into the Reach database</w:t>
        </w:r>
      </w:ins>
    </w:p>
    <w:p w:rsidR="00814888" w:rsidRPr="00814888" w:rsidRDefault="00814888" w:rsidP="00814888">
      <w:pPr>
        <w:pStyle w:val="BodyText"/>
        <w:numPr>
          <w:ilvl w:val="0"/>
          <w:numId w:val="41"/>
        </w:numPr>
        <w:pPrChange w:id="119" w:author="Author">
          <w:pPr>
            <w:pStyle w:val="InstructionalText1"/>
          </w:pPr>
        </w:pPrChange>
      </w:pPr>
      <w:ins w:id="120" w:author="Author">
        <w:r>
          <w:t>What data elements from SDR will be imported into the Reach database</w:t>
        </w:r>
      </w:ins>
    </w:p>
    <w:p w:rsidR="008D0221" w:rsidRPr="008D0221" w:rsidRDefault="008D0221" w:rsidP="008D0221">
      <w:pPr>
        <w:pStyle w:val="Heading4"/>
      </w:pPr>
      <w:bookmarkStart w:id="121" w:name="_Toc398548389"/>
      <w:r w:rsidRPr="008D0221">
        <w:t>Application Screen Interface</w:t>
      </w:r>
      <w:bookmarkEnd w:id="121"/>
    </w:p>
    <w:p w:rsidR="008D0221" w:rsidRPr="008D0221" w:rsidRDefault="008D0221" w:rsidP="008D0221">
      <w:pPr>
        <w:pStyle w:val="InstructionalText1"/>
      </w:pPr>
      <w:r w:rsidRPr="008D0221">
        <w:t>Create a new subsection for each screen of the Graphical User Interface (GUI) that users will have access to, in order to enter or update information in the database.)</w:t>
      </w:r>
    </w:p>
    <w:p w:rsidR="008D0221" w:rsidRPr="008D0221" w:rsidRDefault="008D0221" w:rsidP="008D0221">
      <w:pPr>
        <w:pStyle w:val="Heading5"/>
      </w:pPr>
      <w:bookmarkStart w:id="122" w:name="_Toc398548390"/>
      <w:r w:rsidRPr="008D0221">
        <w:t>&lt;Insert name of screen&gt;</w:t>
      </w:r>
      <w:bookmarkEnd w:id="122"/>
    </w:p>
    <w:p w:rsidR="008D0221" w:rsidRDefault="008D0221" w:rsidP="008D0221">
      <w:pPr>
        <w:pStyle w:val="InstructionalText1"/>
      </w:pPr>
      <w:r w:rsidRPr="008D0221">
        <w:fldChar w:fldCharType="begin"/>
      </w:r>
      <w:r w:rsidRPr="008D0221">
        <w:instrText xml:space="preserve"> REF _Ref340635671 \h  \* MERGEFORMAT </w:instrText>
      </w:r>
      <w:r w:rsidRPr="008D0221">
        <w:fldChar w:fldCharType="separate"/>
      </w:r>
      <w:r w:rsidRPr="008D0221">
        <w:t>Figure 5: &lt;screen name&gt; Screen</w:t>
      </w:r>
      <w:r w:rsidRPr="008D0221">
        <w:fldChar w:fldCharType="end"/>
      </w:r>
      <w:r w:rsidRPr="008D0221">
        <w:t xml:space="preserve"> represents the screen that &lt;describes what the screen accomplishes&gt;; Table 10 describes it. Paste a screenshot below and complete the table to describe the screen.</w:t>
      </w:r>
    </w:p>
    <w:p w:rsidR="00E31E41" w:rsidRDefault="00E31E41" w:rsidP="00E31E41">
      <w:pPr>
        <w:pStyle w:val="BodyText"/>
      </w:pPr>
      <w:r>
        <w:rPr>
          <w:noProof/>
        </w:rPr>
        <w:lastRenderedPageBreak/>
        <mc:AlternateContent>
          <mc:Choice Requires="wps">
            <w:drawing>
              <wp:inline distT="0" distB="0" distL="0" distR="0" wp14:anchorId="3CAABE93" wp14:editId="7D5DE118">
                <wp:extent cx="5836920" cy="1363980"/>
                <wp:effectExtent l="0" t="0" r="11430" b="26670"/>
                <wp:docPr id="6" name="Rectangle 6" descr="Empty place holder for a screen captur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6920" cy="13639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6" o:spid="_x0000_s1026" alt="Empty place holder for a screen capture" style="width:459.6pt;height:10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">
                <w10:anchorlock/>
              </v:rect>
            </w:pict>
          </mc:Fallback>
        </mc:AlternateContent>
      </w:r>
    </w:p>
    <w:p w:rsidR="00E31E41" w:rsidRPr="00E31E41" w:rsidRDefault="00E31E41" w:rsidP="00E31E41">
      <w:pPr>
        <w:pStyle w:val="Caption"/>
      </w:pPr>
      <w:bookmarkStart w:id="123" w:name="_Ref340635671"/>
      <w:bookmarkStart w:id="124" w:name="_Ref340634947"/>
      <w:r w:rsidRPr="00E31E41">
        <w:t xml:space="preserve">Figure </w:t>
      </w:r>
      <w:fldSimple w:instr=" SEQ Figure \* ARABIC ">
        <w:r w:rsidRPr="00E31E41">
          <w:rPr>
            <w:noProof/>
          </w:rPr>
          <w:t>5</w:t>
        </w:r>
      </w:fldSimple>
      <w:r w:rsidRPr="00E31E41">
        <w:t xml:space="preserve">: </w:t>
      </w:r>
      <w:r w:rsidRPr="00E31E41">
        <w:rPr>
          <w:rFonts w:ascii="Times New Roman" w:hAnsi="Times New Roman" w:cs="Times New Roman"/>
          <w:b w:val="0"/>
          <w:i/>
          <w:color w:val="0000FF"/>
        </w:rPr>
        <w:t>&lt;screen name&gt;</w:t>
      </w:r>
      <w:r w:rsidRPr="00E31E41">
        <w:t xml:space="preserve"> Screen</w:t>
      </w:r>
      <w:bookmarkEnd w:id="123"/>
    </w:p>
    <w:p w:rsidR="00E31E41" w:rsidRPr="00E31E41" w:rsidRDefault="00E31E41" w:rsidP="00E31E41">
      <w:pPr>
        <w:pStyle w:val="Caption"/>
      </w:pPr>
      <w:r w:rsidRPr="00E31E41">
        <w:t xml:space="preserve">Table </w:t>
      </w:r>
      <w:bookmarkEnd w:id="124"/>
      <w:r w:rsidRPr="00E31E41">
        <w:t xml:space="preserve">10: </w:t>
      </w:r>
      <w:r w:rsidRPr="00E31E41">
        <w:rPr>
          <w:rFonts w:ascii="Times New Roman" w:hAnsi="Times New Roman" w:cs="Times New Roman"/>
          <w:b w:val="0"/>
          <w:i/>
        </w:rPr>
        <w:t>&lt;</w:t>
      </w:r>
      <w:r w:rsidRPr="00E31E41">
        <w:rPr>
          <w:rFonts w:ascii="Times New Roman" w:hAnsi="Times New Roman" w:cs="Times New Roman"/>
          <w:b w:val="0"/>
          <w:i/>
          <w:color w:val="0000FF"/>
        </w:rPr>
        <w:t>screen name</w:t>
      </w:r>
      <w:r w:rsidRPr="00E31E41">
        <w:rPr>
          <w:rFonts w:ascii="Times New Roman" w:hAnsi="Times New Roman" w:cs="Times New Roman"/>
          <w:b w:val="0"/>
          <w:i/>
        </w:rPr>
        <w:t>&gt;</w:t>
      </w:r>
      <w:r w:rsidRPr="00E31E41">
        <w:t xml:space="preserve"> Screen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4"/>
        <w:gridCol w:w="2220"/>
        <w:gridCol w:w="2218"/>
        <w:gridCol w:w="2704"/>
      </w:tblGrid>
      <w:tr w:rsidR="00E31E41" w:rsidRPr="00E31E41" w:rsidTr="00E31E41">
        <w:trPr>
          <w:cantSplit/>
          <w:tblHeader/>
        </w:trPr>
        <w:tc>
          <w:tcPr>
            <w:tcW w:w="1271" w:type="pct"/>
            <w:shd w:val="clear" w:color="auto" w:fill="F2F2F2" w:themeFill="background1" w:themeFillShade="F2"/>
          </w:tcPr>
          <w:p w:rsidR="00E31E41" w:rsidRPr="00E31E41" w:rsidRDefault="00E31E41" w:rsidP="00E31E41">
            <w:pPr>
              <w:pStyle w:val="TableHeading"/>
            </w:pPr>
            <w:bookmarkStart w:id="125" w:name="ColumnTitle_21"/>
            <w:bookmarkEnd w:id="125"/>
            <w:r w:rsidRPr="00E31E41">
              <w:t>Graphical User Interface (GUI) Field</w:t>
            </w:r>
          </w:p>
        </w:tc>
        <w:tc>
          <w:tcPr>
            <w:tcW w:w="1159" w:type="pct"/>
            <w:shd w:val="clear" w:color="auto" w:fill="F2F2F2" w:themeFill="background1" w:themeFillShade="F2"/>
          </w:tcPr>
          <w:p w:rsidR="00E31E41" w:rsidRPr="00E31E41" w:rsidRDefault="00E31E41" w:rsidP="00E31E41">
            <w:pPr>
              <w:pStyle w:val="TableHeading"/>
            </w:pPr>
            <w:r w:rsidRPr="00E31E41">
              <w:t>Table (Database Table that field connects to)</w:t>
            </w:r>
          </w:p>
        </w:tc>
        <w:tc>
          <w:tcPr>
            <w:tcW w:w="1158" w:type="pct"/>
            <w:shd w:val="clear" w:color="auto" w:fill="F2F2F2" w:themeFill="background1" w:themeFillShade="F2"/>
          </w:tcPr>
          <w:p w:rsidR="00E31E41" w:rsidRPr="00E31E41" w:rsidRDefault="00E31E41" w:rsidP="00E31E41">
            <w:pPr>
              <w:pStyle w:val="TableHeading"/>
            </w:pPr>
            <w:r w:rsidRPr="00E31E41">
              <w:t>Field (Field in Table that the GUI field connects to)</w:t>
            </w:r>
          </w:p>
        </w:tc>
        <w:tc>
          <w:tcPr>
            <w:tcW w:w="1412" w:type="pct"/>
            <w:shd w:val="clear" w:color="auto" w:fill="F2F2F2" w:themeFill="background1" w:themeFillShade="F2"/>
          </w:tcPr>
          <w:p w:rsidR="00E31E41" w:rsidRPr="00E31E41" w:rsidRDefault="00E31E41" w:rsidP="00E31E41">
            <w:pPr>
              <w:pStyle w:val="TableHeading"/>
            </w:pPr>
            <w:r w:rsidRPr="00E31E41">
              <w:t>Comments</w:t>
            </w:r>
          </w:p>
        </w:tc>
      </w:tr>
      <w:tr w:rsidR="00E31E41" w:rsidRPr="00E31E41" w:rsidTr="00BC468A">
        <w:trPr>
          <w:cantSplit/>
        </w:trPr>
        <w:tc>
          <w:tcPr>
            <w:tcW w:w="1271" w:type="pct"/>
            <w:shd w:val="clear" w:color="auto" w:fill="auto"/>
          </w:tcPr>
          <w:p w:rsidR="00E31E41" w:rsidRPr="00E31E41" w:rsidRDefault="00E31E41" w:rsidP="00E31E41">
            <w:pPr>
              <w:pStyle w:val="InstructionalTable"/>
            </w:pPr>
            <w:r w:rsidRPr="00E31E41">
              <w:t>&lt;Name&gt;</w:t>
            </w:r>
          </w:p>
        </w:tc>
        <w:tc>
          <w:tcPr>
            <w:tcW w:w="1159" w:type="pct"/>
          </w:tcPr>
          <w:p w:rsidR="00E31E41" w:rsidRPr="00E31E41" w:rsidRDefault="00E31E41" w:rsidP="00E31E41">
            <w:pPr>
              <w:pStyle w:val="InstructionalTable"/>
            </w:pPr>
            <w:r w:rsidRPr="00E31E41">
              <w:t>&lt;xxx&gt;</w:t>
            </w:r>
          </w:p>
        </w:tc>
        <w:tc>
          <w:tcPr>
            <w:tcW w:w="1158" w:type="pct"/>
            <w:shd w:val="clear" w:color="auto" w:fill="auto"/>
          </w:tcPr>
          <w:p w:rsidR="00E31E41" w:rsidRPr="00E31E41" w:rsidRDefault="00E31E41" w:rsidP="00E31E41">
            <w:pPr>
              <w:pStyle w:val="InstructionalTable"/>
            </w:pPr>
            <w:r w:rsidRPr="00E31E41">
              <w:t>&lt;PATIENT_ NAME&gt;</w:t>
            </w:r>
          </w:p>
        </w:tc>
        <w:tc>
          <w:tcPr>
            <w:tcW w:w="1412" w:type="pct"/>
            <w:shd w:val="clear" w:color="auto" w:fill="auto"/>
          </w:tcPr>
          <w:p w:rsidR="00E31E41" w:rsidRPr="00E31E41" w:rsidRDefault="00E31E41" w:rsidP="00E31E41">
            <w:pPr>
              <w:pStyle w:val="InstructionalTable"/>
            </w:pPr>
            <w:r w:rsidRPr="00E31E41">
              <w:t>&lt;Add any comments or descriptive information that would be relevant to the tester&gt;</w:t>
            </w:r>
          </w:p>
        </w:tc>
      </w:tr>
      <w:tr w:rsidR="00E31E41" w:rsidRPr="00E31E41" w:rsidTr="00BC468A">
        <w:trPr>
          <w:cantSplit/>
        </w:trPr>
        <w:tc>
          <w:tcPr>
            <w:tcW w:w="1271" w:type="pct"/>
            <w:shd w:val="clear" w:color="auto" w:fill="auto"/>
          </w:tcPr>
          <w:p w:rsidR="00E31E41" w:rsidRPr="00E31E41" w:rsidRDefault="00E31E41" w:rsidP="00E31E41">
            <w:pPr>
              <w:pStyle w:val="InstructionalTable"/>
            </w:pPr>
            <w:r w:rsidRPr="00E31E41">
              <w:t>&lt;SSN&gt;</w:t>
            </w:r>
          </w:p>
        </w:tc>
        <w:tc>
          <w:tcPr>
            <w:tcW w:w="1159" w:type="pct"/>
          </w:tcPr>
          <w:p w:rsidR="00E31E41" w:rsidRPr="00E31E41" w:rsidRDefault="00E31E41" w:rsidP="00E31E41">
            <w:pPr>
              <w:pStyle w:val="InstructionalTable"/>
            </w:pPr>
            <w:r w:rsidRPr="00E31E41">
              <w:t>&lt;xxx&gt;</w:t>
            </w:r>
          </w:p>
        </w:tc>
        <w:tc>
          <w:tcPr>
            <w:tcW w:w="1158" w:type="pct"/>
            <w:shd w:val="clear" w:color="auto" w:fill="auto"/>
          </w:tcPr>
          <w:p w:rsidR="00E31E41" w:rsidRPr="00E31E41" w:rsidRDefault="00E31E41" w:rsidP="00E31E41">
            <w:pPr>
              <w:pStyle w:val="InstructionalTable"/>
            </w:pPr>
            <w:r w:rsidRPr="00E31E41">
              <w:t>&lt;SSN&gt;</w:t>
            </w:r>
          </w:p>
        </w:tc>
        <w:tc>
          <w:tcPr>
            <w:tcW w:w="1412" w:type="pct"/>
            <w:shd w:val="clear" w:color="auto" w:fill="auto"/>
          </w:tcPr>
          <w:p w:rsidR="00E31E41" w:rsidRPr="00E31E41" w:rsidRDefault="00E31E41" w:rsidP="00E31E41">
            <w:pPr>
              <w:pStyle w:val="InstructionalTable"/>
            </w:pPr>
          </w:p>
        </w:tc>
      </w:tr>
      <w:tr w:rsidR="00E31E41" w:rsidRPr="00E31E41" w:rsidTr="00BC468A">
        <w:trPr>
          <w:cantSplit/>
        </w:trPr>
        <w:tc>
          <w:tcPr>
            <w:tcW w:w="1271" w:type="pct"/>
            <w:shd w:val="clear" w:color="auto" w:fill="auto"/>
          </w:tcPr>
          <w:p w:rsidR="00E31E41" w:rsidRPr="00E31E41" w:rsidRDefault="00E31E41" w:rsidP="00E31E41">
            <w:pPr>
              <w:pStyle w:val="InstructionalTable"/>
            </w:pPr>
            <w:r w:rsidRPr="00E31E41">
              <w:t>Date of Birth (Age)</w:t>
            </w:r>
          </w:p>
        </w:tc>
        <w:tc>
          <w:tcPr>
            <w:tcW w:w="1159" w:type="pct"/>
          </w:tcPr>
          <w:p w:rsidR="00E31E41" w:rsidRPr="00E31E41" w:rsidRDefault="00E31E41" w:rsidP="00E31E41">
            <w:pPr>
              <w:pStyle w:val="InstructionalTable"/>
            </w:pPr>
            <w:proofErr w:type="spellStart"/>
            <w:r w:rsidRPr="00E31E41">
              <w:t>yyyy</w:t>
            </w:r>
            <w:proofErr w:type="spellEnd"/>
          </w:p>
        </w:tc>
        <w:tc>
          <w:tcPr>
            <w:tcW w:w="1158" w:type="pct"/>
            <w:shd w:val="clear" w:color="auto" w:fill="auto"/>
          </w:tcPr>
          <w:p w:rsidR="00E31E41" w:rsidRPr="00E31E41" w:rsidRDefault="00E31E41" w:rsidP="00E31E41">
            <w:pPr>
              <w:pStyle w:val="InstructionalTable"/>
            </w:pPr>
            <w:r w:rsidRPr="00E31E41">
              <w:t>DATE_OF_BIRTH DATE_OF_DEATH (if deceased)</w:t>
            </w:r>
          </w:p>
        </w:tc>
        <w:tc>
          <w:tcPr>
            <w:tcW w:w="1412" w:type="pct"/>
            <w:shd w:val="clear" w:color="auto" w:fill="auto"/>
          </w:tcPr>
          <w:p w:rsidR="00E31E41" w:rsidRPr="00E31E41" w:rsidRDefault="00E31E41" w:rsidP="00E31E41">
            <w:pPr>
              <w:pStyle w:val="InstructionalTable"/>
            </w:pPr>
          </w:p>
        </w:tc>
      </w:tr>
    </w:tbl>
    <w:p w:rsidR="009A5A47" w:rsidRPr="009A5A47" w:rsidRDefault="009A5A47" w:rsidP="009114DE">
      <w:pPr>
        <w:pStyle w:val="Heading4"/>
      </w:pPr>
      <w:bookmarkStart w:id="126" w:name="_Toc398548391"/>
      <w:r w:rsidRPr="009A5A47">
        <w:t>Application Report Interface</w:t>
      </w:r>
      <w:bookmarkEnd w:id="126"/>
    </w:p>
    <w:p w:rsidR="009A5A47" w:rsidRPr="009A5A47" w:rsidRDefault="009A5A47" w:rsidP="009114DE">
      <w:pPr>
        <w:pStyle w:val="InstructionalText1"/>
      </w:pPr>
      <w:r w:rsidRPr="009A5A47">
        <w:t>This section describes and defines the reports that will be available in the user interface, if applicable.</w:t>
      </w:r>
    </w:p>
    <w:p w:rsidR="009A5A47" w:rsidRPr="009A5A47" w:rsidRDefault="009A5A47" w:rsidP="009114DE">
      <w:pPr>
        <w:pStyle w:val="Heading5"/>
      </w:pPr>
      <w:bookmarkStart w:id="127" w:name="_Toc398548392"/>
      <w:r w:rsidRPr="009A5A47">
        <w:t>&lt;Insert name of report&gt;</w:t>
      </w:r>
      <w:bookmarkEnd w:id="127"/>
    </w:p>
    <w:p w:rsidR="009A5A47" w:rsidRPr="009A5A47" w:rsidRDefault="009A5A47" w:rsidP="009114DE">
      <w:pPr>
        <w:pStyle w:val="InstructionalText1"/>
      </w:pPr>
      <w:r w:rsidRPr="009A5A47">
        <w:t>&lt;Create a new subsection for each report&gt; Figure 6 represent &lt;name&gt; screen and Table 16 describes it…</w:t>
      </w:r>
    </w:p>
    <w:p w:rsidR="009A5A47" w:rsidRPr="009A5A47" w:rsidRDefault="009A5A47" w:rsidP="009114DE">
      <w:pPr>
        <w:pStyle w:val="InstructionalText1"/>
      </w:pPr>
      <w:r w:rsidRPr="009A5A47">
        <w:fldChar w:fldCharType="begin"/>
      </w:r>
      <w:r w:rsidRPr="009A5A47">
        <w:instrText xml:space="preserve"> REF _Ref340636621 \h  \* MERGEFORMAT </w:instrText>
      </w:r>
      <w:r w:rsidRPr="009A5A47">
        <w:fldChar w:fldCharType="separate"/>
      </w:r>
      <w:r w:rsidRPr="009A5A47">
        <w:t>Figure 6</w:t>
      </w:r>
      <w:r w:rsidRPr="009A5A47">
        <w:fldChar w:fldCharType="end"/>
      </w:r>
      <w:r w:rsidRPr="009A5A47">
        <w:t xml:space="preserve"> represents the &lt;report name&gt;; Table 11 describes it. Paste a screenshot of the report below and complete the table to describe the report.</w:t>
      </w:r>
    </w:p>
    <w:p w:rsidR="00E31E41" w:rsidRDefault="009114DE" w:rsidP="00E31E41">
      <w:pPr>
        <w:pStyle w:val="BodyText"/>
      </w:pPr>
      <w:r>
        <w:rPr>
          <w:noProof/>
        </w:rPr>
        <mc:AlternateContent>
          <mc:Choice Requires="wps">
            <w:drawing>
              <wp:inline distT="0" distB="0" distL="0" distR="0" wp14:anchorId="159151CE" wp14:editId="02FBF786">
                <wp:extent cx="5836920" cy="1463040"/>
                <wp:effectExtent l="0" t="0" r="11430" b="22860"/>
                <wp:docPr id="5" name="Rectangle 5" descr="Emply place holder for a graphic representing a repor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6920" cy="14630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5" o:spid="_x0000_s1026" alt="Emply place holder for a graphic representing a report" style="width:459.6pt;height:11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">
                <w10:anchorlock/>
              </v:rect>
            </w:pict>
          </mc:Fallback>
        </mc:AlternateContent>
      </w:r>
    </w:p>
    <w:p w:rsidR="009114DE" w:rsidRPr="009114DE" w:rsidRDefault="009114DE" w:rsidP="009114DE">
      <w:pPr>
        <w:pStyle w:val="Caption"/>
        <w:rPr>
          <w:iCs/>
          <w:color w:val="0000FF"/>
        </w:rPr>
      </w:pPr>
      <w:bookmarkStart w:id="128" w:name="_Ref340636621"/>
      <w:r w:rsidRPr="009114DE">
        <w:t xml:space="preserve">Figure </w:t>
      </w:r>
      <w:fldSimple w:instr=" SEQ Figure \* ARABIC ">
        <w:r w:rsidRPr="009114DE">
          <w:rPr>
            <w:noProof/>
          </w:rPr>
          <w:t>6</w:t>
        </w:r>
      </w:fldSimple>
      <w:bookmarkEnd w:id="128"/>
      <w:r w:rsidRPr="009114DE">
        <w:t xml:space="preserve">: </w:t>
      </w:r>
      <w:r w:rsidRPr="009114DE">
        <w:rPr>
          <w:rFonts w:ascii="Times New Roman" w:hAnsi="Times New Roman" w:cs="Times New Roman"/>
          <w:b w:val="0"/>
          <w:i/>
          <w:color w:val="0000FF"/>
        </w:rPr>
        <w:t>&lt; Report name&gt;</w:t>
      </w:r>
      <w:r w:rsidRPr="009114DE">
        <w:t xml:space="preserve"> Report</w:t>
      </w:r>
    </w:p>
    <w:p w:rsidR="009114DE" w:rsidRPr="009114DE" w:rsidRDefault="009114DE" w:rsidP="009114DE">
      <w:pPr>
        <w:spacing w:before="120"/>
        <w:rPr>
          <w:rFonts w:ascii="Garamond" w:hAnsi="Garamond"/>
          <w:iCs/>
          <w:color w:val="0000FF"/>
          <w:sz w:val="24"/>
        </w:rPr>
      </w:pPr>
    </w:p>
    <w:p w:rsidR="009114DE" w:rsidRPr="009114DE" w:rsidRDefault="009114DE" w:rsidP="009114DE">
      <w:pPr>
        <w:pStyle w:val="Caption"/>
        <w:rPr>
          <w:i/>
          <w:iCs/>
          <w:color w:val="0000FF"/>
          <w:sz w:val="24"/>
        </w:rPr>
      </w:pPr>
      <w:bookmarkStart w:id="129" w:name="_Ref340636778"/>
      <w:r w:rsidRPr="009114DE">
        <w:lastRenderedPageBreak/>
        <w:t xml:space="preserve">Table </w:t>
      </w:r>
      <w:bookmarkEnd w:id="129"/>
      <w:r w:rsidRPr="009114DE">
        <w:rPr>
          <w:noProof/>
        </w:rPr>
        <w:t>1</w:t>
      </w:r>
      <w:r w:rsidRPr="009114DE">
        <w:t xml:space="preserve">1: </w:t>
      </w:r>
      <w:r w:rsidRPr="009114DE">
        <w:rPr>
          <w:rFonts w:ascii="Times New Roman" w:hAnsi="Times New Roman" w:cs="Times New Roman"/>
          <w:b w:val="0"/>
          <w:i/>
          <w:color w:val="0000FF"/>
        </w:rPr>
        <w:t>&lt;</w:t>
      </w:r>
      <w:r>
        <w:rPr>
          <w:rFonts w:ascii="Times New Roman" w:hAnsi="Times New Roman" w:cs="Times New Roman"/>
          <w:b w:val="0"/>
          <w:i/>
          <w:color w:val="0000FF"/>
        </w:rPr>
        <w:t>R</w:t>
      </w:r>
      <w:r w:rsidRPr="009114DE">
        <w:rPr>
          <w:rFonts w:ascii="Times New Roman" w:hAnsi="Times New Roman" w:cs="Times New Roman"/>
          <w:b w:val="0"/>
          <w:i/>
          <w:color w:val="0000FF"/>
        </w:rPr>
        <w:t>eport name&gt;</w:t>
      </w:r>
      <w:r w:rsidRPr="009114DE">
        <w:t xml:space="preserv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488"/>
      </w:tblGrid>
      <w:tr w:rsidR="00A96BD7" w:rsidRPr="00A96BD7" w:rsidTr="00A96BD7">
        <w:trPr>
          <w:cantSplit/>
          <w:tblHeader/>
        </w:trPr>
        <w:tc>
          <w:tcPr>
            <w:tcW w:w="1090" w:type="pct"/>
            <w:shd w:val="clear" w:color="auto" w:fill="F2F2F2" w:themeFill="background1" w:themeFillShade="F2"/>
          </w:tcPr>
          <w:p w:rsidR="00A96BD7" w:rsidRPr="00A96BD7" w:rsidRDefault="00A96BD7" w:rsidP="00A96BD7">
            <w:pPr>
              <w:pStyle w:val="TableHeading"/>
            </w:pPr>
            <w:bookmarkStart w:id="130" w:name="ColumnTitle_22"/>
            <w:bookmarkEnd w:id="130"/>
            <w:r w:rsidRPr="00A96BD7">
              <w:t>Report Column</w:t>
            </w:r>
          </w:p>
        </w:tc>
        <w:tc>
          <w:tcPr>
            <w:tcW w:w="3910" w:type="pct"/>
            <w:shd w:val="clear" w:color="auto" w:fill="F2F2F2" w:themeFill="background1" w:themeFillShade="F2"/>
          </w:tcPr>
          <w:p w:rsidR="00A96BD7" w:rsidRPr="00A96BD7" w:rsidRDefault="00A96BD7" w:rsidP="00A96BD7">
            <w:pPr>
              <w:pStyle w:val="TableHeading"/>
            </w:pPr>
            <w:r w:rsidRPr="00A96BD7">
              <w:t xml:space="preserve">Data Source </w:t>
            </w:r>
            <w:r w:rsidRPr="00A96BD7">
              <w:rPr>
                <w:rFonts w:ascii="Times New Roman" w:hAnsi="Times New Roman" w:cs="Times New Roman"/>
                <w:b w:val="0"/>
                <w:i/>
                <w:color w:val="0000FF"/>
              </w:rPr>
              <w:t>&lt;</w:t>
            </w:r>
            <w:proofErr w:type="spellStart"/>
            <w:r w:rsidRPr="00A96BD7">
              <w:rPr>
                <w:rFonts w:ascii="Times New Roman" w:hAnsi="Times New Roman" w:cs="Times New Roman"/>
                <w:b w:val="0"/>
                <w:i/>
                <w:color w:val="0000FF"/>
              </w:rPr>
              <w:t>TableName</w:t>
            </w:r>
            <w:proofErr w:type="spellEnd"/>
            <w:r w:rsidRPr="00A96BD7">
              <w:rPr>
                <w:rFonts w:ascii="Times New Roman" w:hAnsi="Times New Roman" w:cs="Times New Roman"/>
                <w:b w:val="0"/>
                <w:i/>
                <w:color w:val="0000FF"/>
              </w:rPr>
              <w:t xml:space="preserve">. </w:t>
            </w:r>
            <w:proofErr w:type="spellStart"/>
            <w:r w:rsidRPr="00A96BD7">
              <w:rPr>
                <w:rFonts w:ascii="Times New Roman" w:hAnsi="Times New Roman" w:cs="Times New Roman"/>
                <w:b w:val="0"/>
                <w:i/>
                <w:color w:val="0000FF"/>
              </w:rPr>
              <w:t>FieldName</w:t>
            </w:r>
            <w:proofErr w:type="spellEnd"/>
            <w:r w:rsidRPr="00A96BD7">
              <w:rPr>
                <w:rFonts w:ascii="Times New Roman" w:hAnsi="Times New Roman" w:cs="Times New Roman"/>
                <w:b w:val="0"/>
                <w:i/>
                <w:color w:val="0000FF"/>
              </w:rPr>
              <w:t>&gt;</w:t>
            </w:r>
          </w:p>
        </w:tc>
      </w:tr>
      <w:tr w:rsidR="00A96BD7" w:rsidRPr="00A96BD7" w:rsidTr="00BC468A">
        <w:trPr>
          <w:cantSplit/>
        </w:trPr>
        <w:tc>
          <w:tcPr>
            <w:tcW w:w="1090" w:type="pct"/>
            <w:shd w:val="clear" w:color="auto" w:fill="auto"/>
          </w:tcPr>
          <w:p w:rsidR="00A96BD7" w:rsidRPr="00A96BD7" w:rsidRDefault="00A96BD7" w:rsidP="00A96BD7">
            <w:pPr>
              <w:pStyle w:val="TableText"/>
            </w:pPr>
            <w:r w:rsidRPr="00A96BD7">
              <w:t>Patient</w:t>
            </w:r>
          </w:p>
        </w:tc>
        <w:tc>
          <w:tcPr>
            <w:tcW w:w="3910" w:type="pct"/>
            <w:shd w:val="clear" w:color="auto" w:fill="auto"/>
          </w:tcPr>
          <w:p w:rsidR="00A96BD7" w:rsidRPr="00A96BD7" w:rsidRDefault="00A96BD7" w:rsidP="00A96BD7">
            <w:pPr>
              <w:pStyle w:val="InstructionalTable"/>
            </w:pPr>
            <w:r w:rsidRPr="00A96BD7">
              <w:t>&lt;</w:t>
            </w:r>
            <w:proofErr w:type="spellStart"/>
            <w:r w:rsidRPr="00A96BD7">
              <w:t>xxx.PATIENT_NAME</w:t>
            </w:r>
            <w:proofErr w:type="spellEnd"/>
            <w:r w:rsidRPr="00A96BD7">
              <w:t>&gt;</w:t>
            </w:r>
          </w:p>
        </w:tc>
      </w:tr>
      <w:tr w:rsidR="00A96BD7" w:rsidRPr="00A96BD7" w:rsidTr="00BC468A">
        <w:trPr>
          <w:cantSplit/>
        </w:trPr>
        <w:tc>
          <w:tcPr>
            <w:tcW w:w="1090" w:type="pct"/>
            <w:shd w:val="clear" w:color="auto" w:fill="auto"/>
          </w:tcPr>
          <w:p w:rsidR="00A96BD7" w:rsidRPr="00A96BD7" w:rsidRDefault="00A96BD7" w:rsidP="00A96BD7">
            <w:pPr>
              <w:pStyle w:val="TableText"/>
            </w:pPr>
            <w:r w:rsidRPr="00A96BD7">
              <w:t>SSN</w:t>
            </w:r>
          </w:p>
        </w:tc>
        <w:tc>
          <w:tcPr>
            <w:tcW w:w="3910" w:type="pct"/>
            <w:shd w:val="clear" w:color="auto" w:fill="auto"/>
          </w:tcPr>
          <w:p w:rsidR="00A96BD7" w:rsidRPr="00A96BD7" w:rsidRDefault="00A96BD7" w:rsidP="00A96BD7">
            <w:pPr>
              <w:pStyle w:val="InstructionalTable"/>
            </w:pPr>
            <w:r w:rsidRPr="00A96BD7">
              <w:t>&lt;</w:t>
            </w:r>
            <w:proofErr w:type="spellStart"/>
            <w:r w:rsidRPr="00A96BD7">
              <w:t>xxx.SSN</w:t>
            </w:r>
            <w:proofErr w:type="spellEnd"/>
            <w:r w:rsidRPr="00A96BD7">
              <w:t>&gt;</w:t>
            </w:r>
          </w:p>
        </w:tc>
      </w:tr>
      <w:tr w:rsidR="00A96BD7" w:rsidRPr="00A96BD7" w:rsidTr="00BC468A">
        <w:trPr>
          <w:cantSplit/>
        </w:trPr>
        <w:tc>
          <w:tcPr>
            <w:tcW w:w="1090" w:type="pct"/>
            <w:shd w:val="clear" w:color="auto" w:fill="auto"/>
          </w:tcPr>
          <w:p w:rsidR="00A96BD7" w:rsidRPr="00A96BD7" w:rsidRDefault="00A96BD7" w:rsidP="00A96BD7">
            <w:pPr>
              <w:pStyle w:val="TableText"/>
            </w:pPr>
            <w:proofErr w:type="spellStart"/>
            <w:r w:rsidRPr="00A96BD7">
              <w:t>DoB</w:t>
            </w:r>
            <w:proofErr w:type="spellEnd"/>
          </w:p>
        </w:tc>
        <w:tc>
          <w:tcPr>
            <w:tcW w:w="3910" w:type="pct"/>
            <w:shd w:val="clear" w:color="auto" w:fill="auto"/>
          </w:tcPr>
          <w:p w:rsidR="00A96BD7" w:rsidRPr="00A96BD7" w:rsidRDefault="00A96BD7" w:rsidP="00A96BD7">
            <w:pPr>
              <w:pStyle w:val="InstructionalTable"/>
            </w:pPr>
            <w:r w:rsidRPr="00A96BD7">
              <w:t>&lt;</w:t>
            </w:r>
            <w:proofErr w:type="spellStart"/>
            <w:r w:rsidRPr="00A96BD7">
              <w:t>yyyy.DATE_OF_BIRTH</w:t>
            </w:r>
            <w:proofErr w:type="spellEnd"/>
            <w:r w:rsidRPr="00A96BD7">
              <w:t>&gt;</w:t>
            </w:r>
          </w:p>
        </w:tc>
      </w:tr>
    </w:tbl>
    <w:p w:rsidR="00A96BD7" w:rsidRDefault="00A96BD7" w:rsidP="00A96BD7">
      <w:pPr>
        <w:pStyle w:val="Heading4"/>
      </w:pPr>
      <w:bookmarkStart w:id="131" w:name="_Toc398548393"/>
      <w:r>
        <w:t>Unmapped Data Element</w:t>
      </w:r>
      <w:bookmarkEnd w:id="131"/>
    </w:p>
    <w:p w:rsidR="00A96BD7" w:rsidRDefault="00A96BD7" w:rsidP="00A96BD7">
      <w:pPr>
        <w:pStyle w:val="InstructionalText1"/>
      </w:pPr>
      <w:r>
        <w:t>In this section describe any database element that was not mapped to a screen and the reason the data element(s) was not mapped. This section may be skipped if there is no User Interface involved in the project, such a building a service offering etc.</w:t>
      </w:r>
    </w:p>
    <w:p w:rsidR="00A96BD7" w:rsidRDefault="00A96BD7" w:rsidP="00A96BD7">
      <w:pPr>
        <w:pStyle w:val="Heading2"/>
      </w:pPr>
      <w:bookmarkStart w:id="132" w:name="_Toc398548394"/>
      <w:r>
        <w:t>Conceptual Infrastructure Design</w:t>
      </w:r>
      <w:bookmarkEnd w:id="132"/>
    </w:p>
    <w:p w:rsidR="00A96BD7" w:rsidRDefault="00A96BD7" w:rsidP="00A96BD7">
      <w:pPr>
        <w:pStyle w:val="InstructionalText1"/>
      </w:pPr>
      <w:r>
        <w:t>The Conceptual Infrastructure Design should describe any unique technology that will be used, which are either part of this system, or will attach to this system.</w:t>
      </w:r>
    </w:p>
    <w:p w:rsidR="00A96BD7" w:rsidRDefault="00A96BD7" w:rsidP="00A96BD7">
      <w:pPr>
        <w:pStyle w:val="InstructionalText1"/>
      </w:pPr>
      <w:r>
        <w:t>All information should be provided to the extent that it is known. Because the system is at a preliminary design stage, it is expected that the information provided may need to be changed during later design stages or increments.</w:t>
      </w:r>
    </w:p>
    <w:p w:rsidR="00A96BD7" w:rsidRDefault="00A96BD7" w:rsidP="00A96BD7">
      <w:pPr>
        <w:pStyle w:val="InstructionalText1"/>
      </w:pPr>
      <w:r>
        <w:t>The Conceptual Infrastructure Design is a high-level overview of the infrastructure that will be used to support the application. Primary emphasis is on the environments that will be required and the locations at which they will be installed. The Conceptual Infrastructure Design becomes more detailed at later stages as more information is collected regarding the system, and the infrastructure requirements (i.e., capacity requirements) are better known.</w:t>
      </w:r>
    </w:p>
    <w:p w:rsidR="00A96BD7" w:rsidRDefault="00A96BD7" w:rsidP="00A96BD7">
      <w:pPr>
        <w:pStyle w:val="Heading3"/>
      </w:pPr>
      <w:bookmarkStart w:id="133" w:name="_Toc398548395"/>
      <w:r>
        <w:t>System Criticality and High Availability</w:t>
      </w:r>
      <w:bookmarkEnd w:id="133"/>
      <w:r>
        <w:t xml:space="preserve"> </w:t>
      </w:r>
    </w:p>
    <w:p w:rsidR="00A96BD7" w:rsidRDefault="00A96BD7" w:rsidP="00A96BD7">
      <w:pPr>
        <w:pStyle w:val="InstructionalText1"/>
      </w:pPr>
      <w:r>
        <w:t xml:space="preserve">Describe the approach that will be taken to meeting the system criticality and high availability requirements identified in Section 2.5.6, including the extent to which geographically distributed, high availability designs are planned. Describe the approach that is taken towards high availability as well as any workload distribution scheme that is planned to support the high availability implementation (e.g., restricting updates to a single node). </w:t>
      </w:r>
    </w:p>
    <w:p w:rsidR="00A96BD7" w:rsidRDefault="00A96BD7" w:rsidP="00A96BD7">
      <w:pPr>
        <w:pStyle w:val="InstructionalText1"/>
      </w:pPr>
      <w:r>
        <w:t xml:space="preserve">If the system is not mission critical and high availability is not required, </w:t>
      </w:r>
      <w:proofErr w:type="gramStart"/>
      <w:r>
        <w:t>then</w:t>
      </w:r>
      <w:proofErr w:type="gramEnd"/>
      <w:r>
        <w:t xml:space="preserve"> describe the approach that will be taken to provide the requisite level of availability and disaster recovery.</w:t>
      </w:r>
    </w:p>
    <w:p w:rsidR="00A96BD7" w:rsidRDefault="00A96BD7" w:rsidP="00A96BD7">
      <w:pPr>
        <w:pStyle w:val="Heading3"/>
      </w:pPr>
      <w:bookmarkStart w:id="134" w:name="_Toc398548396"/>
      <w:r>
        <w:t>Special Technology</w:t>
      </w:r>
      <w:bookmarkEnd w:id="134"/>
    </w:p>
    <w:p w:rsidR="00E31E41" w:rsidRDefault="00A96BD7" w:rsidP="00A96BD7">
      <w:pPr>
        <w:pStyle w:val="InstructionalText1"/>
      </w:pPr>
      <w:r>
        <w:t>If any special technology was identified in Section 2.5.9 as part of this system, describe the device and the type of location at which it will be installed. This information may be provided using Table 12.</w:t>
      </w:r>
    </w:p>
    <w:p w:rsidR="00A96BD7" w:rsidRPr="00A96BD7" w:rsidRDefault="00A96BD7" w:rsidP="00A96BD7">
      <w:pPr>
        <w:pStyle w:val="Caption"/>
      </w:pPr>
      <w:bookmarkStart w:id="135" w:name="_Ref340637996"/>
      <w:r w:rsidRPr="00A96BD7">
        <w:t xml:space="preserve">Table </w:t>
      </w:r>
      <w:bookmarkEnd w:id="135"/>
      <w:r w:rsidRPr="00A96BD7">
        <w:rPr>
          <w:noProof/>
        </w:rPr>
        <w:t>1</w:t>
      </w:r>
      <w:r w:rsidRPr="00A96BD7">
        <w:t>2:  Special Technology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4"/>
        <w:gridCol w:w="2220"/>
        <w:gridCol w:w="2218"/>
        <w:gridCol w:w="2704"/>
      </w:tblGrid>
      <w:tr w:rsidR="00A96BD7" w:rsidRPr="00A96BD7" w:rsidTr="00A96BD7">
        <w:trPr>
          <w:cantSplit/>
          <w:tblHeader/>
        </w:trPr>
        <w:tc>
          <w:tcPr>
            <w:tcW w:w="1271" w:type="pct"/>
            <w:shd w:val="clear" w:color="auto" w:fill="F2F2F2" w:themeFill="background1" w:themeFillShade="F2"/>
          </w:tcPr>
          <w:p w:rsidR="00A96BD7" w:rsidRPr="00A96BD7" w:rsidRDefault="00A96BD7" w:rsidP="00A96BD7">
            <w:pPr>
              <w:pStyle w:val="TableHeading"/>
            </w:pPr>
            <w:bookmarkStart w:id="136" w:name="ColumnTitle_23"/>
            <w:bookmarkEnd w:id="136"/>
            <w:r w:rsidRPr="00A96BD7">
              <w:t>Special Technology</w:t>
            </w:r>
          </w:p>
        </w:tc>
        <w:tc>
          <w:tcPr>
            <w:tcW w:w="1159" w:type="pct"/>
            <w:shd w:val="clear" w:color="auto" w:fill="F2F2F2" w:themeFill="background1" w:themeFillShade="F2"/>
          </w:tcPr>
          <w:p w:rsidR="00A96BD7" w:rsidRPr="00A96BD7" w:rsidRDefault="00A96BD7" w:rsidP="00A96BD7">
            <w:pPr>
              <w:pStyle w:val="TableHeading"/>
            </w:pPr>
            <w:r w:rsidRPr="00A96BD7">
              <w:t>Description</w:t>
            </w:r>
          </w:p>
        </w:tc>
        <w:tc>
          <w:tcPr>
            <w:tcW w:w="1158" w:type="pct"/>
            <w:shd w:val="clear" w:color="auto" w:fill="F2F2F2" w:themeFill="background1" w:themeFillShade="F2"/>
          </w:tcPr>
          <w:p w:rsidR="00A96BD7" w:rsidRPr="00A96BD7" w:rsidRDefault="00A96BD7" w:rsidP="00A96BD7">
            <w:pPr>
              <w:pStyle w:val="TableHeading"/>
            </w:pPr>
            <w:r w:rsidRPr="00A96BD7">
              <w:t>Notional Location</w:t>
            </w:r>
          </w:p>
        </w:tc>
        <w:tc>
          <w:tcPr>
            <w:tcW w:w="1412" w:type="pct"/>
            <w:shd w:val="clear" w:color="auto" w:fill="F2F2F2" w:themeFill="background1" w:themeFillShade="F2"/>
          </w:tcPr>
          <w:p w:rsidR="00A96BD7" w:rsidRPr="00A96BD7" w:rsidRDefault="00A96BD7" w:rsidP="00A96BD7">
            <w:pPr>
              <w:pStyle w:val="TableHeading"/>
            </w:pPr>
            <w:r w:rsidRPr="00A96BD7">
              <w:t>TRM Status</w:t>
            </w:r>
          </w:p>
        </w:tc>
      </w:tr>
      <w:tr w:rsidR="00A96BD7" w:rsidRPr="00A96BD7" w:rsidTr="00BC468A">
        <w:trPr>
          <w:cantSplit/>
        </w:trPr>
        <w:tc>
          <w:tcPr>
            <w:tcW w:w="1271" w:type="pct"/>
            <w:shd w:val="clear" w:color="auto" w:fill="auto"/>
          </w:tcPr>
          <w:p w:rsidR="00A96BD7" w:rsidRPr="00A96BD7" w:rsidRDefault="00A96BD7" w:rsidP="00A96BD7">
            <w:pPr>
              <w:pStyle w:val="InstructionalTable"/>
            </w:pPr>
            <w:r w:rsidRPr="00A96BD7">
              <w:t>&lt;Name&gt;</w:t>
            </w:r>
          </w:p>
        </w:tc>
        <w:tc>
          <w:tcPr>
            <w:tcW w:w="1159" w:type="pct"/>
          </w:tcPr>
          <w:p w:rsidR="00A96BD7" w:rsidRPr="00A96BD7" w:rsidRDefault="00A96BD7" w:rsidP="00A96BD7">
            <w:pPr>
              <w:pStyle w:val="InstructionalTable"/>
            </w:pPr>
            <w:r w:rsidRPr="00A96BD7">
              <w:t>&lt;Business language description&gt;</w:t>
            </w:r>
          </w:p>
        </w:tc>
        <w:tc>
          <w:tcPr>
            <w:tcW w:w="1158" w:type="pct"/>
            <w:shd w:val="clear" w:color="auto" w:fill="auto"/>
          </w:tcPr>
          <w:p w:rsidR="00A96BD7" w:rsidRPr="00A96BD7" w:rsidRDefault="00A96BD7" w:rsidP="00A96BD7">
            <w:pPr>
              <w:pStyle w:val="InstructionalTable"/>
            </w:pPr>
            <w:r w:rsidRPr="00A96BD7">
              <w:t>&lt;At what type of location will this technology be deployed?&gt;</w:t>
            </w:r>
          </w:p>
        </w:tc>
        <w:tc>
          <w:tcPr>
            <w:tcW w:w="1412" w:type="pct"/>
            <w:shd w:val="clear" w:color="auto" w:fill="auto"/>
          </w:tcPr>
          <w:p w:rsidR="00A96BD7" w:rsidRPr="00A96BD7" w:rsidRDefault="00A96BD7" w:rsidP="00A96BD7">
            <w:pPr>
              <w:pStyle w:val="InstructionalTable"/>
            </w:pPr>
            <w:r w:rsidRPr="00A96BD7">
              <w:t>&lt;Is this technology in the TRM?</w:t>
            </w:r>
          </w:p>
          <w:p w:rsidR="00A96BD7" w:rsidRPr="00A96BD7" w:rsidRDefault="00A96BD7" w:rsidP="00A96BD7">
            <w:pPr>
              <w:pStyle w:val="InstructionalTable"/>
            </w:pPr>
            <w:r w:rsidRPr="00A96BD7">
              <w:t>(Yes / No)&gt;</w:t>
            </w:r>
          </w:p>
        </w:tc>
      </w:tr>
    </w:tbl>
    <w:p w:rsidR="00A96BD7" w:rsidRDefault="00A96BD7" w:rsidP="00A96BD7">
      <w:pPr>
        <w:pStyle w:val="Heading3"/>
      </w:pPr>
      <w:bookmarkStart w:id="137" w:name="_Toc398548397"/>
      <w:r>
        <w:lastRenderedPageBreak/>
        <w:t>Technology Locations</w:t>
      </w:r>
      <w:bookmarkEnd w:id="137"/>
    </w:p>
    <w:p w:rsidR="00A96BD7" w:rsidRDefault="00A96BD7" w:rsidP="00A96BD7">
      <w:pPr>
        <w:pStyle w:val="InstructionalText1"/>
      </w:pPr>
      <w:r>
        <w:t xml:space="preserve">This section describes the various technology components that will be used.  If known, provide the name of the datacenter at which the technology will be installed. If not, specify as Site </w:t>
      </w:r>
      <w:proofErr w:type="gramStart"/>
      <w:r>
        <w:t>A</w:t>
      </w:r>
      <w:proofErr w:type="gramEnd"/>
      <w:r>
        <w:t xml:space="preserve">, Site B etc. Provide this information in Table 13. </w:t>
      </w:r>
    </w:p>
    <w:p w:rsidR="009114DE" w:rsidRDefault="00A96BD7" w:rsidP="00A96BD7">
      <w:pPr>
        <w:pStyle w:val="Caption"/>
      </w:pPr>
      <w:r>
        <w:t>Table 13: Technology Location Details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4"/>
        <w:gridCol w:w="2344"/>
        <w:gridCol w:w="3968"/>
      </w:tblGrid>
      <w:tr w:rsidR="00A96BD7" w:rsidRPr="00A96BD7" w:rsidTr="00A96BD7">
        <w:trPr>
          <w:cantSplit/>
          <w:tblHeader/>
        </w:trPr>
        <w:tc>
          <w:tcPr>
            <w:tcW w:w="1704" w:type="pct"/>
            <w:shd w:val="clear" w:color="auto" w:fill="F2F2F2" w:themeFill="background1" w:themeFillShade="F2"/>
          </w:tcPr>
          <w:p w:rsidR="00A96BD7" w:rsidRPr="00A96BD7" w:rsidRDefault="00A96BD7" w:rsidP="00A96BD7">
            <w:pPr>
              <w:pStyle w:val="TableHeading"/>
            </w:pPr>
            <w:bookmarkStart w:id="138" w:name="ColumnTitle_24"/>
            <w:bookmarkEnd w:id="138"/>
            <w:r w:rsidRPr="00A96BD7">
              <w:t>Technology Component</w:t>
            </w:r>
          </w:p>
          <w:p w:rsidR="00A96BD7" w:rsidRPr="00A96BD7" w:rsidRDefault="00A96BD7" w:rsidP="00A96BD7">
            <w:pPr>
              <w:pStyle w:val="TableHeading"/>
            </w:pPr>
            <w:r w:rsidRPr="00A96BD7">
              <w:t>Production 1</w:t>
            </w:r>
          </w:p>
        </w:tc>
        <w:tc>
          <w:tcPr>
            <w:tcW w:w="1224" w:type="pct"/>
            <w:shd w:val="clear" w:color="auto" w:fill="F2F2F2" w:themeFill="background1" w:themeFillShade="F2"/>
          </w:tcPr>
          <w:p w:rsidR="00A96BD7" w:rsidRPr="00A96BD7" w:rsidRDefault="00A96BD7" w:rsidP="00A96BD7">
            <w:pPr>
              <w:pStyle w:val="TableHeading"/>
            </w:pPr>
            <w:r w:rsidRPr="00A96BD7">
              <w:t>Location</w:t>
            </w:r>
          </w:p>
        </w:tc>
        <w:tc>
          <w:tcPr>
            <w:tcW w:w="2072" w:type="pct"/>
            <w:shd w:val="clear" w:color="auto" w:fill="F2F2F2" w:themeFill="background1" w:themeFillShade="F2"/>
          </w:tcPr>
          <w:p w:rsidR="00A96BD7" w:rsidRPr="00A96BD7" w:rsidRDefault="00A96BD7" w:rsidP="00A96BD7">
            <w:pPr>
              <w:pStyle w:val="TableHeading"/>
            </w:pPr>
            <w:r w:rsidRPr="00A96BD7">
              <w:t>Usage</w:t>
            </w:r>
          </w:p>
        </w:tc>
      </w:tr>
      <w:tr w:rsidR="00A96BD7" w:rsidRPr="00A96BD7" w:rsidTr="00BC468A">
        <w:trPr>
          <w:cantSplit/>
        </w:trPr>
        <w:tc>
          <w:tcPr>
            <w:tcW w:w="1704" w:type="pct"/>
            <w:shd w:val="clear" w:color="auto" w:fill="auto"/>
          </w:tcPr>
          <w:p w:rsidR="00A96BD7" w:rsidRPr="00A96BD7" w:rsidRDefault="00A96BD7" w:rsidP="00A96BD7">
            <w:pPr>
              <w:pStyle w:val="TableText"/>
            </w:pPr>
            <w:r w:rsidRPr="00A96BD7">
              <w:t>Workstations</w:t>
            </w:r>
          </w:p>
        </w:tc>
        <w:tc>
          <w:tcPr>
            <w:tcW w:w="1224" w:type="pct"/>
            <w:shd w:val="clear" w:color="auto" w:fill="auto"/>
          </w:tcPr>
          <w:p w:rsidR="00A96BD7" w:rsidRPr="00A96BD7" w:rsidRDefault="00A96BD7" w:rsidP="00A96BD7">
            <w:pPr>
              <w:pStyle w:val="TableText"/>
            </w:pPr>
          </w:p>
        </w:tc>
        <w:tc>
          <w:tcPr>
            <w:tcW w:w="2072" w:type="pct"/>
            <w:shd w:val="clear" w:color="auto" w:fill="auto"/>
          </w:tcPr>
          <w:p w:rsidR="00A96BD7" w:rsidRPr="00A96BD7" w:rsidRDefault="00A96BD7" w:rsidP="00A96BD7">
            <w:pPr>
              <w:pStyle w:val="TableText"/>
            </w:pPr>
          </w:p>
        </w:tc>
      </w:tr>
      <w:tr w:rsidR="00A96BD7" w:rsidRPr="00A96BD7" w:rsidTr="00BC468A">
        <w:trPr>
          <w:cantSplit/>
        </w:trPr>
        <w:tc>
          <w:tcPr>
            <w:tcW w:w="1704" w:type="pct"/>
            <w:shd w:val="clear" w:color="auto" w:fill="auto"/>
          </w:tcPr>
          <w:p w:rsidR="00A96BD7" w:rsidRPr="00A96BD7" w:rsidRDefault="00A96BD7" w:rsidP="00A96BD7">
            <w:pPr>
              <w:pStyle w:val="TableText"/>
            </w:pPr>
            <w:r w:rsidRPr="00A96BD7">
              <w:t>Special Hardware</w:t>
            </w:r>
          </w:p>
        </w:tc>
        <w:tc>
          <w:tcPr>
            <w:tcW w:w="1224" w:type="pct"/>
            <w:shd w:val="clear" w:color="auto" w:fill="auto"/>
          </w:tcPr>
          <w:p w:rsidR="00A96BD7" w:rsidRPr="00A96BD7" w:rsidRDefault="00A96BD7" w:rsidP="00A96BD7">
            <w:pPr>
              <w:pStyle w:val="TableText"/>
            </w:pPr>
          </w:p>
        </w:tc>
        <w:tc>
          <w:tcPr>
            <w:tcW w:w="2072" w:type="pct"/>
            <w:shd w:val="clear" w:color="auto" w:fill="auto"/>
          </w:tcPr>
          <w:p w:rsidR="00A96BD7" w:rsidRPr="00A96BD7" w:rsidRDefault="00A96BD7" w:rsidP="00A96BD7">
            <w:pPr>
              <w:pStyle w:val="TableText"/>
            </w:pPr>
          </w:p>
        </w:tc>
      </w:tr>
      <w:tr w:rsidR="00A96BD7" w:rsidRPr="00A96BD7" w:rsidTr="00BC468A">
        <w:trPr>
          <w:cantSplit/>
        </w:trPr>
        <w:tc>
          <w:tcPr>
            <w:tcW w:w="1704" w:type="pct"/>
            <w:shd w:val="clear" w:color="auto" w:fill="auto"/>
          </w:tcPr>
          <w:p w:rsidR="00A96BD7" w:rsidRPr="00A96BD7" w:rsidRDefault="00A96BD7" w:rsidP="00A96BD7">
            <w:pPr>
              <w:pStyle w:val="TableText"/>
            </w:pPr>
            <w:r w:rsidRPr="00A96BD7">
              <w:t>Interface Processors</w:t>
            </w:r>
          </w:p>
        </w:tc>
        <w:tc>
          <w:tcPr>
            <w:tcW w:w="1224" w:type="pct"/>
            <w:shd w:val="clear" w:color="auto" w:fill="auto"/>
          </w:tcPr>
          <w:p w:rsidR="00A96BD7" w:rsidRPr="00A96BD7" w:rsidRDefault="00A96BD7" w:rsidP="00A96BD7">
            <w:pPr>
              <w:pStyle w:val="TableText"/>
            </w:pPr>
          </w:p>
        </w:tc>
        <w:tc>
          <w:tcPr>
            <w:tcW w:w="2072" w:type="pct"/>
            <w:shd w:val="clear" w:color="auto" w:fill="auto"/>
          </w:tcPr>
          <w:p w:rsidR="00A96BD7" w:rsidRPr="00A96BD7" w:rsidRDefault="00A96BD7" w:rsidP="00A96BD7">
            <w:pPr>
              <w:pStyle w:val="TableText"/>
            </w:pPr>
          </w:p>
        </w:tc>
      </w:tr>
      <w:tr w:rsidR="00A96BD7" w:rsidRPr="00A96BD7" w:rsidTr="00BC468A">
        <w:trPr>
          <w:cantSplit/>
        </w:trPr>
        <w:tc>
          <w:tcPr>
            <w:tcW w:w="1704" w:type="pct"/>
            <w:shd w:val="clear" w:color="auto" w:fill="auto"/>
          </w:tcPr>
          <w:p w:rsidR="00A96BD7" w:rsidRPr="00A96BD7" w:rsidRDefault="00A96BD7" w:rsidP="00A96BD7">
            <w:pPr>
              <w:pStyle w:val="TableText"/>
            </w:pPr>
            <w:r w:rsidRPr="00A96BD7">
              <w:t>Legacy Mainframe</w:t>
            </w:r>
          </w:p>
        </w:tc>
        <w:tc>
          <w:tcPr>
            <w:tcW w:w="1224" w:type="pct"/>
            <w:shd w:val="clear" w:color="auto" w:fill="auto"/>
          </w:tcPr>
          <w:p w:rsidR="00A96BD7" w:rsidRPr="00A96BD7" w:rsidRDefault="00A96BD7" w:rsidP="00A96BD7">
            <w:pPr>
              <w:pStyle w:val="TableText"/>
            </w:pPr>
          </w:p>
        </w:tc>
        <w:tc>
          <w:tcPr>
            <w:tcW w:w="2072" w:type="pct"/>
            <w:shd w:val="clear" w:color="auto" w:fill="auto"/>
          </w:tcPr>
          <w:p w:rsidR="00A96BD7" w:rsidRPr="00A96BD7" w:rsidRDefault="00A96BD7" w:rsidP="00A96BD7">
            <w:pPr>
              <w:pStyle w:val="TableText"/>
            </w:pPr>
          </w:p>
        </w:tc>
      </w:tr>
      <w:tr w:rsidR="00A96BD7" w:rsidRPr="00A96BD7" w:rsidTr="00BC468A">
        <w:trPr>
          <w:cantSplit/>
        </w:trPr>
        <w:tc>
          <w:tcPr>
            <w:tcW w:w="1704" w:type="pct"/>
            <w:shd w:val="clear" w:color="auto" w:fill="auto"/>
          </w:tcPr>
          <w:p w:rsidR="00A96BD7" w:rsidRPr="00A96BD7" w:rsidRDefault="00A96BD7" w:rsidP="00A96BD7">
            <w:pPr>
              <w:pStyle w:val="TableText"/>
            </w:pPr>
            <w:r w:rsidRPr="00A96BD7">
              <w:t>Legacy Application Server</w:t>
            </w:r>
          </w:p>
        </w:tc>
        <w:tc>
          <w:tcPr>
            <w:tcW w:w="1224" w:type="pct"/>
            <w:shd w:val="clear" w:color="auto" w:fill="auto"/>
          </w:tcPr>
          <w:p w:rsidR="00A96BD7" w:rsidRPr="00A96BD7" w:rsidRDefault="00A96BD7" w:rsidP="00A96BD7">
            <w:pPr>
              <w:pStyle w:val="TableText"/>
            </w:pPr>
          </w:p>
        </w:tc>
        <w:tc>
          <w:tcPr>
            <w:tcW w:w="2072" w:type="pct"/>
            <w:shd w:val="clear" w:color="auto" w:fill="auto"/>
          </w:tcPr>
          <w:p w:rsidR="00A96BD7" w:rsidRPr="00A96BD7" w:rsidRDefault="00A96BD7" w:rsidP="00A96BD7">
            <w:pPr>
              <w:pStyle w:val="TableText"/>
            </w:pPr>
          </w:p>
        </w:tc>
      </w:tr>
      <w:tr w:rsidR="00A96BD7" w:rsidRPr="00A96BD7" w:rsidTr="00BC468A">
        <w:trPr>
          <w:cantSplit/>
        </w:trPr>
        <w:tc>
          <w:tcPr>
            <w:tcW w:w="1704" w:type="pct"/>
            <w:shd w:val="clear" w:color="auto" w:fill="auto"/>
          </w:tcPr>
          <w:p w:rsidR="00A96BD7" w:rsidRPr="00A96BD7" w:rsidRDefault="00A96BD7" w:rsidP="00A96BD7">
            <w:pPr>
              <w:pStyle w:val="TableText"/>
            </w:pPr>
            <w:r w:rsidRPr="00A96BD7">
              <w:t>Legacy Databases</w:t>
            </w:r>
          </w:p>
        </w:tc>
        <w:tc>
          <w:tcPr>
            <w:tcW w:w="1224" w:type="pct"/>
            <w:shd w:val="clear" w:color="auto" w:fill="auto"/>
          </w:tcPr>
          <w:p w:rsidR="00A96BD7" w:rsidRPr="00A96BD7" w:rsidRDefault="00A96BD7" w:rsidP="00A96BD7">
            <w:pPr>
              <w:pStyle w:val="TableText"/>
            </w:pPr>
          </w:p>
        </w:tc>
        <w:tc>
          <w:tcPr>
            <w:tcW w:w="2072" w:type="pct"/>
            <w:shd w:val="clear" w:color="auto" w:fill="auto"/>
          </w:tcPr>
          <w:p w:rsidR="00A96BD7" w:rsidRPr="00A96BD7" w:rsidRDefault="00A96BD7" w:rsidP="00A96BD7">
            <w:pPr>
              <w:pStyle w:val="TableText"/>
            </w:pPr>
          </w:p>
        </w:tc>
      </w:tr>
      <w:tr w:rsidR="00A96BD7" w:rsidRPr="00A96BD7" w:rsidTr="00BC468A">
        <w:trPr>
          <w:cantSplit/>
        </w:trPr>
        <w:tc>
          <w:tcPr>
            <w:tcW w:w="1704" w:type="pct"/>
            <w:shd w:val="clear" w:color="auto" w:fill="auto"/>
          </w:tcPr>
          <w:p w:rsidR="00A96BD7" w:rsidRPr="00A96BD7" w:rsidRDefault="00A96BD7" w:rsidP="00A96BD7">
            <w:pPr>
              <w:pStyle w:val="TableText"/>
            </w:pPr>
            <w:r w:rsidRPr="00A96BD7">
              <w:t>Other</w:t>
            </w:r>
          </w:p>
        </w:tc>
        <w:tc>
          <w:tcPr>
            <w:tcW w:w="1224" w:type="pct"/>
            <w:shd w:val="clear" w:color="auto" w:fill="auto"/>
          </w:tcPr>
          <w:p w:rsidR="00A96BD7" w:rsidRPr="00A96BD7" w:rsidRDefault="00A96BD7" w:rsidP="00A96BD7">
            <w:pPr>
              <w:pStyle w:val="TableText"/>
            </w:pPr>
          </w:p>
        </w:tc>
        <w:tc>
          <w:tcPr>
            <w:tcW w:w="2072" w:type="pct"/>
            <w:shd w:val="clear" w:color="auto" w:fill="auto"/>
          </w:tcPr>
          <w:p w:rsidR="00A96BD7" w:rsidRPr="00A96BD7" w:rsidRDefault="00A96BD7" w:rsidP="00A96BD7">
            <w:pPr>
              <w:pStyle w:val="TableText"/>
            </w:pPr>
          </w:p>
        </w:tc>
      </w:tr>
    </w:tbl>
    <w:p w:rsidR="00A96BD7" w:rsidRPr="00A96BD7" w:rsidRDefault="00A96BD7" w:rsidP="00E31E41">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4"/>
        <w:gridCol w:w="2344"/>
        <w:gridCol w:w="3968"/>
      </w:tblGrid>
      <w:tr w:rsidR="00064BC6" w:rsidRPr="00064BC6" w:rsidTr="00064BC6">
        <w:trPr>
          <w:cantSplit/>
          <w:tblHeader/>
        </w:trPr>
        <w:tc>
          <w:tcPr>
            <w:tcW w:w="1704" w:type="pct"/>
            <w:shd w:val="clear" w:color="auto" w:fill="F2F2F2" w:themeFill="background1" w:themeFillShade="F2"/>
          </w:tcPr>
          <w:p w:rsidR="00064BC6" w:rsidRPr="00064BC6" w:rsidRDefault="00064BC6" w:rsidP="00064BC6">
            <w:pPr>
              <w:pStyle w:val="TableHeading"/>
            </w:pPr>
            <w:bookmarkStart w:id="139" w:name="ColumnTitle_25"/>
            <w:bookmarkEnd w:id="139"/>
            <w:r w:rsidRPr="00064BC6">
              <w:t>Technology Component</w:t>
            </w:r>
          </w:p>
          <w:p w:rsidR="00064BC6" w:rsidRPr="00064BC6" w:rsidRDefault="00064BC6" w:rsidP="00064BC6">
            <w:pPr>
              <w:pStyle w:val="TableHeading"/>
            </w:pPr>
            <w:r w:rsidRPr="00064BC6">
              <w:t>Production 2</w:t>
            </w:r>
          </w:p>
        </w:tc>
        <w:tc>
          <w:tcPr>
            <w:tcW w:w="1224" w:type="pct"/>
            <w:shd w:val="clear" w:color="auto" w:fill="F2F2F2" w:themeFill="background1" w:themeFillShade="F2"/>
          </w:tcPr>
          <w:p w:rsidR="00064BC6" w:rsidRPr="00064BC6" w:rsidRDefault="00064BC6" w:rsidP="00064BC6">
            <w:pPr>
              <w:pStyle w:val="TableHeading"/>
            </w:pPr>
            <w:r w:rsidRPr="00064BC6">
              <w:t>Location</w:t>
            </w:r>
          </w:p>
        </w:tc>
        <w:tc>
          <w:tcPr>
            <w:tcW w:w="2072" w:type="pct"/>
            <w:shd w:val="clear" w:color="auto" w:fill="F2F2F2" w:themeFill="background1" w:themeFillShade="F2"/>
          </w:tcPr>
          <w:p w:rsidR="00064BC6" w:rsidRPr="00064BC6" w:rsidRDefault="00064BC6" w:rsidP="00064BC6">
            <w:pPr>
              <w:pStyle w:val="TableHeading"/>
            </w:pPr>
            <w:r w:rsidRPr="00064BC6">
              <w:t>Usage</w:t>
            </w:r>
          </w:p>
        </w:tc>
      </w:tr>
      <w:tr w:rsidR="00064BC6" w:rsidRPr="00064BC6" w:rsidTr="00BC468A">
        <w:trPr>
          <w:cantSplit/>
        </w:trPr>
        <w:tc>
          <w:tcPr>
            <w:tcW w:w="1704" w:type="pct"/>
            <w:shd w:val="clear" w:color="auto" w:fill="auto"/>
          </w:tcPr>
          <w:p w:rsidR="00064BC6" w:rsidRPr="00064BC6" w:rsidRDefault="00064BC6" w:rsidP="00064BC6">
            <w:pPr>
              <w:pStyle w:val="InstructionalTable"/>
            </w:pPr>
            <w:r w:rsidRPr="00064BC6">
              <w:t>&lt;copy from Prod 1 set, or enter new ones as appropriate&gt;</w:t>
            </w:r>
          </w:p>
        </w:tc>
        <w:tc>
          <w:tcPr>
            <w:tcW w:w="1224" w:type="pct"/>
            <w:shd w:val="clear" w:color="auto" w:fill="auto"/>
          </w:tcPr>
          <w:p w:rsidR="00064BC6" w:rsidRPr="00064BC6" w:rsidRDefault="00064BC6" w:rsidP="00064BC6">
            <w:pPr>
              <w:pStyle w:val="TableText"/>
            </w:pPr>
          </w:p>
        </w:tc>
        <w:tc>
          <w:tcPr>
            <w:tcW w:w="2072" w:type="pct"/>
            <w:shd w:val="clear" w:color="auto" w:fill="auto"/>
          </w:tcPr>
          <w:p w:rsidR="00064BC6" w:rsidRPr="00064BC6" w:rsidRDefault="00064BC6" w:rsidP="00064BC6">
            <w:pPr>
              <w:pStyle w:val="TableText"/>
            </w:pPr>
          </w:p>
        </w:tc>
      </w:tr>
    </w:tbl>
    <w:p w:rsidR="00A96BD7" w:rsidRPr="004D42BA" w:rsidRDefault="00A96BD7" w:rsidP="00E31E41">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4"/>
        <w:gridCol w:w="2344"/>
        <w:gridCol w:w="3968"/>
      </w:tblGrid>
      <w:tr w:rsidR="004D42BA" w:rsidRPr="004D42BA" w:rsidTr="004D42BA">
        <w:trPr>
          <w:cantSplit/>
          <w:tblHeader/>
        </w:trPr>
        <w:tc>
          <w:tcPr>
            <w:tcW w:w="1704" w:type="pct"/>
            <w:shd w:val="clear" w:color="auto" w:fill="F2F2F2" w:themeFill="background1" w:themeFillShade="F2"/>
          </w:tcPr>
          <w:p w:rsidR="004D42BA" w:rsidRPr="004D42BA" w:rsidRDefault="004D42BA" w:rsidP="004D42BA">
            <w:pPr>
              <w:pStyle w:val="TableHeading"/>
            </w:pPr>
            <w:bookmarkStart w:id="140" w:name="ColumnTitle_26"/>
            <w:bookmarkEnd w:id="140"/>
            <w:r w:rsidRPr="004D42BA">
              <w:t>Technology Component</w:t>
            </w:r>
          </w:p>
          <w:p w:rsidR="004D42BA" w:rsidRPr="004D42BA" w:rsidRDefault="004D42BA" w:rsidP="004D42BA">
            <w:pPr>
              <w:pStyle w:val="TableHeading"/>
            </w:pPr>
            <w:r w:rsidRPr="004D42BA">
              <w:t>Certification</w:t>
            </w:r>
          </w:p>
        </w:tc>
        <w:tc>
          <w:tcPr>
            <w:tcW w:w="1224" w:type="pct"/>
            <w:shd w:val="clear" w:color="auto" w:fill="F2F2F2" w:themeFill="background1" w:themeFillShade="F2"/>
          </w:tcPr>
          <w:p w:rsidR="004D42BA" w:rsidRPr="004D42BA" w:rsidRDefault="004D42BA" w:rsidP="004D42BA">
            <w:pPr>
              <w:pStyle w:val="TableHeading"/>
            </w:pPr>
            <w:r w:rsidRPr="004D42BA">
              <w:t>Location</w:t>
            </w:r>
          </w:p>
        </w:tc>
        <w:tc>
          <w:tcPr>
            <w:tcW w:w="2072" w:type="pct"/>
            <w:shd w:val="clear" w:color="auto" w:fill="F2F2F2" w:themeFill="background1" w:themeFillShade="F2"/>
          </w:tcPr>
          <w:p w:rsidR="004D42BA" w:rsidRPr="004D42BA" w:rsidRDefault="004D42BA" w:rsidP="004D42BA">
            <w:pPr>
              <w:pStyle w:val="TableHeading"/>
            </w:pPr>
            <w:r w:rsidRPr="004D42BA">
              <w:t>Usage</w:t>
            </w:r>
          </w:p>
        </w:tc>
      </w:tr>
      <w:tr w:rsidR="004D42BA" w:rsidRPr="004D42BA" w:rsidTr="00BC468A">
        <w:trPr>
          <w:cantSplit/>
        </w:trPr>
        <w:tc>
          <w:tcPr>
            <w:tcW w:w="1704" w:type="pct"/>
            <w:shd w:val="clear" w:color="auto" w:fill="auto"/>
          </w:tcPr>
          <w:p w:rsidR="004D42BA" w:rsidRPr="004D42BA" w:rsidRDefault="004D42BA" w:rsidP="004D42BA">
            <w:pPr>
              <w:pStyle w:val="TableText"/>
            </w:pPr>
          </w:p>
        </w:tc>
        <w:tc>
          <w:tcPr>
            <w:tcW w:w="1224" w:type="pct"/>
            <w:shd w:val="clear" w:color="auto" w:fill="auto"/>
          </w:tcPr>
          <w:p w:rsidR="004D42BA" w:rsidRPr="004D42BA" w:rsidRDefault="004D42BA" w:rsidP="004D42BA">
            <w:pPr>
              <w:pStyle w:val="TableText"/>
            </w:pPr>
          </w:p>
        </w:tc>
        <w:tc>
          <w:tcPr>
            <w:tcW w:w="2072" w:type="pct"/>
            <w:shd w:val="clear" w:color="auto" w:fill="auto"/>
          </w:tcPr>
          <w:p w:rsidR="004D42BA" w:rsidRPr="004D42BA" w:rsidRDefault="004D42BA" w:rsidP="004D42BA">
            <w:pPr>
              <w:pStyle w:val="TableText"/>
            </w:pPr>
          </w:p>
        </w:tc>
      </w:tr>
    </w:tbl>
    <w:p w:rsidR="004D42BA" w:rsidRPr="004D42BA" w:rsidRDefault="004D42BA" w:rsidP="00E31E41">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4"/>
        <w:gridCol w:w="2344"/>
        <w:gridCol w:w="3968"/>
      </w:tblGrid>
      <w:tr w:rsidR="004D42BA" w:rsidRPr="004D42BA" w:rsidTr="004D42BA">
        <w:trPr>
          <w:cantSplit/>
          <w:tblHeader/>
        </w:trPr>
        <w:tc>
          <w:tcPr>
            <w:tcW w:w="1704" w:type="pct"/>
            <w:shd w:val="clear" w:color="auto" w:fill="F2F2F2" w:themeFill="background1" w:themeFillShade="F2"/>
          </w:tcPr>
          <w:p w:rsidR="004D42BA" w:rsidRPr="004D42BA" w:rsidRDefault="004D42BA" w:rsidP="004D42BA">
            <w:pPr>
              <w:pStyle w:val="TableHeading"/>
            </w:pPr>
            <w:bookmarkStart w:id="141" w:name="ColumnTitle_27"/>
            <w:bookmarkEnd w:id="141"/>
            <w:r w:rsidRPr="004D42BA">
              <w:t>Technology Component</w:t>
            </w:r>
          </w:p>
          <w:p w:rsidR="004D42BA" w:rsidRPr="004D42BA" w:rsidRDefault="004D42BA" w:rsidP="004D42BA">
            <w:pPr>
              <w:pStyle w:val="TableHeading"/>
            </w:pPr>
            <w:r w:rsidRPr="004D42BA">
              <w:t>Education</w:t>
            </w:r>
          </w:p>
        </w:tc>
        <w:tc>
          <w:tcPr>
            <w:tcW w:w="1224" w:type="pct"/>
            <w:shd w:val="clear" w:color="auto" w:fill="F2F2F2" w:themeFill="background1" w:themeFillShade="F2"/>
          </w:tcPr>
          <w:p w:rsidR="004D42BA" w:rsidRPr="004D42BA" w:rsidRDefault="004D42BA" w:rsidP="004D42BA">
            <w:pPr>
              <w:pStyle w:val="TableHeading"/>
            </w:pPr>
            <w:r w:rsidRPr="004D42BA">
              <w:t>Location</w:t>
            </w:r>
          </w:p>
        </w:tc>
        <w:tc>
          <w:tcPr>
            <w:tcW w:w="2072" w:type="pct"/>
            <w:shd w:val="clear" w:color="auto" w:fill="F2F2F2" w:themeFill="background1" w:themeFillShade="F2"/>
          </w:tcPr>
          <w:p w:rsidR="004D42BA" w:rsidRPr="004D42BA" w:rsidRDefault="004D42BA" w:rsidP="004D42BA">
            <w:pPr>
              <w:pStyle w:val="TableHeading"/>
            </w:pPr>
            <w:r w:rsidRPr="004D42BA">
              <w:t>Usage</w:t>
            </w:r>
          </w:p>
        </w:tc>
      </w:tr>
      <w:tr w:rsidR="004D42BA" w:rsidRPr="004D42BA" w:rsidTr="004D42BA">
        <w:trPr>
          <w:cantSplit/>
        </w:trPr>
        <w:tc>
          <w:tcPr>
            <w:tcW w:w="1704" w:type="pct"/>
            <w:shd w:val="clear" w:color="auto" w:fill="auto"/>
          </w:tcPr>
          <w:p w:rsidR="004D42BA" w:rsidRPr="004D42BA" w:rsidRDefault="004D42BA" w:rsidP="004D42BA">
            <w:pPr>
              <w:pStyle w:val="TableText"/>
            </w:pPr>
          </w:p>
        </w:tc>
        <w:tc>
          <w:tcPr>
            <w:tcW w:w="1224" w:type="pct"/>
            <w:shd w:val="clear" w:color="auto" w:fill="auto"/>
          </w:tcPr>
          <w:p w:rsidR="004D42BA" w:rsidRPr="004D42BA" w:rsidRDefault="004D42BA" w:rsidP="004D42BA">
            <w:pPr>
              <w:pStyle w:val="TableText"/>
            </w:pPr>
          </w:p>
        </w:tc>
        <w:tc>
          <w:tcPr>
            <w:tcW w:w="2072" w:type="pct"/>
            <w:shd w:val="clear" w:color="auto" w:fill="auto"/>
          </w:tcPr>
          <w:p w:rsidR="004D42BA" w:rsidRPr="004D42BA" w:rsidRDefault="004D42BA" w:rsidP="004D42BA">
            <w:pPr>
              <w:pStyle w:val="TableText"/>
            </w:pPr>
          </w:p>
        </w:tc>
      </w:tr>
    </w:tbl>
    <w:p w:rsidR="004D42BA" w:rsidRPr="004D42BA" w:rsidRDefault="004D42BA" w:rsidP="00E31E41">
      <w:pPr>
        <w:pStyle w:val="BodyText"/>
        <w:rPr>
          <w:sz w:val="2"/>
          <w:szCs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2340"/>
        <w:gridCol w:w="3960"/>
      </w:tblGrid>
      <w:tr w:rsidR="004D42BA" w:rsidRPr="004D42BA" w:rsidTr="004D42BA">
        <w:trPr>
          <w:cantSplit/>
          <w:tblHeader/>
        </w:trPr>
        <w:tc>
          <w:tcPr>
            <w:tcW w:w="3258" w:type="dxa"/>
            <w:shd w:val="clear" w:color="auto" w:fill="F2F2F2" w:themeFill="background1" w:themeFillShade="F2"/>
          </w:tcPr>
          <w:p w:rsidR="004D42BA" w:rsidRPr="004D42BA" w:rsidRDefault="004D42BA" w:rsidP="004D42BA">
            <w:pPr>
              <w:pStyle w:val="TableHeading"/>
            </w:pPr>
            <w:bookmarkStart w:id="142" w:name="ColumnTitle_28"/>
            <w:bookmarkEnd w:id="142"/>
            <w:r w:rsidRPr="004D42BA">
              <w:t>Technology Component</w:t>
            </w:r>
          </w:p>
          <w:p w:rsidR="004D42BA" w:rsidRPr="004D42BA" w:rsidRDefault="004D42BA" w:rsidP="004D42BA">
            <w:pPr>
              <w:pStyle w:val="TableHeading"/>
            </w:pPr>
            <w:r w:rsidRPr="004D42BA">
              <w:t>Test</w:t>
            </w:r>
          </w:p>
        </w:tc>
        <w:tc>
          <w:tcPr>
            <w:tcW w:w="2340" w:type="dxa"/>
            <w:shd w:val="clear" w:color="auto" w:fill="F2F2F2" w:themeFill="background1" w:themeFillShade="F2"/>
          </w:tcPr>
          <w:p w:rsidR="004D42BA" w:rsidRPr="004D42BA" w:rsidRDefault="004D42BA" w:rsidP="004D42BA">
            <w:pPr>
              <w:pStyle w:val="TableHeading"/>
            </w:pPr>
            <w:r w:rsidRPr="004D42BA">
              <w:t>Location</w:t>
            </w:r>
          </w:p>
        </w:tc>
        <w:tc>
          <w:tcPr>
            <w:tcW w:w="3960" w:type="dxa"/>
            <w:shd w:val="clear" w:color="auto" w:fill="F2F2F2" w:themeFill="background1" w:themeFillShade="F2"/>
          </w:tcPr>
          <w:p w:rsidR="004D42BA" w:rsidRPr="004D42BA" w:rsidRDefault="004D42BA" w:rsidP="004D42BA">
            <w:pPr>
              <w:pStyle w:val="TableHeading"/>
            </w:pPr>
            <w:r w:rsidRPr="004D42BA">
              <w:t>Usage</w:t>
            </w:r>
          </w:p>
        </w:tc>
      </w:tr>
      <w:tr w:rsidR="004D42BA" w:rsidRPr="004D42BA" w:rsidTr="00BC468A">
        <w:trPr>
          <w:cantSplit/>
        </w:trPr>
        <w:tc>
          <w:tcPr>
            <w:tcW w:w="3258" w:type="dxa"/>
            <w:shd w:val="clear" w:color="auto" w:fill="auto"/>
          </w:tcPr>
          <w:p w:rsidR="004D42BA" w:rsidRPr="004D42BA" w:rsidRDefault="004D42BA" w:rsidP="004D42BA">
            <w:pPr>
              <w:pStyle w:val="TableText"/>
            </w:pPr>
          </w:p>
        </w:tc>
        <w:tc>
          <w:tcPr>
            <w:tcW w:w="2340" w:type="dxa"/>
            <w:shd w:val="clear" w:color="auto" w:fill="auto"/>
          </w:tcPr>
          <w:p w:rsidR="004D42BA" w:rsidRPr="004D42BA" w:rsidRDefault="004D42BA" w:rsidP="004D42BA">
            <w:pPr>
              <w:pStyle w:val="TableText"/>
            </w:pPr>
          </w:p>
        </w:tc>
        <w:tc>
          <w:tcPr>
            <w:tcW w:w="3960" w:type="dxa"/>
            <w:shd w:val="clear" w:color="auto" w:fill="auto"/>
          </w:tcPr>
          <w:p w:rsidR="004D42BA" w:rsidRPr="004D42BA" w:rsidRDefault="004D42BA" w:rsidP="004D42BA">
            <w:pPr>
              <w:pStyle w:val="TableText"/>
            </w:pPr>
          </w:p>
        </w:tc>
      </w:tr>
    </w:tbl>
    <w:p w:rsidR="00A96BD7" w:rsidRPr="004D42BA" w:rsidRDefault="00A96BD7" w:rsidP="00E31E41">
      <w:pPr>
        <w:pStyle w:val="BodyText"/>
        <w:rPr>
          <w:sz w:val="2"/>
          <w:szCs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2340"/>
        <w:gridCol w:w="3960"/>
      </w:tblGrid>
      <w:tr w:rsidR="004D42BA" w:rsidRPr="004D42BA" w:rsidTr="004D42BA">
        <w:trPr>
          <w:cantSplit/>
          <w:tblHeader/>
        </w:trPr>
        <w:tc>
          <w:tcPr>
            <w:tcW w:w="3258" w:type="dxa"/>
            <w:shd w:val="clear" w:color="auto" w:fill="F2F2F2" w:themeFill="background1" w:themeFillShade="F2"/>
          </w:tcPr>
          <w:p w:rsidR="004D42BA" w:rsidRPr="004D42BA" w:rsidRDefault="004D42BA" w:rsidP="004D42BA">
            <w:pPr>
              <w:pStyle w:val="TableHeading"/>
            </w:pPr>
            <w:bookmarkStart w:id="143" w:name="ColumnTitle_29"/>
            <w:bookmarkEnd w:id="143"/>
            <w:r w:rsidRPr="004D42BA">
              <w:t>Technology Component</w:t>
            </w:r>
          </w:p>
          <w:p w:rsidR="004D42BA" w:rsidRPr="004D42BA" w:rsidRDefault="004D42BA" w:rsidP="004D42BA">
            <w:pPr>
              <w:pStyle w:val="TableHeading"/>
            </w:pPr>
            <w:r w:rsidRPr="004D42BA">
              <w:t>Development</w:t>
            </w:r>
          </w:p>
        </w:tc>
        <w:tc>
          <w:tcPr>
            <w:tcW w:w="2340" w:type="dxa"/>
            <w:shd w:val="clear" w:color="auto" w:fill="F2F2F2" w:themeFill="background1" w:themeFillShade="F2"/>
          </w:tcPr>
          <w:p w:rsidR="004D42BA" w:rsidRPr="004D42BA" w:rsidRDefault="004D42BA" w:rsidP="004D42BA">
            <w:pPr>
              <w:pStyle w:val="TableHeading"/>
            </w:pPr>
            <w:r w:rsidRPr="004D42BA">
              <w:t>Location</w:t>
            </w:r>
          </w:p>
        </w:tc>
        <w:tc>
          <w:tcPr>
            <w:tcW w:w="3960" w:type="dxa"/>
            <w:shd w:val="clear" w:color="auto" w:fill="F2F2F2" w:themeFill="background1" w:themeFillShade="F2"/>
          </w:tcPr>
          <w:p w:rsidR="004D42BA" w:rsidRPr="004D42BA" w:rsidRDefault="004D42BA" w:rsidP="004D42BA">
            <w:pPr>
              <w:pStyle w:val="TableHeading"/>
            </w:pPr>
            <w:r w:rsidRPr="004D42BA">
              <w:t>Usage</w:t>
            </w:r>
          </w:p>
        </w:tc>
      </w:tr>
      <w:tr w:rsidR="004D42BA" w:rsidRPr="004D42BA" w:rsidTr="00BC468A">
        <w:trPr>
          <w:cantSplit/>
        </w:trPr>
        <w:tc>
          <w:tcPr>
            <w:tcW w:w="3258" w:type="dxa"/>
            <w:shd w:val="clear" w:color="auto" w:fill="auto"/>
          </w:tcPr>
          <w:p w:rsidR="004D42BA" w:rsidRPr="004D42BA" w:rsidRDefault="004D42BA" w:rsidP="004D42BA">
            <w:pPr>
              <w:pStyle w:val="TableText"/>
            </w:pPr>
          </w:p>
        </w:tc>
        <w:tc>
          <w:tcPr>
            <w:tcW w:w="2340" w:type="dxa"/>
            <w:shd w:val="clear" w:color="auto" w:fill="auto"/>
          </w:tcPr>
          <w:p w:rsidR="004D42BA" w:rsidRPr="004D42BA" w:rsidRDefault="004D42BA" w:rsidP="004D42BA">
            <w:pPr>
              <w:pStyle w:val="TableText"/>
            </w:pPr>
          </w:p>
        </w:tc>
        <w:tc>
          <w:tcPr>
            <w:tcW w:w="3960" w:type="dxa"/>
            <w:shd w:val="clear" w:color="auto" w:fill="auto"/>
          </w:tcPr>
          <w:p w:rsidR="004D42BA" w:rsidRPr="004D42BA" w:rsidRDefault="004D42BA" w:rsidP="004D42BA">
            <w:pPr>
              <w:pStyle w:val="TableText"/>
            </w:pPr>
          </w:p>
        </w:tc>
      </w:tr>
    </w:tbl>
    <w:p w:rsidR="00D960A1" w:rsidRDefault="00D960A1" w:rsidP="00D960A1">
      <w:pPr>
        <w:pStyle w:val="Heading3"/>
      </w:pPr>
      <w:bookmarkStart w:id="144" w:name="_Toc398548398"/>
      <w:r>
        <w:lastRenderedPageBreak/>
        <w:t>Conceptual Infrastructure Diagram</w:t>
      </w:r>
      <w:bookmarkEnd w:id="144"/>
    </w:p>
    <w:p w:rsidR="00D960A1" w:rsidRDefault="00D960A1" w:rsidP="00D960A1">
      <w:pPr>
        <w:pStyle w:val="Heading4"/>
      </w:pPr>
      <w:bookmarkStart w:id="145" w:name="_Toc398548399"/>
      <w:r>
        <w:t>Location of Environments and External Interfaces</w:t>
      </w:r>
      <w:bookmarkEnd w:id="145"/>
    </w:p>
    <w:p w:rsidR="00C662C2" w:rsidRPr="00C662C2" w:rsidRDefault="00C662C2" w:rsidP="00C662C2">
      <w:pPr>
        <w:pStyle w:val="InstructionalText1"/>
      </w:pPr>
      <w:r w:rsidRPr="00C662C2">
        <w:t xml:space="preserve">Create a diagram to show the environments that will be supported. As illustrated in </w:t>
      </w:r>
      <w:r w:rsidRPr="00C662C2">
        <w:fldChar w:fldCharType="begin"/>
      </w:r>
      <w:r w:rsidRPr="00C662C2">
        <w:instrText xml:space="preserve"> REF _Ref340638740 \h  \* MERGEFORMAT </w:instrText>
      </w:r>
      <w:r w:rsidRPr="00C662C2">
        <w:fldChar w:fldCharType="separate"/>
      </w:r>
      <w:r w:rsidRPr="00C662C2">
        <w:t xml:space="preserve">Figure </w:t>
      </w:r>
      <w:r w:rsidRPr="00C662C2">
        <w:rPr>
          <w:noProof/>
        </w:rPr>
        <w:t>7</w:t>
      </w:r>
      <w:r w:rsidRPr="00C662C2">
        <w:fldChar w:fldCharType="end"/>
      </w:r>
      <w:r w:rsidRPr="00C662C2">
        <w:t>, the diagram should show the following:</w:t>
      </w:r>
    </w:p>
    <w:p w:rsidR="00C662C2" w:rsidRPr="00C662C2" w:rsidRDefault="00C662C2" w:rsidP="00C662C2">
      <w:pPr>
        <w:pStyle w:val="InstructionalBullet1"/>
      </w:pPr>
      <w:r w:rsidRPr="00C662C2">
        <w:t>Local networks to which they will be attached (Production, Test, or Development)</w:t>
      </w:r>
    </w:p>
    <w:p w:rsidR="00C662C2" w:rsidRPr="00C662C2" w:rsidRDefault="00C662C2" w:rsidP="00C662C2">
      <w:pPr>
        <w:pStyle w:val="InstructionalBullet1"/>
      </w:pPr>
      <w:r w:rsidRPr="00C662C2">
        <w:t>Locations at which they will be installed</w:t>
      </w:r>
    </w:p>
    <w:p w:rsidR="00C662C2" w:rsidRPr="00C662C2" w:rsidRDefault="00C662C2" w:rsidP="00C662C2">
      <w:pPr>
        <w:pStyle w:val="InstructionalBullet1"/>
      </w:pPr>
      <w:r w:rsidRPr="00C662C2">
        <w:t>External connections (each external interface should be shown in terms of where it enters the network).</w:t>
      </w:r>
    </w:p>
    <w:p w:rsidR="00330BCD" w:rsidRDefault="00E964B2" w:rsidP="00330BCD">
      <w:pPr>
        <w:pStyle w:val="Caption"/>
        <w:rPr>
          <w:rFonts w:ascii="Garamond" w:hAnsi="Garamond"/>
          <w:szCs w:val="24"/>
        </w:rPr>
      </w:pPr>
      <w:r>
        <w:rPr>
          <w:rFonts w:ascii="Garamond" w:hAnsi="Garamond"/>
          <w:szCs w:val="24"/>
        </w:rPr>
        <w:pict>
          <v:shape id="_x0000_i1027" type="#_x0000_t75" alt="Sample Conceptual Networks and Environments" style="width:468.75pt;height:205.5pt" o:bordertopcolor="this" o:borderleftcolor="this" o:borderbottomcolor="this" o:borderrightcolor="this">
            <v:imagedata r:id="rId21" o:title=""/>
            <w10:bordertop type="single" width="4"/>
            <w10:borderleft type="single" width="4"/>
            <w10:borderbottom type="single" width="4"/>
            <w10:borderright type="single" width="4"/>
          </v:shape>
        </w:pict>
      </w:r>
      <w:bookmarkStart w:id="146" w:name="_Ref340638740"/>
    </w:p>
    <w:p w:rsidR="00330BCD" w:rsidRPr="00330BCD" w:rsidRDefault="00330BCD" w:rsidP="00330BCD">
      <w:pPr>
        <w:pStyle w:val="Caption"/>
      </w:pPr>
      <w:r w:rsidRPr="00330BCD">
        <w:t xml:space="preserve"> Figure </w:t>
      </w:r>
      <w:fldSimple w:instr=" SEQ Figure \* ARABIC ">
        <w:r w:rsidRPr="00330BCD">
          <w:rPr>
            <w:noProof/>
          </w:rPr>
          <w:t>7</w:t>
        </w:r>
      </w:fldSimple>
      <w:bookmarkEnd w:id="146"/>
      <w:r w:rsidRPr="00330BCD">
        <w:t>: Sample Conceptual Networks and Environments</w:t>
      </w:r>
    </w:p>
    <w:p w:rsidR="00C662C2" w:rsidRDefault="00C662C2" w:rsidP="00D960A1">
      <w:pPr>
        <w:pStyle w:val="BodyText"/>
      </w:pPr>
    </w:p>
    <w:p w:rsidR="004D3806" w:rsidRDefault="004D3806" w:rsidP="004D3806">
      <w:pPr>
        <w:pStyle w:val="Heading4"/>
      </w:pPr>
      <w:bookmarkStart w:id="147" w:name="_Toc398548400"/>
      <w:r>
        <w:t>Conceptual Production String Diagram</w:t>
      </w:r>
      <w:bookmarkEnd w:id="147"/>
    </w:p>
    <w:p w:rsidR="004D3806" w:rsidRDefault="004D3806" w:rsidP="004D3806">
      <w:pPr>
        <w:pStyle w:val="InstructionalText1"/>
      </w:pPr>
      <w:r>
        <w:t xml:space="preserve">Create a diagram to show the configuration of a single production string to the extent that it is known. It is likely that this diagram will be highly notional and may show such items as enterprise service bus, application servers, and database servers. </w:t>
      </w:r>
    </w:p>
    <w:p w:rsidR="004D3806" w:rsidRDefault="004D3806" w:rsidP="004D3806">
      <w:pPr>
        <w:pStyle w:val="InstructionalText1"/>
      </w:pPr>
      <w:r>
        <w:t>Additional components, such as the mainframe, other Web servers, or other major components should be included if they are expected to be required.</w:t>
      </w:r>
    </w:p>
    <w:p w:rsidR="00D960A1" w:rsidRDefault="00F13F72" w:rsidP="00F13F72">
      <w:pPr>
        <w:pStyle w:val="BodyText"/>
        <w:jc w:val="center"/>
      </w:pPr>
      <w:r>
        <w:rPr>
          <w:noProof/>
        </w:rPr>
        <mc:AlternateContent>
          <mc:Choice Requires="wps">
            <w:drawing>
              <wp:inline distT="0" distB="0" distL="0" distR="0" wp14:anchorId="17537F30" wp14:editId="79430E0E">
                <wp:extent cx="5442585" cy="118110"/>
                <wp:effectExtent l="0" t="0" r="24765" b="15240"/>
                <wp:docPr id="4" name="Rectangle 4" descr="Empty place holder in which to paste a Conceptual Production String Diagram"/>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42585" cy="1181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id="Rectangle 4" o:spid="_x0000_s1026" alt="Empty place holder in which to paste a Conceptual Production String Diagram" style="width:428.55pt;height: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">
                <w10:anchorlock/>
              </v:rect>
            </w:pict>
          </mc:Fallback>
        </mc:AlternateContent>
      </w:r>
    </w:p>
    <w:p w:rsidR="00F13F72" w:rsidRPr="00F13F72" w:rsidRDefault="00F13F72" w:rsidP="00F13F72">
      <w:pPr>
        <w:pStyle w:val="Caption"/>
      </w:pPr>
      <w:r w:rsidRPr="00F13F72">
        <w:t xml:space="preserve">Figure </w:t>
      </w:r>
      <w:fldSimple w:instr=" SEQ Figure \* ARABIC ">
        <w:r w:rsidRPr="00F13F72">
          <w:rPr>
            <w:noProof/>
          </w:rPr>
          <w:t>8</w:t>
        </w:r>
      </w:fldSimple>
      <w:r w:rsidRPr="00F13F72">
        <w:t>: Conceptual Production String Diagram</w:t>
      </w:r>
    </w:p>
    <w:p w:rsidR="00BC468A" w:rsidRDefault="00BC468A" w:rsidP="00BC468A">
      <w:pPr>
        <w:pStyle w:val="Heading1"/>
      </w:pPr>
      <w:bookmarkStart w:id="148" w:name="_Toc398548401"/>
      <w:r>
        <w:lastRenderedPageBreak/>
        <w:t>System Architecture</w:t>
      </w:r>
      <w:bookmarkEnd w:id="148"/>
    </w:p>
    <w:p w:rsidR="00BC468A" w:rsidRDefault="00BC468A" w:rsidP="00BC468A">
      <w:pPr>
        <w:pStyle w:val="InstructionalText1"/>
      </w:pPr>
      <w:r>
        <w:t xml:space="preserve">This section describes the system and/or subsystem(s) architecture for the project. Discuss the general architectural decisions that have been approved. Include diagrams where appropriate. </w:t>
      </w:r>
    </w:p>
    <w:p w:rsidR="00BC468A" w:rsidRDefault="00BC468A" w:rsidP="00BC468A">
      <w:pPr>
        <w:pStyle w:val="Heading2"/>
      </w:pPr>
      <w:bookmarkStart w:id="149" w:name="_Toc398548402"/>
      <w:r>
        <w:t>Hardware Architecture</w:t>
      </w:r>
      <w:bookmarkEnd w:id="149"/>
    </w:p>
    <w:p w:rsidR="00BC468A" w:rsidRDefault="00BC468A" w:rsidP="00BC468A">
      <w:pPr>
        <w:pStyle w:val="InstructionalText1"/>
      </w:pPr>
      <w:r>
        <w:t>Describe the system hardware architecture and indicate whether the processing system is distributed or centralized. List and describe the hardware modules with diagrams showing the connectivity between the modules. If possible, identify the type, number, and location of servers, workstations, processors, backup systems, and output devices. There should also be information presented in this section, relating to the capacity planning of the system.</w:t>
      </w:r>
    </w:p>
    <w:p w:rsidR="00BC468A" w:rsidRDefault="00BC468A" w:rsidP="00BC468A">
      <w:pPr>
        <w:pStyle w:val="Heading2"/>
      </w:pPr>
      <w:bookmarkStart w:id="150" w:name="_Toc398548403"/>
      <w:r>
        <w:t>Software Architecture</w:t>
      </w:r>
      <w:bookmarkEnd w:id="150"/>
    </w:p>
    <w:p w:rsidR="00BC468A" w:rsidRDefault="00BC468A" w:rsidP="00BC468A">
      <w:pPr>
        <w:pStyle w:val="InstructionalText1"/>
      </w:pPr>
      <w:r>
        <w:t xml:space="preserve">Describe the overall system software and organization. List and describe the software modules (i.e., including functions, subroutines, or classes), programming languages, and development tools. </w:t>
      </w:r>
    </w:p>
    <w:p w:rsidR="00BC468A" w:rsidRDefault="00BC468A" w:rsidP="00BC468A">
      <w:pPr>
        <w:pStyle w:val="InstructionalText1"/>
        <w:rPr>
          <w:ins w:id="151" w:author="Author"/>
        </w:rPr>
      </w:pPr>
      <w:r>
        <w:t xml:space="preserve">Describe all software required to support the system, and specify the physical location of all software systems. Identify database platforms, compilers, utilities, operating systems, and communications software. </w:t>
      </w:r>
    </w:p>
    <w:p w:rsidR="00C31444" w:rsidRDefault="00C31444" w:rsidP="00AB638A">
      <w:pPr>
        <w:pStyle w:val="BodyText"/>
        <w:rPr>
          <w:ins w:id="152" w:author="Author"/>
        </w:rPr>
        <w:pPrChange w:id="153" w:author="Author">
          <w:pPr>
            <w:pStyle w:val="InstructionalText1"/>
          </w:pPr>
        </w:pPrChange>
      </w:pPr>
      <w:ins w:id="154" w:author="Author">
        <w:r>
          <w:t>Database</w:t>
        </w:r>
        <w:r w:rsidR="000B550D">
          <w:t xml:space="preserve"> Platform</w:t>
        </w:r>
        <w:r w:rsidR="007C5FA3">
          <w:t>: SQL Server 2012</w:t>
        </w:r>
      </w:ins>
    </w:p>
    <w:p w:rsidR="007C5FA3" w:rsidRPr="00C31444" w:rsidRDefault="007C5FA3" w:rsidP="00AB638A">
      <w:pPr>
        <w:pStyle w:val="BodyText"/>
        <w:pPrChange w:id="155" w:author="Author">
          <w:pPr>
            <w:pStyle w:val="InstructionalText1"/>
          </w:pPr>
        </w:pPrChange>
      </w:pPr>
      <w:ins w:id="156" w:author="Author">
        <w:r>
          <w:t>Data Importing and ETL Tool</w:t>
        </w:r>
        <w:r w:rsidR="00635F54">
          <w:t>s</w:t>
        </w:r>
        <w:r>
          <w:t>: SQL Server Integration Services, FMQL or RPC (for interfacing directly with VISTA)</w:t>
        </w:r>
      </w:ins>
    </w:p>
    <w:p w:rsidR="00BC468A" w:rsidRDefault="00BC468A" w:rsidP="00BC468A">
      <w:pPr>
        <w:pStyle w:val="InstructionalText1"/>
      </w:pPr>
      <w:r>
        <w:t xml:space="preserve">Provide diagrams that illustrate the segmentation levels down to the lowest level. Include names and reference numbers for all features on the diagrams. Include a narrative that expands on and enhances the understanding of the functional breakdown. </w:t>
      </w:r>
    </w:p>
    <w:p w:rsidR="00BC468A" w:rsidRDefault="00BC468A" w:rsidP="00BC468A">
      <w:pPr>
        <w:pStyle w:val="InstructionalText1"/>
      </w:pPr>
      <w:r>
        <w:t>Note: Diagrams should map to the Requirements Specification Document’s data flow diagrams.</w:t>
      </w:r>
    </w:p>
    <w:p w:rsidR="00BC468A" w:rsidRDefault="00BC468A" w:rsidP="00BC468A">
      <w:pPr>
        <w:pStyle w:val="Heading2"/>
      </w:pPr>
      <w:bookmarkStart w:id="157" w:name="_Toc398548404"/>
      <w:r>
        <w:t>Network Architecture</w:t>
      </w:r>
      <w:bookmarkEnd w:id="157"/>
    </w:p>
    <w:p w:rsidR="00BC468A" w:rsidRDefault="00BC468A" w:rsidP="00BC468A">
      <w:pPr>
        <w:pStyle w:val="InstructionalText1"/>
      </w:pPr>
      <w:r>
        <w:t xml:space="preserve">Describe communications within the system, such as local area networks (LANs) and buses. Include the communications architecture(s) being implemented, such as X.25 and token ring. </w:t>
      </w:r>
    </w:p>
    <w:p w:rsidR="00BC468A" w:rsidRDefault="00BC468A" w:rsidP="00BC468A">
      <w:pPr>
        <w:pStyle w:val="InstructionalText1"/>
      </w:pPr>
      <w:r>
        <w:t xml:space="preserve">Provide a diagram depicting the communications path(s) between the system and subsystem modules. </w:t>
      </w:r>
    </w:p>
    <w:p w:rsidR="00BC468A" w:rsidRDefault="00BC468A" w:rsidP="00BC468A">
      <w:pPr>
        <w:pStyle w:val="Heading2"/>
      </w:pPr>
      <w:bookmarkStart w:id="158" w:name="_Toc398548405"/>
      <w:r>
        <w:t>Service Oriented Architecture / ESS</w:t>
      </w:r>
      <w:bookmarkEnd w:id="158"/>
    </w:p>
    <w:p w:rsidR="00BC468A" w:rsidRDefault="00BC468A" w:rsidP="00BC468A">
      <w:pPr>
        <w:pStyle w:val="InstructionalText1"/>
      </w:pPr>
      <w:r>
        <w:t xml:space="preserve">This subsection of the SDD should put the product into perspective with other related products. This is achieved in the high level design. </w:t>
      </w:r>
    </w:p>
    <w:p w:rsidR="00BC468A" w:rsidRDefault="00BC468A" w:rsidP="00BC468A">
      <w:pPr>
        <w:pStyle w:val="InstructionalBullet1"/>
      </w:pPr>
      <w:r>
        <w:t xml:space="preserve">If the product is independent and totally self-contained, it should be so stated here. </w:t>
      </w:r>
    </w:p>
    <w:p w:rsidR="00BC468A" w:rsidRDefault="00BC468A" w:rsidP="00BC468A">
      <w:pPr>
        <w:pStyle w:val="InstructionalBullet1"/>
      </w:pPr>
      <w:r>
        <w:t xml:space="preserve">If the SDD defines a product that is a component of a larger system, as occurs frequently, then this subsection should relate the requirements of that larger system to functionality of the software and should identify interfaces between that system and the software. It is highly recommended that the SDD and other related artifacts of the larger system are included by reference, with links and not duplicate huge chunks of it here, which could potentially get out of sync. Integration projects depend on all parties </w:t>
      </w:r>
      <w:r>
        <w:lastRenderedPageBreak/>
        <w:t>understanding the same things about their relationships, and such information should be in one document and referenced by link as needed.</w:t>
      </w:r>
    </w:p>
    <w:p w:rsidR="00BC468A" w:rsidRDefault="00BC468A" w:rsidP="00BC468A">
      <w:pPr>
        <w:pStyle w:val="BodyText"/>
      </w:pPr>
    </w:p>
    <w:p w:rsidR="00BC468A" w:rsidRDefault="00BC468A" w:rsidP="00BC468A">
      <w:pPr>
        <w:pStyle w:val="InstructionalText1"/>
      </w:pPr>
      <w:r>
        <w:t>A block diagram showing the major components of the larger system, interconnections, and external interfaces can be helpful.</w:t>
      </w:r>
    </w:p>
    <w:p w:rsidR="00BC468A" w:rsidRDefault="00BC468A" w:rsidP="00BC468A">
      <w:pPr>
        <w:pStyle w:val="BodyText"/>
      </w:pPr>
    </w:p>
    <w:p w:rsidR="00BC468A" w:rsidRDefault="00BC468A" w:rsidP="00BC468A">
      <w:pPr>
        <w:pStyle w:val="InstructionalText1"/>
      </w:pPr>
      <w:r w:rsidRPr="00BC468A">
        <w:rPr>
          <w:u w:val="single"/>
        </w:rPr>
        <w:t>Services Provided</w:t>
      </w:r>
      <w:r>
        <w:t>: Those shared services that will be provided as part of this application (if the project is a combined solution and service development project).  The Data Exchanges should then be included as part of whatever service is providing them. This may also be described as an attribute of the components listed in the high level application design when appropriate.</w:t>
      </w:r>
    </w:p>
    <w:p w:rsidR="00BC468A" w:rsidRDefault="00BC468A" w:rsidP="00BC468A">
      <w:pPr>
        <w:pStyle w:val="InstructionalText1"/>
      </w:pPr>
      <w:r w:rsidRPr="00BC468A">
        <w:rPr>
          <w:u w:val="single"/>
        </w:rPr>
        <w:t>Service Required/Consumed</w:t>
      </w:r>
      <w:r>
        <w:t>: This would be the services this solution/application depends on.  Again, data exchanges should be included as part of the service descriptions. This should also be adequately described in the conceptual and integration sections as appropriate.</w:t>
      </w:r>
    </w:p>
    <w:p w:rsidR="00BC468A" w:rsidRDefault="00BC468A" w:rsidP="00BC468A">
      <w:pPr>
        <w:pStyle w:val="InstructionalText1"/>
      </w:pPr>
      <w:r>
        <w:t>Describe the Service Oriented Architecture of the system. Describe the Enterprise Shared Services consumed or provided by the system.</w:t>
      </w:r>
    </w:p>
    <w:p w:rsidR="00BC468A" w:rsidRDefault="00BC468A" w:rsidP="00BC468A">
      <w:pPr>
        <w:pStyle w:val="InstructionalText1"/>
      </w:pPr>
      <w:r>
        <w:t>Provide a diagram depicting the Enterprise Shared Services between the system and subsystem modules.</w:t>
      </w:r>
    </w:p>
    <w:p w:rsidR="00BC468A" w:rsidRDefault="00BC468A" w:rsidP="00BC468A">
      <w:pPr>
        <w:pStyle w:val="InstructionalText1"/>
      </w:pPr>
      <w:r>
        <w:t>If the system currently being built is in-flight or in-transition, then depict the as-is, interim and target states of the system with diagrams, and identify the Enterprise Shared Services consumed or provided. This will be part of the conceptual solution design.</w:t>
      </w:r>
    </w:p>
    <w:p w:rsidR="00BC468A" w:rsidRDefault="00BC468A" w:rsidP="00BC468A">
      <w:pPr>
        <w:pStyle w:val="InstructionalText1"/>
      </w:pPr>
      <w:r>
        <w:t>If the solution proposed is a duplication of an existing service, or a stand-alone silo solution, then appropriate justification needs to be provided.</w:t>
      </w:r>
    </w:p>
    <w:p w:rsidR="00BC468A" w:rsidRDefault="00BC468A" w:rsidP="00BC468A">
      <w:pPr>
        <w:pStyle w:val="Heading2"/>
      </w:pPr>
      <w:bookmarkStart w:id="159" w:name="_Toc398548406"/>
      <w:r>
        <w:t>Enterprise Architecture</w:t>
      </w:r>
      <w:bookmarkEnd w:id="159"/>
    </w:p>
    <w:p w:rsidR="00BC468A" w:rsidRDefault="00BC468A" w:rsidP="00BC468A">
      <w:pPr>
        <w:pStyle w:val="InstructionalText1"/>
      </w:pPr>
      <w:r>
        <w:t xml:space="preserve">Describe the Enterprise Architecture of the system. </w:t>
      </w:r>
    </w:p>
    <w:p w:rsidR="00BC468A" w:rsidRDefault="00BC468A" w:rsidP="00BC468A">
      <w:pPr>
        <w:pStyle w:val="InstructionalText1"/>
      </w:pPr>
      <w:r>
        <w:t xml:space="preserve">Show adherence to the VA Technical Reference Model (TRM)/ Standards Profile (SP). New system development and selection must adhere to approved standards and rules, unless it proves to be more cost-effective over the life of the application to deviate from the standards. The standards, strategies, and guidelines establish the fundamental technologies enabling the VA to meet many of its business and information system goals. By using these standards, the VA can promote interoperability, portability and adaptability within systems, promote quality assurance, place the VA in a position to utilize current technology, and provide a framework for IT application and infrastructure development. The current TRM/SP is located VA Enterprise Architecture (EA) v2.1 at </w:t>
      </w:r>
      <w:hyperlink r:id="rId22" w:tooltip="VA Technical Reference Model (TRM)/ Standards Profile (SP)" w:history="1">
        <w:r w:rsidRPr="00BC468A">
          <w:rPr>
            <w:rStyle w:val="Hyperlink"/>
          </w:rPr>
          <w:t>http://trm.oit.va.gov/</w:t>
        </w:r>
      </w:hyperlink>
      <w:r>
        <w:t>.</w:t>
      </w:r>
    </w:p>
    <w:p w:rsidR="00BC468A" w:rsidRDefault="00BC468A" w:rsidP="00BC468A">
      <w:pPr>
        <w:pStyle w:val="BodyText"/>
      </w:pPr>
      <w:r>
        <w:t xml:space="preserve"> </w:t>
      </w:r>
    </w:p>
    <w:p w:rsidR="00BC468A" w:rsidRDefault="00BC468A" w:rsidP="00BC468A">
      <w:pPr>
        <w:pStyle w:val="Heading1"/>
      </w:pPr>
      <w:bookmarkStart w:id="160" w:name="_Toc398548407"/>
      <w:r>
        <w:lastRenderedPageBreak/>
        <w:t>Data Design</w:t>
      </w:r>
      <w:bookmarkEnd w:id="160"/>
    </w:p>
    <w:p w:rsidR="00BC468A" w:rsidRDefault="00BC468A" w:rsidP="00BC468A">
      <w:pPr>
        <w:pStyle w:val="InstructionalText1"/>
      </w:pPr>
      <w:r>
        <w:t xml:space="preserve">This section outlines the design of the database management system (DBMS) and non-DBMS files associated with the system. For networks, detail the distribution of data and identify any changes to the logical data model that may occur due to software or hardware requirements. </w:t>
      </w:r>
    </w:p>
    <w:p w:rsidR="00BC468A" w:rsidRDefault="00BC468A" w:rsidP="00BC468A">
      <w:pPr>
        <w:pStyle w:val="InstructionalText1"/>
        <w:rPr>
          <w:ins w:id="161" w:author="Author"/>
        </w:rPr>
      </w:pPr>
      <w:r>
        <w:t xml:space="preserve">Note: Provide a data dictionary appendix showing data element name, type, length, source, validation rules, maintenance, data stores, outputs, aliases, and description. </w:t>
      </w:r>
    </w:p>
    <w:p w:rsidR="00CD56A8" w:rsidRDefault="00CD56A8" w:rsidP="00CD56A8">
      <w:pPr>
        <w:pStyle w:val="BodyText"/>
        <w:rPr>
          <w:ins w:id="162" w:author="Author"/>
        </w:rPr>
        <w:pPrChange w:id="163" w:author="Author">
          <w:pPr>
            <w:pStyle w:val="InstructionalText1"/>
          </w:pPr>
        </w:pPrChange>
      </w:pPr>
      <w:ins w:id="164" w:author="Author">
        <w:r>
          <w:t>TBD:</w:t>
        </w:r>
      </w:ins>
    </w:p>
    <w:p w:rsidR="00CD56A8" w:rsidRDefault="00CD56A8" w:rsidP="00CD56A8">
      <w:pPr>
        <w:pStyle w:val="BodyText"/>
        <w:rPr>
          <w:ins w:id="165" w:author="Author"/>
        </w:rPr>
        <w:pPrChange w:id="166" w:author="Author">
          <w:pPr>
            <w:pStyle w:val="InstructionalText1"/>
          </w:pPr>
        </w:pPrChange>
      </w:pPr>
      <w:ins w:id="167" w:author="Author">
        <w:r>
          <w:t>At this time assumptions are:</w:t>
        </w:r>
      </w:ins>
    </w:p>
    <w:p w:rsidR="00CD56A8" w:rsidRDefault="00CD56A8" w:rsidP="00CD56A8">
      <w:pPr>
        <w:pStyle w:val="BodyText"/>
        <w:numPr>
          <w:ilvl w:val="0"/>
          <w:numId w:val="42"/>
        </w:numPr>
        <w:rPr>
          <w:ins w:id="168" w:author="Author"/>
        </w:rPr>
        <w:pPrChange w:id="169" w:author="Author">
          <w:pPr>
            <w:pStyle w:val="InstructionalText1"/>
          </w:pPr>
        </w:pPrChange>
      </w:pPr>
      <w:ins w:id="170" w:author="Author">
        <w:r>
          <w:t>SDR Data will be pulled directly from the SDR server/databases via a SQL connection and querying of the data</w:t>
        </w:r>
      </w:ins>
    </w:p>
    <w:p w:rsidR="00CD56A8" w:rsidRDefault="00CD56A8" w:rsidP="00CD56A8">
      <w:pPr>
        <w:pStyle w:val="BodyText"/>
        <w:numPr>
          <w:ilvl w:val="0"/>
          <w:numId w:val="42"/>
        </w:numPr>
        <w:rPr>
          <w:ins w:id="171" w:author="Author"/>
        </w:rPr>
        <w:pPrChange w:id="172" w:author="Author">
          <w:pPr>
            <w:pStyle w:val="InstructionalText1"/>
          </w:pPr>
        </w:pPrChange>
      </w:pPr>
      <w:ins w:id="173" w:author="Author">
        <w:r>
          <w:t>VBA data will pulled from SQL tables located at Corporate Data Warehouse (CDW) via a SQL connection and querying of the data</w:t>
        </w:r>
      </w:ins>
    </w:p>
    <w:p w:rsidR="00CD56A8" w:rsidRDefault="00CD56A8" w:rsidP="00CD56A8">
      <w:pPr>
        <w:pStyle w:val="BodyText"/>
        <w:numPr>
          <w:ilvl w:val="0"/>
          <w:numId w:val="42"/>
        </w:numPr>
        <w:rPr>
          <w:ins w:id="174" w:author="Author"/>
        </w:rPr>
        <w:pPrChange w:id="175" w:author="Author">
          <w:pPr>
            <w:pStyle w:val="InstructionalText1"/>
          </w:pPr>
        </w:pPrChange>
      </w:pPr>
      <w:ins w:id="176" w:author="Author">
        <w:r>
          <w:t xml:space="preserve">VISTA data will be </w:t>
        </w:r>
        <w:proofErr w:type="spellStart"/>
        <w:r>
          <w:t>accesed</w:t>
        </w:r>
        <w:proofErr w:type="spellEnd"/>
        <w:r>
          <w:t xml:space="preserve"> and imported through either currently exiting and/or custom RPC calls, or FMQL.</w:t>
        </w:r>
      </w:ins>
    </w:p>
    <w:p w:rsidR="00CD56A8" w:rsidRPr="00CD56A8" w:rsidRDefault="00CD56A8" w:rsidP="00CD56A8">
      <w:pPr>
        <w:pStyle w:val="BodyText"/>
        <w:numPr>
          <w:ilvl w:val="0"/>
          <w:numId w:val="42"/>
        </w:numPr>
        <w:pPrChange w:id="177" w:author="Author">
          <w:pPr>
            <w:pStyle w:val="InstructionalText1"/>
          </w:pPr>
        </w:pPrChange>
      </w:pPr>
      <w:ins w:id="178" w:author="Author">
        <w:r>
          <w:t>It is possible that some data sources may be interfaced by other means such Web Service calls or file formats such as FLAT files.</w:t>
        </w:r>
      </w:ins>
    </w:p>
    <w:p w:rsidR="00BC468A" w:rsidRDefault="00BC468A" w:rsidP="00BC468A">
      <w:pPr>
        <w:pStyle w:val="Heading2"/>
      </w:pPr>
      <w:bookmarkStart w:id="179" w:name="_Toc398548408"/>
      <w:r>
        <w:t>DBMS Files</w:t>
      </w:r>
      <w:bookmarkEnd w:id="179"/>
      <w:r>
        <w:t xml:space="preserve"> </w:t>
      </w:r>
    </w:p>
    <w:p w:rsidR="00BC468A" w:rsidRDefault="00BC468A" w:rsidP="00BC468A">
      <w:pPr>
        <w:pStyle w:val="InstructionalText1"/>
      </w:pPr>
      <w:r>
        <w:t>If a database will be used list and describe the logical requirements that exist for data formats, storage capabilities, data retention, data integrity, etc.</w:t>
      </w:r>
    </w:p>
    <w:p w:rsidR="00BC468A" w:rsidRDefault="00BC468A" w:rsidP="00BC468A">
      <w:pPr>
        <w:pStyle w:val="InstructionalText1"/>
      </w:pPr>
      <w:r>
        <w:t>Describe how the database will be designed, including the following information, as appropriate:</w:t>
      </w:r>
    </w:p>
    <w:p w:rsidR="00BC468A" w:rsidRDefault="00BC468A" w:rsidP="00BC468A">
      <w:pPr>
        <w:pStyle w:val="InstructionalBullet1"/>
      </w:pPr>
      <w:r>
        <w:t>Logical model; provide normalized table layouts, entity relationship diagrams, and other logical design information</w:t>
      </w:r>
    </w:p>
    <w:p w:rsidR="00BC468A" w:rsidRDefault="00BC468A" w:rsidP="00BC468A">
      <w:pPr>
        <w:pStyle w:val="InstructionalBullet1"/>
      </w:pPr>
      <w:r>
        <w:t>DBMS schemas, subschemas, records, sets, tables, storage page sizes</w:t>
      </w:r>
    </w:p>
    <w:p w:rsidR="00BC468A" w:rsidRDefault="00BC468A" w:rsidP="00BC468A">
      <w:pPr>
        <w:pStyle w:val="InstructionalBullet1"/>
      </w:pPr>
      <w:r>
        <w:t>Access methods (such as indexed, via set, sequential, random access, sorted pointer array)</w:t>
      </w:r>
    </w:p>
    <w:p w:rsidR="00BC468A" w:rsidRDefault="00BC468A" w:rsidP="00BC468A">
      <w:pPr>
        <w:pStyle w:val="InstructionalBullet1"/>
      </w:pPr>
      <w:r>
        <w:t>Estimate the database file size or volume of data within the file, data pages, including overhead resulting from access methods and free space</w:t>
      </w:r>
    </w:p>
    <w:p w:rsidR="00BC468A" w:rsidRDefault="00BC468A" w:rsidP="00BC468A">
      <w:pPr>
        <w:pStyle w:val="InstructionalBullet1"/>
      </w:pPr>
      <w:r>
        <w:t>Definition of the update frequency of the database tables, views, files, areas, records, and sets</w:t>
      </w:r>
    </w:p>
    <w:p w:rsidR="009E2246" w:rsidRDefault="00BC468A" w:rsidP="00D1566A">
      <w:pPr>
        <w:pStyle w:val="InstructionalBullet1"/>
        <w:rPr>
          <w:ins w:id="180" w:author="Author"/>
        </w:rPr>
        <w:pPrChange w:id="181" w:author="Author">
          <w:pPr>
            <w:pStyle w:val="InstructionalBullet1"/>
            <w:ind w:left="720"/>
          </w:pPr>
        </w:pPrChange>
      </w:pPr>
      <w:r>
        <w:t>Estimates on the number of transactions that the database may have to process.</w:t>
      </w:r>
    </w:p>
    <w:p w:rsidR="00D72649" w:rsidRDefault="00D72649" w:rsidP="00D1566A">
      <w:pPr>
        <w:pStyle w:val="InstructionalBullet1"/>
        <w:numPr>
          <w:ilvl w:val="0"/>
          <w:numId w:val="0"/>
        </w:numPr>
        <w:ind w:left="907"/>
        <w:rPr>
          <w:ins w:id="182" w:author="Author"/>
        </w:rPr>
        <w:pPrChange w:id="183" w:author="Author">
          <w:pPr>
            <w:pStyle w:val="InstructionalBullet1"/>
            <w:ind w:left="720"/>
          </w:pPr>
        </w:pPrChange>
      </w:pPr>
    </w:p>
    <w:p w:rsidR="00D72649" w:rsidRDefault="00D72649" w:rsidP="00D1566A">
      <w:pPr>
        <w:pStyle w:val="InstructionalBullet1"/>
        <w:numPr>
          <w:ilvl w:val="0"/>
          <w:numId w:val="0"/>
        </w:numPr>
        <w:ind w:left="360" w:hanging="360"/>
        <w:rPr>
          <w:ins w:id="184" w:author="Author"/>
          <w:i w:val="0"/>
        </w:rPr>
        <w:pPrChange w:id="185" w:author="Author">
          <w:pPr>
            <w:pStyle w:val="InstructionalBullet1"/>
            <w:ind w:left="720"/>
          </w:pPr>
        </w:pPrChange>
      </w:pPr>
      <w:ins w:id="186" w:author="Author">
        <w:r>
          <w:rPr>
            <w:i w:val="0"/>
          </w:rPr>
          <w:t>TBD – Requirements are currently being gathered to determine what data will be imported into the IRDS system and how the data model will be designed to store the data. It has been decided that the are 2 components to the data</w:t>
        </w:r>
      </w:ins>
    </w:p>
    <w:p w:rsidR="00D72649" w:rsidRDefault="00D72649" w:rsidP="00D1566A">
      <w:pPr>
        <w:pStyle w:val="InstructionalBullet1"/>
        <w:numPr>
          <w:ilvl w:val="0"/>
          <w:numId w:val="43"/>
        </w:numPr>
        <w:rPr>
          <w:ins w:id="187" w:author="Author"/>
          <w:i w:val="0"/>
        </w:rPr>
        <w:pPrChange w:id="188" w:author="Author">
          <w:pPr>
            <w:pStyle w:val="InstructionalBullet1"/>
            <w:ind w:left="720"/>
          </w:pPr>
        </w:pPrChange>
      </w:pPr>
      <w:ins w:id="189" w:author="Author">
        <w:r>
          <w:rPr>
            <w:i w:val="0"/>
          </w:rPr>
          <w:t>Tables to store source data that will be imported into the Reach database</w:t>
        </w:r>
      </w:ins>
    </w:p>
    <w:p w:rsidR="00D72649" w:rsidRDefault="00D72649" w:rsidP="00D1566A">
      <w:pPr>
        <w:pStyle w:val="InstructionalBullet1"/>
        <w:numPr>
          <w:ilvl w:val="0"/>
          <w:numId w:val="43"/>
        </w:numPr>
        <w:rPr>
          <w:ins w:id="190" w:author="Author"/>
          <w:i w:val="0"/>
        </w:rPr>
        <w:pPrChange w:id="191" w:author="Author">
          <w:pPr>
            <w:pStyle w:val="InstructionalBullet1"/>
            <w:ind w:left="720"/>
          </w:pPr>
        </w:pPrChange>
      </w:pPr>
      <w:ins w:id="192" w:author="Author">
        <w:r>
          <w:rPr>
            <w:i w:val="0"/>
          </w:rPr>
          <w:t xml:space="preserve">Tables to store </w:t>
        </w:r>
        <w:proofErr w:type="spellStart"/>
        <w:r>
          <w:rPr>
            <w:i w:val="0"/>
          </w:rPr>
          <w:t>anlysis</w:t>
        </w:r>
        <w:proofErr w:type="spellEnd"/>
        <w:r>
          <w:rPr>
            <w:i w:val="0"/>
          </w:rPr>
          <w:t xml:space="preserve"> output from R programs which have code to encapsulate a risk model and a surveillance model</w:t>
        </w:r>
      </w:ins>
    </w:p>
    <w:p w:rsidR="00D72649" w:rsidRPr="00D1566A" w:rsidRDefault="00D72649" w:rsidP="00D1566A">
      <w:pPr>
        <w:pStyle w:val="InstructionalBullet1"/>
        <w:numPr>
          <w:ilvl w:val="0"/>
          <w:numId w:val="0"/>
        </w:numPr>
        <w:rPr>
          <w:i w:val="0"/>
          <w:rPrChange w:id="193" w:author="Author">
            <w:rPr/>
          </w:rPrChange>
        </w:rPr>
        <w:pPrChange w:id="194" w:author="Author">
          <w:pPr>
            <w:pStyle w:val="InstructionalBullet1"/>
            <w:ind w:left="720"/>
          </w:pPr>
        </w:pPrChange>
      </w:pPr>
      <w:ins w:id="195" w:author="Author">
        <w:r>
          <w:rPr>
            <w:i w:val="0"/>
          </w:rPr>
          <w:lastRenderedPageBreak/>
          <w:t xml:space="preserve">Each of the data components above will be </w:t>
        </w:r>
        <w:proofErr w:type="spellStart"/>
        <w:r>
          <w:rPr>
            <w:i w:val="0"/>
          </w:rPr>
          <w:t>conainted</w:t>
        </w:r>
        <w:proofErr w:type="spellEnd"/>
        <w:r>
          <w:rPr>
            <w:i w:val="0"/>
          </w:rPr>
          <w:t xml:space="preserve"> in their own schema. The source data tables will be stored in the default .</w:t>
        </w:r>
        <w:proofErr w:type="spellStart"/>
        <w:r>
          <w:rPr>
            <w:i w:val="0"/>
          </w:rPr>
          <w:t>dbo</w:t>
        </w:r>
        <w:proofErr w:type="spellEnd"/>
        <w:r>
          <w:rPr>
            <w:i w:val="0"/>
          </w:rPr>
          <w:t xml:space="preserve"> schema, and the analysis output tables will be stored in the </w:t>
        </w:r>
        <w:r w:rsidR="00D1566A">
          <w:rPr>
            <w:i w:val="0"/>
          </w:rPr>
          <w:t>‘Analytics’ schema. An additional schema may be added for system tables and temp tables accessed by processes such as SSIS packages.</w:t>
        </w:r>
      </w:ins>
    </w:p>
    <w:p w:rsidR="00BC468A" w:rsidRDefault="00BC468A" w:rsidP="00BC468A">
      <w:pPr>
        <w:pStyle w:val="Heading2"/>
      </w:pPr>
      <w:bookmarkStart w:id="196" w:name="_Toc398548409"/>
      <w:r>
        <w:t>Non-DBMS Files</w:t>
      </w:r>
      <w:bookmarkEnd w:id="196"/>
      <w:r>
        <w:t xml:space="preserve"> </w:t>
      </w:r>
    </w:p>
    <w:p w:rsidR="00BC468A" w:rsidRDefault="00BC468A" w:rsidP="00BC468A">
      <w:pPr>
        <w:pStyle w:val="InstructionalBullet1"/>
      </w:pPr>
      <w:r>
        <w:t xml:space="preserve">Describe all non-DBMS files including narratives on the usage of each file. </w:t>
      </w:r>
    </w:p>
    <w:p w:rsidR="00BC468A" w:rsidRDefault="00BC468A" w:rsidP="00BC468A">
      <w:pPr>
        <w:pStyle w:val="InstructionalBullet1"/>
      </w:pPr>
      <w:r>
        <w:t xml:space="preserve">Identify if the file is used for input, output, or both; identify temporary files, which modules read and write the file, and similar. </w:t>
      </w:r>
    </w:p>
    <w:p w:rsidR="00BC468A" w:rsidRDefault="00BC468A" w:rsidP="00BC468A">
      <w:pPr>
        <w:pStyle w:val="InstructionalBullet1"/>
      </w:pPr>
      <w:r>
        <w:t>Identify record structures, record keys, indices, and reference data elements within the records.</w:t>
      </w:r>
    </w:p>
    <w:p w:rsidR="00BC468A" w:rsidRDefault="00BC468A" w:rsidP="00BC468A">
      <w:pPr>
        <w:pStyle w:val="InstructionalBullet1"/>
      </w:pPr>
      <w:r>
        <w:t>Define record length and blocking factors.</w:t>
      </w:r>
    </w:p>
    <w:p w:rsidR="00BC468A" w:rsidRDefault="00BC468A" w:rsidP="00BC468A">
      <w:pPr>
        <w:pStyle w:val="InstructionalBullet1"/>
      </w:pPr>
      <w:r>
        <w:t>Define the file access method such as: index sequential, virtual sequential, random access.</w:t>
      </w:r>
    </w:p>
    <w:p w:rsidR="00BC468A" w:rsidRDefault="00BC468A" w:rsidP="00BC468A">
      <w:pPr>
        <w:pStyle w:val="InstructionalBullet1"/>
      </w:pPr>
      <w:r>
        <w:t>Estimate the file size or volume of data within the file.</w:t>
      </w:r>
    </w:p>
    <w:p w:rsidR="00BC468A" w:rsidRDefault="00BC468A" w:rsidP="00BC468A">
      <w:pPr>
        <w:pStyle w:val="InstructionalBullet1"/>
        <w:rPr>
          <w:ins w:id="197" w:author="Author"/>
        </w:rPr>
      </w:pPr>
      <w:r>
        <w:t>Define the update frequency of the file if appropriate. Provide the estimated number of transactions per unit time and the statistical mean, mode, and distribution of those transactions.</w:t>
      </w:r>
    </w:p>
    <w:p w:rsidR="0021065A" w:rsidRPr="0021065A" w:rsidRDefault="0021065A" w:rsidP="0021065A">
      <w:pPr>
        <w:pStyle w:val="InstructionalBullet1"/>
        <w:numPr>
          <w:ilvl w:val="0"/>
          <w:numId w:val="0"/>
        </w:numPr>
        <w:rPr>
          <w:i w:val="0"/>
          <w:rPrChange w:id="198" w:author="Author">
            <w:rPr/>
          </w:rPrChange>
        </w:rPr>
        <w:pPrChange w:id="199" w:author="Author">
          <w:pPr>
            <w:pStyle w:val="InstructionalBullet1"/>
          </w:pPr>
        </w:pPrChange>
      </w:pPr>
      <w:ins w:id="200" w:author="Author">
        <w:r>
          <w:rPr>
            <w:i w:val="0"/>
          </w:rPr>
          <w:t>TBD –At this point it is assumed that some VHA data will be imported from the VISTA system, which uses A MUMPS data store and will be accessed through either RPC calls and/or FMQL.</w:t>
        </w:r>
      </w:ins>
    </w:p>
    <w:p w:rsidR="00BC468A" w:rsidRDefault="00BC468A" w:rsidP="00BC468A">
      <w:pPr>
        <w:pStyle w:val="Heading2"/>
      </w:pPr>
      <w:bookmarkStart w:id="201" w:name="_Toc398548410"/>
      <w:r>
        <w:t>Data View</w:t>
      </w:r>
      <w:bookmarkEnd w:id="201"/>
      <w:r>
        <w:t xml:space="preserve"> </w:t>
      </w:r>
    </w:p>
    <w:p w:rsidR="00BC468A" w:rsidRDefault="00BC468A" w:rsidP="00BC468A">
      <w:pPr>
        <w:pStyle w:val="InstructionalText1"/>
        <w:rPr>
          <w:ins w:id="202" w:author="Author"/>
        </w:rPr>
      </w:pPr>
      <w:r>
        <w:t>A "Data View" should be included in the Architectural Representation whenever persistent data objects are included in the system (they are typically present in most software systems). The data view describes the logical data model of the system and includes an Entity Relationship Diagram (ERD). For a description of Entity Relationship diagramming please refer to the whitepaper &lt;</w:t>
      </w:r>
      <w:hyperlink r:id="rId23" w:tooltip="Innovative Explanations IBM Whitepaper" w:history="1">
        <w:r w:rsidRPr="00BC468A">
          <w:rPr>
            <w:rStyle w:val="Hyperlink"/>
          </w:rPr>
          <w:t>http://www-106.ibm.com/developerworks/rational/library/content/03July/2500/2785/2785_uml.pdf</w:t>
        </w:r>
      </w:hyperlink>
      <w:r>
        <w:t>&gt;</w:t>
      </w:r>
    </w:p>
    <w:p w:rsidR="00940E78" w:rsidRDefault="00940E78" w:rsidP="00940E78">
      <w:pPr>
        <w:pStyle w:val="BodyText"/>
        <w:rPr>
          <w:ins w:id="203" w:author="Author"/>
        </w:rPr>
        <w:pPrChange w:id="204" w:author="Author">
          <w:pPr>
            <w:pStyle w:val="InstructionalText1"/>
          </w:pPr>
        </w:pPrChange>
      </w:pPr>
    </w:p>
    <w:p w:rsidR="00940E78" w:rsidRPr="00940E78" w:rsidRDefault="00940E78" w:rsidP="00940E78">
      <w:pPr>
        <w:pStyle w:val="BodyText"/>
        <w:pPrChange w:id="205" w:author="Author">
          <w:pPr>
            <w:pStyle w:val="InstructionalText1"/>
          </w:pPr>
        </w:pPrChange>
      </w:pPr>
      <w:ins w:id="206" w:author="Author">
        <w:r>
          <w:t>TBD – Requirements are currently being gathered for which data sources and data elements from those sources will be imported into the reach database and what the relationship will be between those elements when they are stored in the database.</w:t>
        </w:r>
      </w:ins>
    </w:p>
    <w:p w:rsidR="00BC468A" w:rsidRDefault="00BC468A" w:rsidP="00BC468A">
      <w:pPr>
        <w:pStyle w:val="Heading1"/>
      </w:pPr>
      <w:bookmarkStart w:id="207" w:name="_Toc398548411"/>
      <w:r>
        <w:lastRenderedPageBreak/>
        <w:t>Detailed Design</w:t>
      </w:r>
      <w:bookmarkEnd w:id="207"/>
    </w:p>
    <w:p w:rsidR="00BC468A" w:rsidRDefault="00BC468A" w:rsidP="00BC468A">
      <w:pPr>
        <w:pStyle w:val="InstructionalText1"/>
      </w:pPr>
      <w:r>
        <w:t>This section describes the proposed design in detail. Provide the necessary information for the development team to integrate the hardware components and write the software code, so that the hardware and software components will provide a functional product. This is the detailed design, based upon the conceptual design (high level) that was described in the document up to this point. Most sections prior to this are needed for Milestone 1, on a best effort basis as the design is visualized and refined. This section is needed for Milestone 2, this is where the design in described in the conceptual sections is refined and an in depth detailed design is documented.</w:t>
      </w:r>
    </w:p>
    <w:p w:rsidR="00BC468A" w:rsidRDefault="00BC468A" w:rsidP="00BC468A">
      <w:pPr>
        <w:pStyle w:val="InstructionalText1"/>
      </w:pPr>
      <w:r>
        <w:t xml:space="preserve">Note: Every design item should map back to the Requirements Specification Document. These should be captured in the Requirement Traceability Matrix (RTM). </w:t>
      </w:r>
    </w:p>
    <w:p w:rsidR="00BC468A" w:rsidRDefault="00BC468A" w:rsidP="00E207B8">
      <w:pPr>
        <w:pStyle w:val="Heading2"/>
      </w:pPr>
      <w:bookmarkStart w:id="208" w:name="_Toc398548412"/>
      <w:r>
        <w:t>Hardware Detailed Design</w:t>
      </w:r>
      <w:bookmarkEnd w:id="208"/>
    </w:p>
    <w:p w:rsidR="00BC468A" w:rsidRDefault="00BC468A" w:rsidP="001046AA">
      <w:pPr>
        <w:pStyle w:val="InstructionalText1"/>
      </w:pPr>
      <w:r>
        <w:t xml:space="preserve">The information requested in this section maybe provided by Engineering and/or the Developers. The information provided here is mainly for use by Engineering and Operations. </w:t>
      </w:r>
    </w:p>
    <w:p w:rsidR="00BC468A" w:rsidRDefault="00BC468A" w:rsidP="001046AA">
      <w:pPr>
        <w:pStyle w:val="InstructionalText1"/>
      </w:pPr>
      <w:r>
        <w:t>In this section, provide enough information for the developers to build and/or procure the system’s hardware. The level of detail requested should be treated as a general guideline and can be omitted if it needs to be filled in by Engineering and Operations.</w:t>
      </w:r>
    </w:p>
    <w:p w:rsidR="00BC468A" w:rsidRDefault="00BC468A" w:rsidP="001046AA">
      <w:pPr>
        <w:pStyle w:val="InstructionalText1"/>
      </w:pPr>
      <w:r>
        <w:t>Note: If this section becomes too lengthy, consider incorporating it as an appendix or reference it in a separate document. Add additional diagrams, if necessary, to describe each component and its functions.</w:t>
      </w:r>
    </w:p>
    <w:p w:rsidR="00BC468A" w:rsidRDefault="00BC468A" w:rsidP="001046AA">
      <w:pPr>
        <w:pStyle w:val="InstructionalText1"/>
      </w:pPr>
      <w:r>
        <w:t>Include the following information (as applicable):</w:t>
      </w:r>
    </w:p>
    <w:p w:rsidR="00BC468A" w:rsidRDefault="00BC468A" w:rsidP="001046AA">
      <w:pPr>
        <w:pStyle w:val="InstructionalBullet1"/>
      </w:pPr>
      <w:r>
        <w:t xml:space="preserve">How much compute capacity? (MFLOPS, TPMs </w:t>
      </w:r>
      <w:r w:rsidR="00E17E2C">
        <w:t>etc.</w:t>
      </w:r>
      <w:r>
        <w:t>)</w:t>
      </w:r>
    </w:p>
    <w:p w:rsidR="00BC468A" w:rsidRDefault="00BC468A" w:rsidP="001046AA">
      <w:pPr>
        <w:pStyle w:val="InstructionalBullet1"/>
      </w:pPr>
      <w:r>
        <w:t>System Memory</w:t>
      </w:r>
    </w:p>
    <w:p w:rsidR="00BC468A" w:rsidRDefault="00BC468A" w:rsidP="001046AA">
      <w:pPr>
        <w:pStyle w:val="InstructionalBullet1"/>
      </w:pPr>
      <w:r>
        <w:t>Local and Shared storage</w:t>
      </w:r>
    </w:p>
    <w:p w:rsidR="00BC468A" w:rsidRDefault="00BC468A" w:rsidP="001046AA">
      <w:pPr>
        <w:pStyle w:val="InstructionalBullet1"/>
      </w:pPr>
      <w:r>
        <w:t>Network requirements (Bandwidth, Latency etc.)</w:t>
      </w:r>
    </w:p>
    <w:p w:rsidR="00BC468A" w:rsidRDefault="00BC468A" w:rsidP="001046AA">
      <w:pPr>
        <w:pStyle w:val="InstructionalBullet1"/>
      </w:pPr>
      <w:r>
        <w:t>Public or Private cloud</w:t>
      </w:r>
    </w:p>
    <w:p w:rsidR="00BC468A" w:rsidRDefault="00BC468A" w:rsidP="001046AA">
      <w:pPr>
        <w:pStyle w:val="Heading2"/>
      </w:pPr>
      <w:bookmarkStart w:id="209" w:name="_Toc398548413"/>
      <w:r>
        <w:t>Software Detailed Design</w:t>
      </w:r>
      <w:bookmarkEnd w:id="209"/>
      <w:r>
        <w:t xml:space="preserve"> </w:t>
      </w:r>
    </w:p>
    <w:p w:rsidR="00BC468A" w:rsidRDefault="00BC468A" w:rsidP="001046AA">
      <w:pPr>
        <w:pStyle w:val="InstructionalText1"/>
      </w:pPr>
      <w:r>
        <w:t>This section provides conceptual and final detailed information associated with the design of the software being delivered. This should be an extension of the corresponding section from Section 3.1, but should contain additional detail as the project progresses.</w:t>
      </w:r>
    </w:p>
    <w:p w:rsidR="00BC468A" w:rsidRDefault="00BC468A" w:rsidP="001046AA">
      <w:pPr>
        <w:pStyle w:val="Heading3"/>
      </w:pPr>
      <w:bookmarkStart w:id="210" w:name="_Toc398548414"/>
      <w:r>
        <w:t>Conceptual Design</w:t>
      </w:r>
      <w:bookmarkEnd w:id="210"/>
    </w:p>
    <w:p w:rsidR="00BC468A" w:rsidRDefault="00BC468A" w:rsidP="001046AA">
      <w:pPr>
        <w:pStyle w:val="InstructionalText1"/>
      </w:pPr>
      <w:r>
        <w:t>This section introduces the conceptual information that establishes the basis for how the software will be built.</w:t>
      </w:r>
    </w:p>
    <w:p w:rsidR="00BC468A" w:rsidRDefault="00BC468A" w:rsidP="001046AA">
      <w:pPr>
        <w:pStyle w:val="Heading4"/>
      </w:pPr>
      <w:bookmarkStart w:id="211" w:name="_Toc398548415"/>
      <w:r>
        <w:t>Product Perspective</w:t>
      </w:r>
      <w:bookmarkEnd w:id="211"/>
    </w:p>
    <w:p w:rsidR="00BC468A" w:rsidRDefault="00BC468A" w:rsidP="001046AA">
      <w:pPr>
        <w:pStyle w:val="InstructionalText1"/>
      </w:pPr>
      <w:r>
        <w:t>This subsection of the SDD should put the product into perspective with other related products. If the product is independent and completely self-contained, it should be stated here. If the SDD defines a product that is a component of a larger system, then this subsection should relate the requirements of that larger system to functionality of the software and should identify interfaces between that system and the software.</w:t>
      </w:r>
    </w:p>
    <w:p w:rsidR="00BC468A" w:rsidRDefault="00BC468A" w:rsidP="001046AA">
      <w:pPr>
        <w:pStyle w:val="InstructionalText1"/>
      </w:pPr>
      <w:r>
        <w:lastRenderedPageBreak/>
        <w:t>A block diagram showing the major components of the larger system, interconnections, and external interfaces can be helpful.</w:t>
      </w:r>
    </w:p>
    <w:p w:rsidR="00BC468A" w:rsidRDefault="00BC468A" w:rsidP="001046AA">
      <w:pPr>
        <w:pStyle w:val="InstructionalText1"/>
      </w:pPr>
      <w:r>
        <w:t>Sections of the Requirements Specification Document (RSD) can be referenced in the subsections, if applicable.</w:t>
      </w:r>
    </w:p>
    <w:p w:rsidR="00BC468A" w:rsidRDefault="00BC468A" w:rsidP="001046AA">
      <w:pPr>
        <w:pStyle w:val="Heading5"/>
      </w:pPr>
      <w:bookmarkStart w:id="212" w:name="_Toc398548416"/>
      <w:r>
        <w:t>User Interfaces</w:t>
      </w:r>
      <w:bookmarkEnd w:id="212"/>
    </w:p>
    <w:p w:rsidR="00BC468A" w:rsidRDefault="00BC468A" w:rsidP="001046AA">
      <w:pPr>
        <w:pStyle w:val="InstructionalText1"/>
      </w:pPr>
      <w:r>
        <w:t>This subsection should specify the logical characteristics of each interface between the software product and its users. This includes those configuration characteristics necessary to accomplish the software requirements (e.g., screens, roll and scroll, GUI interface).</w:t>
      </w:r>
    </w:p>
    <w:p w:rsidR="00BC468A" w:rsidRDefault="00BC468A" w:rsidP="001046AA">
      <w:pPr>
        <w:pStyle w:val="InstructionalText1"/>
      </w:pPr>
      <w:r>
        <w:t>Recommendation: Create a block diagram showing the user interfaces.</w:t>
      </w:r>
    </w:p>
    <w:p w:rsidR="00BC468A" w:rsidRDefault="00BC468A" w:rsidP="001046AA">
      <w:pPr>
        <w:pStyle w:val="Heading5"/>
      </w:pPr>
      <w:bookmarkStart w:id="213" w:name="_Toc398548417"/>
      <w:r>
        <w:t>Hardware Interfaces</w:t>
      </w:r>
      <w:bookmarkEnd w:id="213"/>
    </w:p>
    <w:p w:rsidR="00BC468A" w:rsidRDefault="00BC468A" w:rsidP="001046AA">
      <w:pPr>
        <w:pStyle w:val="InstructionalText1"/>
      </w:pPr>
      <w:r>
        <w:t>This subsection should specify the logical characteristics of each interface between the software product and the hardware components of the system. This includes configuration characteristics (for example, hardware platform or mainframe versus personal computer). It also covers matters such as what devices the system will support, how they will be supported, and protocols. Examples include scanners, pen driven devices, and radio frequency devices.</w:t>
      </w:r>
    </w:p>
    <w:p w:rsidR="00BC468A" w:rsidRDefault="00BC468A" w:rsidP="001046AA">
      <w:pPr>
        <w:pStyle w:val="InstructionalText1"/>
      </w:pPr>
      <w:r>
        <w:t>Recommendation: Create a block diagram showing the hardware interfaces.</w:t>
      </w:r>
    </w:p>
    <w:p w:rsidR="00BC468A" w:rsidRDefault="00BC468A" w:rsidP="001046AA">
      <w:pPr>
        <w:pStyle w:val="Heading5"/>
      </w:pPr>
      <w:bookmarkStart w:id="214" w:name="_Toc398548418"/>
      <w:r>
        <w:t>Software Interfaces</w:t>
      </w:r>
      <w:bookmarkEnd w:id="214"/>
    </w:p>
    <w:p w:rsidR="00BC468A" w:rsidRDefault="00BC468A" w:rsidP="001046AA">
      <w:pPr>
        <w:pStyle w:val="InstructionalText1"/>
      </w:pPr>
      <w:r>
        <w:t>This subsection should specify the use of other required software products (e.g., VA Kernel, VA FileMan, Windows NT); and interfaces with other applications or other systems such as commercial off-the-shelf (COTS) or national databases. Specify the application interfaces (e.g., the linkage between an accounts receivable system and a general ledger system and a COTS software package that will be interfaced using an existing interface). This section should provide the following information for each required software product:</w:t>
      </w:r>
    </w:p>
    <w:p w:rsidR="00BC468A" w:rsidRDefault="00BC468A" w:rsidP="001046AA">
      <w:pPr>
        <w:pStyle w:val="InstructionalBullet1"/>
      </w:pPr>
      <w:r>
        <w:t>Name</w:t>
      </w:r>
    </w:p>
    <w:p w:rsidR="00BC468A" w:rsidRDefault="00BC468A" w:rsidP="001046AA">
      <w:pPr>
        <w:pStyle w:val="InstructionalBullet1"/>
      </w:pPr>
      <w:r>
        <w:t>Version number</w:t>
      </w:r>
    </w:p>
    <w:p w:rsidR="00BC468A" w:rsidRDefault="00BC468A" w:rsidP="001046AA">
      <w:pPr>
        <w:pStyle w:val="InstructionalBullet1"/>
      </w:pPr>
      <w:r>
        <w:t>Discussion of the purpose of the interfacing software as related to this software product</w:t>
      </w:r>
    </w:p>
    <w:p w:rsidR="00BC468A" w:rsidRDefault="00BC468A" w:rsidP="001046AA">
      <w:pPr>
        <w:pStyle w:val="InstructionalBullet1"/>
      </w:pPr>
      <w:r>
        <w:t>Definition of the interface in terms of message content and format (e.g., Health Level Seven [HL7], electronic data interchange).</w:t>
      </w:r>
    </w:p>
    <w:p w:rsidR="00BC468A" w:rsidRDefault="00BC468A" w:rsidP="001046AA">
      <w:pPr>
        <w:pStyle w:val="Heading5"/>
      </w:pPr>
      <w:bookmarkStart w:id="215" w:name="_Toc398548419"/>
      <w:r>
        <w:t>Communications Interfaces</w:t>
      </w:r>
      <w:bookmarkEnd w:id="215"/>
    </w:p>
    <w:p w:rsidR="00BC468A" w:rsidRDefault="00BC468A" w:rsidP="001046AA">
      <w:pPr>
        <w:pStyle w:val="InstructionalText1"/>
      </w:pPr>
      <w:r>
        <w:t>This subsection should specify the various interfaces to communications such as local network protocols, e-mail, Transmission Control Protocol (TCP), modems.</w:t>
      </w:r>
    </w:p>
    <w:p w:rsidR="00BC468A" w:rsidRDefault="00BC468A" w:rsidP="001046AA">
      <w:pPr>
        <w:pStyle w:val="InstructionalText1"/>
      </w:pPr>
      <w:r>
        <w:t>Recommendation: Create a block diagram showing the communications interfaces.</w:t>
      </w:r>
    </w:p>
    <w:p w:rsidR="00BC468A" w:rsidRDefault="00BC468A" w:rsidP="001046AA">
      <w:pPr>
        <w:pStyle w:val="Heading5"/>
      </w:pPr>
      <w:bookmarkStart w:id="216" w:name="_Toc398548420"/>
      <w:r>
        <w:t>Memory Constraints</w:t>
      </w:r>
      <w:bookmarkEnd w:id="216"/>
    </w:p>
    <w:p w:rsidR="00BC468A" w:rsidRDefault="00BC468A" w:rsidP="001046AA">
      <w:pPr>
        <w:pStyle w:val="InstructionalText1"/>
      </w:pPr>
      <w:r>
        <w:t>This subsection should specify any applicable characteristics and limits on memory or partition size.</w:t>
      </w:r>
    </w:p>
    <w:p w:rsidR="00BC468A" w:rsidRDefault="00BC468A" w:rsidP="001046AA">
      <w:pPr>
        <w:pStyle w:val="Heading5"/>
      </w:pPr>
      <w:bookmarkStart w:id="217" w:name="_Toc398548421"/>
      <w:r>
        <w:t>Special Operations</w:t>
      </w:r>
      <w:bookmarkEnd w:id="217"/>
    </w:p>
    <w:p w:rsidR="00BC468A" w:rsidRDefault="00BC468A" w:rsidP="001046AA">
      <w:pPr>
        <w:pStyle w:val="InstructionalText1"/>
      </w:pPr>
      <w:r>
        <w:t xml:space="preserve">This subsection should specify the special operations required by the user such as backup, recovery, and archiving operations. </w:t>
      </w:r>
    </w:p>
    <w:p w:rsidR="00BC468A" w:rsidRDefault="00BC468A" w:rsidP="001046AA">
      <w:pPr>
        <w:pStyle w:val="InstructionalText1"/>
      </w:pPr>
      <w:r>
        <w:t>This section should also include any operations for external devices or COTS systems.</w:t>
      </w:r>
    </w:p>
    <w:p w:rsidR="00BC468A" w:rsidRDefault="00BC468A" w:rsidP="001046AA">
      <w:pPr>
        <w:pStyle w:val="Heading4"/>
      </w:pPr>
      <w:bookmarkStart w:id="218" w:name="_Toc398548422"/>
      <w:r>
        <w:lastRenderedPageBreak/>
        <w:t>Product Features</w:t>
      </w:r>
      <w:bookmarkEnd w:id="218"/>
    </w:p>
    <w:p w:rsidR="00BC468A" w:rsidRDefault="00BC468A" w:rsidP="001046AA">
      <w:pPr>
        <w:pStyle w:val="InstructionalText1"/>
      </w:pPr>
      <w:r>
        <w:t>This subsection should provide a summary of the major features of the software.</w:t>
      </w:r>
    </w:p>
    <w:p w:rsidR="00BC468A" w:rsidRDefault="00BC468A" w:rsidP="001046AA">
      <w:pPr>
        <w:pStyle w:val="InstructionalText1"/>
      </w:pPr>
      <w:r>
        <w:t>For example, an SDD for an accounting program might use this section to address customer account maintenance, customer statement, and invoice preparation without mentioning the vast amount of detail that each of those features requires.</w:t>
      </w:r>
    </w:p>
    <w:p w:rsidR="00BC468A" w:rsidRDefault="00BC468A" w:rsidP="001046AA">
      <w:pPr>
        <w:pStyle w:val="InstructionalText1"/>
      </w:pPr>
      <w:r>
        <w:t>Note: For clarity, remember these items when creating this section of the SDD:</w:t>
      </w:r>
    </w:p>
    <w:p w:rsidR="00BC468A" w:rsidRDefault="00BC468A" w:rsidP="001046AA">
      <w:pPr>
        <w:pStyle w:val="InstructionalBullet1"/>
      </w:pPr>
      <w:r>
        <w:t>The features should be organized in a way that makes the list of features understandable to the customer or to anyone else reading the document for the first time.</w:t>
      </w:r>
    </w:p>
    <w:p w:rsidR="00BC468A" w:rsidRDefault="00BC468A" w:rsidP="001046AA">
      <w:pPr>
        <w:pStyle w:val="InstructionalBullet1"/>
      </w:pPr>
      <w:r>
        <w:t>Textual or graphical methods can be used to show the different features and their relationships.</w:t>
      </w:r>
    </w:p>
    <w:p w:rsidR="00BC468A" w:rsidRDefault="00BC468A" w:rsidP="001046AA">
      <w:pPr>
        <w:pStyle w:val="InstructionalBullet1"/>
      </w:pPr>
      <w:r>
        <w:t>Such a diagram is not intended to show a design of a product, but simply shows the logical relationships among variables.</w:t>
      </w:r>
    </w:p>
    <w:p w:rsidR="00BC468A" w:rsidRDefault="00BC468A" w:rsidP="001046AA">
      <w:pPr>
        <w:pStyle w:val="Heading4"/>
      </w:pPr>
      <w:bookmarkStart w:id="219" w:name="_Toc398548423"/>
      <w:r>
        <w:t>User Characteristics</w:t>
      </w:r>
      <w:bookmarkEnd w:id="219"/>
    </w:p>
    <w:p w:rsidR="00BC468A" w:rsidRDefault="00BC468A" w:rsidP="001046AA">
      <w:pPr>
        <w:pStyle w:val="InstructionalText1"/>
      </w:pPr>
      <w:r>
        <w:t xml:space="preserve">This subsection should describe the general characteristics of the intended users of the product, including experience and technical expertise. It should not be used to state specific requirements but rather should provide the reasons why certain specific requirements are specified in the RSD. </w:t>
      </w:r>
    </w:p>
    <w:p w:rsidR="00BC468A" w:rsidRDefault="00BC468A" w:rsidP="001046AA">
      <w:pPr>
        <w:pStyle w:val="Heading4"/>
      </w:pPr>
      <w:bookmarkStart w:id="220" w:name="_Toc398548424"/>
      <w:r>
        <w:t>Dependencies and Constraints</w:t>
      </w:r>
      <w:bookmarkEnd w:id="220"/>
    </w:p>
    <w:p w:rsidR="00BC468A" w:rsidRDefault="00BC468A" w:rsidP="001046AA">
      <w:pPr>
        <w:pStyle w:val="InstructionalText1"/>
      </w:pPr>
      <w:r>
        <w:t>This subsection should provide a description of any other items that will limit the developer’s options. The following list includes items that limit the developer’s options.</w:t>
      </w:r>
    </w:p>
    <w:p w:rsidR="00BC468A" w:rsidRDefault="00BC468A" w:rsidP="001046AA">
      <w:pPr>
        <w:pStyle w:val="InstructionalBullet1"/>
      </w:pPr>
      <w:r>
        <w:t>Regulatory policies</w:t>
      </w:r>
    </w:p>
    <w:p w:rsidR="00BC468A" w:rsidRDefault="00BC468A" w:rsidP="001046AA">
      <w:pPr>
        <w:pStyle w:val="InstructionalBullet1"/>
      </w:pPr>
      <w:r>
        <w:t>Hardware limitations (for example, signal timing requirements)</w:t>
      </w:r>
    </w:p>
    <w:p w:rsidR="00BC468A" w:rsidRDefault="00BC468A" w:rsidP="001046AA">
      <w:pPr>
        <w:pStyle w:val="InstructionalBullet1"/>
      </w:pPr>
      <w:r>
        <w:t>Interfaces to other applications</w:t>
      </w:r>
    </w:p>
    <w:p w:rsidR="00BC468A" w:rsidRDefault="00BC468A" w:rsidP="001046AA">
      <w:pPr>
        <w:pStyle w:val="InstructionalBullet1"/>
      </w:pPr>
      <w:r>
        <w:t>Parallel operation</w:t>
      </w:r>
    </w:p>
    <w:p w:rsidR="00BC468A" w:rsidRDefault="00BC468A" w:rsidP="001046AA">
      <w:pPr>
        <w:pStyle w:val="InstructionalBullet1"/>
      </w:pPr>
      <w:r>
        <w:t>Audit functions</w:t>
      </w:r>
    </w:p>
    <w:p w:rsidR="00BC468A" w:rsidRDefault="00BC468A" w:rsidP="001046AA">
      <w:pPr>
        <w:pStyle w:val="InstructionalBullet1"/>
      </w:pPr>
      <w:r>
        <w:t>Control functions</w:t>
      </w:r>
    </w:p>
    <w:p w:rsidR="00BC468A" w:rsidRDefault="00BC468A" w:rsidP="001046AA">
      <w:pPr>
        <w:pStyle w:val="InstructionalBullet1"/>
      </w:pPr>
      <w:r>
        <w:t>Higher-order language requirements</w:t>
      </w:r>
    </w:p>
    <w:p w:rsidR="00BC468A" w:rsidRDefault="00BC468A" w:rsidP="001046AA">
      <w:pPr>
        <w:pStyle w:val="InstructionalBullet1"/>
      </w:pPr>
      <w:r>
        <w:t>Reliability requirements</w:t>
      </w:r>
    </w:p>
    <w:p w:rsidR="00BC468A" w:rsidRDefault="00BC468A" w:rsidP="001046AA">
      <w:pPr>
        <w:pStyle w:val="InstructionalBullet1"/>
      </w:pPr>
      <w:r>
        <w:t>Criticality of the application</w:t>
      </w:r>
    </w:p>
    <w:p w:rsidR="00BC468A" w:rsidRDefault="00BC468A" w:rsidP="001046AA">
      <w:pPr>
        <w:pStyle w:val="InstructionalBullet1"/>
      </w:pPr>
      <w:r>
        <w:t>Safety and security considerations</w:t>
      </w:r>
    </w:p>
    <w:p w:rsidR="00BC468A" w:rsidRDefault="00BC468A" w:rsidP="001046AA">
      <w:pPr>
        <w:pStyle w:val="InstructionalBullet1"/>
      </w:pPr>
      <w:r>
        <w:t>Usability (including 508 compliance)</w:t>
      </w:r>
    </w:p>
    <w:p w:rsidR="00BC468A" w:rsidRDefault="00BC468A" w:rsidP="001046AA">
      <w:pPr>
        <w:pStyle w:val="InstructionalText1"/>
      </w:pPr>
      <w:r>
        <w:t xml:space="preserve">This section of the SDD should contain all the software design to a level of detail sufficient to enable programmers to develop a system that satisfies the requirements defined in the RSD. It should be detailed so as to make it easy for technical staff to find the methods to complete the designed function. </w:t>
      </w:r>
    </w:p>
    <w:p w:rsidR="00BC468A" w:rsidRDefault="00BC468A" w:rsidP="001046AA">
      <w:pPr>
        <w:pStyle w:val="InstructionalText1"/>
      </w:pPr>
      <w:r>
        <w:t>These requirements should, at minimum, include the following items:</w:t>
      </w:r>
    </w:p>
    <w:p w:rsidR="00BC468A" w:rsidRDefault="00BC468A" w:rsidP="001046AA">
      <w:pPr>
        <w:pStyle w:val="InstructionalBullet1"/>
      </w:pPr>
      <w:r>
        <w:t>An indication of the associated requirement(s) in the RSD which is being designed</w:t>
      </w:r>
    </w:p>
    <w:p w:rsidR="00BC468A" w:rsidRDefault="00BC468A" w:rsidP="001046AA">
      <w:pPr>
        <w:pStyle w:val="InstructionalBullet1"/>
      </w:pPr>
      <w:r>
        <w:lastRenderedPageBreak/>
        <w:t>A description of the functionality being designed</w:t>
      </w:r>
    </w:p>
    <w:p w:rsidR="00BC468A" w:rsidRDefault="00BC468A" w:rsidP="001046AA">
      <w:pPr>
        <w:pStyle w:val="InstructionalBullet1"/>
      </w:pPr>
      <w:r>
        <w:t>The design entities (and their attributes) affected</w:t>
      </w:r>
    </w:p>
    <w:p w:rsidR="00BC468A" w:rsidRDefault="00BC468A" w:rsidP="001046AA">
      <w:pPr>
        <w:pStyle w:val="InstructionalBullet1"/>
      </w:pPr>
      <w:r>
        <w:t xml:space="preserve">The algorithm executed (where appropriate) to implement the functionality. </w:t>
      </w:r>
    </w:p>
    <w:p w:rsidR="00BC468A" w:rsidRDefault="00BC468A" w:rsidP="001046AA">
      <w:pPr>
        <w:pStyle w:val="InstructionalText1"/>
      </w:pPr>
      <w:r>
        <w:t>Because the Dependencies and Constraints section is often the largest and most important part of the SDD, the following principles apply:</w:t>
      </w:r>
    </w:p>
    <w:p w:rsidR="00BC468A" w:rsidRDefault="00BC468A" w:rsidP="001046AA">
      <w:pPr>
        <w:pStyle w:val="InstructionalBullet1"/>
      </w:pPr>
      <w:r>
        <w:t>Specific design should be cross-referenced to earlier, related documents (e.g., the RSD).</w:t>
      </w:r>
    </w:p>
    <w:p w:rsidR="00BC468A" w:rsidRDefault="00BC468A" w:rsidP="001046AA">
      <w:pPr>
        <w:pStyle w:val="InstructionalBullet1"/>
      </w:pPr>
      <w:r>
        <w:tab/>
        <w:t>All design should be uniquely identifiable.</w:t>
      </w:r>
    </w:p>
    <w:p w:rsidR="00BC468A" w:rsidRDefault="00BC468A" w:rsidP="001046AA">
      <w:pPr>
        <w:pStyle w:val="InstructionalBullet1"/>
      </w:pPr>
      <w:r>
        <w:t>Items in this section should be identified from a technical level rather than an end user level. (i.e., an option name should be identified rather than the menu text for that option).</w:t>
      </w:r>
    </w:p>
    <w:p w:rsidR="00BC468A" w:rsidRDefault="00BC468A" w:rsidP="001046AA">
      <w:pPr>
        <w:pStyle w:val="Heading3"/>
      </w:pPr>
      <w:bookmarkStart w:id="221" w:name="_Toc398548425"/>
      <w:r>
        <w:t>Specific Requirements</w:t>
      </w:r>
      <w:bookmarkEnd w:id="221"/>
    </w:p>
    <w:p w:rsidR="00BC468A" w:rsidRDefault="00BC468A" w:rsidP="001046AA">
      <w:pPr>
        <w:pStyle w:val="Heading4"/>
      </w:pPr>
      <w:bookmarkStart w:id="222" w:name="_Toc398548426"/>
      <w:r>
        <w:t>Database Repository</w:t>
      </w:r>
      <w:bookmarkEnd w:id="222"/>
    </w:p>
    <w:p w:rsidR="00BC468A" w:rsidRDefault="00BC468A" w:rsidP="001046AA">
      <w:pPr>
        <w:pStyle w:val="InstructionalText1"/>
      </w:pPr>
      <w:r>
        <w:t>The Database Repository section in the RSD can be referenced in this section.</w:t>
      </w:r>
    </w:p>
    <w:p w:rsidR="00BC468A" w:rsidRDefault="00BC468A" w:rsidP="001046AA">
      <w:pPr>
        <w:pStyle w:val="InstructionalText1"/>
      </w:pPr>
      <w:r>
        <w:t>If a logical database design is a part of the system, it should be listed here. Logical database design should specify the logical requirements for any information that is to be placed into a database. This may include:</w:t>
      </w:r>
    </w:p>
    <w:p w:rsidR="00BC468A" w:rsidRDefault="00BC468A" w:rsidP="001046AA">
      <w:pPr>
        <w:pStyle w:val="InstructionalBullet1"/>
      </w:pPr>
      <w:r>
        <w:t>Types of information used by various functions</w:t>
      </w:r>
    </w:p>
    <w:p w:rsidR="00BC468A" w:rsidRDefault="00BC468A" w:rsidP="001046AA">
      <w:pPr>
        <w:pStyle w:val="InstructionalBullet1"/>
      </w:pPr>
      <w:r>
        <w:t>Frequency of use</w:t>
      </w:r>
    </w:p>
    <w:p w:rsidR="00BC468A" w:rsidRDefault="00BC468A" w:rsidP="001046AA">
      <w:pPr>
        <w:pStyle w:val="InstructionalBullet1"/>
      </w:pPr>
      <w:r>
        <w:t>Accessing capabilities</w:t>
      </w:r>
    </w:p>
    <w:p w:rsidR="00BC468A" w:rsidRDefault="00BC468A" w:rsidP="001046AA">
      <w:pPr>
        <w:pStyle w:val="InstructionalBullet1"/>
      </w:pPr>
      <w:r>
        <w:t>Data entities and their relationships</w:t>
      </w:r>
    </w:p>
    <w:p w:rsidR="00BC468A" w:rsidRDefault="00BC468A" w:rsidP="001046AA">
      <w:pPr>
        <w:pStyle w:val="InstructionalBullet1"/>
      </w:pPr>
      <w:r>
        <w:t>Integrity constraints</w:t>
      </w:r>
    </w:p>
    <w:p w:rsidR="00BC468A" w:rsidRDefault="00BC468A" w:rsidP="001046AA">
      <w:pPr>
        <w:pStyle w:val="InstructionalBullet1"/>
      </w:pPr>
      <w:r>
        <w:t>Data retention requirements.</w:t>
      </w:r>
    </w:p>
    <w:p w:rsidR="00BC468A" w:rsidRDefault="00BC468A" w:rsidP="001046AA">
      <w:pPr>
        <w:pStyle w:val="InstructionalText1"/>
        <w:rPr>
          <w:ins w:id="223" w:author="Author"/>
        </w:rPr>
      </w:pPr>
      <w:r>
        <w:t>Recommendation: Create a block diagram showing the databases and where the data resides.</w:t>
      </w:r>
    </w:p>
    <w:p w:rsidR="006C2631" w:rsidRPr="006C2631" w:rsidRDefault="006C2631" w:rsidP="006C2631">
      <w:pPr>
        <w:pStyle w:val="BodyText"/>
        <w:pPrChange w:id="224" w:author="Author">
          <w:pPr>
            <w:pStyle w:val="InstructionalText1"/>
          </w:pPr>
        </w:pPrChange>
      </w:pPr>
      <w:ins w:id="225" w:author="Author">
        <w:r>
          <w:t>TBD – see section 5.1</w:t>
        </w:r>
      </w:ins>
      <w:bookmarkStart w:id="226" w:name="_GoBack"/>
      <w:bookmarkEnd w:id="226"/>
    </w:p>
    <w:p w:rsidR="00BC468A" w:rsidRDefault="00BC468A" w:rsidP="001046AA">
      <w:pPr>
        <w:pStyle w:val="Heading4"/>
      </w:pPr>
      <w:bookmarkStart w:id="227" w:name="_Toc398548427"/>
      <w:r>
        <w:t>System Features</w:t>
      </w:r>
      <w:bookmarkEnd w:id="227"/>
    </w:p>
    <w:p w:rsidR="00BC468A" w:rsidRDefault="00BC468A" w:rsidP="001046AA">
      <w:pPr>
        <w:pStyle w:val="InstructionalText1"/>
      </w:pPr>
      <w:r>
        <w:t>Describe the system features, functional requirements, sub-requirements, etc. which can be organized in an outline format that matches the RSD. Specific formatting and organization of the paragraphs (i.e., section numbering) is left to the discretion of the author and is dependent on the level of detail essential to fully describe the design. Some designs may only require two levels; others may require multiple levels. The information necessary to define the items or to specify modifications to the items affected by the functionality being designed should be provided in the appropriate design element tables. Where feasible, instead of duplicating the RSD, it can be referenced via a link, to avoid unnecessary duplication. The key goal is to provide traceability to requirements.</w:t>
      </w:r>
    </w:p>
    <w:p w:rsidR="00BC468A" w:rsidRDefault="00BC468A" w:rsidP="001046AA">
      <w:pPr>
        <w:pStyle w:val="Heading4"/>
      </w:pPr>
      <w:bookmarkStart w:id="228" w:name="_Toc398548428"/>
      <w:r>
        <w:lastRenderedPageBreak/>
        <w:t>Design Element Tables</w:t>
      </w:r>
      <w:bookmarkEnd w:id="228"/>
    </w:p>
    <w:p w:rsidR="00BC468A" w:rsidRDefault="00BC468A" w:rsidP="001046AA">
      <w:pPr>
        <w:pStyle w:val="InstructionalText1"/>
      </w:pPr>
      <w:r>
        <w:t>The design element tables are provided for your convenience. Copy each table as many times as necessary to address multiple items within each section. Add rows and headings to the tables to provide any additional required information to define the item or to specify the modifications to the item. Numbering of the design element tables to align them underneath the applicable requirement or sub-requirement is recommended, but is left to the author’s discretion. For that reason they are not numbered in this template.</w:t>
      </w:r>
    </w:p>
    <w:p w:rsidR="00BC468A" w:rsidRDefault="00BC468A" w:rsidP="001046AA">
      <w:pPr>
        <w:pStyle w:val="Heading5"/>
      </w:pPr>
      <w:bookmarkStart w:id="229" w:name="_Toc398548429"/>
      <w:r>
        <w:t>Routines (Entry Points)</w:t>
      </w:r>
      <w:bookmarkEnd w:id="229"/>
    </w:p>
    <w:p w:rsidR="00BC468A" w:rsidRDefault="00BC468A" w:rsidP="001046AA">
      <w:pPr>
        <w:pStyle w:val="InstructionalText1"/>
      </w:pPr>
      <w:r>
        <w:t xml:space="preserve">This section is an illustration that is VistA specific. The authors are free to organize this information by technology, different templates, or optional sections depending on the task at hand. </w:t>
      </w:r>
    </w:p>
    <w:p w:rsidR="00F13F72" w:rsidRDefault="00BC468A" w:rsidP="001046AA">
      <w:pPr>
        <w:pStyle w:val="InstructionalText1"/>
      </w:pPr>
      <w:r>
        <w:t>Complete the table for each routine affected by the functionality being designed.</w:t>
      </w:r>
    </w:p>
    <w:p w:rsidR="00A96BD7" w:rsidRDefault="00C159AF" w:rsidP="00C159AF">
      <w:pPr>
        <w:pStyle w:val="Caption"/>
      </w:pPr>
      <w:r w:rsidRPr="00C159AF">
        <w:t>Table 14: Routines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7128"/>
      </w:tblGrid>
      <w:tr w:rsidR="00C159AF" w:rsidRPr="00C159AF" w:rsidTr="00D63AF8">
        <w:trPr>
          <w:cantSplit/>
          <w:tblHeader/>
        </w:trPr>
        <w:tc>
          <w:tcPr>
            <w:tcW w:w="1278" w:type="pct"/>
            <w:shd w:val="clear" w:color="auto" w:fill="F2F2F2" w:themeFill="background1" w:themeFillShade="F2"/>
            <w:vAlign w:val="center"/>
          </w:tcPr>
          <w:p w:rsidR="00C159AF" w:rsidRPr="00C159AF" w:rsidRDefault="00C159AF" w:rsidP="00C159AF">
            <w:pPr>
              <w:pStyle w:val="TableHeading"/>
            </w:pPr>
            <w:bookmarkStart w:id="230" w:name="ColumnTitle_30"/>
            <w:bookmarkEnd w:id="230"/>
            <w:r w:rsidRPr="00C159AF">
              <w:t>Routines</w:t>
            </w:r>
          </w:p>
        </w:tc>
        <w:tc>
          <w:tcPr>
            <w:tcW w:w="3722" w:type="pct"/>
            <w:shd w:val="clear" w:color="auto" w:fill="F2F2F2" w:themeFill="background1" w:themeFillShade="F2"/>
            <w:vAlign w:val="center"/>
          </w:tcPr>
          <w:p w:rsidR="00C159AF" w:rsidRPr="00C159AF" w:rsidRDefault="00C159AF" w:rsidP="00C159AF">
            <w:pPr>
              <w:pStyle w:val="TableHeading"/>
            </w:pPr>
            <w:r w:rsidRPr="00C159AF">
              <w:t>Instructions</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Routine Name</w:t>
            </w:r>
          </w:p>
        </w:tc>
        <w:tc>
          <w:tcPr>
            <w:tcW w:w="3722" w:type="pct"/>
            <w:shd w:val="clear" w:color="auto" w:fill="auto"/>
            <w:vAlign w:val="center"/>
          </w:tcPr>
          <w:p w:rsidR="00C159AF" w:rsidRPr="00C159AF" w:rsidRDefault="00C159AF" w:rsidP="00D63AF8">
            <w:pPr>
              <w:pStyle w:val="InstructionalTable"/>
            </w:pPr>
            <w:r w:rsidRPr="00C159AF">
              <w:t>List the routine affected by the functionality being designed.</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Enhancement Category</w:t>
            </w:r>
          </w:p>
        </w:tc>
        <w:tc>
          <w:tcPr>
            <w:tcW w:w="3722" w:type="pct"/>
            <w:shd w:val="clear" w:color="auto" w:fill="auto"/>
            <w:vAlign w:val="center"/>
          </w:tcPr>
          <w:p w:rsidR="00C159AF" w:rsidRPr="00C159AF" w:rsidRDefault="00C159AF" w:rsidP="00D63AF8">
            <w:pPr>
              <w:pStyle w:val="InstructionalTable"/>
            </w:pPr>
            <w:r w:rsidRPr="00C159AF">
              <w:t>Check the appropriate box: New, Modify, Delete, or No Change.</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RTM</w:t>
            </w:r>
          </w:p>
        </w:tc>
        <w:tc>
          <w:tcPr>
            <w:tcW w:w="3722" w:type="pct"/>
            <w:shd w:val="clear" w:color="auto" w:fill="auto"/>
            <w:vAlign w:val="center"/>
          </w:tcPr>
          <w:p w:rsidR="00C159AF" w:rsidRPr="00C159AF" w:rsidRDefault="00C159AF" w:rsidP="00D63AF8">
            <w:pPr>
              <w:pStyle w:val="InstructionalTable"/>
            </w:pPr>
            <w:r w:rsidRPr="00C159AF">
              <w:t>List the RSD item number within the SDD (i.e., If the RSD has a requirement of 3.3.1, add Support for a new API, then in this column list RSD Requirement 3.3.1)</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Related Options</w:t>
            </w:r>
          </w:p>
        </w:tc>
        <w:tc>
          <w:tcPr>
            <w:tcW w:w="3722" w:type="pct"/>
            <w:shd w:val="clear" w:color="auto" w:fill="auto"/>
            <w:vAlign w:val="center"/>
          </w:tcPr>
          <w:p w:rsidR="00C159AF" w:rsidRPr="00C159AF" w:rsidRDefault="00C159AF" w:rsidP="00D63AF8">
            <w:pPr>
              <w:pStyle w:val="InstructionalTable"/>
            </w:pPr>
            <w:r w:rsidRPr="00C159AF">
              <w:t>List options that directly call or are called by the routine.</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Related Routines</w:t>
            </w:r>
          </w:p>
        </w:tc>
        <w:tc>
          <w:tcPr>
            <w:tcW w:w="3722" w:type="pct"/>
            <w:shd w:val="clear" w:color="auto" w:fill="auto"/>
            <w:vAlign w:val="center"/>
          </w:tcPr>
          <w:p w:rsidR="00C159AF" w:rsidRPr="00C159AF" w:rsidRDefault="00C159AF" w:rsidP="00D63AF8">
            <w:pPr>
              <w:pStyle w:val="InstructionalTable"/>
            </w:pPr>
            <w:r w:rsidRPr="00C159AF">
              <w:t>List routines that directly call or are called by the routine.</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Data Dictionary (DD) References</w:t>
            </w:r>
          </w:p>
        </w:tc>
        <w:tc>
          <w:tcPr>
            <w:tcW w:w="3722" w:type="pct"/>
            <w:shd w:val="clear" w:color="auto" w:fill="auto"/>
            <w:vAlign w:val="center"/>
          </w:tcPr>
          <w:p w:rsidR="00C159AF" w:rsidRPr="00C159AF" w:rsidRDefault="00C159AF" w:rsidP="00D63AF8">
            <w:pPr>
              <w:pStyle w:val="InstructionalTable"/>
            </w:pPr>
            <w:r w:rsidRPr="00C159AF">
              <w:t>List files that reference the routine through input transforms, cross reference logic, etc.</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Related Protocols</w:t>
            </w:r>
          </w:p>
        </w:tc>
        <w:tc>
          <w:tcPr>
            <w:tcW w:w="3722" w:type="pct"/>
            <w:shd w:val="clear" w:color="auto" w:fill="auto"/>
            <w:vAlign w:val="center"/>
          </w:tcPr>
          <w:p w:rsidR="00C159AF" w:rsidRPr="00C159AF" w:rsidRDefault="00C159AF" w:rsidP="00D63AF8">
            <w:pPr>
              <w:pStyle w:val="InstructionalTable"/>
            </w:pPr>
            <w:r w:rsidRPr="00C159AF">
              <w:t>List protocols that reference or are referenced by the routine.</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Related Integration Control Registrations (ICRs)</w:t>
            </w:r>
          </w:p>
        </w:tc>
        <w:tc>
          <w:tcPr>
            <w:tcW w:w="3722" w:type="pct"/>
            <w:shd w:val="clear" w:color="auto" w:fill="auto"/>
            <w:vAlign w:val="center"/>
          </w:tcPr>
          <w:p w:rsidR="00C159AF" w:rsidRPr="00C159AF" w:rsidRDefault="00C159AF" w:rsidP="00D63AF8">
            <w:pPr>
              <w:pStyle w:val="InstructionalTable"/>
            </w:pPr>
            <w:r w:rsidRPr="00C159AF">
              <w:t>List proposed new ICRs and subscribed ICRs. Also, list any obscure Supported ICRs.</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Data Passing</w:t>
            </w:r>
          </w:p>
        </w:tc>
        <w:tc>
          <w:tcPr>
            <w:tcW w:w="3722" w:type="pct"/>
            <w:shd w:val="clear" w:color="auto" w:fill="auto"/>
            <w:vAlign w:val="center"/>
          </w:tcPr>
          <w:p w:rsidR="00C159AF" w:rsidRPr="00C159AF" w:rsidRDefault="00C159AF" w:rsidP="00D63AF8">
            <w:pPr>
              <w:pStyle w:val="InstructionalTable"/>
            </w:pPr>
            <w:r w:rsidRPr="00C159AF">
              <w:t>Check the appropriate box. Also a short description of what invokes the new/changed routine should be included in this section. An example of such a description would be a note that the new/changed routine will be invoked as part of a function call or it would be invoked through user menu-driven options, system protocols, HL7 Logical Links, etc. This section refers specifically to the change implemented with the design.</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Input Attribute Name and Definition</w:t>
            </w:r>
          </w:p>
        </w:tc>
        <w:tc>
          <w:tcPr>
            <w:tcW w:w="3722" w:type="pct"/>
            <w:shd w:val="clear" w:color="auto" w:fill="auto"/>
            <w:vAlign w:val="center"/>
          </w:tcPr>
          <w:p w:rsidR="00C159AF" w:rsidRPr="00C159AF" w:rsidRDefault="00C159AF" w:rsidP="00D63AF8">
            <w:pPr>
              <w:pStyle w:val="InstructionalTable"/>
            </w:pPr>
            <w:r w:rsidRPr="00C159AF">
              <w:t>List the Input Attributes passed into the new or changed routine logic. Each attribute should be defined.</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Output Attribute Name and Definition</w:t>
            </w:r>
          </w:p>
        </w:tc>
        <w:tc>
          <w:tcPr>
            <w:tcW w:w="3722" w:type="pct"/>
            <w:shd w:val="clear" w:color="auto" w:fill="auto"/>
            <w:vAlign w:val="center"/>
          </w:tcPr>
          <w:p w:rsidR="00C159AF" w:rsidRPr="00C159AF" w:rsidRDefault="00C159AF" w:rsidP="00D63AF8">
            <w:pPr>
              <w:pStyle w:val="InstructionalTable"/>
            </w:pPr>
            <w:r w:rsidRPr="00C159AF">
              <w:t>List the Output Attributes returned from the new or changed routine logic. Each attribute should be defined.</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t>Current Logic</w:t>
            </w:r>
          </w:p>
        </w:tc>
        <w:tc>
          <w:tcPr>
            <w:tcW w:w="3722" w:type="pct"/>
            <w:shd w:val="clear" w:color="auto" w:fill="auto"/>
            <w:vAlign w:val="center"/>
          </w:tcPr>
          <w:p w:rsidR="00C159AF" w:rsidRPr="00C159AF" w:rsidRDefault="00C159AF" w:rsidP="00D63AF8">
            <w:pPr>
              <w:pStyle w:val="InstructionalTable"/>
            </w:pPr>
            <w:r w:rsidRPr="00C159AF">
              <w:t>Define the current logic in the routine that the design will modify. If this is new code, enter “N/A”.</w:t>
            </w:r>
          </w:p>
        </w:tc>
      </w:tr>
      <w:tr w:rsidR="00C159AF" w:rsidRPr="00C159AF" w:rsidTr="00D63AF8">
        <w:trPr>
          <w:cantSplit/>
        </w:trPr>
        <w:tc>
          <w:tcPr>
            <w:tcW w:w="1278" w:type="pct"/>
            <w:shd w:val="clear" w:color="auto" w:fill="F2F2F2" w:themeFill="background1" w:themeFillShade="F2"/>
            <w:vAlign w:val="center"/>
          </w:tcPr>
          <w:p w:rsidR="00C159AF" w:rsidRPr="00D63AF8" w:rsidRDefault="00C159AF" w:rsidP="00D63AF8">
            <w:pPr>
              <w:pStyle w:val="TableText"/>
              <w:rPr>
                <w:b/>
              </w:rPr>
            </w:pPr>
            <w:r w:rsidRPr="00D63AF8">
              <w:rPr>
                <w:b/>
              </w:rPr>
              <w:lastRenderedPageBreak/>
              <w:t>Modified Logic (Changes are in bold)</w:t>
            </w:r>
          </w:p>
        </w:tc>
        <w:tc>
          <w:tcPr>
            <w:tcW w:w="3722" w:type="pct"/>
            <w:shd w:val="clear" w:color="auto" w:fill="auto"/>
            <w:vAlign w:val="center"/>
          </w:tcPr>
          <w:p w:rsidR="00C159AF" w:rsidRPr="00C159AF" w:rsidRDefault="00C159AF" w:rsidP="00D63AF8">
            <w:pPr>
              <w:pStyle w:val="InstructionalTable"/>
            </w:pPr>
            <w:r w:rsidRPr="00C159AF">
              <w:t>Define the logic in the routine that the design will implement.</w:t>
            </w:r>
          </w:p>
        </w:tc>
      </w:tr>
    </w:tbl>
    <w:p w:rsidR="00C159AF" w:rsidRDefault="00C159AF" w:rsidP="00E31E41">
      <w:pPr>
        <w:pStyle w:val="BodyText"/>
      </w:pPr>
    </w:p>
    <w:p w:rsidR="0028049C" w:rsidRDefault="0028049C" w:rsidP="0028049C">
      <w:pPr>
        <w:pStyle w:val="Caption"/>
      </w:pPr>
      <w:r w:rsidRPr="0028049C">
        <w:t>Table 15</w:t>
      </w:r>
      <w:r>
        <w:t xml:space="preserve"> (Grouping)</w:t>
      </w:r>
      <w:r w:rsidRPr="0028049C">
        <w:t>: Routines</w:t>
      </w:r>
    </w:p>
    <w:tbl>
      <w:tblPr>
        <w:tblW w:w="4991" w:type="pct"/>
        <w:tblInd w:w="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87"/>
        <w:gridCol w:w="1172"/>
        <w:gridCol w:w="1262"/>
        <w:gridCol w:w="1082"/>
        <w:gridCol w:w="3156"/>
      </w:tblGrid>
      <w:tr w:rsidR="0028049C" w:rsidRPr="0028049C" w:rsidTr="0028049C">
        <w:trPr>
          <w:cantSplit/>
          <w:tblHeader/>
        </w:trPr>
        <w:tc>
          <w:tcPr>
            <w:tcW w:w="1510" w:type="pct"/>
            <w:shd w:val="clear" w:color="auto" w:fill="F2F2F2" w:themeFill="background1" w:themeFillShade="F2"/>
            <w:vAlign w:val="center"/>
          </w:tcPr>
          <w:p w:rsidR="0028049C" w:rsidRPr="0028049C" w:rsidRDefault="0028049C" w:rsidP="0028049C">
            <w:pPr>
              <w:pStyle w:val="TableHeading"/>
            </w:pPr>
            <w:bookmarkStart w:id="231" w:name="ColumnTitle_31"/>
            <w:bookmarkEnd w:id="231"/>
            <w:r w:rsidRPr="0028049C">
              <w:t>Routines</w:t>
            </w:r>
          </w:p>
        </w:tc>
        <w:tc>
          <w:tcPr>
            <w:tcW w:w="3490" w:type="pct"/>
            <w:gridSpan w:val="4"/>
            <w:tcBorders>
              <w:bottom w:val="single" w:sz="6" w:space="0" w:color="000000"/>
            </w:tcBorders>
            <w:shd w:val="clear" w:color="auto" w:fill="F2F2F2" w:themeFill="background1" w:themeFillShade="F2"/>
          </w:tcPr>
          <w:p w:rsidR="0028049C" w:rsidRPr="0028049C" w:rsidRDefault="0028049C" w:rsidP="0028049C">
            <w:pPr>
              <w:pStyle w:val="TableHeading"/>
            </w:pPr>
            <w:r w:rsidRPr="0028049C">
              <w:t>Activities</w:t>
            </w:r>
          </w:p>
        </w:tc>
      </w:tr>
      <w:tr w:rsidR="0028049C" w:rsidRPr="0028049C" w:rsidTr="0028049C">
        <w:trPr>
          <w:cantSplit/>
          <w:tblHeader/>
        </w:trPr>
        <w:tc>
          <w:tcPr>
            <w:tcW w:w="1510" w:type="pct"/>
            <w:shd w:val="clear" w:color="auto" w:fill="F2F2F2" w:themeFill="background1" w:themeFillShade="F2"/>
            <w:vAlign w:val="center"/>
          </w:tcPr>
          <w:p w:rsidR="0028049C" w:rsidRPr="0028049C" w:rsidRDefault="0028049C" w:rsidP="0028049C">
            <w:pPr>
              <w:pStyle w:val="TableText"/>
              <w:rPr>
                <w:b/>
              </w:rPr>
            </w:pPr>
            <w:r w:rsidRPr="0028049C">
              <w:rPr>
                <w:b/>
              </w:rPr>
              <w:t>Routine Name</w:t>
            </w:r>
          </w:p>
        </w:tc>
        <w:tc>
          <w:tcPr>
            <w:tcW w:w="3490" w:type="pct"/>
            <w:gridSpan w:val="4"/>
            <w:tcBorders>
              <w:bottom w:val="single" w:sz="6" w:space="0" w:color="000000"/>
            </w:tcBorders>
          </w:tcPr>
          <w:p w:rsidR="0028049C" w:rsidRPr="0028049C" w:rsidRDefault="0028049C" w:rsidP="0028049C">
            <w:pPr>
              <w:pStyle w:val="TableText"/>
              <w:rPr>
                <w:rFonts w:ascii="Garamond" w:hAnsi="Garamond"/>
              </w:rPr>
            </w:pPr>
          </w:p>
        </w:tc>
      </w:tr>
      <w:tr w:rsidR="0028049C" w:rsidRPr="0028049C" w:rsidTr="0028049C">
        <w:trPr>
          <w:cantSplit/>
        </w:trPr>
        <w:tc>
          <w:tcPr>
            <w:tcW w:w="1510" w:type="pct"/>
            <w:shd w:val="clear" w:color="auto" w:fill="F2F2F2" w:themeFill="background1" w:themeFillShade="F2"/>
            <w:vAlign w:val="center"/>
          </w:tcPr>
          <w:p w:rsidR="0028049C" w:rsidRPr="0028049C" w:rsidRDefault="0028049C" w:rsidP="0028049C">
            <w:pPr>
              <w:pStyle w:val="TableText"/>
              <w:rPr>
                <w:b/>
              </w:rPr>
            </w:pPr>
            <w:r w:rsidRPr="0028049C">
              <w:rPr>
                <w:b/>
              </w:rPr>
              <w:t>Enhancement Category</w:t>
            </w:r>
          </w:p>
        </w:tc>
        <w:tc>
          <w:tcPr>
            <w:tcW w:w="613" w:type="pct"/>
            <w:tcBorders>
              <w:right w:val="nil"/>
            </w:tcBorders>
          </w:tcPr>
          <w:p w:rsidR="0028049C" w:rsidRPr="0028049C" w:rsidRDefault="0028049C" w:rsidP="0028049C">
            <w:pPr>
              <w:pStyle w:val="TableText"/>
              <w:rPr>
                <w:rFonts w:ascii="Garamond" w:hAnsi="Garamond"/>
                <w:sz w:val="20"/>
              </w:rPr>
            </w:pPr>
            <w:r w:rsidRPr="0028049C">
              <w:rPr>
                <w:rFonts w:ascii="Garamond" w:hAnsi="Garamond"/>
                <w:sz w:val="20"/>
              </w:rPr>
              <w:fldChar w:fldCharType="begin">
                <w:ffData>
                  <w:name w:val="Check23"/>
                  <w:enabled/>
                  <w:calcOnExit w:val="0"/>
                  <w:checkBox>
                    <w:sizeAuto/>
                    <w:default w:val="0"/>
                    <w:checked w:val="0"/>
                  </w:checkBox>
                </w:ffData>
              </w:fldChar>
            </w:r>
            <w:bookmarkStart w:id="232" w:name="Check23"/>
            <w:r w:rsidRPr="0028049C">
              <w:rPr>
                <w:rFonts w:ascii="Garamond" w:hAnsi="Garamond"/>
                <w:sz w:val="20"/>
              </w:rPr>
              <w:instrText xml:space="preserve"> FORMCHECKBOX </w:instrText>
            </w:r>
            <w:r w:rsidR="00BB1606">
              <w:rPr>
                <w:rFonts w:ascii="Garamond" w:hAnsi="Garamond"/>
                <w:sz w:val="20"/>
              </w:rPr>
            </w:r>
            <w:r w:rsidR="00BB1606">
              <w:rPr>
                <w:rFonts w:ascii="Garamond" w:hAnsi="Garamond"/>
                <w:sz w:val="20"/>
              </w:rPr>
              <w:fldChar w:fldCharType="separate"/>
            </w:r>
            <w:r w:rsidRPr="0028049C">
              <w:rPr>
                <w:rFonts w:ascii="Garamond" w:hAnsi="Garamond"/>
                <w:sz w:val="20"/>
              </w:rPr>
              <w:fldChar w:fldCharType="end"/>
            </w:r>
            <w:bookmarkEnd w:id="232"/>
            <w:r w:rsidRPr="0028049C">
              <w:rPr>
                <w:rFonts w:ascii="Garamond" w:hAnsi="Garamond"/>
                <w:sz w:val="20"/>
              </w:rPr>
              <w:t xml:space="preserve"> New</w:t>
            </w:r>
          </w:p>
        </w:tc>
        <w:tc>
          <w:tcPr>
            <w:tcW w:w="660" w:type="pct"/>
            <w:tcBorders>
              <w:left w:val="nil"/>
              <w:right w:val="nil"/>
            </w:tcBorders>
          </w:tcPr>
          <w:p w:rsidR="0028049C" w:rsidRPr="0028049C" w:rsidRDefault="0028049C" w:rsidP="0028049C">
            <w:pPr>
              <w:pStyle w:val="TableText"/>
              <w:rPr>
                <w:rFonts w:ascii="Garamond" w:hAnsi="Garamond"/>
                <w:sz w:val="20"/>
              </w:rPr>
            </w:pPr>
            <w:r w:rsidRPr="0028049C">
              <w:rPr>
                <w:rFonts w:ascii="Garamond" w:hAnsi="Garamond"/>
                <w:sz w:val="20"/>
              </w:rPr>
              <w:fldChar w:fldCharType="begin">
                <w:ffData>
                  <w:name w:val="Check24"/>
                  <w:enabled/>
                  <w:calcOnExit w:val="0"/>
                  <w:checkBox>
                    <w:sizeAuto/>
                    <w:default w:val="0"/>
                  </w:checkBox>
                </w:ffData>
              </w:fldChar>
            </w:r>
            <w:bookmarkStart w:id="233" w:name="Check24"/>
            <w:r w:rsidRPr="0028049C">
              <w:rPr>
                <w:rFonts w:ascii="Garamond" w:hAnsi="Garamond"/>
                <w:sz w:val="20"/>
              </w:rPr>
              <w:instrText xml:space="preserve"> FORMCHECKBOX </w:instrText>
            </w:r>
            <w:r w:rsidR="00BB1606">
              <w:rPr>
                <w:rFonts w:ascii="Garamond" w:hAnsi="Garamond"/>
                <w:sz w:val="20"/>
              </w:rPr>
            </w:r>
            <w:r w:rsidR="00BB1606">
              <w:rPr>
                <w:rFonts w:ascii="Garamond" w:hAnsi="Garamond"/>
                <w:sz w:val="20"/>
              </w:rPr>
              <w:fldChar w:fldCharType="separate"/>
            </w:r>
            <w:r w:rsidRPr="0028049C">
              <w:rPr>
                <w:rFonts w:ascii="Garamond" w:hAnsi="Garamond"/>
                <w:sz w:val="20"/>
              </w:rPr>
              <w:fldChar w:fldCharType="end"/>
            </w:r>
            <w:bookmarkEnd w:id="233"/>
            <w:r w:rsidRPr="0028049C">
              <w:rPr>
                <w:rFonts w:ascii="Garamond" w:hAnsi="Garamond"/>
                <w:sz w:val="20"/>
              </w:rPr>
              <w:t xml:space="preserve"> Modify</w:t>
            </w:r>
          </w:p>
        </w:tc>
        <w:tc>
          <w:tcPr>
            <w:tcW w:w="566" w:type="pct"/>
            <w:tcBorders>
              <w:left w:val="nil"/>
              <w:right w:val="nil"/>
            </w:tcBorders>
          </w:tcPr>
          <w:p w:rsidR="0028049C" w:rsidRPr="0028049C" w:rsidRDefault="0028049C" w:rsidP="0028049C">
            <w:pPr>
              <w:pStyle w:val="TableText"/>
              <w:rPr>
                <w:rFonts w:ascii="Garamond" w:hAnsi="Garamond"/>
                <w:sz w:val="20"/>
              </w:rPr>
            </w:pPr>
            <w:r w:rsidRPr="0028049C">
              <w:rPr>
                <w:rFonts w:ascii="Garamond" w:hAnsi="Garamond"/>
                <w:sz w:val="20"/>
              </w:rPr>
              <w:fldChar w:fldCharType="begin">
                <w:ffData>
                  <w:name w:val="Check26"/>
                  <w:enabled/>
                  <w:calcOnExit w:val="0"/>
                  <w:checkBox>
                    <w:sizeAuto/>
                    <w:default w:val="0"/>
                  </w:checkBox>
                </w:ffData>
              </w:fldChar>
            </w:r>
            <w:bookmarkStart w:id="234" w:name="Check26"/>
            <w:r w:rsidRPr="0028049C">
              <w:rPr>
                <w:rFonts w:ascii="Garamond" w:hAnsi="Garamond"/>
                <w:sz w:val="20"/>
              </w:rPr>
              <w:instrText xml:space="preserve"> FORMCHECKBOX </w:instrText>
            </w:r>
            <w:r w:rsidR="00BB1606">
              <w:rPr>
                <w:rFonts w:ascii="Garamond" w:hAnsi="Garamond"/>
                <w:sz w:val="20"/>
              </w:rPr>
            </w:r>
            <w:r w:rsidR="00BB1606">
              <w:rPr>
                <w:rFonts w:ascii="Garamond" w:hAnsi="Garamond"/>
                <w:sz w:val="20"/>
              </w:rPr>
              <w:fldChar w:fldCharType="separate"/>
            </w:r>
            <w:r w:rsidRPr="0028049C">
              <w:rPr>
                <w:rFonts w:ascii="Garamond" w:hAnsi="Garamond"/>
                <w:sz w:val="20"/>
              </w:rPr>
              <w:fldChar w:fldCharType="end"/>
            </w:r>
            <w:bookmarkEnd w:id="234"/>
            <w:r w:rsidRPr="0028049C">
              <w:rPr>
                <w:rFonts w:ascii="Garamond" w:hAnsi="Garamond"/>
                <w:sz w:val="20"/>
              </w:rPr>
              <w:t xml:space="preserve"> Delete</w:t>
            </w:r>
          </w:p>
        </w:tc>
        <w:tc>
          <w:tcPr>
            <w:tcW w:w="1651" w:type="pct"/>
            <w:tcBorders>
              <w:left w:val="nil"/>
            </w:tcBorders>
          </w:tcPr>
          <w:p w:rsidR="0028049C" w:rsidRPr="0028049C" w:rsidRDefault="00AE54D8" w:rsidP="0028049C">
            <w:pPr>
              <w:pStyle w:val="TableText"/>
              <w:rPr>
                <w:rFonts w:ascii="Garamond" w:hAnsi="Garamond"/>
                <w:sz w:val="20"/>
              </w:rPr>
            </w:pPr>
            <w:r>
              <w:rPr>
                <w:rFonts w:ascii="Garamond" w:hAnsi="Garamond"/>
                <w:sz w:val="20"/>
              </w:rPr>
              <w:fldChar w:fldCharType="begin">
                <w:ffData>
                  <w:name w:val="Check68"/>
                  <w:enabled/>
                  <w:calcOnExit w:val="0"/>
                  <w:checkBox>
                    <w:sizeAuto/>
                    <w:default w:val="0"/>
                  </w:checkBox>
                </w:ffData>
              </w:fldChar>
            </w:r>
            <w:r>
              <w:rPr>
                <w:rFonts w:ascii="Garamond" w:hAnsi="Garamond"/>
                <w:sz w:val="20"/>
              </w:rPr>
              <w:instrText xml:space="preserve"> </w:instrText>
            </w:r>
            <w:bookmarkStart w:id="235" w:name="Check68"/>
            <w:r>
              <w:rPr>
                <w:rFonts w:ascii="Garamond" w:hAnsi="Garamond"/>
                <w:sz w:val="20"/>
              </w:rPr>
              <w:instrText xml:space="preserve">FORMCHECKBOX </w:instrText>
            </w:r>
            <w:r w:rsidR="00BB1606">
              <w:rPr>
                <w:rFonts w:ascii="Garamond" w:hAnsi="Garamond"/>
                <w:sz w:val="20"/>
              </w:rPr>
            </w:r>
            <w:r w:rsidR="00BB1606">
              <w:rPr>
                <w:rFonts w:ascii="Garamond" w:hAnsi="Garamond"/>
                <w:sz w:val="20"/>
              </w:rPr>
              <w:fldChar w:fldCharType="separate"/>
            </w:r>
            <w:r>
              <w:rPr>
                <w:rFonts w:ascii="Garamond" w:hAnsi="Garamond"/>
                <w:sz w:val="20"/>
              </w:rPr>
              <w:fldChar w:fldCharType="end"/>
            </w:r>
            <w:bookmarkEnd w:id="235"/>
            <w:r w:rsidR="0028049C" w:rsidRPr="0028049C">
              <w:rPr>
                <w:rFonts w:ascii="Garamond" w:hAnsi="Garamond"/>
                <w:sz w:val="20"/>
              </w:rPr>
              <w:t xml:space="preserve"> No Change</w:t>
            </w:r>
          </w:p>
        </w:tc>
      </w:tr>
      <w:tr w:rsidR="0028049C" w:rsidRPr="0028049C" w:rsidTr="0028049C">
        <w:trPr>
          <w:cantSplit/>
        </w:trPr>
        <w:tc>
          <w:tcPr>
            <w:tcW w:w="1510" w:type="pct"/>
            <w:shd w:val="clear" w:color="auto" w:fill="F2F2F2" w:themeFill="background1" w:themeFillShade="F2"/>
            <w:vAlign w:val="center"/>
          </w:tcPr>
          <w:p w:rsidR="0028049C" w:rsidRPr="0028049C" w:rsidRDefault="0028049C" w:rsidP="0028049C">
            <w:pPr>
              <w:pStyle w:val="TableText"/>
              <w:rPr>
                <w:b/>
              </w:rPr>
            </w:pPr>
            <w:r w:rsidRPr="0028049C">
              <w:rPr>
                <w:b/>
              </w:rPr>
              <w:t>RTM</w:t>
            </w:r>
          </w:p>
        </w:tc>
        <w:tc>
          <w:tcPr>
            <w:tcW w:w="3490" w:type="pct"/>
            <w:gridSpan w:val="4"/>
          </w:tcPr>
          <w:p w:rsidR="0028049C" w:rsidRPr="0028049C" w:rsidRDefault="0028049C" w:rsidP="0028049C">
            <w:pPr>
              <w:pStyle w:val="TableText"/>
              <w:rPr>
                <w:rFonts w:ascii="Garamond" w:hAnsi="Garamond"/>
                <w:iCs/>
              </w:rPr>
            </w:pPr>
          </w:p>
        </w:tc>
      </w:tr>
      <w:tr w:rsidR="0028049C" w:rsidRPr="0028049C" w:rsidTr="0028049C">
        <w:trPr>
          <w:cantSplit/>
        </w:trPr>
        <w:tc>
          <w:tcPr>
            <w:tcW w:w="1510" w:type="pct"/>
            <w:tcBorders>
              <w:bottom w:val="single" w:sz="6" w:space="0" w:color="000000"/>
            </w:tcBorders>
            <w:shd w:val="clear" w:color="auto" w:fill="F2F2F2" w:themeFill="background1" w:themeFillShade="F2"/>
            <w:vAlign w:val="center"/>
          </w:tcPr>
          <w:p w:rsidR="0028049C" w:rsidRPr="0028049C" w:rsidRDefault="0028049C" w:rsidP="0028049C">
            <w:pPr>
              <w:pStyle w:val="TableText"/>
              <w:rPr>
                <w:b/>
              </w:rPr>
            </w:pPr>
            <w:r w:rsidRPr="0028049C">
              <w:rPr>
                <w:b/>
              </w:rPr>
              <w:t>Related Options</w:t>
            </w:r>
          </w:p>
        </w:tc>
        <w:tc>
          <w:tcPr>
            <w:tcW w:w="3490" w:type="pct"/>
            <w:gridSpan w:val="4"/>
            <w:tcBorders>
              <w:bottom w:val="single" w:sz="4" w:space="0" w:color="auto"/>
            </w:tcBorders>
          </w:tcPr>
          <w:p w:rsidR="0028049C" w:rsidRPr="0028049C" w:rsidRDefault="0028049C" w:rsidP="0028049C">
            <w:pPr>
              <w:pStyle w:val="TableText"/>
              <w:rPr>
                <w:rFonts w:ascii="Garamond" w:hAnsi="Garamond"/>
              </w:rPr>
            </w:pPr>
          </w:p>
        </w:tc>
      </w:tr>
    </w:tbl>
    <w:p w:rsidR="00C159AF" w:rsidRPr="0028049C" w:rsidRDefault="00C159AF" w:rsidP="00E31E41">
      <w:pPr>
        <w:pStyle w:val="BodyText"/>
        <w:rPr>
          <w:sz w:val="2"/>
          <w:szCs w:val="2"/>
        </w:rPr>
      </w:pPr>
    </w:p>
    <w:tbl>
      <w:tblPr>
        <w:tblW w:w="4991" w:type="pct"/>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7"/>
        <w:gridCol w:w="2923"/>
        <w:gridCol w:w="3749"/>
      </w:tblGrid>
      <w:tr w:rsidR="0028049C" w:rsidRPr="0028049C" w:rsidTr="0028049C">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rsidR="0028049C" w:rsidRPr="0028049C" w:rsidRDefault="0028049C" w:rsidP="0028049C">
            <w:pPr>
              <w:pStyle w:val="TableHeading"/>
            </w:pPr>
            <w:bookmarkStart w:id="236" w:name="ColumnTitle_32"/>
            <w:bookmarkEnd w:id="236"/>
            <w:r w:rsidRPr="0028049C">
              <w:t>Related Routines</w:t>
            </w:r>
          </w:p>
        </w:tc>
        <w:tc>
          <w:tcPr>
            <w:tcW w:w="1529" w:type="pct"/>
            <w:tcBorders>
              <w:bottom w:val="single" w:sz="4" w:space="0" w:color="auto"/>
            </w:tcBorders>
            <w:shd w:val="clear" w:color="auto" w:fill="F2F2F2" w:themeFill="background1" w:themeFillShade="F2"/>
          </w:tcPr>
          <w:p w:rsidR="0028049C" w:rsidRPr="0028049C" w:rsidRDefault="0028049C" w:rsidP="0028049C">
            <w:pPr>
              <w:pStyle w:val="TableHeading"/>
            </w:pPr>
            <w:r w:rsidRPr="0028049C">
              <w:t>Routines “Called By”</w:t>
            </w:r>
          </w:p>
        </w:tc>
        <w:tc>
          <w:tcPr>
            <w:tcW w:w="1961" w:type="pct"/>
            <w:tcBorders>
              <w:bottom w:val="single" w:sz="4" w:space="0" w:color="auto"/>
            </w:tcBorders>
            <w:shd w:val="clear" w:color="auto" w:fill="F2F2F2" w:themeFill="background1" w:themeFillShade="F2"/>
          </w:tcPr>
          <w:p w:rsidR="0028049C" w:rsidRPr="0028049C" w:rsidRDefault="0028049C" w:rsidP="0028049C">
            <w:pPr>
              <w:pStyle w:val="TableHeading"/>
            </w:pPr>
            <w:r w:rsidRPr="0028049C">
              <w:t xml:space="preserve">Routines “Called”   </w:t>
            </w:r>
          </w:p>
        </w:tc>
      </w:tr>
      <w:tr w:rsidR="0028049C" w:rsidRPr="0028049C" w:rsidTr="0028049C">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rsidR="0028049C" w:rsidRPr="0028049C" w:rsidRDefault="0028049C" w:rsidP="0028049C">
            <w:pPr>
              <w:pStyle w:val="TableText"/>
            </w:pPr>
          </w:p>
        </w:tc>
        <w:tc>
          <w:tcPr>
            <w:tcW w:w="1529" w:type="pct"/>
            <w:tcBorders>
              <w:bottom w:val="single" w:sz="4" w:space="0" w:color="auto"/>
            </w:tcBorders>
            <w:vAlign w:val="center"/>
          </w:tcPr>
          <w:p w:rsidR="0028049C" w:rsidRPr="0028049C" w:rsidRDefault="0028049C" w:rsidP="0028049C">
            <w:pPr>
              <w:spacing w:before="60" w:after="60"/>
              <w:rPr>
                <w:rFonts w:ascii="Arial" w:hAnsi="Arial" w:cs="Arial"/>
                <w:szCs w:val="20"/>
              </w:rPr>
            </w:pPr>
          </w:p>
        </w:tc>
        <w:tc>
          <w:tcPr>
            <w:tcW w:w="1961" w:type="pct"/>
            <w:tcBorders>
              <w:bottom w:val="single" w:sz="4" w:space="0" w:color="auto"/>
            </w:tcBorders>
            <w:vAlign w:val="center"/>
          </w:tcPr>
          <w:p w:rsidR="0028049C" w:rsidRPr="0028049C" w:rsidRDefault="0028049C" w:rsidP="0028049C">
            <w:pPr>
              <w:spacing w:before="60" w:after="60"/>
              <w:rPr>
                <w:rFonts w:ascii="Arial" w:hAnsi="Arial" w:cs="Arial"/>
                <w:szCs w:val="20"/>
              </w:rPr>
            </w:pPr>
          </w:p>
        </w:tc>
      </w:tr>
    </w:tbl>
    <w:p w:rsidR="00C159AF" w:rsidRPr="002F4E85" w:rsidRDefault="00C159AF" w:rsidP="00E31E41">
      <w:pPr>
        <w:pStyle w:val="BodyText"/>
        <w:rPr>
          <w:sz w:val="2"/>
          <w:szCs w:val="2"/>
        </w:rPr>
      </w:pPr>
    </w:p>
    <w:tbl>
      <w:tblPr>
        <w:tblW w:w="4991" w:type="pct"/>
        <w:tblInd w:w="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87"/>
        <w:gridCol w:w="992"/>
        <w:gridCol w:w="1921"/>
        <w:gridCol w:w="920"/>
        <w:gridCol w:w="1958"/>
        <w:gridCol w:w="881"/>
      </w:tblGrid>
      <w:tr w:rsidR="002F4E85" w:rsidRPr="002F4E85" w:rsidTr="002F4E85">
        <w:trPr>
          <w:cantSplit/>
          <w:tblHeader/>
        </w:trPr>
        <w:tc>
          <w:tcPr>
            <w:tcW w:w="1510" w:type="pct"/>
            <w:shd w:val="clear" w:color="auto" w:fill="F2F2F2" w:themeFill="background1" w:themeFillShade="F2"/>
            <w:vAlign w:val="center"/>
          </w:tcPr>
          <w:p w:rsidR="002F4E85" w:rsidRPr="002F4E85" w:rsidRDefault="002F4E85" w:rsidP="002F4E85">
            <w:pPr>
              <w:pStyle w:val="TableHeading"/>
            </w:pPr>
            <w:bookmarkStart w:id="237" w:name="ColumnTitle_33"/>
            <w:bookmarkEnd w:id="237"/>
            <w:r w:rsidRPr="002F4E85">
              <w:t>Routines</w:t>
            </w:r>
          </w:p>
        </w:tc>
        <w:tc>
          <w:tcPr>
            <w:tcW w:w="3490" w:type="pct"/>
            <w:gridSpan w:val="5"/>
            <w:tcBorders>
              <w:bottom w:val="single" w:sz="6" w:space="0" w:color="000000"/>
            </w:tcBorders>
            <w:shd w:val="clear" w:color="auto" w:fill="F2F2F2" w:themeFill="background1" w:themeFillShade="F2"/>
          </w:tcPr>
          <w:p w:rsidR="002F4E85" w:rsidRPr="002F4E85" w:rsidRDefault="002F4E85" w:rsidP="002F4E85">
            <w:pPr>
              <w:pStyle w:val="TableHeading"/>
            </w:pPr>
            <w:r w:rsidRPr="002F4E85">
              <w:t>Activities</w:t>
            </w:r>
          </w:p>
        </w:tc>
      </w:tr>
      <w:tr w:rsidR="002F4E85" w:rsidRPr="002F4E85" w:rsidTr="002F4E85">
        <w:trPr>
          <w:cantSplit/>
        </w:trPr>
        <w:tc>
          <w:tcPr>
            <w:tcW w:w="1510" w:type="pct"/>
            <w:tcBorders>
              <w:top w:val="single" w:sz="6" w:space="0" w:color="000000"/>
            </w:tcBorders>
            <w:shd w:val="clear" w:color="auto" w:fill="F2F2F2" w:themeFill="background1" w:themeFillShade="F2"/>
            <w:vAlign w:val="center"/>
          </w:tcPr>
          <w:p w:rsidR="002F4E85" w:rsidRPr="002F4E85" w:rsidRDefault="002F4E85" w:rsidP="002F4E85">
            <w:pPr>
              <w:pStyle w:val="TableText"/>
              <w:rPr>
                <w:b/>
              </w:rPr>
            </w:pPr>
            <w:r w:rsidRPr="002F4E85">
              <w:rPr>
                <w:b/>
              </w:rPr>
              <w:t>Data Dictionary (DD) References</w:t>
            </w:r>
          </w:p>
        </w:tc>
        <w:tc>
          <w:tcPr>
            <w:tcW w:w="3490" w:type="pct"/>
            <w:gridSpan w:val="5"/>
          </w:tcPr>
          <w:p w:rsidR="002F4E85" w:rsidRPr="002F4E85" w:rsidRDefault="002F4E85" w:rsidP="002F4E85">
            <w:pPr>
              <w:pStyle w:val="TableText"/>
              <w:rPr>
                <w:rFonts w:ascii="Garamond" w:hAnsi="Garamond"/>
              </w:rPr>
            </w:pPr>
          </w:p>
        </w:tc>
      </w:tr>
      <w:tr w:rsidR="002F4E85" w:rsidRPr="002F4E85" w:rsidTr="002F4E85">
        <w:trPr>
          <w:cantSplit/>
        </w:trPr>
        <w:tc>
          <w:tcPr>
            <w:tcW w:w="1510" w:type="pct"/>
            <w:shd w:val="clear" w:color="auto" w:fill="F2F2F2" w:themeFill="background1" w:themeFillShade="F2"/>
            <w:vAlign w:val="center"/>
          </w:tcPr>
          <w:p w:rsidR="002F4E85" w:rsidRPr="002F4E85" w:rsidRDefault="002F4E85" w:rsidP="002F4E85">
            <w:pPr>
              <w:pStyle w:val="TableText"/>
              <w:rPr>
                <w:b/>
              </w:rPr>
            </w:pPr>
            <w:r w:rsidRPr="002F4E85">
              <w:rPr>
                <w:b/>
              </w:rPr>
              <w:t>Related Protocols</w:t>
            </w:r>
          </w:p>
        </w:tc>
        <w:tc>
          <w:tcPr>
            <w:tcW w:w="3490" w:type="pct"/>
            <w:gridSpan w:val="5"/>
          </w:tcPr>
          <w:p w:rsidR="002F4E85" w:rsidRPr="002F4E85" w:rsidRDefault="002F4E85" w:rsidP="002F4E85">
            <w:pPr>
              <w:pStyle w:val="TableText"/>
              <w:rPr>
                <w:rFonts w:ascii="Garamond" w:hAnsi="Garamond"/>
              </w:rPr>
            </w:pPr>
          </w:p>
        </w:tc>
      </w:tr>
      <w:tr w:rsidR="002F4E85" w:rsidRPr="002F4E85" w:rsidTr="002F4E85">
        <w:trPr>
          <w:cantSplit/>
        </w:trPr>
        <w:tc>
          <w:tcPr>
            <w:tcW w:w="1510" w:type="pct"/>
            <w:shd w:val="clear" w:color="auto" w:fill="F2F2F2" w:themeFill="background1" w:themeFillShade="F2"/>
            <w:vAlign w:val="center"/>
          </w:tcPr>
          <w:p w:rsidR="002F4E85" w:rsidRPr="002F4E85" w:rsidRDefault="002F4E85" w:rsidP="002F4E85">
            <w:pPr>
              <w:pStyle w:val="TableText"/>
              <w:rPr>
                <w:b/>
              </w:rPr>
            </w:pPr>
            <w:r w:rsidRPr="002F4E85">
              <w:rPr>
                <w:b/>
              </w:rPr>
              <w:t>Related Integration Control Registrations (ICRs)</w:t>
            </w:r>
          </w:p>
        </w:tc>
        <w:tc>
          <w:tcPr>
            <w:tcW w:w="3490" w:type="pct"/>
            <w:gridSpan w:val="5"/>
            <w:tcBorders>
              <w:bottom w:val="single" w:sz="6" w:space="0" w:color="000000"/>
            </w:tcBorders>
          </w:tcPr>
          <w:p w:rsidR="002F4E85" w:rsidRPr="002F4E85" w:rsidRDefault="002F4E85" w:rsidP="002F4E85">
            <w:pPr>
              <w:pStyle w:val="TableText"/>
              <w:rPr>
                <w:rFonts w:ascii="Garamond" w:hAnsi="Garamond"/>
              </w:rPr>
            </w:pPr>
          </w:p>
        </w:tc>
      </w:tr>
      <w:tr w:rsidR="002F4E85" w:rsidRPr="002F4E85" w:rsidTr="002F4E85">
        <w:trPr>
          <w:cantSplit/>
        </w:trPr>
        <w:tc>
          <w:tcPr>
            <w:tcW w:w="1510" w:type="pct"/>
            <w:tcBorders>
              <w:right w:val="single" w:sz="4" w:space="0" w:color="auto"/>
            </w:tcBorders>
            <w:shd w:val="clear" w:color="auto" w:fill="F2F2F2" w:themeFill="background1" w:themeFillShade="F2"/>
            <w:vAlign w:val="center"/>
          </w:tcPr>
          <w:p w:rsidR="002F4E85" w:rsidRPr="002F4E85" w:rsidRDefault="002F4E85" w:rsidP="002F4E85">
            <w:pPr>
              <w:pStyle w:val="TableText"/>
              <w:rPr>
                <w:b/>
              </w:rPr>
            </w:pPr>
            <w:r w:rsidRPr="002F4E85">
              <w:rPr>
                <w:b/>
              </w:rPr>
              <w:t>Data Passing</w:t>
            </w:r>
          </w:p>
        </w:tc>
        <w:tc>
          <w:tcPr>
            <w:tcW w:w="519" w:type="pct"/>
            <w:tcBorders>
              <w:left w:val="single" w:sz="4" w:space="0" w:color="auto"/>
              <w:right w:val="nil"/>
            </w:tcBorders>
          </w:tcPr>
          <w:p w:rsidR="002F4E85" w:rsidRPr="002F4E85" w:rsidRDefault="00AE54D8" w:rsidP="002F4E85">
            <w:pPr>
              <w:pStyle w:val="TableText"/>
              <w:rPr>
                <w:rFonts w:ascii="Garamond" w:hAnsi="Garamond"/>
                <w:sz w:val="20"/>
              </w:rPr>
            </w:pPr>
            <w:r>
              <w:rPr>
                <w:rFonts w:ascii="Garamond" w:hAnsi="Garamond"/>
                <w:iCs/>
                <w:sz w:val="20"/>
              </w:rPr>
              <w:fldChar w:fldCharType="begin">
                <w:ffData>
                  <w:name w:val="Check69"/>
                  <w:enabled/>
                  <w:calcOnExit w:val="0"/>
                  <w:checkBox>
                    <w:sizeAuto/>
                    <w:default w:val="0"/>
                  </w:checkBox>
                </w:ffData>
              </w:fldChar>
            </w:r>
            <w:r>
              <w:rPr>
                <w:rFonts w:ascii="Garamond" w:hAnsi="Garamond"/>
                <w:iCs/>
                <w:sz w:val="20"/>
              </w:rPr>
              <w:instrText xml:space="preserve"> </w:instrText>
            </w:r>
            <w:bookmarkStart w:id="238" w:name="Check69"/>
            <w:r>
              <w:rPr>
                <w:rFonts w:ascii="Garamond" w:hAnsi="Garamond"/>
                <w:iCs/>
                <w:sz w:val="20"/>
              </w:rPr>
              <w:instrText xml:space="preserve">FORMCHECKBOX </w:instrText>
            </w:r>
            <w:r w:rsidR="00BB1606">
              <w:rPr>
                <w:rFonts w:ascii="Garamond" w:hAnsi="Garamond"/>
                <w:iCs/>
                <w:sz w:val="20"/>
              </w:rPr>
            </w:r>
            <w:r w:rsidR="00BB1606">
              <w:rPr>
                <w:rFonts w:ascii="Garamond" w:hAnsi="Garamond"/>
                <w:iCs/>
                <w:sz w:val="20"/>
              </w:rPr>
              <w:fldChar w:fldCharType="separate"/>
            </w:r>
            <w:r>
              <w:rPr>
                <w:rFonts w:ascii="Garamond" w:hAnsi="Garamond"/>
                <w:iCs/>
                <w:sz w:val="20"/>
              </w:rPr>
              <w:fldChar w:fldCharType="end"/>
            </w:r>
            <w:bookmarkEnd w:id="238"/>
            <w:r w:rsidR="002F4E85" w:rsidRPr="002F4E85">
              <w:rPr>
                <w:rFonts w:ascii="Garamond" w:hAnsi="Garamond"/>
                <w:iCs/>
                <w:sz w:val="20"/>
              </w:rPr>
              <w:t xml:space="preserve"> Input</w:t>
            </w:r>
          </w:p>
        </w:tc>
        <w:tc>
          <w:tcPr>
            <w:tcW w:w="1005" w:type="pct"/>
            <w:tcBorders>
              <w:left w:val="nil"/>
              <w:right w:val="nil"/>
            </w:tcBorders>
          </w:tcPr>
          <w:p w:rsidR="002F4E85" w:rsidRPr="002F4E85" w:rsidRDefault="00AE54D8" w:rsidP="002F4E85">
            <w:pPr>
              <w:pStyle w:val="TableText"/>
              <w:rPr>
                <w:rFonts w:ascii="Garamond" w:hAnsi="Garamond"/>
                <w:sz w:val="20"/>
              </w:rPr>
            </w:pPr>
            <w:r>
              <w:rPr>
                <w:rFonts w:ascii="Garamond" w:hAnsi="Garamond"/>
                <w:iCs/>
                <w:sz w:val="20"/>
              </w:rPr>
              <w:fldChar w:fldCharType="begin">
                <w:ffData>
                  <w:name w:val="Check70"/>
                  <w:enabled/>
                  <w:calcOnExit w:val="0"/>
                  <w:checkBox>
                    <w:sizeAuto/>
                    <w:default w:val="0"/>
                  </w:checkBox>
                </w:ffData>
              </w:fldChar>
            </w:r>
            <w:r>
              <w:rPr>
                <w:rFonts w:ascii="Garamond" w:hAnsi="Garamond"/>
                <w:iCs/>
                <w:sz w:val="20"/>
              </w:rPr>
              <w:instrText xml:space="preserve"> </w:instrText>
            </w:r>
            <w:bookmarkStart w:id="239" w:name="Check70"/>
            <w:r>
              <w:rPr>
                <w:rFonts w:ascii="Garamond" w:hAnsi="Garamond"/>
                <w:iCs/>
                <w:sz w:val="20"/>
              </w:rPr>
              <w:instrText xml:space="preserve">FORMCHECKBOX </w:instrText>
            </w:r>
            <w:r w:rsidR="00BB1606">
              <w:rPr>
                <w:rFonts w:ascii="Garamond" w:hAnsi="Garamond"/>
                <w:iCs/>
                <w:sz w:val="20"/>
              </w:rPr>
            </w:r>
            <w:r w:rsidR="00BB1606">
              <w:rPr>
                <w:rFonts w:ascii="Garamond" w:hAnsi="Garamond"/>
                <w:iCs/>
                <w:sz w:val="20"/>
              </w:rPr>
              <w:fldChar w:fldCharType="separate"/>
            </w:r>
            <w:r>
              <w:rPr>
                <w:rFonts w:ascii="Garamond" w:hAnsi="Garamond"/>
                <w:iCs/>
                <w:sz w:val="20"/>
              </w:rPr>
              <w:fldChar w:fldCharType="end"/>
            </w:r>
            <w:bookmarkEnd w:id="239"/>
            <w:r w:rsidR="002F4E85" w:rsidRPr="002F4E85">
              <w:rPr>
                <w:rFonts w:ascii="Garamond" w:hAnsi="Garamond"/>
                <w:iCs/>
                <w:sz w:val="20"/>
              </w:rPr>
              <w:t xml:space="preserve"> Output Reference</w:t>
            </w:r>
          </w:p>
        </w:tc>
        <w:tc>
          <w:tcPr>
            <w:tcW w:w="481" w:type="pct"/>
            <w:tcBorders>
              <w:left w:val="nil"/>
              <w:right w:val="nil"/>
            </w:tcBorders>
          </w:tcPr>
          <w:p w:rsidR="002F4E85" w:rsidRPr="002F4E85" w:rsidRDefault="00AE54D8" w:rsidP="002F4E85">
            <w:pPr>
              <w:pStyle w:val="TableText"/>
              <w:rPr>
                <w:rFonts w:ascii="Garamond" w:hAnsi="Garamond"/>
                <w:sz w:val="20"/>
              </w:rPr>
            </w:pPr>
            <w:r>
              <w:rPr>
                <w:rFonts w:ascii="Garamond" w:hAnsi="Garamond"/>
                <w:iCs/>
                <w:sz w:val="20"/>
              </w:rPr>
              <w:fldChar w:fldCharType="begin">
                <w:ffData>
                  <w:name w:val="Check71"/>
                  <w:enabled/>
                  <w:calcOnExit w:val="0"/>
                  <w:checkBox>
                    <w:sizeAuto/>
                    <w:default w:val="0"/>
                  </w:checkBox>
                </w:ffData>
              </w:fldChar>
            </w:r>
            <w:r>
              <w:rPr>
                <w:rFonts w:ascii="Garamond" w:hAnsi="Garamond"/>
                <w:iCs/>
                <w:sz w:val="20"/>
              </w:rPr>
              <w:instrText xml:space="preserve"> </w:instrText>
            </w:r>
            <w:bookmarkStart w:id="240" w:name="Check71"/>
            <w:r>
              <w:rPr>
                <w:rFonts w:ascii="Garamond" w:hAnsi="Garamond"/>
                <w:iCs/>
                <w:sz w:val="20"/>
              </w:rPr>
              <w:instrText xml:space="preserve">FORMCHECKBOX </w:instrText>
            </w:r>
            <w:r w:rsidR="00BB1606">
              <w:rPr>
                <w:rFonts w:ascii="Garamond" w:hAnsi="Garamond"/>
                <w:iCs/>
                <w:sz w:val="20"/>
              </w:rPr>
            </w:r>
            <w:r w:rsidR="00BB1606">
              <w:rPr>
                <w:rFonts w:ascii="Garamond" w:hAnsi="Garamond"/>
                <w:iCs/>
                <w:sz w:val="20"/>
              </w:rPr>
              <w:fldChar w:fldCharType="separate"/>
            </w:r>
            <w:r>
              <w:rPr>
                <w:rFonts w:ascii="Garamond" w:hAnsi="Garamond"/>
                <w:iCs/>
                <w:sz w:val="20"/>
              </w:rPr>
              <w:fldChar w:fldCharType="end"/>
            </w:r>
            <w:bookmarkEnd w:id="240"/>
            <w:r w:rsidR="002F4E85" w:rsidRPr="002F4E85">
              <w:rPr>
                <w:rFonts w:ascii="Garamond" w:hAnsi="Garamond"/>
                <w:iCs/>
                <w:sz w:val="20"/>
              </w:rPr>
              <w:t xml:space="preserve"> Both</w:t>
            </w:r>
          </w:p>
        </w:tc>
        <w:tc>
          <w:tcPr>
            <w:tcW w:w="1024" w:type="pct"/>
            <w:tcBorders>
              <w:left w:val="nil"/>
              <w:right w:val="nil"/>
            </w:tcBorders>
          </w:tcPr>
          <w:p w:rsidR="002F4E85" w:rsidRPr="002F4E85" w:rsidRDefault="00AE54D8" w:rsidP="002F4E85">
            <w:pPr>
              <w:pStyle w:val="TableText"/>
              <w:rPr>
                <w:rFonts w:ascii="Garamond" w:hAnsi="Garamond"/>
                <w:sz w:val="20"/>
              </w:rPr>
            </w:pPr>
            <w:r>
              <w:rPr>
                <w:rFonts w:ascii="Garamond" w:hAnsi="Garamond"/>
                <w:iCs/>
                <w:sz w:val="20"/>
              </w:rPr>
              <w:fldChar w:fldCharType="begin">
                <w:ffData>
                  <w:name w:val="Check72"/>
                  <w:enabled/>
                  <w:calcOnExit w:val="0"/>
                  <w:checkBox>
                    <w:sizeAuto/>
                    <w:default w:val="0"/>
                  </w:checkBox>
                </w:ffData>
              </w:fldChar>
            </w:r>
            <w:r>
              <w:rPr>
                <w:rFonts w:ascii="Garamond" w:hAnsi="Garamond"/>
                <w:iCs/>
                <w:sz w:val="20"/>
              </w:rPr>
              <w:instrText xml:space="preserve"> </w:instrText>
            </w:r>
            <w:bookmarkStart w:id="241" w:name="Check72"/>
            <w:r>
              <w:rPr>
                <w:rFonts w:ascii="Garamond" w:hAnsi="Garamond"/>
                <w:iCs/>
                <w:sz w:val="20"/>
              </w:rPr>
              <w:instrText xml:space="preserve">FORMCHECKBOX </w:instrText>
            </w:r>
            <w:r w:rsidR="00BB1606">
              <w:rPr>
                <w:rFonts w:ascii="Garamond" w:hAnsi="Garamond"/>
                <w:iCs/>
                <w:sz w:val="20"/>
              </w:rPr>
            </w:r>
            <w:r w:rsidR="00BB1606">
              <w:rPr>
                <w:rFonts w:ascii="Garamond" w:hAnsi="Garamond"/>
                <w:iCs/>
                <w:sz w:val="20"/>
              </w:rPr>
              <w:fldChar w:fldCharType="separate"/>
            </w:r>
            <w:r>
              <w:rPr>
                <w:rFonts w:ascii="Garamond" w:hAnsi="Garamond"/>
                <w:iCs/>
                <w:sz w:val="20"/>
              </w:rPr>
              <w:fldChar w:fldCharType="end"/>
            </w:r>
            <w:bookmarkEnd w:id="241"/>
            <w:r w:rsidR="002F4E85" w:rsidRPr="002F4E85">
              <w:rPr>
                <w:rFonts w:ascii="Garamond" w:hAnsi="Garamond"/>
                <w:iCs/>
                <w:sz w:val="20"/>
              </w:rPr>
              <w:t xml:space="preserve"> Global Reference</w:t>
            </w:r>
          </w:p>
        </w:tc>
        <w:tc>
          <w:tcPr>
            <w:tcW w:w="461" w:type="pct"/>
            <w:tcBorders>
              <w:left w:val="nil"/>
            </w:tcBorders>
          </w:tcPr>
          <w:p w:rsidR="002F4E85" w:rsidRPr="002F4E85" w:rsidRDefault="00AE54D8" w:rsidP="002F4E85">
            <w:pPr>
              <w:pStyle w:val="TableText"/>
              <w:rPr>
                <w:rFonts w:ascii="Garamond" w:hAnsi="Garamond"/>
                <w:sz w:val="20"/>
              </w:rPr>
            </w:pPr>
            <w:r>
              <w:rPr>
                <w:rFonts w:ascii="Garamond" w:hAnsi="Garamond"/>
                <w:iCs/>
                <w:sz w:val="20"/>
              </w:rPr>
              <w:fldChar w:fldCharType="begin">
                <w:ffData>
                  <w:name w:val="Check73"/>
                  <w:enabled/>
                  <w:calcOnExit w:val="0"/>
                  <w:checkBox>
                    <w:sizeAuto/>
                    <w:default w:val="0"/>
                  </w:checkBox>
                </w:ffData>
              </w:fldChar>
            </w:r>
            <w:r>
              <w:rPr>
                <w:rFonts w:ascii="Garamond" w:hAnsi="Garamond"/>
                <w:iCs/>
                <w:sz w:val="20"/>
              </w:rPr>
              <w:instrText xml:space="preserve"> </w:instrText>
            </w:r>
            <w:bookmarkStart w:id="242" w:name="Check73"/>
            <w:r>
              <w:rPr>
                <w:rFonts w:ascii="Garamond" w:hAnsi="Garamond"/>
                <w:iCs/>
                <w:sz w:val="20"/>
              </w:rPr>
              <w:instrText xml:space="preserve">FORMCHECKBOX </w:instrText>
            </w:r>
            <w:r w:rsidR="00BB1606">
              <w:rPr>
                <w:rFonts w:ascii="Garamond" w:hAnsi="Garamond"/>
                <w:iCs/>
                <w:sz w:val="20"/>
              </w:rPr>
            </w:r>
            <w:r w:rsidR="00BB1606">
              <w:rPr>
                <w:rFonts w:ascii="Garamond" w:hAnsi="Garamond"/>
                <w:iCs/>
                <w:sz w:val="20"/>
              </w:rPr>
              <w:fldChar w:fldCharType="separate"/>
            </w:r>
            <w:r>
              <w:rPr>
                <w:rFonts w:ascii="Garamond" w:hAnsi="Garamond"/>
                <w:iCs/>
                <w:sz w:val="20"/>
              </w:rPr>
              <w:fldChar w:fldCharType="end"/>
            </w:r>
            <w:bookmarkEnd w:id="242"/>
            <w:r w:rsidR="002F4E85" w:rsidRPr="002F4E85">
              <w:rPr>
                <w:rFonts w:ascii="Garamond" w:hAnsi="Garamond"/>
                <w:iCs/>
                <w:sz w:val="20"/>
              </w:rPr>
              <w:t xml:space="preserve"> Local</w:t>
            </w:r>
          </w:p>
        </w:tc>
      </w:tr>
      <w:tr w:rsidR="002F4E85" w:rsidRPr="002F4E85" w:rsidTr="002F4E85">
        <w:trPr>
          <w:cantSplit/>
        </w:trPr>
        <w:tc>
          <w:tcPr>
            <w:tcW w:w="1510" w:type="pct"/>
            <w:shd w:val="clear" w:color="auto" w:fill="F2F2F2" w:themeFill="background1" w:themeFillShade="F2"/>
            <w:vAlign w:val="center"/>
          </w:tcPr>
          <w:p w:rsidR="002F4E85" w:rsidRPr="002F4E85" w:rsidRDefault="002F4E85" w:rsidP="002F4E85">
            <w:pPr>
              <w:pStyle w:val="TableText"/>
              <w:rPr>
                <w:b/>
              </w:rPr>
            </w:pPr>
            <w:r w:rsidRPr="002F4E85">
              <w:rPr>
                <w:b/>
              </w:rPr>
              <w:t>Input Attribute Name and Definition</w:t>
            </w:r>
          </w:p>
        </w:tc>
        <w:tc>
          <w:tcPr>
            <w:tcW w:w="3490" w:type="pct"/>
            <w:gridSpan w:val="5"/>
          </w:tcPr>
          <w:p w:rsidR="002F4E85" w:rsidRPr="002F4E85" w:rsidRDefault="002F4E85" w:rsidP="002F4E85">
            <w:pPr>
              <w:pStyle w:val="TableText"/>
              <w:rPr>
                <w:rFonts w:ascii="Garamond" w:hAnsi="Garamond"/>
              </w:rPr>
            </w:pPr>
            <w:r w:rsidRPr="002F4E85">
              <w:rPr>
                <w:rFonts w:ascii="Garamond" w:hAnsi="Garamond"/>
              </w:rPr>
              <w:t>Name:</w:t>
            </w:r>
          </w:p>
          <w:p w:rsidR="002F4E85" w:rsidRPr="002F4E85" w:rsidRDefault="002F4E85" w:rsidP="002F4E85">
            <w:pPr>
              <w:pStyle w:val="TableText"/>
              <w:rPr>
                <w:rFonts w:ascii="Garamond" w:hAnsi="Garamond"/>
              </w:rPr>
            </w:pPr>
            <w:r w:rsidRPr="002F4E85">
              <w:rPr>
                <w:rFonts w:ascii="Garamond" w:hAnsi="Garamond"/>
              </w:rPr>
              <w:t>Definition:</w:t>
            </w:r>
          </w:p>
        </w:tc>
      </w:tr>
      <w:tr w:rsidR="002F4E85" w:rsidRPr="002F4E85" w:rsidTr="002F4E85">
        <w:trPr>
          <w:cantSplit/>
        </w:trPr>
        <w:tc>
          <w:tcPr>
            <w:tcW w:w="1510" w:type="pct"/>
            <w:shd w:val="clear" w:color="auto" w:fill="F2F2F2" w:themeFill="background1" w:themeFillShade="F2"/>
            <w:vAlign w:val="center"/>
          </w:tcPr>
          <w:p w:rsidR="002F4E85" w:rsidRPr="002F4E85" w:rsidRDefault="002F4E85" w:rsidP="002F4E85">
            <w:pPr>
              <w:pStyle w:val="TableText"/>
              <w:rPr>
                <w:b/>
              </w:rPr>
            </w:pPr>
            <w:r w:rsidRPr="002F4E85">
              <w:rPr>
                <w:b/>
              </w:rPr>
              <w:t>Output Attribute Name and Definition</w:t>
            </w:r>
          </w:p>
        </w:tc>
        <w:tc>
          <w:tcPr>
            <w:tcW w:w="3490" w:type="pct"/>
            <w:gridSpan w:val="5"/>
          </w:tcPr>
          <w:p w:rsidR="002F4E85" w:rsidRPr="002F4E85" w:rsidRDefault="002F4E85" w:rsidP="002F4E85">
            <w:pPr>
              <w:pStyle w:val="TableText"/>
              <w:rPr>
                <w:rFonts w:ascii="Garamond" w:hAnsi="Garamond"/>
              </w:rPr>
            </w:pPr>
            <w:r w:rsidRPr="002F4E85">
              <w:rPr>
                <w:rFonts w:ascii="Garamond" w:hAnsi="Garamond"/>
              </w:rPr>
              <w:t>Name:</w:t>
            </w:r>
          </w:p>
          <w:p w:rsidR="002F4E85" w:rsidRPr="002F4E85" w:rsidRDefault="002F4E85" w:rsidP="002F4E85">
            <w:pPr>
              <w:pStyle w:val="TableText"/>
              <w:rPr>
                <w:rFonts w:ascii="Garamond" w:hAnsi="Garamond"/>
              </w:rPr>
            </w:pPr>
            <w:r w:rsidRPr="002F4E85">
              <w:rPr>
                <w:rFonts w:ascii="Garamond" w:hAnsi="Garamond"/>
              </w:rPr>
              <w:t>Definition:</w:t>
            </w:r>
          </w:p>
        </w:tc>
      </w:tr>
    </w:tbl>
    <w:p w:rsidR="002F4E85" w:rsidRPr="00086A3C" w:rsidRDefault="002F4E85" w:rsidP="00E31E41">
      <w:pPr>
        <w:pStyle w:val="BodyText"/>
        <w:rPr>
          <w:sz w:val="2"/>
          <w:szCs w:val="2"/>
        </w:rPr>
      </w:pPr>
    </w:p>
    <w:tbl>
      <w:tblPr>
        <w:tblW w:w="4991" w:type="pct"/>
        <w:tblInd w:w="17"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59"/>
      </w:tblGrid>
      <w:tr w:rsidR="00086A3C" w:rsidRPr="00086A3C" w:rsidTr="00086A3C">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086A3C" w:rsidRPr="00086A3C" w:rsidRDefault="00086A3C" w:rsidP="00086A3C">
            <w:pPr>
              <w:pStyle w:val="TableHeading"/>
            </w:pPr>
            <w:bookmarkStart w:id="243" w:name="ColumnTitle_34"/>
            <w:bookmarkEnd w:id="243"/>
            <w:r w:rsidRPr="00086A3C">
              <w:t>Current Logic</w:t>
            </w:r>
          </w:p>
        </w:tc>
      </w:tr>
      <w:tr w:rsidR="00086A3C" w:rsidRPr="00086A3C" w:rsidTr="00A02BC2">
        <w:trPr>
          <w:cantSplit/>
        </w:trPr>
        <w:tc>
          <w:tcPr>
            <w:tcW w:w="5000" w:type="pct"/>
            <w:tcBorders>
              <w:top w:val="single" w:sz="6" w:space="0" w:color="000000"/>
              <w:left w:val="single" w:sz="6" w:space="0" w:color="000000"/>
              <w:bottom w:val="single" w:sz="6" w:space="0" w:color="000000"/>
              <w:right w:val="single" w:sz="6" w:space="0" w:color="000000"/>
            </w:tcBorders>
          </w:tcPr>
          <w:p w:rsidR="00086A3C" w:rsidRPr="00086A3C" w:rsidRDefault="00086A3C" w:rsidP="00086A3C">
            <w:pPr>
              <w:pStyle w:val="TableText"/>
            </w:pPr>
          </w:p>
        </w:tc>
      </w:tr>
    </w:tbl>
    <w:p w:rsidR="00C159AF" w:rsidRPr="00086A3C" w:rsidRDefault="00C159AF" w:rsidP="00E31E41">
      <w:pPr>
        <w:pStyle w:val="BodyText"/>
        <w:rPr>
          <w:sz w:val="2"/>
          <w:szCs w:val="2"/>
        </w:rPr>
      </w:pPr>
    </w:p>
    <w:tbl>
      <w:tblPr>
        <w:tblW w:w="4991" w:type="pct"/>
        <w:tblInd w:w="17" w:type="dxa"/>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59"/>
      </w:tblGrid>
      <w:tr w:rsidR="00086A3C" w:rsidRPr="00086A3C" w:rsidTr="00086A3C">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086A3C" w:rsidRPr="00086A3C" w:rsidRDefault="00086A3C" w:rsidP="00086A3C">
            <w:pPr>
              <w:pStyle w:val="TableHeading"/>
            </w:pPr>
            <w:bookmarkStart w:id="244" w:name="ColumnTitle_35"/>
            <w:bookmarkEnd w:id="244"/>
            <w:r w:rsidRPr="00086A3C">
              <w:t>Modified Logic (Changes are in bold)</w:t>
            </w:r>
          </w:p>
        </w:tc>
      </w:tr>
      <w:tr w:rsidR="00086A3C" w:rsidRPr="00086A3C" w:rsidTr="00A02BC2">
        <w:trPr>
          <w:cantSplit/>
        </w:trPr>
        <w:tc>
          <w:tcPr>
            <w:tcW w:w="5000" w:type="pct"/>
            <w:tcBorders>
              <w:top w:val="single" w:sz="6" w:space="0" w:color="000000"/>
              <w:left w:val="single" w:sz="6" w:space="0" w:color="000000"/>
              <w:bottom w:val="single" w:sz="6" w:space="0" w:color="000000"/>
              <w:right w:val="single" w:sz="6" w:space="0" w:color="000000"/>
            </w:tcBorders>
          </w:tcPr>
          <w:p w:rsidR="00086A3C" w:rsidRPr="00086A3C" w:rsidRDefault="00086A3C" w:rsidP="00086A3C">
            <w:pPr>
              <w:pStyle w:val="TableText"/>
            </w:pPr>
          </w:p>
        </w:tc>
      </w:tr>
    </w:tbl>
    <w:p w:rsidR="004F1CA9" w:rsidRDefault="004F1CA9" w:rsidP="004F1CA9">
      <w:pPr>
        <w:pStyle w:val="Heading5"/>
      </w:pPr>
      <w:bookmarkStart w:id="245" w:name="_Toc398548430"/>
      <w:r>
        <w:lastRenderedPageBreak/>
        <w:t>Templates</w:t>
      </w:r>
      <w:bookmarkEnd w:id="245"/>
    </w:p>
    <w:p w:rsidR="004F1CA9" w:rsidRDefault="004F1CA9" w:rsidP="004F1CA9">
      <w:pPr>
        <w:pStyle w:val="InstructionalText1"/>
      </w:pPr>
      <w:r>
        <w:t>Complete Table 16 for each template affected by the functionality being designed. A short description of what change will be made to the templates should be included in this section.</w:t>
      </w:r>
    </w:p>
    <w:p w:rsidR="004F1CA9" w:rsidRDefault="004F1CA9" w:rsidP="004F1CA9">
      <w:pPr>
        <w:pStyle w:val="InstructionalText1"/>
      </w:pPr>
      <w:r>
        <w:t>Note: If preferred, copy and paste this section directly from VA FileMan DDs instead of using the tables.</w:t>
      </w:r>
    </w:p>
    <w:p w:rsidR="00086A3C" w:rsidRDefault="004F1CA9" w:rsidP="004F1CA9">
      <w:pPr>
        <w:pStyle w:val="Caption"/>
      </w:pPr>
      <w:r>
        <w:t>Table 16: Templates (Instructions)</w:t>
      </w:r>
    </w:p>
    <w:tbl>
      <w:tblPr>
        <w:tblW w:w="93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80"/>
        <w:gridCol w:w="6480"/>
      </w:tblGrid>
      <w:tr w:rsidR="004F1CA9" w:rsidRPr="004F1CA9" w:rsidTr="004F1CA9">
        <w:trPr>
          <w:cantSplit/>
          <w:tblHeader/>
        </w:trPr>
        <w:tc>
          <w:tcPr>
            <w:tcW w:w="2880" w:type="dxa"/>
            <w:shd w:val="clear" w:color="auto" w:fill="F2F2F2" w:themeFill="background1" w:themeFillShade="F2"/>
            <w:vAlign w:val="center"/>
          </w:tcPr>
          <w:p w:rsidR="004F1CA9" w:rsidRPr="004F1CA9" w:rsidRDefault="004F1CA9" w:rsidP="004F1CA9">
            <w:pPr>
              <w:pStyle w:val="TableHeading"/>
            </w:pPr>
            <w:bookmarkStart w:id="246" w:name="ColumnTitle_36"/>
            <w:bookmarkEnd w:id="246"/>
            <w:r w:rsidRPr="004F1CA9">
              <w:t>Templates</w:t>
            </w:r>
          </w:p>
        </w:tc>
        <w:tc>
          <w:tcPr>
            <w:tcW w:w="6480" w:type="dxa"/>
            <w:shd w:val="clear" w:color="auto" w:fill="F2F2F2" w:themeFill="background1" w:themeFillShade="F2"/>
            <w:vAlign w:val="center"/>
          </w:tcPr>
          <w:p w:rsidR="004F1CA9" w:rsidRPr="004F1CA9" w:rsidRDefault="004F1CA9" w:rsidP="004F1CA9">
            <w:pPr>
              <w:pStyle w:val="TableHeading"/>
            </w:pPr>
            <w:r w:rsidRPr="004F1CA9">
              <w:t>Instructions</w:t>
            </w:r>
          </w:p>
        </w:tc>
      </w:tr>
      <w:tr w:rsidR="004F1CA9" w:rsidRPr="004F1CA9" w:rsidTr="004F1CA9">
        <w:trPr>
          <w:cantSplit/>
        </w:trPr>
        <w:tc>
          <w:tcPr>
            <w:tcW w:w="2880" w:type="dxa"/>
            <w:shd w:val="clear" w:color="auto" w:fill="F2F2F2" w:themeFill="background1" w:themeFillShade="F2"/>
            <w:vAlign w:val="center"/>
          </w:tcPr>
          <w:p w:rsidR="004F1CA9" w:rsidRPr="004F1CA9" w:rsidRDefault="004F1CA9" w:rsidP="004F1CA9">
            <w:pPr>
              <w:pStyle w:val="TableText"/>
              <w:rPr>
                <w:b/>
              </w:rPr>
            </w:pPr>
            <w:r w:rsidRPr="004F1CA9">
              <w:rPr>
                <w:b/>
              </w:rPr>
              <w:t>Template Name</w:t>
            </w:r>
          </w:p>
        </w:tc>
        <w:tc>
          <w:tcPr>
            <w:tcW w:w="6480" w:type="dxa"/>
            <w:vAlign w:val="center"/>
          </w:tcPr>
          <w:p w:rsidR="004F1CA9" w:rsidRPr="004F1CA9" w:rsidRDefault="004F1CA9" w:rsidP="004F1CA9">
            <w:pPr>
              <w:pStyle w:val="InstructionalTable"/>
            </w:pPr>
            <w:r w:rsidRPr="004F1CA9">
              <w:t>Identify the template affected by the functionality being designed</w:t>
            </w:r>
          </w:p>
        </w:tc>
      </w:tr>
      <w:tr w:rsidR="004F1CA9" w:rsidRPr="004F1CA9" w:rsidTr="004F1CA9">
        <w:trPr>
          <w:cantSplit/>
        </w:trPr>
        <w:tc>
          <w:tcPr>
            <w:tcW w:w="2880" w:type="dxa"/>
            <w:shd w:val="clear" w:color="auto" w:fill="F2F2F2" w:themeFill="background1" w:themeFillShade="F2"/>
            <w:vAlign w:val="center"/>
          </w:tcPr>
          <w:p w:rsidR="004F1CA9" w:rsidRPr="004F1CA9" w:rsidRDefault="004F1CA9" w:rsidP="004F1CA9">
            <w:pPr>
              <w:pStyle w:val="TableText"/>
              <w:rPr>
                <w:b/>
              </w:rPr>
            </w:pPr>
            <w:r w:rsidRPr="004F1CA9">
              <w:rPr>
                <w:b/>
              </w:rPr>
              <w:t>Enhancement Category</w:t>
            </w:r>
          </w:p>
        </w:tc>
        <w:tc>
          <w:tcPr>
            <w:tcW w:w="6480" w:type="dxa"/>
            <w:vAlign w:val="center"/>
          </w:tcPr>
          <w:p w:rsidR="004F1CA9" w:rsidRPr="004F1CA9" w:rsidRDefault="004F1CA9" w:rsidP="004F1CA9">
            <w:pPr>
              <w:pStyle w:val="InstructionalTable"/>
            </w:pPr>
            <w:r w:rsidRPr="004F1CA9">
              <w:t>Check the appropriate box: New, Modify, Delete, or No Change.</w:t>
            </w:r>
          </w:p>
        </w:tc>
      </w:tr>
      <w:tr w:rsidR="004F1CA9" w:rsidRPr="004F1CA9" w:rsidTr="004F1CA9">
        <w:trPr>
          <w:cantSplit/>
        </w:trPr>
        <w:tc>
          <w:tcPr>
            <w:tcW w:w="2880" w:type="dxa"/>
            <w:shd w:val="clear" w:color="auto" w:fill="F2F2F2" w:themeFill="background1" w:themeFillShade="F2"/>
            <w:vAlign w:val="center"/>
          </w:tcPr>
          <w:p w:rsidR="004F1CA9" w:rsidRPr="004F1CA9" w:rsidRDefault="004F1CA9" w:rsidP="004F1CA9">
            <w:pPr>
              <w:pStyle w:val="TableText"/>
              <w:rPr>
                <w:b/>
              </w:rPr>
            </w:pPr>
            <w:r w:rsidRPr="004F1CA9">
              <w:rPr>
                <w:b/>
              </w:rPr>
              <w:t>RSD Traceability</w:t>
            </w:r>
          </w:p>
        </w:tc>
        <w:tc>
          <w:tcPr>
            <w:tcW w:w="6480" w:type="dxa"/>
            <w:vAlign w:val="center"/>
          </w:tcPr>
          <w:p w:rsidR="004F1CA9" w:rsidRPr="004F1CA9" w:rsidRDefault="004F1CA9" w:rsidP="004F1CA9">
            <w:pPr>
              <w:pStyle w:val="InstructionalTable"/>
            </w:pPr>
            <w:r w:rsidRPr="004F1CA9">
              <w:t>List the Requirement Specification Document (RSD) item number within the SDD (i.e., If the RSD has a requirement of 3.3.1, add Support for a new API, then this column should list RSD Requirement 3.3.1)</w:t>
            </w:r>
          </w:p>
        </w:tc>
      </w:tr>
      <w:tr w:rsidR="004F1CA9" w:rsidRPr="004F1CA9" w:rsidTr="004F1CA9">
        <w:trPr>
          <w:cantSplit/>
        </w:trPr>
        <w:tc>
          <w:tcPr>
            <w:tcW w:w="2880" w:type="dxa"/>
            <w:shd w:val="clear" w:color="auto" w:fill="F2F2F2" w:themeFill="background1" w:themeFillShade="F2"/>
            <w:vAlign w:val="center"/>
          </w:tcPr>
          <w:p w:rsidR="004F1CA9" w:rsidRPr="004F1CA9" w:rsidRDefault="004F1CA9" w:rsidP="004F1CA9">
            <w:pPr>
              <w:pStyle w:val="TableText"/>
              <w:rPr>
                <w:b/>
              </w:rPr>
            </w:pPr>
            <w:r w:rsidRPr="004F1CA9">
              <w:rPr>
                <w:b/>
              </w:rPr>
              <w:t>Template Type</w:t>
            </w:r>
          </w:p>
        </w:tc>
        <w:tc>
          <w:tcPr>
            <w:tcW w:w="6480" w:type="dxa"/>
            <w:vAlign w:val="center"/>
          </w:tcPr>
          <w:p w:rsidR="004F1CA9" w:rsidRPr="004F1CA9" w:rsidRDefault="004F1CA9" w:rsidP="004F1CA9">
            <w:pPr>
              <w:pStyle w:val="InstructionalTable"/>
            </w:pPr>
            <w:r w:rsidRPr="004F1CA9">
              <w:t>Indicate the type of template identified (Sort, Input, or Print).</w:t>
            </w:r>
          </w:p>
        </w:tc>
      </w:tr>
      <w:tr w:rsidR="004F1CA9" w:rsidRPr="004F1CA9" w:rsidTr="004F1CA9">
        <w:trPr>
          <w:cantSplit/>
        </w:trPr>
        <w:tc>
          <w:tcPr>
            <w:tcW w:w="2880" w:type="dxa"/>
            <w:shd w:val="clear" w:color="auto" w:fill="F2F2F2" w:themeFill="background1" w:themeFillShade="F2"/>
            <w:vAlign w:val="center"/>
          </w:tcPr>
          <w:p w:rsidR="004F1CA9" w:rsidRPr="004F1CA9" w:rsidRDefault="004F1CA9" w:rsidP="004F1CA9">
            <w:pPr>
              <w:pStyle w:val="TableText"/>
              <w:rPr>
                <w:b/>
              </w:rPr>
            </w:pPr>
            <w:r w:rsidRPr="004F1CA9">
              <w:rPr>
                <w:b/>
              </w:rPr>
              <w:t>Related Options</w:t>
            </w:r>
          </w:p>
        </w:tc>
        <w:tc>
          <w:tcPr>
            <w:tcW w:w="6480" w:type="dxa"/>
            <w:vAlign w:val="center"/>
          </w:tcPr>
          <w:p w:rsidR="004F1CA9" w:rsidRPr="004F1CA9" w:rsidRDefault="004F1CA9" w:rsidP="004F1CA9">
            <w:pPr>
              <w:pStyle w:val="InstructionalTable"/>
            </w:pPr>
            <w:r w:rsidRPr="004F1CA9">
              <w:t>List options that directly call or are called by the template.</w:t>
            </w:r>
          </w:p>
        </w:tc>
      </w:tr>
      <w:tr w:rsidR="004F1CA9" w:rsidRPr="004F1CA9" w:rsidTr="004F1CA9">
        <w:trPr>
          <w:cantSplit/>
        </w:trPr>
        <w:tc>
          <w:tcPr>
            <w:tcW w:w="2880" w:type="dxa"/>
            <w:shd w:val="clear" w:color="auto" w:fill="F2F2F2" w:themeFill="background1" w:themeFillShade="F2"/>
            <w:vAlign w:val="center"/>
          </w:tcPr>
          <w:p w:rsidR="004F1CA9" w:rsidRPr="004F1CA9" w:rsidRDefault="004F1CA9" w:rsidP="004F1CA9">
            <w:pPr>
              <w:pStyle w:val="TableText"/>
              <w:rPr>
                <w:b/>
              </w:rPr>
            </w:pPr>
            <w:r w:rsidRPr="004F1CA9">
              <w:rPr>
                <w:b/>
              </w:rPr>
              <w:t>Related Routines</w:t>
            </w:r>
          </w:p>
        </w:tc>
        <w:tc>
          <w:tcPr>
            <w:tcW w:w="6480" w:type="dxa"/>
            <w:vAlign w:val="center"/>
          </w:tcPr>
          <w:p w:rsidR="004F1CA9" w:rsidRPr="004F1CA9" w:rsidRDefault="004F1CA9" w:rsidP="004F1CA9">
            <w:pPr>
              <w:pStyle w:val="InstructionalTable"/>
            </w:pPr>
            <w:r w:rsidRPr="004F1CA9">
              <w:t>List routines that directly call or are called by the template.</w:t>
            </w:r>
          </w:p>
        </w:tc>
      </w:tr>
      <w:tr w:rsidR="004F1CA9" w:rsidRPr="004F1CA9" w:rsidTr="004F1CA9">
        <w:trPr>
          <w:cantSplit/>
        </w:trPr>
        <w:tc>
          <w:tcPr>
            <w:tcW w:w="2880" w:type="dxa"/>
            <w:shd w:val="clear" w:color="auto" w:fill="F2F2F2" w:themeFill="background1" w:themeFillShade="F2"/>
            <w:vAlign w:val="center"/>
          </w:tcPr>
          <w:p w:rsidR="004F1CA9" w:rsidRPr="004F1CA9" w:rsidRDefault="004F1CA9" w:rsidP="004F1CA9">
            <w:pPr>
              <w:pStyle w:val="TableText"/>
              <w:rPr>
                <w:b/>
              </w:rPr>
            </w:pPr>
            <w:r w:rsidRPr="004F1CA9">
              <w:rPr>
                <w:b/>
              </w:rPr>
              <w:t>Data Dictionary (DD) References</w:t>
            </w:r>
          </w:p>
        </w:tc>
        <w:tc>
          <w:tcPr>
            <w:tcW w:w="6480" w:type="dxa"/>
            <w:vAlign w:val="center"/>
          </w:tcPr>
          <w:p w:rsidR="004F1CA9" w:rsidRPr="004F1CA9" w:rsidRDefault="004F1CA9" w:rsidP="004F1CA9">
            <w:pPr>
              <w:pStyle w:val="InstructionalTable"/>
            </w:pPr>
            <w:r w:rsidRPr="004F1CA9">
              <w:t>List files/fields that reference the template(s) through input transforms, and cross reference logic.</w:t>
            </w:r>
          </w:p>
        </w:tc>
      </w:tr>
      <w:tr w:rsidR="004F1CA9" w:rsidRPr="004F1CA9" w:rsidTr="004F1CA9">
        <w:trPr>
          <w:cantSplit/>
        </w:trPr>
        <w:tc>
          <w:tcPr>
            <w:tcW w:w="2880" w:type="dxa"/>
            <w:shd w:val="clear" w:color="auto" w:fill="F2F2F2" w:themeFill="background1" w:themeFillShade="F2"/>
            <w:vAlign w:val="center"/>
          </w:tcPr>
          <w:p w:rsidR="004F1CA9" w:rsidRPr="004F1CA9" w:rsidRDefault="004F1CA9" w:rsidP="004F1CA9">
            <w:pPr>
              <w:pStyle w:val="TableText"/>
              <w:rPr>
                <w:b/>
              </w:rPr>
            </w:pPr>
            <w:r w:rsidRPr="004F1CA9">
              <w:rPr>
                <w:b/>
              </w:rPr>
              <w:t>Global References</w:t>
            </w:r>
          </w:p>
        </w:tc>
        <w:tc>
          <w:tcPr>
            <w:tcW w:w="6480" w:type="dxa"/>
            <w:vAlign w:val="center"/>
          </w:tcPr>
          <w:p w:rsidR="004F1CA9" w:rsidRPr="004F1CA9" w:rsidRDefault="004F1CA9" w:rsidP="004F1CA9">
            <w:pPr>
              <w:pStyle w:val="InstructionalTable"/>
            </w:pPr>
            <w:r w:rsidRPr="004F1CA9">
              <w:t>List the ICRs for global references that are outside your namespace.</w:t>
            </w:r>
          </w:p>
        </w:tc>
      </w:tr>
    </w:tbl>
    <w:p w:rsidR="009114DE" w:rsidRDefault="004F1CA9" w:rsidP="004F1CA9">
      <w:pPr>
        <w:pStyle w:val="Caption"/>
      </w:pPr>
      <w:r w:rsidRPr="004F1CA9">
        <w:t>Table 17: Templates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161"/>
        <w:gridCol w:w="1074"/>
        <w:gridCol w:w="1270"/>
        <w:gridCol w:w="1124"/>
        <w:gridCol w:w="2947"/>
      </w:tblGrid>
      <w:tr w:rsidR="004F1CA9" w:rsidRPr="004F1CA9" w:rsidTr="004F1CA9">
        <w:trPr>
          <w:cantSplit/>
          <w:tblHeader/>
        </w:trPr>
        <w:tc>
          <w:tcPr>
            <w:tcW w:w="1650" w:type="pct"/>
            <w:shd w:val="clear" w:color="auto" w:fill="F2F2F2" w:themeFill="background1" w:themeFillShade="F2"/>
            <w:vAlign w:val="center"/>
          </w:tcPr>
          <w:p w:rsidR="004F1CA9" w:rsidRPr="004F1CA9" w:rsidRDefault="004F1CA9" w:rsidP="004F1CA9">
            <w:pPr>
              <w:pStyle w:val="TableHeading"/>
            </w:pPr>
            <w:bookmarkStart w:id="247" w:name="ColumnTitle_37"/>
            <w:bookmarkEnd w:id="247"/>
            <w:r w:rsidRPr="004F1CA9">
              <w:t>Templates</w:t>
            </w:r>
          </w:p>
        </w:tc>
        <w:tc>
          <w:tcPr>
            <w:tcW w:w="3350" w:type="pct"/>
            <w:gridSpan w:val="4"/>
            <w:tcBorders>
              <w:bottom w:val="single" w:sz="6" w:space="0" w:color="000000"/>
            </w:tcBorders>
            <w:shd w:val="clear" w:color="auto" w:fill="F2F2F2" w:themeFill="background1" w:themeFillShade="F2"/>
          </w:tcPr>
          <w:p w:rsidR="004F1CA9" w:rsidRPr="004F1CA9" w:rsidRDefault="004F1CA9" w:rsidP="004F1CA9">
            <w:pPr>
              <w:pStyle w:val="TableHeading"/>
            </w:pPr>
            <w:r w:rsidRPr="004F1CA9">
              <w:t>Description</w:t>
            </w:r>
          </w:p>
        </w:tc>
      </w:tr>
      <w:tr w:rsidR="004F1CA9" w:rsidRPr="004F1CA9" w:rsidTr="004F1CA9">
        <w:trPr>
          <w:cantSplit/>
          <w:tblHeader/>
        </w:trPr>
        <w:tc>
          <w:tcPr>
            <w:tcW w:w="1650" w:type="pct"/>
            <w:shd w:val="clear" w:color="auto" w:fill="F2F2F2" w:themeFill="background1" w:themeFillShade="F2"/>
            <w:vAlign w:val="center"/>
          </w:tcPr>
          <w:p w:rsidR="004F1CA9" w:rsidRPr="004F1CA9" w:rsidRDefault="004F1CA9" w:rsidP="004F1CA9">
            <w:pPr>
              <w:pStyle w:val="TableText"/>
              <w:rPr>
                <w:b/>
              </w:rPr>
            </w:pPr>
            <w:r w:rsidRPr="004F1CA9">
              <w:rPr>
                <w:b/>
              </w:rPr>
              <w:t>Template Name</w:t>
            </w:r>
          </w:p>
        </w:tc>
        <w:tc>
          <w:tcPr>
            <w:tcW w:w="3350" w:type="pct"/>
            <w:gridSpan w:val="4"/>
            <w:tcBorders>
              <w:bottom w:val="single" w:sz="6" w:space="0" w:color="000000"/>
            </w:tcBorders>
          </w:tcPr>
          <w:p w:rsidR="004F1CA9" w:rsidRPr="004F1CA9" w:rsidRDefault="004F1CA9" w:rsidP="004F1CA9">
            <w:pPr>
              <w:pStyle w:val="TableText"/>
              <w:rPr>
                <w:rFonts w:ascii="Garamond" w:hAnsi="Garamond"/>
              </w:rPr>
            </w:pPr>
          </w:p>
        </w:tc>
      </w:tr>
      <w:tr w:rsidR="004F1CA9" w:rsidRPr="004F1CA9" w:rsidTr="004F1CA9">
        <w:trPr>
          <w:cantSplit/>
        </w:trPr>
        <w:tc>
          <w:tcPr>
            <w:tcW w:w="1650" w:type="pct"/>
            <w:shd w:val="clear" w:color="auto" w:fill="F2F2F2" w:themeFill="background1" w:themeFillShade="F2"/>
            <w:vAlign w:val="center"/>
          </w:tcPr>
          <w:p w:rsidR="004F1CA9" w:rsidRPr="004F1CA9" w:rsidRDefault="004F1CA9" w:rsidP="004F1CA9">
            <w:pPr>
              <w:pStyle w:val="TableText"/>
              <w:rPr>
                <w:b/>
                <w:highlight w:val="yellow"/>
              </w:rPr>
            </w:pPr>
            <w:r w:rsidRPr="004F1CA9">
              <w:rPr>
                <w:b/>
              </w:rPr>
              <w:t>Enhancement Category</w:t>
            </w:r>
          </w:p>
        </w:tc>
        <w:tc>
          <w:tcPr>
            <w:tcW w:w="561" w:type="pct"/>
            <w:tcBorders>
              <w:right w:val="nil"/>
            </w:tcBorders>
          </w:tcPr>
          <w:p w:rsidR="004F1CA9" w:rsidRPr="004F1CA9" w:rsidRDefault="004F1CA9" w:rsidP="004F1CA9">
            <w:pPr>
              <w:pStyle w:val="TableText"/>
              <w:rPr>
                <w:rFonts w:ascii="Garamond" w:hAnsi="Garamond"/>
                <w:sz w:val="20"/>
              </w:rPr>
            </w:pPr>
            <w:r w:rsidRPr="004F1CA9">
              <w:rPr>
                <w:rFonts w:ascii="Garamond" w:hAnsi="Garamond"/>
                <w:sz w:val="20"/>
              </w:rPr>
              <w:fldChar w:fldCharType="begin">
                <w:ffData>
                  <w:name w:val="Check27"/>
                  <w:enabled/>
                  <w:calcOnExit w:val="0"/>
                  <w:checkBox>
                    <w:sizeAuto/>
                    <w:default w:val="0"/>
                  </w:checkBox>
                </w:ffData>
              </w:fldChar>
            </w:r>
            <w:bookmarkStart w:id="248" w:name="Check27"/>
            <w:r w:rsidRPr="004F1CA9">
              <w:rPr>
                <w:rFonts w:ascii="Garamond" w:hAnsi="Garamond"/>
                <w:sz w:val="20"/>
              </w:rPr>
              <w:instrText xml:space="preserve"> FORMCHECKBOX </w:instrText>
            </w:r>
            <w:r w:rsidR="00BB1606">
              <w:rPr>
                <w:rFonts w:ascii="Garamond" w:hAnsi="Garamond"/>
                <w:sz w:val="20"/>
              </w:rPr>
            </w:r>
            <w:r w:rsidR="00BB1606">
              <w:rPr>
                <w:rFonts w:ascii="Garamond" w:hAnsi="Garamond"/>
                <w:sz w:val="20"/>
              </w:rPr>
              <w:fldChar w:fldCharType="separate"/>
            </w:r>
            <w:r w:rsidRPr="004F1CA9">
              <w:rPr>
                <w:rFonts w:ascii="Garamond" w:hAnsi="Garamond"/>
                <w:sz w:val="20"/>
              </w:rPr>
              <w:fldChar w:fldCharType="end"/>
            </w:r>
            <w:bookmarkEnd w:id="248"/>
            <w:r w:rsidRPr="004F1CA9">
              <w:rPr>
                <w:rFonts w:ascii="Garamond" w:hAnsi="Garamond"/>
                <w:sz w:val="20"/>
              </w:rPr>
              <w:t xml:space="preserve"> New</w:t>
            </w:r>
          </w:p>
        </w:tc>
        <w:tc>
          <w:tcPr>
            <w:tcW w:w="663" w:type="pct"/>
            <w:tcBorders>
              <w:left w:val="nil"/>
              <w:right w:val="nil"/>
            </w:tcBorders>
          </w:tcPr>
          <w:p w:rsidR="004F1CA9" w:rsidRPr="004F1CA9" w:rsidRDefault="004F1CA9" w:rsidP="004F1CA9">
            <w:pPr>
              <w:pStyle w:val="TableText"/>
              <w:rPr>
                <w:rFonts w:ascii="Garamond" w:hAnsi="Garamond"/>
                <w:sz w:val="20"/>
              </w:rPr>
            </w:pPr>
            <w:r w:rsidRPr="004F1CA9">
              <w:rPr>
                <w:rFonts w:ascii="Garamond" w:hAnsi="Garamond"/>
                <w:sz w:val="20"/>
              </w:rPr>
              <w:fldChar w:fldCharType="begin">
                <w:ffData>
                  <w:name w:val="Check28"/>
                  <w:enabled/>
                  <w:calcOnExit w:val="0"/>
                  <w:checkBox>
                    <w:sizeAuto/>
                    <w:default w:val="0"/>
                  </w:checkBox>
                </w:ffData>
              </w:fldChar>
            </w:r>
            <w:bookmarkStart w:id="249" w:name="Check28"/>
            <w:r w:rsidRPr="004F1CA9">
              <w:rPr>
                <w:rFonts w:ascii="Garamond" w:hAnsi="Garamond"/>
                <w:sz w:val="20"/>
              </w:rPr>
              <w:instrText xml:space="preserve"> FORMCHECKBOX </w:instrText>
            </w:r>
            <w:r w:rsidR="00BB1606">
              <w:rPr>
                <w:rFonts w:ascii="Garamond" w:hAnsi="Garamond"/>
                <w:sz w:val="20"/>
              </w:rPr>
            </w:r>
            <w:r w:rsidR="00BB1606">
              <w:rPr>
                <w:rFonts w:ascii="Garamond" w:hAnsi="Garamond"/>
                <w:sz w:val="20"/>
              </w:rPr>
              <w:fldChar w:fldCharType="separate"/>
            </w:r>
            <w:r w:rsidRPr="004F1CA9">
              <w:rPr>
                <w:rFonts w:ascii="Garamond" w:hAnsi="Garamond"/>
                <w:sz w:val="20"/>
              </w:rPr>
              <w:fldChar w:fldCharType="end"/>
            </w:r>
            <w:bookmarkEnd w:id="249"/>
            <w:r w:rsidRPr="004F1CA9">
              <w:rPr>
                <w:rFonts w:ascii="Garamond" w:hAnsi="Garamond"/>
                <w:sz w:val="20"/>
              </w:rPr>
              <w:t xml:space="preserve"> Modify</w:t>
            </w:r>
          </w:p>
        </w:tc>
        <w:tc>
          <w:tcPr>
            <w:tcW w:w="587" w:type="pct"/>
            <w:tcBorders>
              <w:left w:val="nil"/>
              <w:right w:val="nil"/>
            </w:tcBorders>
          </w:tcPr>
          <w:p w:rsidR="004F1CA9" w:rsidRPr="004F1CA9" w:rsidRDefault="004F1CA9" w:rsidP="004F1CA9">
            <w:pPr>
              <w:pStyle w:val="TableText"/>
              <w:rPr>
                <w:rFonts w:ascii="Garamond" w:hAnsi="Garamond"/>
                <w:sz w:val="20"/>
              </w:rPr>
            </w:pPr>
            <w:r w:rsidRPr="004F1CA9">
              <w:rPr>
                <w:rFonts w:ascii="Garamond" w:hAnsi="Garamond"/>
                <w:sz w:val="20"/>
              </w:rPr>
              <w:fldChar w:fldCharType="begin">
                <w:ffData>
                  <w:name w:val="Check30"/>
                  <w:enabled/>
                  <w:calcOnExit w:val="0"/>
                  <w:checkBox>
                    <w:sizeAuto/>
                    <w:default w:val="0"/>
                  </w:checkBox>
                </w:ffData>
              </w:fldChar>
            </w:r>
            <w:bookmarkStart w:id="250" w:name="Check30"/>
            <w:r w:rsidRPr="004F1CA9">
              <w:rPr>
                <w:rFonts w:ascii="Garamond" w:hAnsi="Garamond"/>
                <w:sz w:val="20"/>
              </w:rPr>
              <w:instrText xml:space="preserve"> FORMCHECKBOX </w:instrText>
            </w:r>
            <w:r w:rsidR="00BB1606">
              <w:rPr>
                <w:rFonts w:ascii="Garamond" w:hAnsi="Garamond"/>
                <w:sz w:val="20"/>
              </w:rPr>
            </w:r>
            <w:r w:rsidR="00BB1606">
              <w:rPr>
                <w:rFonts w:ascii="Garamond" w:hAnsi="Garamond"/>
                <w:sz w:val="20"/>
              </w:rPr>
              <w:fldChar w:fldCharType="separate"/>
            </w:r>
            <w:r w:rsidRPr="004F1CA9">
              <w:rPr>
                <w:rFonts w:ascii="Garamond" w:hAnsi="Garamond"/>
                <w:sz w:val="20"/>
              </w:rPr>
              <w:fldChar w:fldCharType="end"/>
            </w:r>
            <w:bookmarkEnd w:id="250"/>
            <w:r w:rsidRPr="004F1CA9">
              <w:rPr>
                <w:rFonts w:ascii="Garamond" w:hAnsi="Garamond"/>
                <w:sz w:val="20"/>
              </w:rPr>
              <w:t xml:space="preserve"> Delete</w:t>
            </w:r>
          </w:p>
        </w:tc>
        <w:tc>
          <w:tcPr>
            <w:tcW w:w="1538" w:type="pct"/>
            <w:tcBorders>
              <w:left w:val="nil"/>
            </w:tcBorders>
          </w:tcPr>
          <w:p w:rsidR="004F1CA9" w:rsidRPr="004F1CA9" w:rsidRDefault="00AE54D8" w:rsidP="004F1CA9">
            <w:pPr>
              <w:pStyle w:val="TableText"/>
              <w:rPr>
                <w:rFonts w:ascii="Garamond" w:hAnsi="Garamond"/>
                <w:sz w:val="20"/>
              </w:rPr>
            </w:pPr>
            <w:r>
              <w:rPr>
                <w:rFonts w:ascii="Garamond" w:hAnsi="Garamond"/>
                <w:sz w:val="20"/>
              </w:rPr>
              <w:fldChar w:fldCharType="begin">
                <w:ffData>
                  <w:name w:val="Check74"/>
                  <w:enabled/>
                  <w:calcOnExit w:val="0"/>
                  <w:checkBox>
                    <w:sizeAuto/>
                    <w:default w:val="0"/>
                  </w:checkBox>
                </w:ffData>
              </w:fldChar>
            </w:r>
            <w:r>
              <w:rPr>
                <w:rFonts w:ascii="Garamond" w:hAnsi="Garamond"/>
                <w:sz w:val="20"/>
              </w:rPr>
              <w:instrText xml:space="preserve"> </w:instrText>
            </w:r>
            <w:bookmarkStart w:id="251" w:name="Check74"/>
            <w:r>
              <w:rPr>
                <w:rFonts w:ascii="Garamond" w:hAnsi="Garamond"/>
                <w:sz w:val="20"/>
              </w:rPr>
              <w:instrText xml:space="preserve">FORMCHECKBOX </w:instrText>
            </w:r>
            <w:r w:rsidR="00BB1606">
              <w:rPr>
                <w:rFonts w:ascii="Garamond" w:hAnsi="Garamond"/>
                <w:sz w:val="20"/>
              </w:rPr>
            </w:r>
            <w:r w:rsidR="00BB1606">
              <w:rPr>
                <w:rFonts w:ascii="Garamond" w:hAnsi="Garamond"/>
                <w:sz w:val="20"/>
              </w:rPr>
              <w:fldChar w:fldCharType="separate"/>
            </w:r>
            <w:r>
              <w:rPr>
                <w:rFonts w:ascii="Garamond" w:hAnsi="Garamond"/>
                <w:sz w:val="20"/>
              </w:rPr>
              <w:fldChar w:fldCharType="end"/>
            </w:r>
            <w:bookmarkEnd w:id="251"/>
            <w:r w:rsidR="004F1CA9" w:rsidRPr="004F1CA9">
              <w:rPr>
                <w:rFonts w:ascii="Garamond" w:hAnsi="Garamond"/>
                <w:sz w:val="20"/>
              </w:rPr>
              <w:t xml:space="preserve"> No Change</w:t>
            </w:r>
          </w:p>
        </w:tc>
      </w:tr>
      <w:tr w:rsidR="004F1CA9" w:rsidRPr="004F1CA9" w:rsidTr="004F1CA9">
        <w:trPr>
          <w:cantSplit/>
        </w:trPr>
        <w:tc>
          <w:tcPr>
            <w:tcW w:w="1650" w:type="pct"/>
            <w:shd w:val="clear" w:color="auto" w:fill="F2F2F2" w:themeFill="background1" w:themeFillShade="F2"/>
            <w:vAlign w:val="center"/>
          </w:tcPr>
          <w:p w:rsidR="004F1CA9" w:rsidRPr="004F1CA9" w:rsidRDefault="004F1CA9" w:rsidP="004F1CA9">
            <w:pPr>
              <w:pStyle w:val="TableText"/>
              <w:rPr>
                <w:b/>
              </w:rPr>
            </w:pPr>
            <w:r w:rsidRPr="004F1CA9">
              <w:rPr>
                <w:b/>
              </w:rPr>
              <w:t>RSD</w:t>
            </w:r>
          </w:p>
        </w:tc>
        <w:tc>
          <w:tcPr>
            <w:tcW w:w="3350" w:type="pct"/>
            <w:gridSpan w:val="4"/>
            <w:tcBorders>
              <w:bottom w:val="single" w:sz="6" w:space="0" w:color="000000"/>
            </w:tcBorders>
          </w:tcPr>
          <w:p w:rsidR="004F1CA9" w:rsidRPr="004F1CA9" w:rsidRDefault="004F1CA9" w:rsidP="004F1CA9">
            <w:pPr>
              <w:pStyle w:val="TableText"/>
              <w:rPr>
                <w:rFonts w:ascii="Garamond" w:hAnsi="Garamond"/>
              </w:rPr>
            </w:pPr>
          </w:p>
        </w:tc>
      </w:tr>
      <w:tr w:rsidR="004F1CA9" w:rsidRPr="004F1CA9" w:rsidTr="004F1CA9">
        <w:trPr>
          <w:cantSplit/>
        </w:trPr>
        <w:tc>
          <w:tcPr>
            <w:tcW w:w="1650" w:type="pct"/>
            <w:shd w:val="clear" w:color="auto" w:fill="F2F2F2" w:themeFill="background1" w:themeFillShade="F2"/>
            <w:vAlign w:val="center"/>
          </w:tcPr>
          <w:p w:rsidR="004F1CA9" w:rsidRPr="004F1CA9" w:rsidRDefault="004F1CA9" w:rsidP="004F1CA9">
            <w:pPr>
              <w:pStyle w:val="TableText"/>
              <w:rPr>
                <w:b/>
              </w:rPr>
            </w:pPr>
            <w:r w:rsidRPr="004F1CA9">
              <w:rPr>
                <w:b/>
              </w:rPr>
              <w:t>Template Type</w:t>
            </w:r>
          </w:p>
        </w:tc>
        <w:tc>
          <w:tcPr>
            <w:tcW w:w="561" w:type="pct"/>
            <w:tcBorders>
              <w:right w:val="nil"/>
            </w:tcBorders>
          </w:tcPr>
          <w:p w:rsidR="004F1CA9" w:rsidRPr="004F1CA9" w:rsidRDefault="004F1CA9" w:rsidP="004F1CA9">
            <w:pPr>
              <w:pStyle w:val="TableText"/>
              <w:rPr>
                <w:rFonts w:ascii="Garamond" w:hAnsi="Garamond"/>
                <w:sz w:val="20"/>
              </w:rPr>
            </w:pPr>
            <w:r w:rsidRPr="004F1CA9">
              <w:rPr>
                <w:rFonts w:ascii="Garamond" w:hAnsi="Garamond"/>
                <w:sz w:val="20"/>
              </w:rPr>
              <w:fldChar w:fldCharType="begin">
                <w:ffData>
                  <w:name w:val="Check31"/>
                  <w:enabled/>
                  <w:calcOnExit w:val="0"/>
                  <w:checkBox>
                    <w:sizeAuto/>
                    <w:default w:val="0"/>
                  </w:checkBox>
                </w:ffData>
              </w:fldChar>
            </w:r>
            <w:bookmarkStart w:id="252" w:name="Check31"/>
            <w:r w:rsidRPr="004F1CA9">
              <w:rPr>
                <w:rFonts w:ascii="Garamond" w:hAnsi="Garamond"/>
                <w:sz w:val="20"/>
              </w:rPr>
              <w:instrText xml:space="preserve"> FORMCHECKBOX </w:instrText>
            </w:r>
            <w:r w:rsidR="00BB1606">
              <w:rPr>
                <w:rFonts w:ascii="Garamond" w:hAnsi="Garamond"/>
                <w:sz w:val="20"/>
              </w:rPr>
            </w:r>
            <w:r w:rsidR="00BB1606">
              <w:rPr>
                <w:rFonts w:ascii="Garamond" w:hAnsi="Garamond"/>
                <w:sz w:val="20"/>
              </w:rPr>
              <w:fldChar w:fldCharType="separate"/>
            </w:r>
            <w:r w:rsidRPr="004F1CA9">
              <w:rPr>
                <w:rFonts w:ascii="Garamond" w:hAnsi="Garamond"/>
                <w:sz w:val="20"/>
              </w:rPr>
              <w:fldChar w:fldCharType="end"/>
            </w:r>
            <w:bookmarkEnd w:id="252"/>
            <w:r w:rsidRPr="004F1CA9">
              <w:rPr>
                <w:rFonts w:ascii="Garamond" w:hAnsi="Garamond"/>
                <w:sz w:val="20"/>
              </w:rPr>
              <w:t xml:space="preserve"> Sort</w:t>
            </w:r>
          </w:p>
        </w:tc>
        <w:tc>
          <w:tcPr>
            <w:tcW w:w="663" w:type="pct"/>
            <w:tcBorders>
              <w:left w:val="nil"/>
              <w:right w:val="nil"/>
            </w:tcBorders>
          </w:tcPr>
          <w:p w:rsidR="004F1CA9" w:rsidRPr="004F1CA9" w:rsidRDefault="004F1CA9" w:rsidP="004F1CA9">
            <w:pPr>
              <w:pStyle w:val="TableText"/>
              <w:rPr>
                <w:rFonts w:ascii="Garamond" w:hAnsi="Garamond"/>
                <w:sz w:val="20"/>
              </w:rPr>
            </w:pPr>
            <w:r w:rsidRPr="004F1CA9">
              <w:rPr>
                <w:rFonts w:ascii="Garamond" w:hAnsi="Garamond"/>
                <w:sz w:val="20"/>
              </w:rPr>
              <w:fldChar w:fldCharType="begin">
                <w:ffData>
                  <w:name w:val="Check32"/>
                  <w:enabled/>
                  <w:calcOnExit w:val="0"/>
                  <w:checkBox>
                    <w:sizeAuto/>
                    <w:default w:val="0"/>
                  </w:checkBox>
                </w:ffData>
              </w:fldChar>
            </w:r>
            <w:bookmarkStart w:id="253" w:name="Check32"/>
            <w:r w:rsidRPr="004F1CA9">
              <w:rPr>
                <w:rFonts w:ascii="Garamond" w:hAnsi="Garamond"/>
                <w:sz w:val="20"/>
              </w:rPr>
              <w:instrText xml:space="preserve"> FORMCHECKBOX </w:instrText>
            </w:r>
            <w:r w:rsidR="00BB1606">
              <w:rPr>
                <w:rFonts w:ascii="Garamond" w:hAnsi="Garamond"/>
                <w:sz w:val="20"/>
              </w:rPr>
            </w:r>
            <w:r w:rsidR="00BB1606">
              <w:rPr>
                <w:rFonts w:ascii="Garamond" w:hAnsi="Garamond"/>
                <w:sz w:val="20"/>
              </w:rPr>
              <w:fldChar w:fldCharType="separate"/>
            </w:r>
            <w:r w:rsidRPr="004F1CA9">
              <w:rPr>
                <w:rFonts w:ascii="Garamond" w:hAnsi="Garamond"/>
                <w:sz w:val="20"/>
              </w:rPr>
              <w:fldChar w:fldCharType="end"/>
            </w:r>
            <w:bookmarkEnd w:id="253"/>
            <w:r w:rsidRPr="004F1CA9">
              <w:rPr>
                <w:rFonts w:ascii="Garamond" w:hAnsi="Garamond"/>
                <w:sz w:val="20"/>
              </w:rPr>
              <w:t xml:space="preserve"> Input</w:t>
            </w:r>
          </w:p>
        </w:tc>
        <w:tc>
          <w:tcPr>
            <w:tcW w:w="587" w:type="pct"/>
            <w:tcBorders>
              <w:left w:val="nil"/>
              <w:right w:val="nil"/>
            </w:tcBorders>
          </w:tcPr>
          <w:p w:rsidR="004F1CA9" w:rsidRPr="004F1CA9" w:rsidRDefault="004F1CA9" w:rsidP="004F1CA9">
            <w:pPr>
              <w:pStyle w:val="TableText"/>
              <w:rPr>
                <w:rFonts w:ascii="Garamond" w:hAnsi="Garamond"/>
                <w:sz w:val="20"/>
              </w:rPr>
            </w:pPr>
            <w:r w:rsidRPr="004F1CA9">
              <w:rPr>
                <w:rFonts w:ascii="Garamond" w:hAnsi="Garamond"/>
                <w:sz w:val="20"/>
              </w:rPr>
              <w:fldChar w:fldCharType="begin">
                <w:ffData>
                  <w:name w:val="Check33"/>
                  <w:enabled/>
                  <w:calcOnExit w:val="0"/>
                  <w:checkBox>
                    <w:sizeAuto/>
                    <w:default w:val="0"/>
                  </w:checkBox>
                </w:ffData>
              </w:fldChar>
            </w:r>
            <w:bookmarkStart w:id="254" w:name="Check33"/>
            <w:r w:rsidRPr="004F1CA9">
              <w:rPr>
                <w:rFonts w:ascii="Garamond" w:hAnsi="Garamond"/>
                <w:sz w:val="20"/>
              </w:rPr>
              <w:instrText xml:space="preserve"> FORMCHECKBOX </w:instrText>
            </w:r>
            <w:r w:rsidR="00BB1606">
              <w:rPr>
                <w:rFonts w:ascii="Garamond" w:hAnsi="Garamond"/>
                <w:sz w:val="20"/>
              </w:rPr>
            </w:r>
            <w:r w:rsidR="00BB1606">
              <w:rPr>
                <w:rFonts w:ascii="Garamond" w:hAnsi="Garamond"/>
                <w:sz w:val="20"/>
              </w:rPr>
              <w:fldChar w:fldCharType="separate"/>
            </w:r>
            <w:r w:rsidRPr="004F1CA9">
              <w:rPr>
                <w:rFonts w:ascii="Garamond" w:hAnsi="Garamond"/>
                <w:sz w:val="20"/>
              </w:rPr>
              <w:fldChar w:fldCharType="end"/>
            </w:r>
            <w:bookmarkEnd w:id="254"/>
            <w:r w:rsidRPr="004F1CA9">
              <w:rPr>
                <w:rFonts w:ascii="Garamond" w:hAnsi="Garamond"/>
                <w:sz w:val="20"/>
              </w:rPr>
              <w:t xml:space="preserve"> Print</w:t>
            </w:r>
          </w:p>
        </w:tc>
        <w:tc>
          <w:tcPr>
            <w:tcW w:w="1538" w:type="pct"/>
            <w:tcBorders>
              <w:left w:val="nil"/>
            </w:tcBorders>
          </w:tcPr>
          <w:p w:rsidR="004F1CA9" w:rsidRPr="004F1CA9" w:rsidRDefault="004F1CA9" w:rsidP="004F1CA9">
            <w:pPr>
              <w:pStyle w:val="TableText"/>
              <w:rPr>
                <w:rFonts w:ascii="Garamond" w:hAnsi="Garamond"/>
                <w:sz w:val="20"/>
              </w:rPr>
            </w:pPr>
            <w:r w:rsidRPr="004F1CA9">
              <w:rPr>
                <w:rFonts w:ascii="Garamond" w:hAnsi="Garamond"/>
                <w:sz w:val="20"/>
              </w:rPr>
              <w:fldChar w:fldCharType="begin">
                <w:ffData>
                  <w:name w:val="Check42"/>
                  <w:enabled/>
                  <w:calcOnExit w:val="0"/>
                  <w:checkBox>
                    <w:sizeAuto/>
                    <w:default w:val="0"/>
                  </w:checkBox>
                </w:ffData>
              </w:fldChar>
            </w:r>
            <w:bookmarkStart w:id="255" w:name="Check42"/>
            <w:r w:rsidRPr="004F1CA9">
              <w:rPr>
                <w:rFonts w:ascii="Garamond" w:hAnsi="Garamond"/>
                <w:sz w:val="20"/>
              </w:rPr>
              <w:instrText xml:space="preserve"> FORMCHECKBOX </w:instrText>
            </w:r>
            <w:r w:rsidR="00BB1606">
              <w:rPr>
                <w:rFonts w:ascii="Garamond" w:hAnsi="Garamond"/>
                <w:sz w:val="20"/>
              </w:rPr>
            </w:r>
            <w:r w:rsidR="00BB1606">
              <w:rPr>
                <w:rFonts w:ascii="Garamond" w:hAnsi="Garamond"/>
                <w:sz w:val="20"/>
              </w:rPr>
              <w:fldChar w:fldCharType="separate"/>
            </w:r>
            <w:r w:rsidRPr="004F1CA9">
              <w:rPr>
                <w:rFonts w:ascii="Garamond" w:hAnsi="Garamond"/>
                <w:sz w:val="20"/>
              </w:rPr>
              <w:fldChar w:fldCharType="end"/>
            </w:r>
            <w:bookmarkEnd w:id="255"/>
            <w:r w:rsidRPr="004F1CA9">
              <w:rPr>
                <w:rFonts w:ascii="Garamond" w:hAnsi="Garamond"/>
                <w:sz w:val="20"/>
              </w:rPr>
              <w:t xml:space="preserve"> Other</w:t>
            </w:r>
          </w:p>
        </w:tc>
      </w:tr>
      <w:tr w:rsidR="004F1CA9" w:rsidRPr="004F1CA9" w:rsidTr="004F1CA9">
        <w:trPr>
          <w:cantSplit/>
        </w:trPr>
        <w:tc>
          <w:tcPr>
            <w:tcW w:w="1650" w:type="pct"/>
            <w:shd w:val="clear" w:color="auto" w:fill="F2F2F2" w:themeFill="background1" w:themeFillShade="F2"/>
            <w:vAlign w:val="center"/>
          </w:tcPr>
          <w:p w:rsidR="004F1CA9" w:rsidRPr="004F1CA9" w:rsidRDefault="004F1CA9" w:rsidP="004F1CA9">
            <w:pPr>
              <w:pStyle w:val="TableText"/>
              <w:rPr>
                <w:b/>
              </w:rPr>
            </w:pPr>
            <w:r w:rsidRPr="004F1CA9">
              <w:rPr>
                <w:b/>
              </w:rPr>
              <w:t>Related Options</w:t>
            </w:r>
          </w:p>
        </w:tc>
        <w:tc>
          <w:tcPr>
            <w:tcW w:w="3350" w:type="pct"/>
            <w:gridSpan w:val="4"/>
            <w:tcBorders>
              <w:bottom w:val="single" w:sz="6" w:space="0" w:color="000000"/>
            </w:tcBorders>
          </w:tcPr>
          <w:p w:rsidR="004F1CA9" w:rsidRPr="004F1CA9" w:rsidRDefault="004F1CA9" w:rsidP="004F1CA9">
            <w:pPr>
              <w:pStyle w:val="TableText"/>
              <w:rPr>
                <w:rFonts w:ascii="Garamond" w:hAnsi="Garamond"/>
              </w:rPr>
            </w:pPr>
          </w:p>
        </w:tc>
      </w:tr>
    </w:tbl>
    <w:p w:rsidR="004F1CA9" w:rsidRPr="00781F96" w:rsidRDefault="004F1CA9" w:rsidP="00E31E41">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2"/>
        <w:gridCol w:w="2928"/>
        <w:gridCol w:w="3756"/>
      </w:tblGrid>
      <w:tr w:rsidR="00781F96" w:rsidRPr="00781F96" w:rsidTr="00781F96">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rsidR="00781F96" w:rsidRPr="00781F96" w:rsidRDefault="00781F96" w:rsidP="00781F96">
            <w:pPr>
              <w:spacing w:before="60" w:after="60"/>
              <w:rPr>
                <w:rFonts w:ascii="Arial" w:hAnsi="Arial" w:cs="Arial"/>
                <w:b/>
                <w:szCs w:val="22"/>
              </w:rPr>
            </w:pPr>
            <w:bookmarkStart w:id="256" w:name="ColumnTitle_38"/>
            <w:bookmarkEnd w:id="256"/>
            <w:r w:rsidRPr="00781F96">
              <w:rPr>
                <w:rFonts w:ascii="Arial" w:hAnsi="Arial" w:cs="Arial"/>
                <w:b/>
                <w:szCs w:val="22"/>
              </w:rPr>
              <w:t>Related Routines</w:t>
            </w:r>
          </w:p>
        </w:tc>
        <w:tc>
          <w:tcPr>
            <w:tcW w:w="1529" w:type="pct"/>
            <w:tcBorders>
              <w:bottom w:val="single" w:sz="4" w:space="0" w:color="auto"/>
            </w:tcBorders>
            <w:shd w:val="clear" w:color="auto" w:fill="F2F2F2" w:themeFill="background1" w:themeFillShade="F2"/>
          </w:tcPr>
          <w:p w:rsidR="00781F96" w:rsidRPr="00781F96" w:rsidRDefault="00781F96" w:rsidP="00781F96">
            <w:pPr>
              <w:spacing w:before="60" w:after="60"/>
              <w:rPr>
                <w:rFonts w:ascii="Arial" w:hAnsi="Arial" w:cs="Arial"/>
                <w:b/>
                <w:szCs w:val="22"/>
              </w:rPr>
            </w:pPr>
            <w:r w:rsidRPr="00781F96">
              <w:rPr>
                <w:rFonts w:ascii="Arial" w:hAnsi="Arial" w:cs="Arial"/>
                <w:b/>
                <w:szCs w:val="22"/>
              </w:rPr>
              <w:t>Routines “Called By”</w:t>
            </w:r>
          </w:p>
        </w:tc>
        <w:tc>
          <w:tcPr>
            <w:tcW w:w="1961" w:type="pct"/>
            <w:tcBorders>
              <w:bottom w:val="single" w:sz="4" w:space="0" w:color="auto"/>
            </w:tcBorders>
            <w:shd w:val="clear" w:color="auto" w:fill="F2F2F2" w:themeFill="background1" w:themeFillShade="F2"/>
          </w:tcPr>
          <w:p w:rsidR="00781F96" w:rsidRPr="00781F96" w:rsidRDefault="00781F96" w:rsidP="00781F96">
            <w:pPr>
              <w:spacing w:before="60" w:after="60"/>
              <w:rPr>
                <w:rFonts w:ascii="Arial" w:hAnsi="Arial" w:cs="Arial"/>
                <w:b/>
                <w:szCs w:val="22"/>
              </w:rPr>
            </w:pPr>
            <w:r w:rsidRPr="00781F96">
              <w:rPr>
                <w:rFonts w:ascii="Arial" w:hAnsi="Arial" w:cs="Arial"/>
                <w:b/>
                <w:szCs w:val="22"/>
              </w:rPr>
              <w:t xml:space="preserve">Routines “Called”   </w:t>
            </w:r>
          </w:p>
        </w:tc>
      </w:tr>
      <w:tr w:rsidR="00781F96" w:rsidRPr="00781F96" w:rsidTr="00781F96">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rsidR="00781F96" w:rsidRPr="00781F96" w:rsidRDefault="00781F96" w:rsidP="00781F96">
            <w:pPr>
              <w:spacing w:before="60" w:after="60"/>
              <w:rPr>
                <w:rFonts w:ascii="Arial" w:hAnsi="Arial" w:cs="Arial"/>
                <w:b/>
                <w:szCs w:val="20"/>
              </w:rPr>
            </w:pPr>
          </w:p>
        </w:tc>
        <w:tc>
          <w:tcPr>
            <w:tcW w:w="1529" w:type="pct"/>
            <w:tcBorders>
              <w:bottom w:val="single" w:sz="4" w:space="0" w:color="auto"/>
            </w:tcBorders>
            <w:vAlign w:val="center"/>
          </w:tcPr>
          <w:p w:rsidR="00781F96" w:rsidRPr="00781F96" w:rsidRDefault="00781F96" w:rsidP="00781F96">
            <w:pPr>
              <w:spacing w:before="60" w:after="60"/>
              <w:rPr>
                <w:rFonts w:ascii="Arial" w:hAnsi="Arial" w:cs="Arial"/>
                <w:szCs w:val="20"/>
              </w:rPr>
            </w:pPr>
          </w:p>
        </w:tc>
        <w:tc>
          <w:tcPr>
            <w:tcW w:w="1961" w:type="pct"/>
            <w:tcBorders>
              <w:bottom w:val="single" w:sz="4" w:space="0" w:color="auto"/>
            </w:tcBorders>
            <w:vAlign w:val="center"/>
          </w:tcPr>
          <w:p w:rsidR="00781F96" w:rsidRPr="00781F96" w:rsidRDefault="00781F96" w:rsidP="00781F96">
            <w:pPr>
              <w:spacing w:before="60" w:after="60"/>
              <w:rPr>
                <w:rFonts w:ascii="Arial" w:hAnsi="Arial" w:cs="Arial"/>
                <w:szCs w:val="20"/>
              </w:rPr>
            </w:pPr>
          </w:p>
        </w:tc>
      </w:tr>
    </w:tbl>
    <w:p w:rsidR="00781F96" w:rsidRPr="00781F96" w:rsidRDefault="00781F96" w:rsidP="00E31E41">
      <w:pPr>
        <w:pStyle w:val="BodyText"/>
        <w:rPr>
          <w:sz w:val="2"/>
          <w:szCs w:val="2"/>
        </w:rPr>
      </w:pPr>
    </w:p>
    <w:tbl>
      <w:tblPr>
        <w:tblW w:w="4991" w:type="pct"/>
        <w:tblInd w:w="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87"/>
        <w:gridCol w:w="6672"/>
      </w:tblGrid>
      <w:tr w:rsidR="00781F96" w:rsidRPr="00781F96" w:rsidTr="00781F96">
        <w:trPr>
          <w:cantSplit/>
          <w:tblHeader/>
        </w:trPr>
        <w:tc>
          <w:tcPr>
            <w:tcW w:w="1510" w:type="pct"/>
            <w:shd w:val="clear" w:color="auto" w:fill="F2F2F2" w:themeFill="background1" w:themeFillShade="F2"/>
            <w:vAlign w:val="center"/>
          </w:tcPr>
          <w:p w:rsidR="00781F96" w:rsidRPr="00781F96" w:rsidRDefault="00781F96" w:rsidP="00781F96">
            <w:pPr>
              <w:pStyle w:val="TableHeading"/>
            </w:pPr>
            <w:bookmarkStart w:id="257" w:name="ColumnTitle_39"/>
            <w:bookmarkEnd w:id="257"/>
            <w:r w:rsidRPr="00781F96">
              <w:t>Routines</w:t>
            </w:r>
          </w:p>
        </w:tc>
        <w:tc>
          <w:tcPr>
            <w:tcW w:w="3490" w:type="pct"/>
            <w:tcBorders>
              <w:bottom w:val="single" w:sz="6" w:space="0" w:color="000000"/>
            </w:tcBorders>
            <w:shd w:val="clear" w:color="auto" w:fill="F2F2F2" w:themeFill="background1" w:themeFillShade="F2"/>
          </w:tcPr>
          <w:p w:rsidR="00781F96" w:rsidRPr="00781F96" w:rsidRDefault="00781F96" w:rsidP="00781F96">
            <w:pPr>
              <w:pStyle w:val="TableHeading"/>
            </w:pPr>
            <w:r w:rsidRPr="00781F96">
              <w:t>Description</w:t>
            </w:r>
          </w:p>
        </w:tc>
      </w:tr>
      <w:tr w:rsidR="00781F96" w:rsidRPr="00781F96" w:rsidTr="00781F96">
        <w:tc>
          <w:tcPr>
            <w:tcW w:w="1510" w:type="pct"/>
            <w:shd w:val="clear" w:color="auto" w:fill="F2F2F2" w:themeFill="background1" w:themeFillShade="F2"/>
            <w:vAlign w:val="center"/>
          </w:tcPr>
          <w:p w:rsidR="00781F96" w:rsidRPr="00781F96" w:rsidRDefault="00781F96" w:rsidP="00781F96">
            <w:pPr>
              <w:pStyle w:val="TableText"/>
              <w:rPr>
                <w:b/>
              </w:rPr>
            </w:pPr>
            <w:r w:rsidRPr="00781F96">
              <w:rPr>
                <w:b/>
              </w:rPr>
              <w:t>Data Dictionary (DD) References</w:t>
            </w:r>
          </w:p>
        </w:tc>
        <w:tc>
          <w:tcPr>
            <w:tcW w:w="3490" w:type="pct"/>
          </w:tcPr>
          <w:p w:rsidR="00781F96" w:rsidRPr="00781F96" w:rsidRDefault="00781F96" w:rsidP="00781F96">
            <w:pPr>
              <w:pStyle w:val="TableText"/>
              <w:rPr>
                <w:rFonts w:ascii="Garamond" w:hAnsi="Garamond"/>
              </w:rPr>
            </w:pPr>
          </w:p>
        </w:tc>
      </w:tr>
      <w:tr w:rsidR="00781F96" w:rsidRPr="00781F96" w:rsidTr="00781F96">
        <w:tc>
          <w:tcPr>
            <w:tcW w:w="1510" w:type="pct"/>
            <w:shd w:val="clear" w:color="auto" w:fill="F2F2F2" w:themeFill="background1" w:themeFillShade="F2"/>
            <w:vAlign w:val="center"/>
          </w:tcPr>
          <w:p w:rsidR="00781F96" w:rsidRPr="00781F96" w:rsidRDefault="00781F96" w:rsidP="00781F96">
            <w:pPr>
              <w:pStyle w:val="TableText"/>
              <w:rPr>
                <w:b/>
              </w:rPr>
            </w:pPr>
            <w:r w:rsidRPr="00781F96">
              <w:rPr>
                <w:b/>
              </w:rPr>
              <w:t>Global References</w:t>
            </w:r>
          </w:p>
        </w:tc>
        <w:tc>
          <w:tcPr>
            <w:tcW w:w="3490" w:type="pct"/>
          </w:tcPr>
          <w:p w:rsidR="00781F96" w:rsidRPr="00781F96" w:rsidRDefault="00781F96" w:rsidP="00781F96">
            <w:pPr>
              <w:pStyle w:val="TableText"/>
              <w:rPr>
                <w:rFonts w:ascii="Garamond" w:hAnsi="Garamond"/>
              </w:rPr>
            </w:pPr>
          </w:p>
        </w:tc>
      </w:tr>
    </w:tbl>
    <w:p w:rsidR="00E56DDA" w:rsidRDefault="00E56DDA" w:rsidP="00E56DDA">
      <w:pPr>
        <w:pStyle w:val="Heading5"/>
      </w:pPr>
      <w:bookmarkStart w:id="258" w:name="_Toc398548431"/>
      <w:r>
        <w:lastRenderedPageBreak/>
        <w:t>Bulletins</w:t>
      </w:r>
      <w:bookmarkEnd w:id="258"/>
    </w:p>
    <w:p w:rsidR="00E56DDA" w:rsidRDefault="00E56DDA" w:rsidP="00E56DDA">
      <w:pPr>
        <w:pStyle w:val="InstructionalText1"/>
      </w:pPr>
      <w:r>
        <w:t>If the project develops or affects bulletins, then complete this section; if not then state that the section is not applicable and delete the tables and content of the section. Complete the table for each bulletin affected by the functionality being designed. A short description of what change will be made to the bulletins should be included in this section.</w:t>
      </w:r>
    </w:p>
    <w:p w:rsidR="00E56DDA" w:rsidRDefault="00E56DDA" w:rsidP="00E56DDA">
      <w:pPr>
        <w:pStyle w:val="InstructionalText1"/>
      </w:pPr>
      <w:r>
        <w:t>Note: If preferred, copy and paste this section directly from VA FileMan DDs instead of using the tables.</w:t>
      </w:r>
    </w:p>
    <w:p w:rsidR="00781F96" w:rsidRDefault="00E56DDA" w:rsidP="00E56DDA">
      <w:pPr>
        <w:pStyle w:val="Caption"/>
      </w:pPr>
      <w:r>
        <w:t>Table 18: Bulletins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6"/>
        <w:gridCol w:w="6630"/>
      </w:tblGrid>
      <w:tr w:rsidR="00E56DDA" w:rsidRPr="00E56DDA" w:rsidTr="00E56DDA">
        <w:trPr>
          <w:cantSplit/>
        </w:trPr>
        <w:tc>
          <w:tcPr>
            <w:tcW w:w="1538" w:type="pct"/>
            <w:shd w:val="clear" w:color="auto" w:fill="F2F2F2" w:themeFill="background1" w:themeFillShade="F2"/>
            <w:vAlign w:val="center"/>
          </w:tcPr>
          <w:p w:rsidR="00E56DDA" w:rsidRPr="00E56DDA" w:rsidRDefault="00E56DDA" w:rsidP="00E56DDA">
            <w:pPr>
              <w:pStyle w:val="TableHeading"/>
            </w:pPr>
            <w:bookmarkStart w:id="259" w:name="ColumnTitle_40"/>
            <w:bookmarkEnd w:id="259"/>
            <w:r w:rsidRPr="00E56DDA">
              <w:t>Bulletins</w:t>
            </w:r>
          </w:p>
        </w:tc>
        <w:tc>
          <w:tcPr>
            <w:tcW w:w="3462" w:type="pct"/>
            <w:shd w:val="clear" w:color="auto" w:fill="F2F2F2" w:themeFill="background1" w:themeFillShade="F2"/>
            <w:vAlign w:val="center"/>
          </w:tcPr>
          <w:p w:rsidR="00E56DDA" w:rsidRPr="00E56DDA" w:rsidRDefault="00E56DDA" w:rsidP="00E56DDA">
            <w:pPr>
              <w:pStyle w:val="TableHeading"/>
            </w:pPr>
            <w:r w:rsidRPr="00E56DDA">
              <w:t>Instructions</w:t>
            </w:r>
          </w:p>
        </w:tc>
      </w:tr>
      <w:tr w:rsidR="00E56DDA" w:rsidRPr="00E56DDA" w:rsidTr="00E56DDA">
        <w:trPr>
          <w:cantSplit/>
        </w:trPr>
        <w:tc>
          <w:tcPr>
            <w:tcW w:w="1538" w:type="pct"/>
            <w:shd w:val="clear" w:color="auto" w:fill="F2F2F2" w:themeFill="background1" w:themeFillShade="F2"/>
            <w:vAlign w:val="center"/>
          </w:tcPr>
          <w:p w:rsidR="00E56DDA" w:rsidRPr="00E56DDA" w:rsidRDefault="00E56DDA" w:rsidP="00E56DDA">
            <w:pPr>
              <w:pStyle w:val="TableText"/>
              <w:rPr>
                <w:b/>
              </w:rPr>
            </w:pPr>
            <w:r w:rsidRPr="00E56DDA">
              <w:rPr>
                <w:b/>
              </w:rPr>
              <w:t>Bulletin Name</w:t>
            </w:r>
          </w:p>
        </w:tc>
        <w:tc>
          <w:tcPr>
            <w:tcW w:w="3462" w:type="pct"/>
            <w:vAlign w:val="center"/>
          </w:tcPr>
          <w:p w:rsidR="00E56DDA" w:rsidRPr="00E56DDA" w:rsidRDefault="00E56DDA" w:rsidP="00E56DDA">
            <w:pPr>
              <w:pStyle w:val="InstructionalTable"/>
            </w:pPr>
            <w:r w:rsidRPr="00E56DDA">
              <w:t>List the specific bulletin affected by the functionality being designed.</w:t>
            </w:r>
          </w:p>
        </w:tc>
      </w:tr>
      <w:tr w:rsidR="00E56DDA" w:rsidRPr="00E56DDA" w:rsidTr="00E56DDA">
        <w:trPr>
          <w:cantSplit/>
        </w:trPr>
        <w:tc>
          <w:tcPr>
            <w:tcW w:w="1538" w:type="pct"/>
            <w:shd w:val="clear" w:color="auto" w:fill="F2F2F2" w:themeFill="background1" w:themeFillShade="F2"/>
            <w:vAlign w:val="center"/>
          </w:tcPr>
          <w:p w:rsidR="00E56DDA" w:rsidRPr="00E56DDA" w:rsidRDefault="00E56DDA" w:rsidP="00E56DDA">
            <w:pPr>
              <w:pStyle w:val="TableText"/>
              <w:rPr>
                <w:b/>
              </w:rPr>
            </w:pPr>
            <w:r w:rsidRPr="00E56DDA">
              <w:rPr>
                <w:b/>
              </w:rPr>
              <w:t>Enhancement Category</w:t>
            </w:r>
          </w:p>
        </w:tc>
        <w:tc>
          <w:tcPr>
            <w:tcW w:w="3462" w:type="pct"/>
            <w:vAlign w:val="center"/>
          </w:tcPr>
          <w:p w:rsidR="00E56DDA" w:rsidRPr="00E56DDA" w:rsidRDefault="00E56DDA" w:rsidP="00E56DDA">
            <w:pPr>
              <w:pStyle w:val="InstructionalTable"/>
            </w:pPr>
            <w:r w:rsidRPr="00E56DDA">
              <w:t>Check the appropriate box: New, Modify, Delete, or No Change.</w:t>
            </w:r>
          </w:p>
        </w:tc>
      </w:tr>
      <w:tr w:rsidR="00E56DDA" w:rsidRPr="00E56DDA" w:rsidTr="00E56DDA">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Ex>
        <w:trPr>
          <w:cantSplit/>
        </w:trPr>
        <w:tc>
          <w:tcPr>
            <w:tcW w:w="1538" w:type="pct"/>
            <w:shd w:val="clear" w:color="auto" w:fill="F2F2F2" w:themeFill="background1" w:themeFillShade="F2"/>
            <w:vAlign w:val="center"/>
          </w:tcPr>
          <w:p w:rsidR="00E56DDA" w:rsidRPr="00E56DDA" w:rsidRDefault="00E56DDA" w:rsidP="00E56DDA">
            <w:pPr>
              <w:pStyle w:val="TableText"/>
              <w:rPr>
                <w:b/>
              </w:rPr>
            </w:pPr>
            <w:r w:rsidRPr="00E56DDA">
              <w:rPr>
                <w:b/>
              </w:rPr>
              <w:t>RTM</w:t>
            </w:r>
          </w:p>
        </w:tc>
        <w:tc>
          <w:tcPr>
            <w:tcW w:w="3462" w:type="pct"/>
            <w:vAlign w:val="center"/>
          </w:tcPr>
          <w:p w:rsidR="00E56DDA" w:rsidRPr="00E56DDA" w:rsidRDefault="00E56DDA" w:rsidP="00E56DDA">
            <w:pPr>
              <w:pStyle w:val="InstructionalTable"/>
            </w:pPr>
            <w:r w:rsidRPr="00E56DDA">
              <w:t>List the RSD item number within the SDD (i.e., If the RSD has a requirement of 3.3.1, add Support for a new API, then in this column list RSD Requirement 3.3.1).</w:t>
            </w:r>
          </w:p>
        </w:tc>
      </w:tr>
      <w:tr w:rsidR="00E56DDA" w:rsidRPr="00E56DDA" w:rsidTr="00E56DDA">
        <w:trPr>
          <w:cantSplit/>
        </w:trPr>
        <w:tc>
          <w:tcPr>
            <w:tcW w:w="1538" w:type="pct"/>
            <w:shd w:val="clear" w:color="auto" w:fill="F2F2F2" w:themeFill="background1" w:themeFillShade="F2"/>
            <w:vAlign w:val="center"/>
          </w:tcPr>
          <w:p w:rsidR="00E56DDA" w:rsidRPr="00E56DDA" w:rsidRDefault="00E56DDA" w:rsidP="00E56DDA">
            <w:pPr>
              <w:pStyle w:val="TableText"/>
              <w:rPr>
                <w:b/>
              </w:rPr>
            </w:pPr>
            <w:r w:rsidRPr="00E56DDA">
              <w:rPr>
                <w:b/>
              </w:rPr>
              <w:t>Related Options</w:t>
            </w:r>
          </w:p>
        </w:tc>
        <w:tc>
          <w:tcPr>
            <w:tcW w:w="3462" w:type="pct"/>
            <w:vAlign w:val="center"/>
          </w:tcPr>
          <w:p w:rsidR="00E56DDA" w:rsidRPr="00E56DDA" w:rsidRDefault="00E56DDA" w:rsidP="00E56DDA">
            <w:pPr>
              <w:pStyle w:val="InstructionalTable"/>
            </w:pPr>
            <w:r w:rsidRPr="00E56DDA">
              <w:t>List options that directly send the bulletin.</w:t>
            </w:r>
          </w:p>
        </w:tc>
      </w:tr>
      <w:tr w:rsidR="00E56DDA" w:rsidRPr="00E56DDA" w:rsidTr="00E56DDA">
        <w:trPr>
          <w:cantSplit/>
        </w:trPr>
        <w:tc>
          <w:tcPr>
            <w:tcW w:w="1538" w:type="pct"/>
            <w:shd w:val="clear" w:color="auto" w:fill="F2F2F2" w:themeFill="background1" w:themeFillShade="F2"/>
            <w:vAlign w:val="center"/>
          </w:tcPr>
          <w:p w:rsidR="00E56DDA" w:rsidRPr="00E56DDA" w:rsidRDefault="00E56DDA" w:rsidP="00E56DDA">
            <w:pPr>
              <w:pStyle w:val="TableText"/>
              <w:rPr>
                <w:b/>
              </w:rPr>
            </w:pPr>
            <w:r w:rsidRPr="00E56DDA">
              <w:rPr>
                <w:b/>
              </w:rPr>
              <w:t>Related Routines</w:t>
            </w:r>
          </w:p>
        </w:tc>
        <w:tc>
          <w:tcPr>
            <w:tcW w:w="3462" w:type="pct"/>
            <w:vAlign w:val="center"/>
          </w:tcPr>
          <w:p w:rsidR="00E56DDA" w:rsidRPr="00E56DDA" w:rsidRDefault="00E56DDA" w:rsidP="00E56DDA">
            <w:pPr>
              <w:pStyle w:val="InstructionalTable"/>
            </w:pPr>
            <w:r w:rsidRPr="00E56DDA">
              <w:t>List routines that directly send the bulletin.</w:t>
            </w:r>
          </w:p>
        </w:tc>
      </w:tr>
      <w:tr w:rsidR="00E56DDA" w:rsidRPr="00E56DDA" w:rsidTr="00E56DDA">
        <w:trPr>
          <w:cantSplit/>
        </w:trPr>
        <w:tc>
          <w:tcPr>
            <w:tcW w:w="1538" w:type="pct"/>
            <w:shd w:val="clear" w:color="auto" w:fill="F2F2F2" w:themeFill="background1" w:themeFillShade="F2"/>
            <w:vAlign w:val="center"/>
          </w:tcPr>
          <w:p w:rsidR="00E56DDA" w:rsidRPr="00E56DDA" w:rsidRDefault="00E56DDA" w:rsidP="00E56DDA">
            <w:pPr>
              <w:pStyle w:val="TableText"/>
              <w:rPr>
                <w:b/>
              </w:rPr>
            </w:pPr>
            <w:r w:rsidRPr="00E56DDA">
              <w:rPr>
                <w:b/>
              </w:rPr>
              <w:t>Mail Subject</w:t>
            </w:r>
          </w:p>
        </w:tc>
        <w:tc>
          <w:tcPr>
            <w:tcW w:w="3462" w:type="pct"/>
            <w:vAlign w:val="center"/>
          </w:tcPr>
          <w:p w:rsidR="00E56DDA" w:rsidRPr="00E56DDA" w:rsidRDefault="00E56DDA" w:rsidP="00E56DDA">
            <w:pPr>
              <w:pStyle w:val="InstructionalTable"/>
            </w:pPr>
            <w:r w:rsidRPr="00E56DDA">
              <w:t>List the subject of the mail message, i.e., which bulletin this affects.</w:t>
            </w:r>
          </w:p>
        </w:tc>
      </w:tr>
      <w:tr w:rsidR="00E56DDA" w:rsidRPr="00E56DDA" w:rsidTr="00E56DDA">
        <w:trPr>
          <w:cantSplit/>
        </w:trPr>
        <w:tc>
          <w:tcPr>
            <w:tcW w:w="1538" w:type="pct"/>
            <w:shd w:val="clear" w:color="auto" w:fill="F2F2F2" w:themeFill="background1" w:themeFillShade="F2"/>
            <w:vAlign w:val="center"/>
          </w:tcPr>
          <w:p w:rsidR="00E56DDA" w:rsidRPr="00E56DDA" w:rsidRDefault="00E56DDA" w:rsidP="00E56DDA">
            <w:pPr>
              <w:pStyle w:val="TableText"/>
              <w:rPr>
                <w:b/>
              </w:rPr>
            </w:pPr>
            <w:r w:rsidRPr="00E56DDA">
              <w:rPr>
                <w:b/>
              </w:rPr>
              <w:t>Mail Group</w:t>
            </w:r>
          </w:p>
        </w:tc>
        <w:tc>
          <w:tcPr>
            <w:tcW w:w="3462" w:type="pct"/>
            <w:vAlign w:val="center"/>
          </w:tcPr>
          <w:p w:rsidR="00E56DDA" w:rsidRPr="00E56DDA" w:rsidRDefault="00E56DDA" w:rsidP="00E56DDA">
            <w:pPr>
              <w:pStyle w:val="InstructionalTable"/>
            </w:pPr>
            <w:r w:rsidRPr="00E56DDA">
              <w:t>List the mail group (recipients) of the mail message.</w:t>
            </w:r>
          </w:p>
        </w:tc>
      </w:tr>
      <w:tr w:rsidR="00E56DDA" w:rsidRPr="00E56DDA" w:rsidTr="00E56DDA">
        <w:trPr>
          <w:cantSplit/>
        </w:trPr>
        <w:tc>
          <w:tcPr>
            <w:tcW w:w="1538" w:type="pct"/>
            <w:shd w:val="clear" w:color="auto" w:fill="F2F2F2" w:themeFill="background1" w:themeFillShade="F2"/>
            <w:vAlign w:val="center"/>
          </w:tcPr>
          <w:p w:rsidR="00E56DDA" w:rsidRPr="00E56DDA" w:rsidRDefault="00E56DDA" w:rsidP="00E56DDA">
            <w:pPr>
              <w:pStyle w:val="TableText"/>
              <w:rPr>
                <w:b/>
              </w:rPr>
            </w:pPr>
            <w:r w:rsidRPr="00E56DDA">
              <w:rPr>
                <w:b/>
              </w:rPr>
              <w:t>Parameters</w:t>
            </w:r>
          </w:p>
        </w:tc>
        <w:tc>
          <w:tcPr>
            <w:tcW w:w="3462" w:type="pct"/>
            <w:vAlign w:val="center"/>
          </w:tcPr>
          <w:p w:rsidR="00E56DDA" w:rsidRPr="00E56DDA" w:rsidRDefault="00E56DDA" w:rsidP="00E56DDA">
            <w:pPr>
              <w:pStyle w:val="InstructionalTable"/>
            </w:pPr>
            <w:r w:rsidRPr="00E56DDA">
              <w:t>List necessary parameters.</w:t>
            </w:r>
          </w:p>
        </w:tc>
      </w:tr>
      <w:tr w:rsidR="00E56DDA" w:rsidRPr="00E56DDA" w:rsidTr="00E56DDA">
        <w:trPr>
          <w:cantSplit/>
        </w:trPr>
        <w:tc>
          <w:tcPr>
            <w:tcW w:w="1538" w:type="pct"/>
            <w:shd w:val="clear" w:color="auto" w:fill="F2F2F2" w:themeFill="background1" w:themeFillShade="F2"/>
            <w:vAlign w:val="center"/>
          </w:tcPr>
          <w:p w:rsidR="00E56DDA" w:rsidRPr="00E56DDA" w:rsidRDefault="00E56DDA" w:rsidP="00E56DDA">
            <w:pPr>
              <w:pStyle w:val="TableText"/>
              <w:rPr>
                <w:b/>
              </w:rPr>
            </w:pPr>
            <w:r w:rsidRPr="00E56DDA">
              <w:rPr>
                <w:b/>
              </w:rPr>
              <w:t>Data Dictionary (DD) References</w:t>
            </w:r>
          </w:p>
        </w:tc>
        <w:tc>
          <w:tcPr>
            <w:tcW w:w="3462" w:type="pct"/>
            <w:vAlign w:val="center"/>
          </w:tcPr>
          <w:p w:rsidR="00E56DDA" w:rsidRPr="00E56DDA" w:rsidRDefault="00E56DDA" w:rsidP="00E56DDA">
            <w:pPr>
              <w:pStyle w:val="InstructionalTable"/>
            </w:pPr>
            <w:r w:rsidRPr="00E56DDA">
              <w:t>List files/fields that reference the bulletin(s) through input transforms, cross reference logic, etc. should be listed under Data Dictionary (DD) References.</w:t>
            </w:r>
          </w:p>
        </w:tc>
      </w:tr>
    </w:tbl>
    <w:p w:rsidR="00E56DDA" w:rsidRDefault="00E56DDA" w:rsidP="00E56DDA">
      <w:pPr>
        <w:pStyle w:val="BodyText"/>
      </w:pPr>
    </w:p>
    <w:p w:rsidR="00E56DDA" w:rsidRDefault="00E56DDA" w:rsidP="00E56DDA">
      <w:pPr>
        <w:pStyle w:val="Caption"/>
      </w:pPr>
      <w:r w:rsidRPr="00E56DDA">
        <w:t>Table 19: Bulletins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9"/>
        <w:gridCol w:w="1356"/>
        <w:gridCol w:w="1490"/>
        <w:gridCol w:w="1599"/>
        <w:gridCol w:w="2202"/>
      </w:tblGrid>
      <w:tr w:rsidR="00E56DDA" w:rsidRPr="00E56DDA" w:rsidTr="00E56DDA">
        <w:trPr>
          <w:cantSplit/>
          <w:tblHeader/>
        </w:trPr>
        <w:tc>
          <w:tcPr>
            <w:tcW w:w="1529" w:type="pct"/>
            <w:shd w:val="clear" w:color="auto" w:fill="F2F2F2" w:themeFill="background1" w:themeFillShade="F2"/>
            <w:vAlign w:val="center"/>
          </w:tcPr>
          <w:p w:rsidR="00E56DDA" w:rsidRPr="00E56DDA" w:rsidRDefault="00E56DDA" w:rsidP="00E56DDA">
            <w:pPr>
              <w:pStyle w:val="TableHeading"/>
            </w:pPr>
            <w:bookmarkStart w:id="260" w:name="ColumnTitle_41"/>
            <w:bookmarkEnd w:id="260"/>
            <w:r w:rsidRPr="00E56DDA">
              <w:t>Bulletins</w:t>
            </w:r>
          </w:p>
        </w:tc>
        <w:tc>
          <w:tcPr>
            <w:tcW w:w="3471" w:type="pct"/>
            <w:gridSpan w:val="4"/>
            <w:tcBorders>
              <w:bottom w:val="single" w:sz="4" w:space="0" w:color="auto"/>
            </w:tcBorders>
            <w:shd w:val="clear" w:color="auto" w:fill="F2F2F2" w:themeFill="background1" w:themeFillShade="F2"/>
          </w:tcPr>
          <w:p w:rsidR="00E56DDA" w:rsidRPr="00E56DDA" w:rsidRDefault="00E56DDA" w:rsidP="00E56DDA">
            <w:pPr>
              <w:pStyle w:val="TableHeading"/>
            </w:pPr>
            <w:r w:rsidRPr="00E56DDA">
              <w:t>Description</w:t>
            </w:r>
          </w:p>
        </w:tc>
      </w:tr>
      <w:tr w:rsidR="00E56DDA" w:rsidRPr="00E56DDA" w:rsidTr="00E56DDA">
        <w:trPr>
          <w:cantSplit/>
          <w:tblHeader/>
        </w:trPr>
        <w:tc>
          <w:tcPr>
            <w:tcW w:w="1529" w:type="pct"/>
            <w:shd w:val="clear" w:color="auto" w:fill="F2F2F2" w:themeFill="background1" w:themeFillShade="F2"/>
            <w:vAlign w:val="center"/>
          </w:tcPr>
          <w:p w:rsidR="00E56DDA" w:rsidRPr="00E56DDA" w:rsidRDefault="00E56DDA" w:rsidP="00E56DDA">
            <w:pPr>
              <w:pStyle w:val="TableText"/>
              <w:rPr>
                <w:b/>
              </w:rPr>
            </w:pPr>
            <w:r w:rsidRPr="00E56DDA">
              <w:rPr>
                <w:b/>
              </w:rPr>
              <w:t>Bulletin Name</w:t>
            </w:r>
          </w:p>
        </w:tc>
        <w:tc>
          <w:tcPr>
            <w:tcW w:w="3471" w:type="pct"/>
            <w:gridSpan w:val="4"/>
            <w:tcBorders>
              <w:bottom w:val="single" w:sz="4" w:space="0" w:color="auto"/>
            </w:tcBorders>
          </w:tcPr>
          <w:p w:rsidR="00E56DDA" w:rsidRPr="00E56DDA" w:rsidRDefault="00E56DDA" w:rsidP="00E56DDA">
            <w:pPr>
              <w:pStyle w:val="TableText"/>
              <w:rPr>
                <w:rFonts w:ascii="Garamond" w:hAnsi="Garamond"/>
              </w:rPr>
            </w:pPr>
          </w:p>
        </w:tc>
      </w:tr>
      <w:tr w:rsidR="00E56DDA" w:rsidRPr="00E56DDA" w:rsidTr="00E56DDA">
        <w:trPr>
          <w:cantSplit/>
        </w:trPr>
        <w:tc>
          <w:tcPr>
            <w:tcW w:w="1529" w:type="pct"/>
            <w:shd w:val="clear" w:color="auto" w:fill="F2F2F2" w:themeFill="background1" w:themeFillShade="F2"/>
            <w:vAlign w:val="center"/>
          </w:tcPr>
          <w:p w:rsidR="00E56DDA" w:rsidRPr="00E56DDA" w:rsidRDefault="00E56DDA" w:rsidP="00E56DDA">
            <w:pPr>
              <w:pStyle w:val="TableText"/>
              <w:rPr>
                <w:b/>
              </w:rPr>
            </w:pPr>
            <w:r w:rsidRPr="00E56DDA">
              <w:rPr>
                <w:b/>
              </w:rPr>
              <w:t>Enhancement Category</w:t>
            </w:r>
          </w:p>
        </w:tc>
        <w:tc>
          <w:tcPr>
            <w:tcW w:w="708" w:type="pct"/>
            <w:tcBorders>
              <w:right w:val="nil"/>
            </w:tcBorders>
          </w:tcPr>
          <w:p w:rsidR="00E56DDA" w:rsidRPr="00E56DDA" w:rsidRDefault="00AE54D8" w:rsidP="00E56DDA">
            <w:pPr>
              <w:pStyle w:val="TableText"/>
              <w:rPr>
                <w:rFonts w:ascii="Garamond" w:hAnsi="Garamond"/>
                <w:iCs/>
                <w:sz w:val="20"/>
              </w:rPr>
            </w:pPr>
            <w:r>
              <w:rPr>
                <w:rFonts w:ascii="Garamond" w:hAnsi="Garamond"/>
                <w:iCs/>
                <w:sz w:val="20"/>
              </w:rPr>
              <w:fldChar w:fldCharType="begin">
                <w:ffData>
                  <w:name w:val="Check75"/>
                  <w:enabled/>
                  <w:calcOnExit w:val="0"/>
                  <w:checkBox>
                    <w:sizeAuto/>
                    <w:default w:val="0"/>
                  </w:checkBox>
                </w:ffData>
              </w:fldChar>
            </w:r>
            <w:r>
              <w:rPr>
                <w:rFonts w:ascii="Garamond" w:hAnsi="Garamond"/>
                <w:iCs/>
                <w:sz w:val="20"/>
              </w:rPr>
              <w:instrText xml:space="preserve"> </w:instrText>
            </w:r>
            <w:bookmarkStart w:id="261" w:name="Check75"/>
            <w:r>
              <w:rPr>
                <w:rFonts w:ascii="Garamond" w:hAnsi="Garamond"/>
                <w:iCs/>
                <w:sz w:val="20"/>
              </w:rPr>
              <w:instrText xml:space="preserve">FORMCHECKBOX </w:instrText>
            </w:r>
            <w:r w:rsidR="00BB1606">
              <w:rPr>
                <w:rFonts w:ascii="Garamond" w:hAnsi="Garamond"/>
                <w:iCs/>
                <w:sz w:val="20"/>
              </w:rPr>
            </w:r>
            <w:r w:rsidR="00BB1606">
              <w:rPr>
                <w:rFonts w:ascii="Garamond" w:hAnsi="Garamond"/>
                <w:iCs/>
                <w:sz w:val="20"/>
              </w:rPr>
              <w:fldChar w:fldCharType="separate"/>
            </w:r>
            <w:r>
              <w:rPr>
                <w:rFonts w:ascii="Garamond" w:hAnsi="Garamond"/>
                <w:iCs/>
                <w:sz w:val="20"/>
              </w:rPr>
              <w:fldChar w:fldCharType="end"/>
            </w:r>
            <w:bookmarkEnd w:id="261"/>
            <w:r w:rsidR="00E56DDA" w:rsidRPr="00E56DDA">
              <w:rPr>
                <w:rFonts w:ascii="Garamond" w:hAnsi="Garamond"/>
                <w:iCs/>
                <w:sz w:val="20"/>
              </w:rPr>
              <w:t xml:space="preserve"> New</w:t>
            </w:r>
          </w:p>
        </w:tc>
        <w:tc>
          <w:tcPr>
            <w:tcW w:w="778" w:type="pct"/>
            <w:tcBorders>
              <w:left w:val="nil"/>
              <w:right w:val="nil"/>
            </w:tcBorders>
          </w:tcPr>
          <w:p w:rsidR="00E56DDA" w:rsidRPr="00E56DDA" w:rsidRDefault="00AE54D8" w:rsidP="00E56DDA">
            <w:pPr>
              <w:pStyle w:val="TableText"/>
              <w:rPr>
                <w:rFonts w:ascii="Garamond" w:hAnsi="Garamond"/>
                <w:iCs/>
                <w:sz w:val="20"/>
              </w:rPr>
            </w:pPr>
            <w:r>
              <w:rPr>
                <w:rFonts w:ascii="Garamond" w:hAnsi="Garamond"/>
                <w:iCs/>
                <w:sz w:val="20"/>
              </w:rPr>
              <w:fldChar w:fldCharType="begin">
                <w:ffData>
                  <w:name w:val="Check76"/>
                  <w:enabled/>
                  <w:calcOnExit w:val="0"/>
                  <w:checkBox>
                    <w:sizeAuto/>
                    <w:default w:val="0"/>
                  </w:checkBox>
                </w:ffData>
              </w:fldChar>
            </w:r>
            <w:r>
              <w:rPr>
                <w:rFonts w:ascii="Garamond" w:hAnsi="Garamond"/>
                <w:iCs/>
                <w:sz w:val="20"/>
              </w:rPr>
              <w:instrText xml:space="preserve"> </w:instrText>
            </w:r>
            <w:bookmarkStart w:id="262" w:name="Check76"/>
            <w:r>
              <w:rPr>
                <w:rFonts w:ascii="Garamond" w:hAnsi="Garamond"/>
                <w:iCs/>
                <w:sz w:val="20"/>
              </w:rPr>
              <w:instrText xml:space="preserve">FORMCHECKBOX </w:instrText>
            </w:r>
            <w:r w:rsidR="00BB1606">
              <w:rPr>
                <w:rFonts w:ascii="Garamond" w:hAnsi="Garamond"/>
                <w:iCs/>
                <w:sz w:val="20"/>
              </w:rPr>
            </w:r>
            <w:r w:rsidR="00BB1606">
              <w:rPr>
                <w:rFonts w:ascii="Garamond" w:hAnsi="Garamond"/>
                <w:iCs/>
                <w:sz w:val="20"/>
              </w:rPr>
              <w:fldChar w:fldCharType="separate"/>
            </w:r>
            <w:r>
              <w:rPr>
                <w:rFonts w:ascii="Garamond" w:hAnsi="Garamond"/>
                <w:iCs/>
                <w:sz w:val="20"/>
              </w:rPr>
              <w:fldChar w:fldCharType="end"/>
            </w:r>
            <w:bookmarkEnd w:id="262"/>
            <w:r w:rsidR="00E56DDA" w:rsidRPr="00E56DDA">
              <w:rPr>
                <w:rFonts w:ascii="Garamond" w:hAnsi="Garamond"/>
                <w:iCs/>
                <w:sz w:val="20"/>
              </w:rPr>
              <w:t xml:space="preserve"> Modify</w:t>
            </w:r>
          </w:p>
        </w:tc>
        <w:tc>
          <w:tcPr>
            <w:tcW w:w="835" w:type="pct"/>
            <w:tcBorders>
              <w:left w:val="nil"/>
              <w:right w:val="nil"/>
            </w:tcBorders>
          </w:tcPr>
          <w:p w:rsidR="00E56DDA" w:rsidRPr="00E56DDA" w:rsidRDefault="00AE54D8" w:rsidP="00E56DDA">
            <w:pPr>
              <w:pStyle w:val="TableText"/>
              <w:rPr>
                <w:rFonts w:ascii="Garamond" w:hAnsi="Garamond"/>
                <w:iCs/>
                <w:sz w:val="20"/>
              </w:rPr>
            </w:pPr>
            <w:r>
              <w:rPr>
                <w:rFonts w:ascii="Garamond" w:hAnsi="Garamond"/>
                <w:iCs/>
                <w:sz w:val="20"/>
              </w:rPr>
              <w:fldChar w:fldCharType="begin">
                <w:ffData>
                  <w:name w:val="Check77"/>
                  <w:enabled/>
                  <w:calcOnExit w:val="0"/>
                  <w:checkBox>
                    <w:sizeAuto/>
                    <w:default w:val="0"/>
                  </w:checkBox>
                </w:ffData>
              </w:fldChar>
            </w:r>
            <w:r>
              <w:rPr>
                <w:rFonts w:ascii="Garamond" w:hAnsi="Garamond"/>
                <w:iCs/>
                <w:sz w:val="20"/>
              </w:rPr>
              <w:instrText xml:space="preserve"> </w:instrText>
            </w:r>
            <w:bookmarkStart w:id="263" w:name="Check77"/>
            <w:r>
              <w:rPr>
                <w:rFonts w:ascii="Garamond" w:hAnsi="Garamond"/>
                <w:iCs/>
                <w:sz w:val="20"/>
              </w:rPr>
              <w:instrText xml:space="preserve">FORMCHECKBOX </w:instrText>
            </w:r>
            <w:r w:rsidR="00BB1606">
              <w:rPr>
                <w:rFonts w:ascii="Garamond" w:hAnsi="Garamond"/>
                <w:iCs/>
                <w:sz w:val="20"/>
              </w:rPr>
            </w:r>
            <w:r w:rsidR="00BB1606">
              <w:rPr>
                <w:rFonts w:ascii="Garamond" w:hAnsi="Garamond"/>
                <w:iCs/>
                <w:sz w:val="20"/>
              </w:rPr>
              <w:fldChar w:fldCharType="separate"/>
            </w:r>
            <w:r>
              <w:rPr>
                <w:rFonts w:ascii="Garamond" w:hAnsi="Garamond"/>
                <w:iCs/>
                <w:sz w:val="20"/>
              </w:rPr>
              <w:fldChar w:fldCharType="end"/>
            </w:r>
            <w:bookmarkEnd w:id="263"/>
            <w:r w:rsidR="00E56DDA" w:rsidRPr="00E56DDA">
              <w:rPr>
                <w:rFonts w:ascii="Garamond" w:hAnsi="Garamond"/>
                <w:iCs/>
                <w:sz w:val="20"/>
              </w:rPr>
              <w:t xml:space="preserve"> Delete</w:t>
            </w:r>
          </w:p>
        </w:tc>
        <w:tc>
          <w:tcPr>
            <w:tcW w:w="1151" w:type="pct"/>
            <w:tcBorders>
              <w:left w:val="nil"/>
            </w:tcBorders>
          </w:tcPr>
          <w:p w:rsidR="00E56DDA" w:rsidRPr="00E56DDA" w:rsidRDefault="00AE54D8" w:rsidP="00E56DDA">
            <w:pPr>
              <w:pStyle w:val="TableText"/>
              <w:rPr>
                <w:rFonts w:ascii="Garamond" w:hAnsi="Garamond"/>
                <w:iCs/>
                <w:sz w:val="20"/>
              </w:rPr>
            </w:pPr>
            <w:r>
              <w:rPr>
                <w:rFonts w:ascii="Garamond" w:hAnsi="Garamond"/>
                <w:iCs/>
                <w:sz w:val="20"/>
              </w:rPr>
              <w:fldChar w:fldCharType="begin">
                <w:ffData>
                  <w:name w:val="Check78"/>
                  <w:enabled/>
                  <w:calcOnExit w:val="0"/>
                  <w:checkBox>
                    <w:sizeAuto/>
                    <w:default w:val="0"/>
                  </w:checkBox>
                </w:ffData>
              </w:fldChar>
            </w:r>
            <w:r>
              <w:rPr>
                <w:rFonts w:ascii="Garamond" w:hAnsi="Garamond"/>
                <w:iCs/>
                <w:sz w:val="20"/>
              </w:rPr>
              <w:instrText xml:space="preserve"> </w:instrText>
            </w:r>
            <w:bookmarkStart w:id="264" w:name="Check78"/>
            <w:r>
              <w:rPr>
                <w:rFonts w:ascii="Garamond" w:hAnsi="Garamond"/>
                <w:iCs/>
                <w:sz w:val="20"/>
              </w:rPr>
              <w:instrText xml:space="preserve">FORMCHECKBOX </w:instrText>
            </w:r>
            <w:r w:rsidR="00BB1606">
              <w:rPr>
                <w:rFonts w:ascii="Garamond" w:hAnsi="Garamond"/>
                <w:iCs/>
                <w:sz w:val="20"/>
              </w:rPr>
            </w:r>
            <w:r w:rsidR="00BB1606">
              <w:rPr>
                <w:rFonts w:ascii="Garamond" w:hAnsi="Garamond"/>
                <w:iCs/>
                <w:sz w:val="20"/>
              </w:rPr>
              <w:fldChar w:fldCharType="separate"/>
            </w:r>
            <w:r>
              <w:rPr>
                <w:rFonts w:ascii="Garamond" w:hAnsi="Garamond"/>
                <w:iCs/>
                <w:sz w:val="20"/>
              </w:rPr>
              <w:fldChar w:fldCharType="end"/>
            </w:r>
            <w:bookmarkEnd w:id="264"/>
            <w:r w:rsidR="00E56DDA" w:rsidRPr="00E56DDA">
              <w:rPr>
                <w:rFonts w:ascii="Garamond" w:hAnsi="Garamond"/>
                <w:iCs/>
                <w:sz w:val="20"/>
              </w:rPr>
              <w:t xml:space="preserve"> No Change</w:t>
            </w:r>
          </w:p>
        </w:tc>
      </w:tr>
      <w:tr w:rsidR="00E56DDA" w:rsidRPr="00E56DDA" w:rsidTr="00E56DDA">
        <w:trPr>
          <w:cantSplit/>
        </w:trPr>
        <w:tc>
          <w:tcPr>
            <w:tcW w:w="1529" w:type="pct"/>
            <w:shd w:val="clear" w:color="auto" w:fill="F2F2F2" w:themeFill="background1" w:themeFillShade="F2"/>
            <w:vAlign w:val="center"/>
          </w:tcPr>
          <w:p w:rsidR="00E56DDA" w:rsidRPr="00E56DDA" w:rsidRDefault="00E56DDA" w:rsidP="00E56DDA">
            <w:pPr>
              <w:pStyle w:val="TableText"/>
              <w:rPr>
                <w:b/>
              </w:rPr>
            </w:pPr>
            <w:r w:rsidRPr="00E56DDA">
              <w:rPr>
                <w:b/>
              </w:rPr>
              <w:t>RTM</w:t>
            </w:r>
          </w:p>
        </w:tc>
        <w:tc>
          <w:tcPr>
            <w:tcW w:w="3471" w:type="pct"/>
            <w:gridSpan w:val="4"/>
          </w:tcPr>
          <w:p w:rsidR="00E56DDA" w:rsidRPr="00E56DDA" w:rsidRDefault="00E56DDA" w:rsidP="00E56DDA">
            <w:pPr>
              <w:pStyle w:val="TableText"/>
              <w:rPr>
                <w:rFonts w:ascii="Garamond" w:hAnsi="Garamond"/>
                <w:iCs/>
              </w:rPr>
            </w:pPr>
          </w:p>
        </w:tc>
      </w:tr>
    </w:tbl>
    <w:p w:rsidR="00E56DDA" w:rsidRPr="00822C4A" w:rsidRDefault="00E56DDA" w:rsidP="00E56DDA">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2"/>
        <w:gridCol w:w="2928"/>
        <w:gridCol w:w="3756"/>
      </w:tblGrid>
      <w:tr w:rsidR="00822C4A" w:rsidRPr="00822C4A" w:rsidTr="00822C4A">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rsidR="00822C4A" w:rsidRPr="00822C4A" w:rsidRDefault="00822C4A" w:rsidP="00822C4A">
            <w:pPr>
              <w:pStyle w:val="TableHeading"/>
            </w:pPr>
            <w:bookmarkStart w:id="265" w:name="ColumnTitle_42"/>
            <w:bookmarkEnd w:id="265"/>
            <w:r w:rsidRPr="00822C4A">
              <w:t>Related Routines</w:t>
            </w:r>
          </w:p>
        </w:tc>
        <w:tc>
          <w:tcPr>
            <w:tcW w:w="1529" w:type="pct"/>
            <w:tcBorders>
              <w:bottom w:val="single" w:sz="4" w:space="0" w:color="auto"/>
            </w:tcBorders>
            <w:shd w:val="clear" w:color="auto" w:fill="F2F2F2" w:themeFill="background1" w:themeFillShade="F2"/>
          </w:tcPr>
          <w:p w:rsidR="00822C4A" w:rsidRPr="00822C4A" w:rsidRDefault="00822C4A" w:rsidP="00822C4A">
            <w:pPr>
              <w:pStyle w:val="TableHeading"/>
            </w:pPr>
            <w:r w:rsidRPr="00822C4A">
              <w:t>Routines “Called By”</w:t>
            </w:r>
          </w:p>
        </w:tc>
        <w:tc>
          <w:tcPr>
            <w:tcW w:w="1961" w:type="pct"/>
            <w:tcBorders>
              <w:bottom w:val="single" w:sz="4" w:space="0" w:color="auto"/>
            </w:tcBorders>
            <w:shd w:val="clear" w:color="auto" w:fill="F2F2F2" w:themeFill="background1" w:themeFillShade="F2"/>
          </w:tcPr>
          <w:p w:rsidR="00822C4A" w:rsidRPr="00822C4A" w:rsidRDefault="00822C4A" w:rsidP="00822C4A">
            <w:pPr>
              <w:pStyle w:val="TableHeading"/>
            </w:pPr>
            <w:r w:rsidRPr="00822C4A">
              <w:t xml:space="preserve">Routines “Called”   </w:t>
            </w:r>
          </w:p>
        </w:tc>
      </w:tr>
      <w:tr w:rsidR="00822C4A" w:rsidRPr="00822C4A" w:rsidTr="00822C4A">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rsidR="00822C4A" w:rsidRPr="00822C4A" w:rsidRDefault="00822C4A" w:rsidP="00822C4A">
            <w:pPr>
              <w:pStyle w:val="TableText"/>
            </w:pPr>
          </w:p>
        </w:tc>
        <w:tc>
          <w:tcPr>
            <w:tcW w:w="1529" w:type="pct"/>
            <w:tcBorders>
              <w:bottom w:val="single" w:sz="4" w:space="0" w:color="auto"/>
            </w:tcBorders>
            <w:vAlign w:val="center"/>
          </w:tcPr>
          <w:p w:rsidR="00822C4A" w:rsidRPr="00822C4A" w:rsidRDefault="00822C4A" w:rsidP="00822C4A">
            <w:pPr>
              <w:spacing w:before="60" w:after="60"/>
              <w:rPr>
                <w:rFonts w:ascii="Arial" w:hAnsi="Arial" w:cs="Arial"/>
                <w:szCs w:val="20"/>
              </w:rPr>
            </w:pPr>
          </w:p>
        </w:tc>
        <w:tc>
          <w:tcPr>
            <w:tcW w:w="1961" w:type="pct"/>
            <w:tcBorders>
              <w:bottom w:val="single" w:sz="4" w:space="0" w:color="auto"/>
            </w:tcBorders>
            <w:vAlign w:val="center"/>
          </w:tcPr>
          <w:p w:rsidR="00822C4A" w:rsidRPr="00822C4A" w:rsidRDefault="00822C4A" w:rsidP="00822C4A">
            <w:pPr>
              <w:spacing w:before="60" w:after="60"/>
              <w:rPr>
                <w:rFonts w:ascii="Arial" w:hAnsi="Arial" w:cs="Arial"/>
                <w:szCs w:val="20"/>
              </w:rPr>
            </w:pPr>
          </w:p>
        </w:tc>
      </w:tr>
    </w:tbl>
    <w:p w:rsidR="00822C4A" w:rsidRPr="00822C4A" w:rsidRDefault="00822C4A" w:rsidP="00E56DDA">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92"/>
        <w:gridCol w:w="6684"/>
      </w:tblGrid>
      <w:tr w:rsidR="00822C4A" w:rsidRPr="00822C4A" w:rsidTr="00822C4A">
        <w:trPr>
          <w:cantSplit/>
          <w:tblHeader/>
        </w:trPr>
        <w:tc>
          <w:tcPr>
            <w:tcW w:w="1510" w:type="pct"/>
            <w:shd w:val="clear" w:color="auto" w:fill="F2F2F2" w:themeFill="background1" w:themeFillShade="F2"/>
            <w:vAlign w:val="center"/>
          </w:tcPr>
          <w:p w:rsidR="00822C4A" w:rsidRPr="00822C4A" w:rsidRDefault="00822C4A" w:rsidP="00822C4A">
            <w:pPr>
              <w:pStyle w:val="TableHeading"/>
            </w:pPr>
            <w:bookmarkStart w:id="266" w:name="ColumnTitle_43"/>
            <w:bookmarkEnd w:id="266"/>
            <w:r w:rsidRPr="00822C4A">
              <w:t>Routines</w:t>
            </w:r>
          </w:p>
        </w:tc>
        <w:tc>
          <w:tcPr>
            <w:tcW w:w="3490" w:type="pct"/>
            <w:tcBorders>
              <w:bottom w:val="single" w:sz="6" w:space="0" w:color="000000"/>
            </w:tcBorders>
            <w:shd w:val="clear" w:color="auto" w:fill="F2F2F2" w:themeFill="background1" w:themeFillShade="F2"/>
          </w:tcPr>
          <w:p w:rsidR="00822C4A" w:rsidRPr="00822C4A" w:rsidRDefault="00822C4A" w:rsidP="00822C4A">
            <w:pPr>
              <w:pStyle w:val="TableHeading"/>
            </w:pPr>
            <w:r w:rsidRPr="00822C4A">
              <w:t>Description</w:t>
            </w:r>
          </w:p>
        </w:tc>
      </w:tr>
      <w:tr w:rsidR="00822C4A" w:rsidRPr="00822C4A" w:rsidTr="00822C4A">
        <w:trPr>
          <w:cantSplit/>
        </w:trPr>
        <w:tc>
          <w:tcPr>
            <w:tcW w:w="1510" w:type="pct"/>
            <w:shd w:val="clear" w:color="auto" w:fill="F2F2F2" w:themeFill="background1" w:themeFillShade="F2"/>
            <w:vAlign w:val="center"/>
          </w:tcPr>
          <w:p w:rsidR="00822C4A" w:rsidRPr="00822C4A" w:rsidRDefault="00822C4A" w:rsidP="00822C4A">
            <w:pPr>
              <w:pStyle w:val="TableText"/>
              <w:rPr>
                <w:b/>
              </w:rPr>
            </w:pPr>
            <w:r w:rsidRPr="00822C4A">
              <w:rPr>
                <w:b/>
              </w:rPr>
              <w:t>Mail Subject</w:t>
            </w:r>
          </w:p>
        </w:tc>
        <w:tc>
          <w:tcPr>
            <w:tcW w:w="3490" w:type="pct"/>
          </w:tcPr>
          <w:p w:rsidR="00822C4A" w:rsidRPr="00822C4A" w:rsidRDefault="00822C4A" w:rsidP="00822C4A">
            <w:pPr>
              <w:pStyle w:val="TableText"/>
              <w:rPr>
                <w:rFonts w:ascii="Garamond" w:hAnsi="Garamond"/>
              </w:rPr>
            </w:pPr>
          </w:p>
        </w:tc>
      </w:tr>
      <w:tr w:rsidR="00822C4A" w:rsidRPr="00822C4A" w:rsidTr="00822C4A">
        <w:trPr>
          <w:cantSplit/>
        </w:trPr>
        <w:tc>
          <w:tcPr>
            <w:tcW w:w="1510" w:type="pct"/>
            <w:shd w:val="clear" w:color="auto" w:fill="F2F2F2" w:themeFill="background1" w:themeFillShade="F2"/>
            <w:vAlign w:val="center"/>
          </w:tcPr>
          <w:p w:rsidR="00822C4A" w:rsidRPr="00822C4A" w:rsidRDefault="00822C4A" w:rsidP="00822C4A">
            <w:pPr>
              <w:pStyle w:val="TableText"/>
              <w:rPr>
                <w:b/>
              </w:rPr>
            </w:pPr>
            <w:r w:rsidRPr="00822C4A">
              <w:rPr>
                <w:b/>
              </w:rPr>
              <w:t>Mail Group</w:t>
            </w:r>
          </w:p>
        </w:tc>
        <w:tc>
          <w:tcPr>
            <w:tcW w:w="3490" w:type="pct"/>
          </w:tcPr>
          <w:p w:rsidR="00822C4A" w:rsidRPr="00822C4A" w:rsidRDefault="00822C4A" w:rsidP="00822C4A">
            <w:pPr>
              <w:pStyle w:val="TableText"/>
              <w:rPr>
                <w:rFonts w:ascii="Garamond" w:hAnsi="Garamond"/>
              </w:rPr>
            </w:pPr>
          </w:p>
        </w:tc>
      </w:tr>
      <w:tr w:rsidR="00822C4A" w:rsidRPr="00822C4A" w:rsidTr="00822C4A">
        <w:trPr>
          <w:cantSplit/>
        </w:trPr>
        <w:tc>
          <w:tcPr>
            <w:tcW w:w="1510" w:type="pct"/>
            <w:shd w:val="clear" w:color="auto" w:fill="F2F2F2" w:themeFill="background1" w:themeFillShade="F2"/>
            <w:vAlign w:val="center"/>
          </w:tcPr>
          <w:p w:rsidR="00822C4A" w:rsidRPr="00822C4A" w:rsidRDefault="00822C4A" w:rsidP="00822C4A">
            <w:pPr>
              <w:pStyle w:val="TableText"/>
              <w:rPr>
                <w:b/>
              </w:rPr>
            </w:pPr>
            <w:r w:rsidRPr="00822C4A">
              <w:rPr>
                <w:b/>
              </w:rPr>
              <w:lastRenderedPageBreak/>
              <w:t>Parameters</w:t>
            </w:r>
          </w:p>
        </w:tc>
        <w:tc>
          <w:tcPr>
            <w:tcW w:w="3490" w:type="pct"/>
          </w:tcPr>
          <w:p w:rsidR="00822C4A" w:rsidRPr="00822C4A" w:rsidRDefault="00822C4A" w:rsidP="00822C4A">
            <w:pPr>
              <w:pStyle w:val="TableText"/>
              <w:rPr>
                <w:rFonts w:ascii="Garamond" w:hAnsi="Garamond"/>
              </w:rPr>
            </w:pPr>
          </w:p>
        </w:tc>
      </w:tr>
      <w:tr w:rsidR="00822C4A" w:rsidRPr="00822C4A" w:rsidTr="00822C4A">
        <w:trPr>
          <w:cantSplit/>
        </w:trPr>
        <w:tc>
          <w:tcPr>
            <w:tcW w:w="1510" w:type="pct"/>
            <w:shd w:val="clear" w:color="auto" w:fill="F2F2F2" w:themeFill="background1" w:themeFillShade="F2"/>
            <w:vAlign w:val="center"/>
          </w:tcPr>
          <w:p w:rsidR="00822C4A" w:rsidRPr="00822C4A" w:rsidRDefault="00822C4A" w:rsidP="00822C4A">
            <w:pPr>
              <w:pStyle w:val="TableText"/>
              <w:rPr>
                <w:b/>
              </w:rPr>
            </w:pPr>
            <w:r w:rsidRPr="00822C4A">
              <w:rPr>
                <w:b/>
              </w:rPr>
              <w:t>Data Dictionary (DD) References</w:t>
            </w:r>
          </w:p>
        </w:tc>
        <w:tc>
          <w:tcPr>
            <w:tcW w:w="3490" w:type="pct"/>
          </w:tcPr>
          <w:p w:rsidR="00822C4A" w:rsidRPr="00822C4A" w:rsidRDefault="00822C4A" w:rsidP="00822C4A">
            <w:pPr>
              <w:pStyle w:val="TableText"/>
              <w:rPr>
                <w:rFonts w:ascii="Garamond" w:hAnsi="Garamond"/>
              </w:rPr>
            </w:pPr>
          </w:p>
        </w:tc>
      </w:tr>
    </w:tbl>
    <w:p w:rsidR="00387344" w:rsidRDefault="00387344" w:rsidP="00387344">
      <w:pPr>
        <w:pStyle w:val="Heading5"/>
      </w:pPr>
      <w:bookmarkStart w:id="267" w:name="_Toc398548432"/>
      <w:r>
        <w:t>Data Entries Affected by the Design</w:t>
      </w:r>
      <w:bookmarkEnd w:id="267"/>
    </w:p>
    <w:p w:rsidR="00387344" w:rsidRDefault="00387344" w:rsidP="00387344">
      <w:pPr>
        <w:pStyle w:val="InstructionalText1"/>
      </w:pPr>
      <w:r>
        <w:t>Provide the following data for each field to be created, modified, or deleted or provide a “Before and After: Data Entries Affected by the Design.”</w:t>
      </w:r>
    </w:p>
    <w:p w:rsidR="00387344" w:rsidRDefault="00387344" w:rsidP="00387344">
      <w:pPr>
        <w:pStyle w:val="InstructionalText1"/>
      </w:pPr>
      <w:r>
        <w:t xml:space="preserve">Identify the entries affected by the design. If a blanket change will be made to each entry affected, that change should be defined in this table. </w:t>
      </w:r>
    </w:p>
    <w:p w:rsidR="00387344" w:rsidRDefault="00387344" w:rsidP="00387344">
      <w:pPr>
        <w:pStyle w:val="InstructionalText1"/>
      </w:pPr>
      <w:r>
        <w:t>Only changes that are unique to each record should be defined in the Unique Record(s) section (Section 6.2.2.3.5). Redundant information should not be entered into each chart in the Unique Record(s) section.</w:t>
      </w:r>
    </w:p>
    <w:p w:rsidR="00822C4A" w:rsidRDefault="00387344" w:rsidP="00387344">
      <w:pPr>
        <w:pStyle w:val="Caption"/>
      </w:pPr>
      <w:r>
        <w:t>Table 20: Data Entries Affected by the Design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3204"/>
        <w:gridCol w:w="3357"/>
      </w:tblGrid>
      <w:tr w:rsidR="00387344" w:rsidRPr="00387344" w:rsidTr="00387344">
        <w:trPr>
          <w:cantSplit/>
          <w:tblHeader/>
        </w:trPr>
        <w:tc>
          <w:tcPr>
            <w:tcW w:w="1574" w:type="pct"/>
            <w:tcBorders>
              <w:bottom w:val="single" w:sz="4" w:space="0" w:color="auto"/>
            </w:tcBorders>
            <w:shd w:val="clear" w:color="auto" w:fill="F2F2F2" w:themeFill="background1" w:themeFillShade="F2"/>
          </w:tcPr>
          <w:p w:rsidR="00387344" w:rsidRPr="00387344" w:rsidRDefault="00387344" w:rsidP="00387344">
            <w:pPr>
              <w:pStyle w:val="TableHeading"/>
            </w:pPr>
            <w:bookmarkStart w:id="268" w:name="ColumnTitle_44"/>
            <w:bookmarkEnd w:id="268"/>
            <w:r w:rsidRPr="00387344">
              <w:t>Field Name</w:t>
            </w:r>
          </w:p>
        </w:tc>
        <w:tc>
          <w:tcPr>
            <w:tcW w:w="1673" w:type="pct"/>
            <w:shd w:val="clear" w:color="auto" w:fill="F2F2F2" w:themeFill="background1" w:themeFillShade="F2"/>
          </w:tcPr>
          <w:p w:rsidR="00387344" w:rsidRPr="00387344" w:rsidRDefault="00387344" w:rsidP="00387344">
            <w:pPr>
              <w:pStyle w:val="TableHeading"/>
            </w:pPr>
            <w:r w:rsidRPr="00387344">
              <w:t>Current Value</w:t>
            </w:r>
          </w:p>
        </w:tc>
        <w:tc>
          <w:tcPr>
            <w:tcW w:w="1753" w:type="pct"/>
            <w:shd w:val="clear" w:color="auto" w:fill="F2F2F2" w:themeFill="background1" w:themeFillShade="F2"/>
          </w:tcPr>
          <w:p w:rsidR="00387344" w:rsidRPr="00387344" w:rsidRDefault="00387344" w:rsidP="00387344">
            <w:pPr>
              <w:pStyle w:val="TableHeading"/>
            </w:pPr>
            <w:r w:rsidRPr="00387344">
              <w:t>New Value</w:t>
            </w:r>
          </w:p>
        </w:tc>
      </w:tr>
      <w:tr w:rsidR="00387344" w:rsidRPr="00387344" w:rsidTr="00387344">
        <w:trPr>
          <w:cantSplit/>
        </w:trPr>
        <w:tc>
          <w:tcPr>
            <w:tcW w:w="1574" w:type="pct"/>
          </w:tcPr>
          <w:p w:rsidR="00387344" w:rsidRPr="00387344" w:rsidRDefault="00387344" w:rsidP="00387344">
            <w:pPr>
              <w:pStyle w:val="TableText"/>
            </w:pPr>
          </w:p>
        </w:tc>
        <w:tc>
          <w:tcPr>
            <w:tcW w:w="1673" w:type="pct"/>
          </w:tcPr>
          <w:p w:rsidR="00387344" w:rsidRPr="00387344" w:rsidRDefault="00387344" w:rsidP="00387344">
            <w:pPr>
              <w:pStyle w:val="TableText"/>
            </w:pPr>
          </w:p>
        </w:tc>
        <w:tc>
          <w:tcPr>
            <w:tcW w:w="1753" w:type="pct"/>
          </w:tcPr>
          <w:p w:rsidR="00387344" w:rsidRPr="00387344" w:rsidRDefault="00387344" w:rsidP="00387344">
            <w:pPr>
              <w:pStyle w:val="TableText"/>
            </w:pPr>
          </w:p>
        </w:tc>
      </w:tr>
    </w:tbl>
    <w:p w:rsidR="00387344" w:rsidRDefault="00387344" w:rsidP="00387344">
      <w:pPr>
        <w:pStyle w:val="Heading5"/>
      </w:pPr>
      <w:bookmarkStart w:id="269" w:name="_Toc398548433"/>
      <w:r>
        <w:t>Unique Record(s)</w:t>
      </w:r>
      <w:bookmarkEnd w:id="269"/>
      <w:r>
        <w:t xml:space="preserve"> </w:t>
      </w:r>
    </w:p>
    <w:p w:rsidR="00387344" w:rsidRDefault="00387344" w:rsidP="00387344">
      <w:pPr>
        <w:pStyle w:val="InstructionalText1"/>
      </w:pPr>
      <w:r>
        <w:t>List the unique record ID(s) that will be affected by the changes implemented by the design. This is commonly done in the .01 field. The values defined in the Current Value and New Value columns should be the exact value of the data. For each unique record ID, copy this table and provide the information.</w:t>
      </w:r>
    </w:p>
    <w:p w:rsidR="00E56DDA" w:rsidRDefault="00387344" w:rsidP="00387344">
      <w:pPr>
        <w:pStyle w:val="Caption"/>
      </w:pPr>
      <w:r>
        <w:t>Table 21: Unique Record ID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6"/>
        <w:gridCol w:w="3265"/>
        <w:gridCol w:w="3045"/>
      </w:tblGrid>
      <w:tr w:rsidR="00387344" w:rsidRPr="00387344" w:rsidTr="00387344">
        <w:trPr>
          <w:cantSplit/>
          <w:tblHeader/>
        </w:trPr>
        <w:tc>
          <w:tcPr>
            <w:tcW w:w="1705" w:type="pct"/>
            <w:tcBorders>
              <w:bottom w:val="single" w:sz="4" w:space="0" w:color="auto"/>
            </w:tcBorders>
            <w:shd w:val="clear" w:color="auto" w:fill="F2F2F2" w:themeFill="background1" w:themeFillShade="F2"/>
          </w:tcPr>
          <w:p w:rsidR="00387344" w:rsidRPr="00387344" w:rsidRDefault="00387344" w:rsidP="00387344">
            <w:pPr>
              <w:pStyle w:val="TableHeading"/>
            </w:pPr>
            <w:bookmarkStart w:id="270" w:name="ColumnTitle_45"/>
            <w:bookmarkEnd w:id="270"/>
            <w:r w:rsidRPr="00387344">
              <w:t>Field Name(s)</w:t>
            </w:r>
          </w:p>
        </w:tc>
        <w:tc>
          <w:tcPr>
            <w:tcW w:w="1705" w:type="pct"/>
            <w:shd w:val="clear" w:color="auto" w:fill="F2F2F2" w:themeFill="background1" w:themeFillShade="F2"/>
          </w:tcPr>
          <w:p w:rsidR="00387344" w:rsidRPr="00387344" w:rsidRDefault="00387344" w:rsidP="00387344">
            <w:pPr>
              <w:pStyle w:val="TableHeading"/>
            </w:pPr>
            <w:r w:rsidRPr="00387344">
              <w:t>Current Value</w:t>
            </w:r>
          </w:p>
        </w:tc>
        <w:tc>
          <w:tcPr>
            <w:tcW w:w="1590" w:type="pct"/>
            <w:shd w:val="clear" w:color="auto" w:fill="F2F2F2" w:themeFill="background1" w:themeFillShade="F2"/>
          </w:tcPr>
          <w:p w:rsidR="00387344" w:rsidRPr="00387344" w:rsidRDefault="00387344" w:rsidP="00387344">
            <w:pPr>
              <w:pStyle w:val="TableHeading"/>
            </w:pPr>
            <w:r w:rsidRPr="00387344">
              <w:t>New Value</w:t>
            </w:r>
          </w:p>
        </w:tc>
      </w:tr>
      <w:tr w:rsidR="00387344" w:rsidRPr="00387344" w:rsidTr="00387344">
        <w:trPr>
          <w:cantSplit/>
        </w:trPr>
        <w:tc>
          <w:tcPr>
            <w:tcW w:w="1705" w:type="pct"/>
          </w:tcPr>
          <w:p w:rsidR="00387344" w:rsidRPr="00387344" w:rsidRDefault="00387344" w:rsidP="00387344">
            <w:pPr>
              <w:pStyle w:val="TableText"/>
            </w:pPr>
          </w:p>
        </w:tc>
        <w:tc>
          <w:tcPr>
            <w:tcW w:w="1705" w:type="pct"/>
          </w:tcPr>
          <w:p w:rsidR="00387344" w:rsidRPr="00387344" w:rsidRDefault="00387344" w:rsidP="00387344">
            <w:pPr>
              <w:pStyle w:val="TableText"/>
            </w:pPr>
          </w:p>
        </w:tc>
        <w:tc>
          <w:tcPr>
            <w:tcW w:w="1590" w:type="pct"/>
          </w:tcPr>
          <w:p w:rsidR="00387344" w:rsidRPr="00387344" w:rsidRDefault="00387344" w:rsidP="00387344">
            <w:pPr>
              <w:pStyle w:val="TableText"/>
            </w:pPr>
          </w:p>
        </w:tc>
      </w:tr>
    </w:tbl>
    <w:p w:rsidR="00387344" w:rsidRDefault="00387344" w:rsidP="00387344">
      <w:pPr>
        <w:pStyle w:val="Heading5"/>
      </w:pPr>
      <w:bookmarkStart w:id="271" w:name="_Toc398548434"/>
      <w:r>
        <w:t>File or Global Size Changes</w:t>
      </w:r>
      <w:bookmarkEnd w:id="271"/>
    </w:p>
    <w:p w:rsidR="00387344" w:rsidRDefault="00387344" w:rsidP="00387344">
      <w:pPr>
        <w:pStyle w:val="InstructionalText1"/>
      </w:pPr>
      <w:r>
        <w:t xml:space="preserve">Indicate the change to the size of the file or global as a result of the design implemented with this description. Global size changes tie back to the business requirements and RSD. Growth or reduction in the size of the global should be indicated in this section. If the file is static across all VistA systems, a blanket statement of how the change will affect the size of the global will suffice. </w:t>
      </w:r>
    </w:p>
    <w:p w:rsidR="00387344" w:rsidRDefault="00387344" w:rsidP="00387344">
      <w:pPr>
        <w:pStyle w:val="InstructionalText1"/>
      </w:pPr>
      <w:r>
        <w:t xml:space="preserve">For example, “The National Procedure file is a new file and will require 8.7K of disk space to install.” </w:t>
      </w:r>
    </w:p>
    <w:p w:rsidR="00387344" w:rsidRDefault="00387344" w:rsidP="00387344">
      <w:pPr>
        <w:pStyle w:val="InstructionalText1"/>
      </w:pPr>
      <w:r>
        <w:t>If a file is dynamic and its size may vary from VistA system to VistA system, the description should indicate the change in the file per record and the number of records that the site may anticipate. For example, if a field is being added to the patient file that will result in an increase of 7K per patient, the site can estimate the global growth based on the number of entries in that file.</w:t>
      </w:r>
    </w:p>
    <w:p w:rsidR="00387344" w:rsidRDefault="00387344" w:rsidP="00387344">
      <w:pPr>
        <w:pStyle w:val="InstructionalText1"/>
      </w:pPr>
      <w:r>
        <w:t>Note: If the Capacity Planning analysis is available, then enter it here. If not, then use the Project Team projection.</w:t>
      </w:r>
    </w:p>
    <w:p w:rsidR="00387344" w:rsidRDefault="00387344" w:rsidP="00387344">
      <w:pPr>
        <w:pStyle w:val="Caption"/>
      </w:pPr>
      <w:r>
        <w:lastRenderedPageBreak/>
        <w:t>Table 22: File or Global Size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0"/>
        <w:gridCol w:w="3315"/>
        <w:gridCol w:w="3131"/>
      </w:tblGrid>
      <w:tr w:rsidR="00387344" w:rsidRPr="00387344" w:rsidTr="00387344">
        <w:trPr>
          <w:cantSplit/>
          <w:tblHeader/>
        </w:trPr>
        <w:tc>
          <w:tcPr>
            <w:tcW w:w="1634" w:type="pct"/>
            <w:tcBorders>
              <w:bottom w:val="single" w:sz="4" w:space="0" w:color="auto"/>
            </w:tcBorders>
            <w:shd w:val="clear" w:color="auto" w:fill="F2F2F2" w:themeFill="background1" w:themeFillShade="F2"/>
          </w:tcPr>
          <w:p w:rsidR="00387344" w:rsidRPr="00387344" w:rsidRDefault="00387344" w:rsidP="00387344">
            <w:pPr>
              <w:pStyle w:val="TableHeading"/>
            </w:pPr>
            <w:bookmarkStart w:id="272" w:name="ColumnTitle_46"/>
            <w:bookmarkEnd w:id="272"/>
            <w:r w:rsidRPr="00387344">
              <w:t>File/Global Name(s)</w:t>
            </w:r>
          </w:p>
        </w:tc>
        <w:tc>
          <w:tcPr>
            <w:tcW w:w="1731" w:type="pct"/>
            <w:tcBorders>
              <w:bottom w:val="single" w:sz="4" w:space="0" w:color="auto"/>
            </w:tcBorders>
            <w:shd w:val="clear" w:color="auto" w:fill="F2F2F2" w:themeFill="background1" w:themeFillShade="F2"/>
          </w:tcPr>
          <w:p w:rsidR="00387344" w:rsidRPr="00387344" w:rsidRDefault="00387344" w:rsidP="00387344">
            <w:pPr>
              <w:pStyle w:val="TableHeading"/>
            </w:pPr>
            <w:r w:rsidRPr="00387344">
              <w:t>Estimated Increase</w:t>
            </w:r>
          </w:p>
        </w:tc>
        <w:tc>
          <w:tcPr>
            <w:tcW w:w="1635" w:type="pct"/>
            <w:tcBorders>
              <w:bottom w:val="single" w:sz="4" w:space="0" w:color="auto"/>
            </w:tcBorders>
            <w:shd w:val="clear" w:color="auto" w:fill="F2F2F2" w:themeFill="background1" w:themeFillShade="F2"/>
          </w:tcPr>
          <w:p w:rsidR="00387344" w:rsidRPr="00387344" w:rsidRDefault="00387344" w:rsidP="00387344">
            <w:pPr>
              <w:pStyle w:val="TableHeading"/>
            </w:pPr>
            <w:r w:rsidRPr="00387344">
              <w:t>Estimated Decrease</w:t>
            </w:r>
          </w:p>
        </w:tc>
      </w:tr>
      <w:tr w:rsidR="00387344" w:rsidRPr="00387344" w:rsidTr="00387344">
        <w:trPr>
          <w:cantSplit/>
        </w:trPr>
        <w:tc>
          <w:tcPr>
            <w:tcW w:w="1634" w:type="pct"/>
          </w:tcPr>
          <w:p w:rsidR="00387344" w:rsidRPr="00387344" w:rsidRDefault="00387344" w:rsidP="00387344">
            <w:pPr>
              <w:pStyle w:val="TableText"/>
            </w:pPr>
          </w:p>
        </w:tc>
        <w:tc>
          <w:tcPr>
            <w:tcW w:w="1731" w:type="pct"/>
          </w:tcPr>
          <w:p w:rsidR="00387344" w:rsidRPr="00387344" w:rsidRDefault="00387344" w:rsidP="00387344">
            <w:pPr>
              <w:pStyle w:val="TableText"/>
            </w:pPr>
          </w:p>
        </w:tc>
        <w:tc>
          <w:tcPr>
            <w:tcW w:w="1635" w:type="pct"/>
          </w:tcPr>
          <w:p w:rsidR="00387344" w:rsidRPr="00387344" w:rsidRDefault="00387344" w:rsidP="00387344">
            <w:pPr>
              <w:pStyle w:val="TableText"/>
            </w:pPr>
          </w:p>
        </w:tc>
      </w:tr>
    </w:tbl>
    <w:p w:rsidR="003A1672" w:rsidRDefault="003A1672" w:rsidP="003A1672">
      <w:pPr>
        <w:pStyle w:val="Heading5"/>
      </w:pPr>
      <w:bookmarkStart w:id="273" w:name="_Toc398548435"/>
      <w:r>
        <w:t>Mail Groups</w:t>
      </w:r>
      <w:bookmarkEnd w:id="273"/>
    </w:p>
    <w:p w:rsidR="003A1672" w:rsidRDefault="003A1672" w:rsidP="003A1672">
      <w:pPr>
        <w:pStyle w:val="InstructionalText1"/>
      </w:pPr>
      <w:r>
        <w:t>Complete the table for each of the mail groups affected by the functionality being designed. A short description of what changes will be made to the affected mail groups should be included in this section.</w:t>
      </w:r>
    </w:p>
    <w:p w:rsidR="00387344" w:rsidRDefault="003A1672" w:rsidP="003A1672">
      <w:pPr>
        <w:pStyle w:val="InstructionalText1"/>
      </w:pPr>
      <w:r>
        <w:t>Note: If preferred, this can be captured directly from VA FileMan DDs after the fact.</w:t>
      </w:r>
    </w:p>
    <w:p w:rsidR="00E56DDA" w:rsidRDefault="003A1672" w:rsidP="003A1672">
      <w:pPr>
        <w:pStyle w:val="Caption"/>
      </w:pPr>
      <w:r w:rsidRPr="003A1672">
        <w:t>Table 23: Mail Groups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2"/>
        <w:gridCol w:w="6814"/>
      </w:tblGrid>
      <w:tr w:rsidR="003A1672" w:rsidRPr="003A1672" w:rsidTr="003A1672">
        <w:trPr>
          <w:cantSplit/>
          <w:tblHeader/>
        </w:trPr>
        <w:tc>
          <w:tcPr>
            <w:tcW w:w="1442" w:type="pct"/>
            <w:shd w:val="clear" w:color="auto" w:fill="F2F2F2" w:themeFill="background1" w:themeFillShade="F2"/>
            <w:vAlign w:val="center"/>
          </w:tcPr>
          <w:p w:rsidR="003A1672" w:rsidRPr="003A1672" w:rsidRDefault="003A1672" w:rsidP="003A1672">
            <w:pPr>
              <w:pStyle w:val="TableHeading"/>
            </w:pPr>
            <w:bookmarkStart w:id="274" w:name="ColumnTitle_47"/>
            <w:bookmarkEnd w:id="274"/>
            <w:r w:rsidRPr="003A1672">
              <w:t>Mail Groups</w:t>
            </w:r>
          </w:p>
        </w:tc>
        <w:tc>
          <w:tcPr>
            <w:tcW w:w="3558" w:type="pct"/>
            <w:shd w:val="clear" w:color="auto" w:fill="F2F2F2" w:themeFill="background1" w:themeFillShade="F2"/>
            <w:vAlign w:val="center"/>
          </w:tcPr>
          <w:p w:rsidR="003A1672" w:rsidRPr="003A1672" w:rsidRDefault="003A1672" w:rsidP="003A1672">
            <w:pPr>
              <w:pStyle w:val="TableHeading"/>
            </w:pPr>
            <w:r w:rsidRPr="003A1672">
              <w:t>Instructions</w:t>
            </w:r>
          </w:p>
        </w:tc>
      </w:tr>
      <w:tr w:rsidR="003A1672" w:rsidRPr="003A1672" w:rsidTr="003A1672">
        <w:trPr>
          <w:cantSplit/>
        </w:trPr>
        <w:tc>
          <w:tcPr>
            <w:tcW w:w="1442" w:type="pct"/>
            <w:shd w:val="clear" w:color="auto" w:fill="F2F2F2" w:themeFill="background1" w:themeFillShade="F2"/>
            <w:vAlign w:val="center"/>
          </w:tcPr>
          <w:p w:rsidR="003A1672" w:rsidRPr="003A1672" w:rsidRDefault="003A1672" w:rsidP="003A1672">
            <w:pPr>
              <w:pStyle w:val="TableText"/>
              <w:rPr>
                <w:b/>
              </w:rPr>
            </w:pPr>
            <w:r w:rsidRPr="003A1672">
              <w:rPr>
                <w:b/>
              </w:rPr>
              <w:t>Mail Group Name</w:t>
            </w:r>
          </w:p>
        </w:tc>
        <w:tc>
          <w:tcPr>
            <w:tcW w:w="3558" w:type="pct"/>
            <w:vAlign w:val="center"/>
          </w:tcPr>
          <w:p w:rsidR="003A1672" w:rsidRPr="003A1672" w:rsidRDefault="003A1672" w:rsidP="003A1672">
            <w:pPr>
              <w:pStyle w:val="InstructionalTable"/>
              <w:rPr>
                <w:vanish/>
              </w:rPr>
            </w:pPr>
            <w:r w:rsidRPr="003A1672">
              <w:t>List the name of the mail group being modified. The mail group name may include a domain name.</w:t>
            </w:r>
          </w:p>
        </w:tc>
      </w:tr>
      <w:tr w:rsidR="003A1672" w:rsidRPr="003A1672" w:rsidTr="003A1672">
        <w:trPr>
          <w:cantSplit/>
        </w:trPr>
        <w:tc>
          <w:tcPr>
            <w:tcW w:w="1442" w:type="pct"/>
            <w:shd w:val="clear" w:color="auto" w:fill="F2F2F2" w:themeFill="background1" w:themeFillShade="F2"/>
            <w:vAlign w:val="center"/>
          </w:tcPr>
          <w:p w:rsidR="003A1672" w:rsidRPr="003A1672" w:rsidRDefault="003A1672" w:rsidP="003A1672">
            <w:pPr>
              <w:pStyle w:val="TableText"/>
              <w:rPr>
                <w:b/>
              </w:rPr>
            </w:pPr>
            <w:r w:rsidRPr="003A1672">
              <w:rPr>
                <w:b/>
              </w:rPr>
              <w:t>Enhancement Category</w:t>
            </w:r>
          </w:p>
        </w:tc>
        <w:tc>
          <w:tcPr>
            <w:tcW w:w="3558" w:type="pct"/>
            <w:vAlign w:val="center"/>
          </w:tcPr>
          <w:p w:rsidR="003A1672" w:rsidRPr="003A1672" w:rsidRDefault="003A1672" w:rsidP="003A1672">
            <w:pPr>
              <w:pStyle w:val="InstructionalTable"/>
            </w:pPr>
            <w:r w:rsidRPr="003A1672">
              <w:t>Check the appropriate box: New, Modify, Delete, or No Change.</w:t>
            </w:r>
          </w:p>
        </w:tc>
      </w:tr>
      <w:tr w:rsidR="003A1672" w:rsidRPr="003A1672" w:rsidTr="003A1672">
        <w:trPr>
          <w:cantSplit/>
        </w:trPr>
        <w:tc>
          <w:tcPr>
            <w:tcW w:w="1442" w:type="pct"/>
            <w:shd w:val="clear" w:color="auto" w:fill="F2F2F2" w:themeFill="background1" w:themeFillShade="F2"/>
            <w:vAlign w:val="center"/>
          </w:tcPr>
          <w:p w:rsidR="003A1672" w:rsidRPr="003A1672" w:rsidRDefault="003A1672" w:rsidP="003A1672">
            <w:pPr>
              <w:pStyle w:val="TableText"/>
              <w:rPr>
                <w:b/>
              </w:rPr>
            </w:pPr>
            <w:r w:rsidRPr="003A1672">
              <w:rPr>
                <w:b/>
              </w:rPr>
              <w:t>Related Options</w:t>
            </w:r>
          </w:p>
        </w:tc>
        <w:tc>
          <w:tcPr>
            <w:tcW w:w="3558" w:type="pct"/>
            <w:vAlign w:val="center"/>
          </w:tcPr>
          <w:p w:rsidR="003A1672" w:rsidRPr="003A1672" w:rsidRDefault="003A1672" w:rsidP="003A1672">
            <w:pPr>
              <w:pStyle w:val="InstructionalTable"/>
            </w:pPr>
            <w:r w:rsidRPr="003A1672">
              <w:t>List options that directly reference the file.</w:t>
            </w:r>
          </w:p>
        </w:tc>
      </w:tr>
      <w:tr w:rsidR="003A1672" w:rsidRPr="003A1672" w:rsidTr="003A1672">
        <w:trPr>
          <w:cantSplit/>
        </w:trPr>
        <w:tc>
          <w:tcPr>
            <w:tcW w:w="1442" w:type="pct"/>
            <w:shd w:val="clear" w:color="auto" w:fill="F2F2F2" w:themeFill="background1" w:themeFillShade="F2"/>
            <w:vAlign w:val="center"/>
          </w:tcPr>
          <w:p w:rsidR="003A1672" w:rsidRPr="003A1672" w:rsidRDefault="003A1672" w:rsidP="003A1672">
            <w:pPr>
              <w:pStyle w:val="TableText"/>
              <w:rPr>
                <w:b/>
              </w:rPr>
            </w:pPr>
            <w:r w:rsidRPr="003A1672">
              <w:rPr>
                <w:b/>
              </w:rPr>
              <w:t>Related Routines</w:t>
            </w:r>
          </w:p>
        </w:tc>
        <w:tc>
          <w:tcPr>
            <w:tcW w:w="3558" w:type="pct"/>
            <w:vAlign w:val="center"/>
          </w:tcPr>
          <w:p w:rsidR="003A1672" w:rsidRPr="003A1672" w:rsidRDefault="003A1672" w:rsidP="003A1672">
            <w:pPr>
              <w:pStyle w:val="InstructionalTable"/>
            </w:pPr>
            <w:r w:rsidRPr="003A1672">
              <w:t>List routines that reference the mail group.</w:t>
            </w:r>
          </w:p>
        </w:tc>
      </w:tr>
      <w:tr w:rsidR="003A1672" w:rsidRPr="003A1672" w:rsidTr="003A1672">
        <w:trPr>
          <w:cantSplit/>
        </w:trPr>
        <w:tc>
          <w:tcPr>
            <w:tcW w:w="1442" w:type="pct"/>
            <w:shd w:val="clear" w:color="auto" w:fill="F2F2F2" w:themeFill="background1" w:themeFillShade="F2"/>
            <w:vAlign w:val="center"/>
          </w:tcPr>
          <w:p w:rsidR="003A1672" w:rsidRPr="003A1672" w:rsidRDefault="003A1672" w:rsidP="003A1672">
            <w:pPr>
              <w:pStyle w:val="TableText"/>
              <w:rPr>
                <w:b/>
              </w:rPr>
            </w:pPr>
            <w:r w:rsidRPr="003A1672">
              <w:rPr>
                <w:b/>
              </w:rPr>
              <w:t>Data Dictionary (DDs) References</w:t>
            </w:r>
          </w:p>
        </w:tc>
        <w:tc>
          <w:tcPr>
            <w:tcW w:w="3558" w:type="pct"/>
            <w:vAlign w:val="center"/>
          </w:tcPr>
          <w:p w:rsidR="003A1672" w:rsidRPr="003A1672" w:rsidRDefault="003A1672" w:rsidP="003A1672">
            <w:pPr>
              <w:pStyle w:val="InstructionalTable"/>
            </w:pPr>
            <w:r w:rsidRPr="003A1672">
              <w:t xml:space="preserve">List files that reference the mail group through input transforms, cross-reference logic, etc. </w:t>
            </w:r>
          </w:p>
        </w:tc>
      </w:tr>
      <w:tr w:rsidR="003A1672" w:rsidRPr="003A1672" w:rsidTr="003A1672">
        <w:trPr>
          <w:cantSplit/>
        </w:trPr>
        <w:tc>
          <w:tcPr>
            <w:tcW w:w="1442" w:type="pct"/>
            <w:shd w:val="clear" w:color="auto" w:fill="F2F2F2" w:themeFill="background1" w:themeFillShade="F2"/>
            <w:vAlign w:val="center"/>
          </w:tcPr>
          <w:p w:rsidR="003A1672" w:rsidRPr="003A1672" w:rsidRDefault="003A1672" w:rsidP="003A1672">
            <w:pPr>
              <w:pStyle w:val="TableText"/>
              <w:rPr>
                <w:b/>
              </w:rPr>
            </w:pPr>
            <w:r w:rsidRPr="003A1672">
              <w:rPr>
                <w:b/>
              </w:rPr>
              <w:t>Related Protocols</w:t>
            </w:r>
          </w:p>
        </w:tc>
        <w:tc>
          <w:tcPr>
            <w:tcW w:w="3558" w:type="pct"/>
            <w:vAlign w:val="center"/>
          </w:tcPr>
          <w:p w:rsidR="003A1672" w:rsidRPr="003A1672" w:rsidRDefault="003A1672" w:rsidP="003A1672">
            <w:pPr>
              <w:pStyle w:val="InstructionalTable"/>
            </w:pPr>
            <w:r w:rsidRPr="003A1672">
              <w:t>List protocols that directly reference the mail group.</w:t>
            </w:r>
          </w:p>
        </w:tc>
      </w:tr>
      <w:tr w:rsidR="003A1672" w:rsidRPr="003A1672" w:rsidTr="003A1672">
        <w:trPr>
          <w:cantSplit/>
        </w:trPr>
        <w:tc>
          <w:tcPr>
            <w:tcW w:w="1442" w:type="pct"/>
            <w:shd w:val="clear" w:color="auto" w:fill="F2F2F2" w:themeFill="background1" w:themeFillShade="F2"/>
            <w:vAlign w:val="center"/>
          </w:tcPr>
          <w:p w:rsidR="003A1672" w:rsidRPr="003A1672" w:rsidRDefault="003A1672" w:rsidP="003A1672">
            <w:pPr>
              <w:pStyle w:val="TableText"/>
              <w:rPr>
                <w:b/>
              </w:rPr>
            </w:pPr>
            <w:r w:rsidRPr="003A1672">
              <w:rPr>
                <w:b/>
              </w:rPr>
              <w:t>Mail Group Description</w:t>
            </w:r>
          </w:p>
        </w:tc>
        <w:tc>
          <w:tcPr>
            <w:tcW w:w="3558" w:type="pct"/>
            <w:vAlign w:val="center"/>
          </w:tcPr>
          <w:p w:rsidR="003A1672" w:rsidRPr="003A1672" w:rsidRDefault="003A1672" w:rsidP="003A1672">
            <w:pPr>
              <w:pStyle w:val="InstructionalTable"/>
            </w:pPr>
            <w:r w:rsidRPr="003A1672">
              <w:t>Describe the purpose for the mail group.</w:t>
            </w:r>
          </w:p>
        </w:tc>
      </w:tr>
      <w:tr w:rsidR="003A1672" w:rsidRPr="003A1672" w:rsidTr="003A1672">
        <w:trPr>
          <w:cantSplit/>
        </w:trPr>
        <w:tc>
          <w:tcPr>
            <w:tcW w:w="1442" w:type="pct"/>
            <w:shd w:val="clear" w:color="auto" w:fill="F2F2F2" w:themeFill="background1" w:themeFillShade="F2"/>
            <w:vAlign w:val="center"/>
          </w:tcPr>
          <w:p w:rsidR="003A1672" w:rsidRPr="003A1672" w:rsidRDefault="003A1672" w:rsidP="003A1672">
            <w:pPr>
              <w:pStyle w:val="TableText"/>
              <w:rPr>
                <w:b/>
              </w:rPr>
            </w:pPr>
            <w:r w:rsidRPr="003A1672">
              <w:rPr>
                <w:b/>
              </w:rPr>
              <w:t>Self-Enrollment Allowed</w:t>
            </w:r>
          </w:p>
        </w:tc>
        <w:tc>
          <w:tcPr>
            <w:tcW w:w="3558" w:type="pct"/>
            <w:vAlign w:val="center"/>
          </w:tcPr>
          <w:p w:rsidR="003A1672" w:rsidRPr="003A1672" w:rsidRDefault="003A1672" w:rsidP="003A1672">
            <w:pPr>
              <w:pStyle w:val="InstructionalTable"/>
            </w:pPr>
            <w:r w:rsidRPr="003A1672">
              <w:t>Check the appropriate box either Yes or No.</w:t>
            </w:r>
          </w:p>
        </w:tc>
      </w:tr>
      <w:tr w:rsidR="003A1672" w:rsidRPr="003A1672" w:rsidTr="003A1672">
        <w:trPr>
          <w:cantSplit/>
        </w:trPr>
        <w:tc>
          <w:tcPr>
            <w:tcW w:w="1442" w:type="pct"/>
            <w:shd w:val="clear" w:color="auto" w:fill="F2F2F2" w:themeFill="background1" w:themeFillShade="F2"/>
            <w:vAlign w:val="center"/>
          </w:tcPr>
          <w:p w:rsidR="003A1672" w:rsidRPr="003A1672" w:rsidRDefault="003A1672" w:rsidP="003A1672">
            <w:pPr>
              <w:pStyle w:val="TableText"/>
              <w:rPr>
                <w:b/>
              </w:rPr>
            </w:pPr>
            <w:r w:rsidRPr="003A1672">
              <w:rPr>
                <w:b/>
              </w:rPr>
              <w:t>Type</w:t>
            </w:r>
          </w:p>
        </w:tc>
        <w:tc>
          <w:tcPr>
            <w:tcW w:w="3558" w:type="pct"/>
            <w:vAlign w:val="center"/>
          </w:tcPr>
          <w:p w:rsidR="003A1672" w:rsidRPr="003A1672" w:rsidRDefault="003A1672" w:rsidP="003A1672">
            <w:pPr>
              <w:pStyle w:val="InstructionalTable"/>
            </w:pPr>
            <w:r w:rsidRPr="003A1672">
              <w:t>Check the appropriate box either Public or Private.</w:t>
            </w:r>
          </w:p>
        </w:tc>
      </w:tr>
    </w:tbl>
    <w:p w:rsidR="003A1672" w:rsidRDefault="00F61B78" w:rsidP="00F61B78">
      <w:pPr>
        <w:pStyle w:val="Caption"/>
      </w:pPr>
      <w:r w:rsidRPr="00F61B78">
        <w:t>Table 24: Mail Groups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1028"/>
        <w:gridCol w:w="1666"/>
        <w:gridCol w:w="1289"/>
        <w:gridCol w:w="2578"/>
      </w:tblGrid>
      <w:tr w:rsidR="00F61B78" w:rsidRPr="00F61B78" w:rsidTr="00F61B78">
        <w:trPr>
          <w:cantSplit/>
          <w:tblHeader/>
        </w:trPr>
        <w:tc>
          <w:tcPr>
            <w:tcW w:w="1574" w:type="pct"/>
            <w:shd w:val="clear" w:color="auto" w:fill="F2F2F2" w:themeFill="background1" w:themeFillShade="F2"/>
            <w:vAlign w:val="center"/>
          </w:tcPr>
          <w:p w:rsidR="00F61B78" w:rsidRPr="00F61B78" w:rsidRDefault="00F61B78" w:rsidP="00F61B78">
            <w:pPr>
              <w:pStyle w:val="TableHeading"/>
            </w:pPr>
            <w:bookmarkStart w:id="275" w:name="ColumnTitle_48"/>
            <w:bookmarkEnd w:id="275"/>
            <w:r w:rsidRPr="00F61B78">
              <w:t>Mail Groups</w:t>
            </w:r>
          </w:p>
        </w:tc>
        <w:tc>
          <w:tcPr>
            <w:tcW w:w="3426" w:type="pct"/>
            <w:gridSpan w:val="4"/>
            <w:tcBorders>
              <w:bottom w:val="single" w:sz="4" w:space="0" w:color="auto"/>
            </w:tcBorders>
            <w:shd w:val="clear" w:color="auto" w:fill="F2F2F2" w:themeFill="background1" w:themeFillShade="F2"/>
          </w:tcPr>
          <w:p w:rsidR="00F61B78" w:rsidRPr="00F61B78" w:rsidRDefault="00F61B78" w:rsidP="00F61B78">
            <w:pPr>
              <w:pStyle w:val="TableHeading"/>
            </w:pPr>
            <w:r w:rsidRPr="00F61B78">
              <w:t>Activities</w:t>
            </w:r>
          </w:p>
        </w:tc>
      </w:tr>
      <w:tr w:rsidR="00F61B78" w:rsidRPr="00F61B78" w:rsidTr="00F61B78">
        <w:trPr>
          <w:cantSplit/>
        </w:trPr>
        <w:tc>
          <w:tcPr>
            <w:tcW w:w="1574" w:type="pct"/>
            <w:shd w:val="clear" w:color="auto" w:fill="F2F2F2" w:themeFill="background1" w:themeFillShade="F2"/>
            <w:vAlign w:val="center"/>
          </w:tcPr>
          <w:p w:rsidR="00F61B78" w:rsidRPr="00F61B78" w:rsidRDefault="00F61B78" w:rsidP="00F61B78">
            <w:pPr>
              <w:pStyle w:val="TableText"/>
              <w:rPr>
                <w:b/>
              </w:rPr>
            </w:pPr>
            <w:r w:rsidRPr="00F61B78">
              <w:rPr>
                <w:b/>
              </w:rPr>
              <w:t>Mail Group Name</w:t>
            </w:r>
          </w:p>
        </w:tc>
        <w:tc>
          <w:tcPr>
            <w:tcW w:w="3426" w:type="pct"/>
            <w:gridSpan w:val="4"/>
            <w:tcBorders>
              <w:bottom w:val="single" w:sz="4" w:space="0" w:color="auto"/>
            </w:tcBorders>
          </w:tcPr>
          <w:p w:rsidR="00F61B78" w:rsidRPr="00F61B78" w:rsidRDefault="00F61B78" w:rsidP="00F61B78">
            <w:pPr>
              <w:pStyle w:val="TableText"/>
              <w:rPr>
                <w:rFonts w:ascii="Garamond" w:hAnsi="Garamond"/>
              </w:rPr>
            </w:pPr>
          </w:p>
        </w:tc>
      </w:tr>
      <w:tr w:rsidR="00F61B78" w:rsidRPr="00F61B78" w:rsidTr="00F61B78">
        <w:trPr>
          <w:cantSplit/>
        </w:trPr>
        <w:tc>
          <w:tcPr>
            <w:tcW w:w="1574" w:type="pct"/>
            <w:shd w:val="clear" w:color="auto" w:fill="F2F2F2" w:themeFill="background1" w:themeFillShade="F2"/>
            <w:vAlign w:val="center"/>
          </w:tcPr>
          <w:p w:rsidR="00F61B78" w:rsidRPr="00F61B78" w:rsidRDefault="00F61B78" w:rsidP="00F61B78">
            <w:pPr>
              <w:pStyle w:val="TableText"/>
              <w:rPr>
                <w:b/>
              </w:rPr>
            </w:pPr>
            <w:r w:rsidRPr="00F61B78">
              <w:rPr>
                <w:b/>
              </w:rPr>
              <w:t>Enhancement Category</w:t>
            </w:r>
          </w:p>
        </w:tc>
        <w:tc>
          <w:tcPr>
            <w:tcW w:w="537" w:type="pct"/>
            <w:tcBorders>
              <w:right w:val="nil"/>
            </w:tcBorders>
          </w:tcPr>
          <w:p w:rsidR="00F61B78" w:rsidRPr="00F61B78" w:rsidRDefault="00AE54D8" w:rsidP="00F61B78">
            <w:pPr>
              <w:pStyle w:val="TableText"/>
              <w:rPr>
                <w:rFonts w:ascii="Garamond" w:hAnsi="Garamond"/>
                <w:iCs/>
                <w:sz w:val="20"/>
              </w:rPr>
            </w:pPr>
            <w:r>
              <w:rPr>
                <w:rFonts w:ascii="Garamond" w:hAnsi="Garamond"/>
                <w:iCs/>
                <w:sz w:val="20"/>
              </w:rPr>
              <w:fldChar w:fldCharType="begin">
                <w:ffData>
                  <w:name w:val="Check79"/>
                  <w:enabled/>
                  <w:calcOnExit w:val="0"/>
                  <w:checkBox>
                    <w:sizeAuto/>
                    <w:default w:val="0"/>
                  </w:checkBox>
                </w:ffData>
              </w:fldChar>
            </w:r>
            <w:r>
              <w:rPr>
                <w:rFonts w:ascii="Garamond" w:hAnsi="Garamond"/>
                <w:iCs/>
                <w:sz w:val="20"/>
              </w:rPr>
              <w:instrText xml:space="preserve"> </w:instrText>
            </w:r>
            <w:bookmarkStart w:id="276" w:name="Check79"/>
            <w:r>
              <w:rPr>
                <w:rFonts w:ascii="Garamond" w:hAnsi="Garamond"/>
                <w:iCs/>
                <w:sz w:val="20"/>
              </w:rPr>
              <w:instrText xml:space="preserve">FORMCHECKBOX </w:instrText>
            </w:r>
            <w:r w:rsidR="00BB1606">
              <w:rPr>
                <w:rFonts w:ascii="Garamond" w:hAnsi="Garamond"/>
                <w:iCs/>
                <w:sz w:val="20"/>
              </w:rPr>
            </w:r>
            <w:r w:rsidR="00BB1606">
              <w:rPr>
                <w:rFonts w:ascii="Garamond" w:hAnsi="Garamond"/>
                <w:iCs/>
                <w:sz w:val="20"/>
              </w:rPr>
              <w:fldChar w:fldCharType="separate"/>
            </w:r>
            <w:r>
              <w:rPr>
                <w:rFonts w:ascii="Garamond" w:hAnsi="Garamond"/>
                <w:iCs/>
                <w:sz w:val="20"/>
              </w:rPr>
              <w:fldChar w:fldCharType="end"/>
            </w:r>
            <w:bookmarkEnd w:id="276"/>
            <w:r w:rsidR="00F61B78" w:rsidRPr="00F61B78">
              <w:rPr>
                <w:rFonts w:ascii="Garamond" w:hAnsi="Garamond"/>
                <w:iCs/>
                <w:sz w:val="20"/>
              </w:rPr>
              <w:t xml:space="preserve"> New</w:t>
            </w:r>
          </w:p>
        </w:tc>
        <w:tc>
          <w:tcPr>
            <w:tcW w:w="870" w:type="pct"/>
            <w:tcBorders>
              <w:left w:val="nil"/>
              <w:right w:val="nil"/>
            </w:tcBorders>
          </w:tcPr>
          <w:p w:rsidR="00F61B78" w:rsidRPr="00F61B78" w:rsidRDefault="00AE54D8" w:rsidP="00F61B78">
            <w:pPr>
              <w:pStyle w:val="TableText"/>
              <w:rPr>
                <w:rFonts w:ascii="Garamond" w:hAnsi="Garamond"/>
                <w:iCs/>
                <w:sz w:val="20"/>
              </w:rPr>
            </w:pPr>
            <w:r>
              <w:rPr>
                <w:rFonts w:ascii="Garamond" w:hAnsi="Garamond"/>
                <w:iCs/>
                <w:sz w:val="20"/>
              </w:rPr>
              <w:fldChar w:fldCharType="begin">
                <w:ffData>
                  <w:name w:val="Check80"/>
                  <w:enabled/>
                  <w:calcOnExit w:val="0"/>
                  <w:checkBox>
                    <w:sizeAuto/>
                    <w:default w:val="0"/>
                  </w:checkBox>
                </w:ffData>
              </w:fldChar>
            </w:r>
            <w:r>
              <w:rPr>
                <w:rFonts w:ascii="Garamond" w:hAnsi="Garamond"/>
                <w:iCs/>
                <w:sz w:val="20"/>
              </w:rPr>
              <w:instrText xml:space="preserve"> </w:instrText>
            </w:r>
            <w:bookmarkStart w:id="277" w:name="Check80"/>
            <w:r>
              <w:rPr>
                <w:rFonts w:ascii="Garamond" w:hAnsi="Garamond"/>
                <w:iCs/>
                <w:sz w:val="20"/>
              </w:rPr>
              <w:instrText xml:space="preserve">FORMCHECKBOX </w:instrText>
            </w:r>
            <w:r w:rsidR="00BB1606">
              <w:rPr>
                <w:rFonts w:ascii="Garamond" w:hAnsi="Garamond"/>
                <w:iCs/>
                <w:sz w:val="20"/>
              </w:rPr>
            </w:r>
            <w:r w:rsidR="00BB1606">
              <w:rPr>
                <w:rFonts w:ascii="Garamond" w:hAnsi="Garamond"/>
                <w:iCs/>
                <w:sz w:val="20"/>
              </w:rPr>
              <w:fldChar w:fldCharType="separate"/>
            </w:r>
            <w:r>
              <w:rPr>
                <w:rFonts w:ascii="Garamond" w:hAnsi="Garamond"/>
                <w:iCs/>
                <w:sz w:val="20"/>
              </w:rPr>
              <w:fldChar w:fldCharType="end"/>
            </w:r>
            <w:bookmarkEnd w:id="277"/>
            <w:r w:rsidR="00F61B78" w:rsidRPr="00F61B78">
              <w:rPr>
                <w:rFonts w:ascii="Garamond" w:hAnsi="Garamond"/>
                <w:iCs/>
                <w:sz w:val="20"/>
              </w:rPr>
              <w:t xml:space="preserve"> Modify</w:t>
            </w:r>
          </w:p>
        </w:tc>
        <w:tc>
          <w:tcPr>
            <w:tcW w:w="673" w:type="pct"/>
            <w:tcBorders>
              <w:left w:val="nil"/>
              <w:right w:val="nil"/>
            </w:tcBorders>
          </w:tcPr>
          <w:p w:rsidR="00F61B78" w:rsidRPr="00F61B78" w:rsidRDefault="00AE54D8" w:rsidP="00F61B78">
            <w:pPr>
              <w:pStyle w:val="TableText"/>
              <w:rPr>
                <w:rFonts w:ascii="Garamond" w:hAnsi="Garamond"/>
                <w:iCs/>
                <w:sz w:val="20"/>
              </w:rPr>
            </w:pPr>
            <w:r>
              <w:rPr>
                <w:rFonts w:ascii="Garamond" w:hAnsi="Garamond"/>
                <w:iCs/>
                <w:sz w:val="20"/>
              </w:rPr>
              <w:fldChar w:fldCharType="begin">
                <w:ffData>
                  <w:name w:val="Check81"/>
                  <w:enabled/>
                  <w:calcOnExit w:val="0"/>
                  <w:checkBox>
                    <w:sizeAuto/>
                    <w:default w:val="0"/>
                  </w:checkBox>
                </w:ffData>
              </w:fldChar>
            </w:r>
            <w:r>
              <w:rPr>
                <w:rFonts w:ascii="Garamond" w:hAnsi="Garamond"/>
                <w:iCs/>
                <w:sz w:val="20"/>
              </w:rPr>
              <w:instrText xml:space="preserve"> FORMCHECKBOX </w:instrText>
            </w:r>
            <w:r w:rsidR="00BB1606">
              <w:rPr>
                <w:rFonts w:ascii="Garamond" w:hAnsi="Garamond"/>
                <w:iCs/>
                <w:sz w:val="20"/>
              </w:rPr>
            </w:r>
            <w:r w:rsidR="00BB1606">
              <w:rPr>
                <w:rFonts w:ascii="Garamond" w:hAnsi="Garamond"/>
                <w:iCs/>
                <w:sz w:val="20"/>
              </w:rPr>
              <w:fldChar w:fldCharType="separate"/>
            </w:r>
            <w:r>
              <w:rPr>
                <w:rFonts w:ascii="Garamond" w:hAnsi="Garamond"/>
                <w:iCs/>
                <w:sz w:val="20"/>
              </w:rPr>
              <w:fldChar w:fldCharType="end"/>
            </w:r>
            <w:r w:rsidR="00F61B78" w:rsidRPr="00F61B78">
              <w:rPr>
                <w:rFonts w:ascii="Garamond" w:hAnsi="Garamond"/>
                <w:iCs/>
                <w:sz w:val="20"/>
              </w:rPr>
              <w:t xml:space="preserve"> Delete</w:t>
            </w:r>
          </w:p>
        </w:tc>
        <w:tc>
          <w:tcPr>
            <w:tcW w:w="1346" w:type="pct"/>
            <w:tcBorders>
              <w:left w:val="nil"/>
            </w:tcBorders>
          </w:tcPr>
          <w:p w:rsidR="00F61B78" w:rsidRPr="00F61B78" w:rsidRDefault="00AE54D8" w:rsidP="00F61B78">
            <w:pPr>
              <w:pStyle w:val="TableText"/>
              <w:rPr>
                <w:rFonts w:ascii="Garamond" w:hAnsi="Garamond"/>
                <w:iCs/>
                <w:sz w:val="20"/>
              </w:rPr>
            </w:pPr>
            <w:r>
              <w:rPr>
                <w:rFonts w:ascii="Garamond" w:hAnsi="Garamond"/>
                <w:iCs/>
                <w:sz w:val="20"/>
              </w:rPr>
              <w:fldChar w:fldCharType="begin">
                <w:ffData>
                  <w:name w:val="Check81"/>
                  <w:enabled/>
                  <w:calcOnExit w:val="0"/>
                  <w:checkBox>
                    <w:sizeAuto/>
                    <w:default w:val="0"/>
                  </w:checkBox>
                </w:ffData>
              </w:fldChar>
            </w:r>
            <w:r>
              <w:rPr>
                <w:rFonts w:ascii="Garamond" w:hAnsi="Garamond"/>
                <w:iCs/>
                <w:sz w:val="20"/>
              </w:rPr>
              <w:instrText xml:space="preserve"> </w:instrText>
            </w:r>
            <w:bookmarkStart w:id="278" w:name="Check81"/>
            <w:r>
              <w:rPr>
                <w:rFonts w:ascii="Garamond" w:hAnsi="Garamond"/>
                <w:iCs/>
                <w:sz w:val="20"/>
              </w:rPr>
              <w:instrText xml:space="preserve">FORMCHECKBOX </w:instrText>
            </w:r>
            <w:r w:rsidR="00BB1606">
              <w:rPr>
                <w:rFonts w:ascii="Garamond" w:hAnsi="Garamond"/>
                <w:iCs/>
                <w:sz w:val="20"/>
              </w:rPr>
            </w:r>
            <w:r w:rsidR="00BB1606">
              <w:rPr>
                <w:rFonts w:ascii="Garamond" w:hAnsi="Garamond"/>
                <w:iCs/>
                <w:sz w:val="20"/>
              </w:rPr>
              <w:fldChar w:fldCharType="separate"/>
            </w:r>
            <w:r>
              <w:rPr>
                <w:rFonts w:ascii="Garamond" w:hAnsi="Garamond"/>
                <w:iCs/>
                <w:sz w:val="20"/>
              </w:rPr>
              <w:fldChar w:fldCharType="end"/>
            </w:r>
            <w:bookmarkEnd w:id="278"/>
            <w:r w:rsidR="00F61B78" w:rsidRPr="00F61B78">
              <w:rPr>
                <w:rFonts w:ascii="Garamond" w:hAnsi="Garamond"/>
                <w:iCs/>
                <w:sz w:val="20"/>
              </w:rPr>
              <w:t xml:space="preserve"> No Change</w:t>
            </w:r>
          </w:p>
        </w:tc>
      </w:tr>
      <w:tr w:rsidR="00F61B78" w:rsidRPr="00F61B78" w:rsidTr="00F61B78">
        <w:trPr>
          <w:cantSplit/>
        </w:trPr>
        <w:tc>
          <w:tcPr>
            <w:tcW w:w="1574" w:type="pct"/>
            <w:shd w:val="clear" w:color="auto" w:fill="F2F2F2" w:themeFill="background1" w:themeFillShade="F2"/>
            <w:vAlign w:val="center"/>
          </w:tcPr>
          <w:p w:rsidR="00F61B78" w:rsidRPr="00F61B78" w:rsidRDefault="00F61B78" w:rsidP="00F61B78">
            <w:pPr>
              <w:pStyle w:val="TableText"/>
              <w:rPr>
                <w:b/>
              </w:rPr>
            </w:pPr>
            <w:r w:rsidRPr="00F61B78">
              <w:rPr>
                <w:b/>
              </w:rPr>
              <w:t>Related Options</w:t>
            </w:r>
          </w:p>
        </w:tc>
        <w:tc>
          <w:tcPr>
            <w:tcW w:w="3426" w:type="pct"/>
            <w:gridSpan w:val="4"/>
            <w:tcBorders>
              <w:bottom w:val="single" w:sz="4" w:space="0" w:color="auto"/>
            </w:tcBorders>
          </w:tcPr>
          <w:p w:rsidR="00F61B78" w:rsidRPr="00F61B78" w:rsidRDefault="00F61B78" w:rsidP="00F61B78">
            <w:pPr>
              <w:pStyle w:val="TableText"/>
              <w:rPr>
                <w:rFonts w:ascii="Garamond" w:hAnsi="Garamond"/>
                <w:iCs/>
              </w:rPr>
            </w:pPr>
          </w:p>
        </w:tc>
      </w:tr>
    </w:tbl>
    <w:p w:rsidR="003A1672" w:rsidRPr="00F61B78" w:rsidRDefault="003A1672" w:rsidP="00E56DDA">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2"/>
        <w:gridCol w:w="2928"/>
        <w:gridCol w:w="3756"/>
      </w:tblGrid>
      <w:tr w:rsidR="00F61B78" w:rsidRPr="00F61B78" w:rsidTr="00F61B78">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rsidR="00F61B78" w:rsidRPr="00F61B78" w:rsidRDefault="00F61B78" w:rsidP="00F61B78">
            <w:pPr>
              <w:pStyle w:val="TableHeading"/>
            </w:pPr>
            <w:bookmarkStart w:id="279" w:name="ColumnTitle_49"/>
            <w:bookmarkEnd w:id="279"/>
            <w:r w:rsidRPr="00F61B78">
              <w:t>Related Routines</w:t>
            </w:r>
          </w:p>
        </w:tc>
        <w:tc>
          <w:tcPr>
            <w:tcW w:w="1529" w:type="pct"/>
            <w:tcBorders>
              <w:bottom w:val="single" w:sz="4" w:space="0" w:color="auto"/>
            </w:tcBorders>
            <w:shd w:val="clear" w:color="auto" w:fill="F2F2F2" w:themeFill="background1" w:themeFillShade="F2"/>
          </w:tcPr>
          <w:p w:rsidR="00F61B78" w:rsidRPr="00F61B78" w:rsidRDefault="00F61B78" w:rsidP="00F61B78">
            <w:pPr>
              <w:pStyle w:val="TableHeading"/>
            </w:pPr>
            <w:r w:rsidRPr="00F61B78">
              <w:t>Routines “Called By”</w:t>
            </w:r>
          </w:p>
        </w:tc>
        <w:tc>
          <w:tcPr>
            <w:tcW w:w="1961" w:type="pct"/>
            <w:tcBorders>
              <w:bottom w:val="single" w:sz="4" w:space="0" w:color="auto"/>
            </w:tcBorders>
            <w:shd w:val="clear" w:color="auto" w:fill="F2F2F2" w:themeFill="background1" w:themeFillShade="F2"/>
          </w:tcPr>
          <w:p w:rsidR="00F61B78" w:rsidRPr="00F61B78" w:rsidRDefault="00F61B78" w:rsidP="00F61B78">
            <w:pPr>
              <w:pStyle w:val="TableHeading"/>
            </w:pPr>
            <w:r w:rsidRPr="00F61B78">
              <w:t xml:space="preserve">Routines “Called”   </w:t>
            </w:r>
          </w:p>
        </w:tc>
      </w:tr>
      <w:tr w:rsidR="00F61B78" w:rsidRPr="00F61B78" w:rsidTr="00F61B78">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rsidR="00F61B78" w:rsidRPr="00F61B78" w:rsidRDefault="00F61B78" w:rsidP="00F61B78">
            <w:pPr>
              <w:pStyle w:val="TableText"/>
            </w:pPr>
          </w:p>
        </w:tc>
        <w:tc>
          <w:tcPr>
            <w:tcW w:w="1529" w:type="pct"/>
            <w:tcBorders>
              <w:bottom w:val="single" w:sz="4" w:space="0" w:color="auto"/>
            </w:tcBorders>
            <w:vAlign w:val="center"/>
          </w:tcPr>
          <w:p w:rsidR="00F61B78" w:rsidRPr="00F61B78" w:rsidRDefault="00F61B78" w:rsidP="00F61B78">
            <w:pPr>
              <w:pStyle w:val="TableText"/>
            </w:pPr>
          </w:p>
        </w:tc>
        <w:tc>
          <w:tcPr>
            <w:tcW w:w="1961" w:type="pct"/>
            <w:tcBorders>
              <w:bottom w:val="single" w:sz="4" w:space="0" w:color="auto"/>
            </w:tcBorders>
            <w:vAlign w:val="center"/>
          </w:tcPr>
          <w:p w:rsidR="00F61B78" w:rsidRPr="00F61B78" w:rsidRDefault="00F61B78" w:rsidP="00F61B78">
            <w:pPr>
              <w:pStyle w:val="TableText"/>
            </w:pPr>
          </w:p>
        </w:tc>
      </w:tr>
    </w:tbl>
    <w:p w:rsidR="00F61B78" w:rsidRPr="00F61B78" w:rsidRDefault="00F61B78" w:rsidP="00E56DDA">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1"/>
        <w:gridCol w:w="1657"/>
        <w:gridCol w:w="5158"/>
      </w:tblGrid>
      <w:tr w:rsidR="00F61B78" w:rsidRPr="00F61B78" w:rsidTr="00F61B78">
        <w:trPr>
          <w:cantSplit/>
          <w:tblHeader/>
        </w:trPr>
        <w:tc>
          <w:tcPr>
            <w:tcW w:w="1442" w:type="pct"/>
            <w:shd w:val="clear" w:color="auto" w:fill="F2F2F2" w:themeFill="background1" w:themeFillShade="F2"/>
            <w:vAlign w:val="center"/>
          </w:tcPr>
          <w:p w:rsidR="00F61B78" w:rsidRPr="00F61B78" w:rsidRDefault="00F61B78" w:rsidP="00F61B78">
            <w:pPr>
              <w:pStyle w:val="TableHeading"/>
            </w:pPr>
            <w:bookmarkStart w:id="280" w:name="ColumnTitle_50"/>
            <w:bookmarkEnd w:id="280"/>
            <w:r w:rsidRPr="00F61B78">
              <w:t>Mail Groups</w:t>
            </w:r>
          </w:p>
        </w:tc>
        <w:tc>
          <w:tcPr>
            <w:tcW w:w="3558" w:type="pct"/>
            <w:gridSpan w:val="2"/>
            <w:shd w:val="clear" w:color="auto" w:fill="F2F2F2" w:themeFill="background1" w:themeFillShade="F2"/>
            <w:vAlign w:val="center"/>
          </w:tcPr>
          <w:p w:rsidR="00F61B78" w:rsidRPr="00F61B78" w:rsidRDefault="00F61B78" w:rsidP="00F61B78">
            <w:pPr>
              <w:pStyle w:val="TableHeading"/>
            </w:pPr>
            <w:r w:rsidRPr="00F61B78">
              <w:t>Instructions</w:t>
            </w:r>
          </w:p>
        </w:tc>
      </w:tr>
      <w:tr w:rsidR="00F61B78" w:rsidRPr="00F61B78" w:rsidTr="00F61B78">
        <w:trPr>
          <w:cantSplit/>
        </w:trPr>
        <w:tc>
          <w:tcPr>
            <w:tcW w:w="1442" w:type="pct"/>
            <w:shd w:val="clear" w:color="auto" w:fill="F2F2F2" w:themeFill="background1" w:themeFillShade="F2"/>
            <w:vAlign w:val="center"/>
          </w:tcPr>
          <w:p w:rsidR="00F61B78" w:rsidRPr="00F61B78" w:rsidRDefault="00F61B78" w:rsidP="00F61B78">
            <w:pPr>
              <w:pStyle w:val="TableText"/>
              <w:rPr>
                <w:b/>
              </w:rPr>
            </w:pPr>
            <w:r w:rsidRPr="00F61B78">
              <w:rPr>
                <w:b/>
              </w:rPr>
              <w:t>Data Dictionary (DD) References</w:t>
            </w:r>
          </w:p>
        </w:tc>
        <w:tc>
          <w:tcPr>
            <w:tcW w:w="3558" w:type="pct"/>
            <w:gridSpan w:val="2"/>
          </w:tcPr>
          <w:p w:rsidR="00F61B78" w:rsidRPr="00F61B78" w:rsidRDefault="00F61B78" w:rsidP="00F61B78">
            <w:pPr>
              <w:pStyle w:val="TableText"/>
              <w:rPr>
                <w:rFonts w:ascii="Garamond" w:hAnsi="Garamond"/>
              </w:rPr>
            </w:pPr>
          </w:p>
        </w:tc>
      </w:tr>
      <w:tr w:rsidR="00F61B78" w:rsidRPr="00F61B78" w:rsidTr="00F61B78">
        <w:trPr>
          <w:cantSplit/>
        </w:trPr>
        <w:tc>
          <w:tcPr>
            <w:tcW w:w="1442" w:type="pct"/>
            <w:shd w:val="clear" w:color="auto" w:fill="F2F2F2" w:themeFill="background1" w:themeFillShade="F2"/>
            <w:vAlign w:val="center"/>
          </w:tcPr>
          <w:p w:rsidR="00F61B78" w:rsidRPr="00F61B78" w:rsidRDefault="00F61B78" w:rsidP="00F61B78">
            <w:pPr>
              <w:pStyle w:val="TableText"/>
              <w:rPr>
                <w:b/>
              </w:rPr>
            </w:pPr>
            <w:r w:rsidRPr="00F61B78">
              <w:rPr>
                <w:b/>
              </w:rPr>
              <w:t>Related Protocols</w:t>
            </w:r>
          </w:p>
        </w:tc>
        <w:tc>
          <w:tcPr>
            <w:tcW w:w="3558" w:type="pct"/>
            <w:gridSpan w:val="2"/>
          </w:tcPr>
          <w:p w:rsidR="00F61B78" w:rsidRPr="00F61B78" w:rsidRDefault="00F61B78" w:rsidP="00F61B78">
            <w:pPr>
              <w:pStyle w:val="TableText"/>
              <w:rPr>
                <w:rFonts w:ascii="Garamond" w:hAnsi="Garamond"/>
              </w:rPr>
            </w:pPr>
          </w:p>
        </w:tc>
      </w:tr>
      <w:tr w:rsidR="00F61B78" w:rsidRPr="00F61B78" w:rsidTr="00F61B78">
        <w:trPr>
          <w:cantSplit/>
        </w:trPr>
        <w:tc>
          <w:tcPr>
            <w:tcW w:w="1442" w:type="pct"/>
            <w:shd w:val="clear" w:color="auto" w:fill="F2F2F2" w:themeFill="background1" w:themeFillShade="F2"/>
            <w:vAlign w:val="center"/>
          </w:tcPr>
          <w:p w:rsidR="00F61B78" w:rsidRPr="00F61B78" w:rsidRDefault="00F61B78" w:rsidP="00F61B78">
            <w:pPr>
              <w:pStyle w:val="TableText"/>
              <w:rPr>
                <w:b/>
              </w:rPr>
            </w:pPr>
            <w:r w:rsidRPr="00F61B78">
              <w:rPr>
                <w:b/>
              </w:rPr>
              <w:lastRenderedPageBreak/>
              <w:t>Mail Group Description</w:t>
            </w:r>
          </w:p>
        </w:tc>
        <w:tc>
          <w:tcPr>
            <w:tcW w:w="3558" w:type="pct"/>
            <w:gridSpan w:val="2"/>
            <w:tcBorders>
              <w:bottom w:val="single" w:sz="4" w:space="0" w:color="auto"/>
            </w:tcBorders>
          </w:tcPr>
          <w:p w:rsidR="00F61B78" w:rsidRPr="00F61B78" w:rsidRDefault="00F61B78" w:rsidP="00F61B78">
            <w:pPr>
              <w:pStyle w:val="TableText"/>
              <w:rPr>
                <w:rFonts w:ascii="Garamond" w:hAnsi="Garamond"/>
              </w:rPr>
            </w:pPr>
          </w:p>
        </w:tc>
      </w:tr>
      <w:tr w:rsidR="00F61B78" w:rsidRPr="00F61B78" w:rsidTr="00F61B78">
        <w:trPr>
          <w:cantSplit/>
        </w:trPr>
        <w:tc>
          <w:tcPr>
            <w:tcW w:w="1442" w:type="pct"/>
            <w:shd w:val="clear" w:color="auto" w:fill="F2F2F2" w:themeFill="background1" w:themeFillShade="F2"/>
          </w:tcPr>
          <w:p w:rsidR="00F61B78" w:rsidRPr="00F61B78" w:rsidRDefault="00F61B78" w:rsidP="00F61B78">
            <w:pPr>
              <w:pStyle w:val="TableText"/>
              <w:rPr>
                <w:b/>
              </w:rPr>
            </w:pPr>
            <w:r w:rsidRPr="00F61B78">
              <w:rPr>
                <w:b/>
              </w:rPr>
              <w:t>Self-Enrollment Allowed</w:t>
            </w:r>
          </w:p>
        </w:tc>
        <w:tc>
          <w:tcPr>
            <w:tcW w:w="865" w:type="pct"/>
            <w:tcBorders>
              <w:right w:val="nil"/>
            </w:tcBorders>
          </w:tcPr>
          <w:p w:rsidR="00F61B78" w:rsidRPr="00F61B78" w:rsidRDefault="00AE54D8" w:rsidP="00F61B78">
            <w:pPr>
              <w:pStyle w:val="TableText"/>
              <w:rPr>
                <w:rFonts w:ascii="Garamond" w:hAnsi="Garamond"/>
                <w:sz w:val="20"/>
              </w:rPr>
            </w:pPr>
            <w:r>
              <w:rPr>
                <w:rFonts w:ascii="Garamond" w:hAnsi="Garamond"/>
                <w:sz w:val="20"/>
              </w:rPr>
              <w:fldChar w:fldCharType="begin">
                <w:ffData>
                  <w:name w:val="Check82"/>
                  <w:enabled/>
                  <w:calcOnExit w:val="0"/>
                  <w:checkBox>
                    <w:sizeAuto/>
                    <w:default w:val="0"/>
                  </w:checkBox>
                </w:ffData>
              </w:fldChar>
            </w:r>
            <w:r>
              <w:rPr>
                <w:rFonts w:ascii="Garamond" w:hAnsi="Garamond"/>
                <w:sz w:val="20"/>
              </w:rPr>
              <w:instrText xml:space="preserve"> </w:instrText>
            </w:r>
            <w:bookmarkStart w:id="281" w:name="Check82"/>
            <w:r>
              <w:rPr>
                <w:rFonts w:ascii="Garamond" w:hAnsi="Garamond"/>
                <w:sz w:val="20"/>
              </w:rPr>
              <w:instrText xml:space="preserve">FORMCHECKBOX </w:instrText>
            </w:r>
            <w:r w:rsidR="00BB1606">
              <w:rPr>
                <w:rFonts w:ascii="Garamond" w:hAnsi="Garamond"/>
                <w:sz w:val="20"/>
              </w:rPr>
            </w:r>
            <w:r w:rsidR="00BB1606">
              <w:rPr>
                <w:rFonts w:ascii="Garamond" w:hAnsi="Garamond"/>
                <w:sz w:val="20"/>
              </w:rPr>
              <w:fldChar w:fldCharType="separate"/>
            </w:r>
            <w:r>
              <w:rPr>
                <w:rFonts w:ascii="Garamond" w:hAnsi="Garamond"/>
                <w:sz w:val="20"/>
              </w:rPr>
              <w:fldChar w:fldCharType="end"/>
            </w:r>
            <w:bookmarkEnd w:id="281"/>
            <w:r w:rsidR="00F61B78" w:rsidRPr="00F61B78">
              <w:rPr>
                <w:rFonts w:ascii="Garamond" w:hAnsi="Garamond"/>
                <w:sz w:val="20"/>
              </w:rPr>
              <w:t xml:space="preserve"> Yes</w:t>
            </w:r>
          </w:p>
        </w:tc>
        <w:tc>
          <w:tcPr>
            <w:tcW w:w="2693" w:type="pct"/>
            <w:tcBorders>
              <w:left w:val="nil"/>
            </w:tcBorders>
          </w:tcPr>
          <w:p w:rsidR="00F61B78" w:rsidRPr="00F61B78" w:rsidRDefault="00AE54D8" w:rsidP="00F61B78">
            <w:pPr>
              <w:pStyle w:val="TableText"/>
              <w:rPr>
                <w:rFonts w:ascii="Garamond" w:hAnsi="Garamond"/>
                <w:sz w:val="20"/>
              </w:rPr>
            </w:pPr>
            <w:r>
              <w:rPr>
                <w:rFonts w:ascii="Garamond" w:hAnsi="Garamond"/>
                <w:sz w:val="20"/>
              </w:rPr>
              <w:fldChar w:fldCharType="begin">
                <w:ffData>
                  <w:name w:val="Check83"/>
                  <w:enabled/>
                  <w:calcOnExit w:val="0"/>
                  <w:checkBox>
                    <w:sizeAuto/>
                    <w:default w:val="0"/>
                  </w:checkBox>
                </w:ffData>
              </w:fldChar>
            </w:r>
            <w:r>
              <w:rPr>
                <w:rFonts w:ascii="Garamond" w:hAnsi="Garamond"/>
                <w:sz w:val="20"/>
              </w:rPr>
              <w:instrText xml:space="preserve"> </w:instrText>
            </w:r>
            <w:bookmarkStart w:id="282" w:name="Check83"/>
            <w:r>
              <w:rPr>
                <w:rFonts w:ascii="Garamond" w:hAnsi="Garamond"/>
                <w:sz w:val="20"/>
              </w:rPr>
              <w:instrText xml:space="preserve">FORMCHECKBOX </w:instrText>
            </w:r>
            <w:r w:rsidR="00BB1606">
              <w:rPr>
                <w:rFonts w:ascii="Garamond" w:hAnsi="Garamond"/>
                <w:sz w:val="20"/>
              </w:rPr>
            </w:r>
            <w:r w:rsidR="00BB1606">
              <w:rPr>
                <w:rFonts w:ascii="Garamond" w:hAnsi="Garamond"/>
                <w:sz w:val="20"/>
              </w:rPr>
              <w:fldChar w:fldCharType="separate"/>
            </w:r>
            <w:r>
              <w:rPr>
                <w:rFonts w:ascii="Garamond" w:hAnsi="Garamond"/>
                <w:sz w:val="20"/>
              </w:rPr>
              <w:fldChar w:fldCharType="end"/>
            </w:r>
            <w:bookmarkEnd w:id="282"/>
            <w:r w:rsidR="00F61B78" w:rsidRPr="00F61B78">
              <w:rPr>
                <w:rFonts w:ascii="Garamond" w:hAnsi="Garamond"/>
                <w:sz w:val="20"/>
              </w:rPr>
              <w:t xml:space="preserve"> No</w:t>
            </w:r>
          </w:p>
        </w:tc>
      </w:tr>
      <w:tr w:rsidR="00F61B78" w:rsidRPr="00F61B78" w:rsidTr="00F61B78">
        <w:trPr>
          <w:cantSplit/>
        </w:trPr>
        <w:tc>
          <w:tcPr>
            <w:tcW w:w="1442" w:type="pct"/>
            <w:shd w:val="clear" w:color="auto" w:fill="F2F2F2" w:themeFill="background1" w:themeFillShade="F2"/>
          </w:tcPr>
          <w:p w:rsidR="00F61B78" w:rsidRPr="00F61B78" w:rsidRDefault="00F61B78" w:rsidP="00F61B78">
            <w:pPr>
              <w:pStyle w:val="TableText"/>
              <w:rPr>
                <w:b/>
              </w:rPr>
            </w:pPr>
            <w:r w:rsidRPr="00F61B78">
              <w:rPr>
                <w:b/>
              </w:rPr>
              <w:t>Type</w:t>
            </w:r>
          </w:p>
        </w:tc>
        <w:tc>
          <w:tcPr>
            <w:tcW w:w="865" w:type="pct"/>
            <w:tcBorders>
              <w:right w:val="nil"/>
            </w:tcBorders>
          </w:tcPr>
          <w:p w:rsidR="00F61B78" w:rsidRPr="00F61B78" w:rsidRDefault="00F61B78" w:rsidP="00F61B78">
            <w:pPr>
              <w:pStyle w:val="TableText"/>
              <w:rPr>
                <w:rFonts w:ascii="Garamond" w:hAnsi="Garamond"/>
                <w:sz w:val="20"/>
              </w:rPr>
            </w:pPr>
            <w:r w:rsidRPr="00F61B78">
              <w:rPr>
                <w:rFonts w:ascii="Garamond" w:hAnsi="Garamond"/>
                <w:sz w:val="20"/>
              </w:rPr>
              <w:fldChar w:fldCharType="begin">
                <w:ffData>
                  <w:name w:val="Check36"/>
                  <w:enabled/>
                  <w:calcOnExit w:val="0"/>
                  <w:checkBox>
                    <w:sizeAuto/>
                    <w:default w:val="0"/>
                  </w:checkBox>
                </w:ffData>
              </w:fldChar>
            </w:r>
            <w:bookmarkStart w:id="283" w:name="Check36"/>
            <w:r w:rsidRPr="00F61B78">
              <w:rPr>
                <w:rFonts w:ascii="Garamond" w:hAnsi="Garamond"/>
                <w:sz w:val="20"/>
              </w:rPr>
              <w:instrText xml:space="preserve"> FORMCHECKBOX </w:instrText>
            </w:r>
            <w:r w:rsidR="00BB1606">
              <w:rPr>
                <w:rFonts w:ascii="Garamond" w:hAnsi="Garamond"/>
                <w:sz w:val="20"/>
              </w:rPr>
            </w:r>
            <w:r w:rsidR="00BB1606">
              <w:rPr>
                <w:rFonts w:ascii="Garamond" w:hAnsi="Garamond"/>
                <w:sz w:val="20"/>
              </w:rPr>
              <w:fldChar w:fldCharType="separate"/>
            </w:r>
            <w:r w:rsidRPr="00F61B78">
              <w:rPr>
                <w:rFonts w:ascii="Garamond" w:hAnsi="Garamond"/>
                <w:sz w:val="20"/>
              </w:rPr>
              <w:fldChar w:fldCharType="end"/>
            </w:r>
            <w:bookmarkEnd w:id="283"/>
            <w:r w:rsidRPr="00F61B78">
              <w:rPr>
                <w:rFonts w:ascii="Garamond" w:hAnsi="Garamond"/>
                <w:sz w:val="20"/>
              </w:rPr>
              <w:t xml:space="preserve"> Public</w:t>
            </w:r>
          </w:p>
        </w:tc>
        <w:tc>
          <w:tcPr>
            <w:tcW w:w="2693" w:type="pct"/>
            <w:tcBorders>
              <w:left w:val="nil"/>
            </w:tcBorders>
          </w:tcPr>
          <w:p w:rsidR="00F61B78" w:rsidRPr="00F61B78" w:rsidRDefault="00F61B78" w:rsidP="00F61B78">
            <w:pPr>
              <w:pStyle w:val="TableText"/>
              <w:rPr>
                <w:rFonts w:ascii="Garamond" w:hAnsi="Garamond"/>
                <w:sz w:val="20"/>
              </w:rPr>
            </w:pPr>
            <w:r w:rsidRPr="00F61B78">
              <w:rPr>
                <w:rFonts w:ascii="Garamond" w:hAnsi="Garamond"/>
                <w:sz w:val="20"/>
              </w:rPr>
              <w:fldChar w:fldCharType="begin">
                <w:ffData>
                  <w:name w:val="Check37"/>
                  <w:enabled/>
                  <w:calcOnExit w:val="0"/>
                  <w:checkBox>
                    <w:sizeAuto/>
                    <w:default w:val="0"/>
                  </w:checkBox>
                </w:ffData>
              </w:fldChar>
            </w:r>
            <w:bookmarkStart w:id="284" w:name="Check37"/>
            <w:r w:rsidRPr="00F61B78">
              <w:rPr>
                <w:rFonts w:ascii="Garamond" w:hAnsi="Garamond"/>
                <w:sz w:val="20"/>
              </w:rPr>
              <w:instrText xml:space="preserve"> FORMCHECKBOX </w:instrText>
            </w:r>
            <w:r w:rsidR="00BB1606">
              <w:rPr>
                <w:rFonts w:ascii="Garamond" w:hAnsi="Garamond"/>
                <w:sz w:val="20"/>
              </w:rPr>
            </w:r>
            <w:r w:rsidR="00BB1606">
              <w:rPr>
                <w:rFonts w:ascii="Garamond" w:hAnsi="Garamond"/>
                <w:sz w:val="20"/>
              </w:rPr>
              <w:fldChar w:fldCharType="separate"/>
            </w:r>
            <w:r w:rsidRPr="00F61B78">
              <w:rPr>
                <w:rFonts w:ascii="Garamond" w:hAnsi="Garamond"/>
                <w:sz w:val="20"/>
              </w:rPr>
              <w:fldChar w:fldCharType="end"/>
            </w:r>
            <w:bookmarkEnd w:id="284"/>
            <w:r w:rsidRPr="00F61B78">
              <w:rPr>
                <w:rFonts w:ascii="Garamond" w:hAnsi="Garamond"/>
                <w:sz w:val="20"/>
              </w:rPr>
              <w:t>Private</w:t>
            </w:r>
          </w:p>
        </w:tc>
      </w:tr>
    </w:tbl>
    <w:p w:rsidR="00DE069E" w:rsidRDefault="00DE069E" w:rsidP="00DE069E">
      <w:pPr>
        <w:pStyle w:val="Heading5"/>
      </w:pPr>
      <w:bookmarkStart w:id="285" w:name="_Toc398548436"/>
      <w:r>
        <w:t>Security Keys</w:t>
      </w:r>
      <w:bookmarkEnd w:id="285"/>
    </w:p>
    <w:p w:rsidR="00DE069E" w:rsidRDefault="00DE069E" w:rsidP="00DE069E">
      <w:pPr>
        <w:pStyle w:val="InstructionalText1"/>
      </w:pPr>
      <w:r>
        <w:t>This section lists the specific security keys affected by the functionality being designed. A short description of the changes that will be made to the security keys affected should be included in this section.</w:t>
      </w:r>
    </w:p>
    <w:p w:rsidR="00DE069E" w:rsidRDefault="00DE069E" w:rsidP="00DE069E">
      <w:pPr>
        <w:pStyle w:val="InstructionalText1"/>
      </w:pPr>
      <w:r>
        <w:t>Note: If preferred, this can be captured directly from VA FileMan DDs after the fact.</w:t>
      </w:r>
    </w:p>
    <w:p w:rsidR="003A1672" w:rsidRDefault="00DE069E" w:rsidP="00DE069E">
      <w:pPr>
        <w:pStyle w:val="Caption"/>
      </w:pPr>
      <w:r>
        <w:t>Table 25: Security Keys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2"/>
        <w:gridCol w:w="6814"/>
      </w:tblGrid>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Heading"/>
            </w:pPr>
            <w:bookmarkStart w:id="286" w:name="ColumnTitle_51"/>
            <w:bookmarkEnd w:id="286"/>
            <w:r w:rsidRPr="00DE069E">
              <w:t>Security Keys</w:t>
            </w:r>
          </w:p>
        </w:tc>
        <w:tc>
          <w:tcPr>
            <w:tcW w:w="3558" w:type="pct"/>
            <w:shd w:val="clear" w:color="auto" w:fill="F2F2F2" w:themeFill="background1" w:themeFillShade="F2"/>
          </w:tcPr>
          <w:p w:rsidR="00DE069E" w:rsidRPr="00DE069E" w:rsidRDefault="00DE069E" w:rsidP="00DE069E">
            <w:pPr>
              <w:pStyle w:val="TableHeading"/>
            </w:pPr>
            <w:r w:rsidRPr="00DE069E">
              <w:t>Instructions</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Security Key Name</w:t>
            </w:r>
          </w:p>
        </w:tc>
        <w:tc>
          <w:tcPr>
            <w:tcW w:w="3558" w:type="pct"/>
          </w:tcPr>
          <w:p w:rsidR="00DE069E" w:rsidRPr="00DE069E" w:rsidRDefault="00DE069E" w:rsidP="00DE069E">
            <w:pPr>
              <w:pStyle w:val="InstructionalTable"/>
              <w:rPr>
                <w:vanish/>
              </w:rPr>
            </w:pPr>
            <w:r w:rsidRPr="00DE069E">
              <w:t>List the specific name of the security key being modified.</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Enhancement Category</w:t>
            </w:r>
          </w:p>
        </w:tc>
        <w:tc>
          <w:tcPr>
            <w:tcW w:w="3558" w:type="pct"/>
          </w:tcPr>
          <w:p w:rsidR="00DE069E" w:rsidRPr="00DE069E" w:rsidRDefault="00DE069E" w:rsidP="00DE069E">
            <w:pPr>
              <w:pStyle w:val="InstructionalTable"/>
            </w:pPr>
            <w:r w:rsidRPr="00DE069E">
              <w:t>Check the appropriate box: New, Modify, Delete, or No Change.</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Related Options</w:t>
            </w:r>
          </w:p>
        </w:tc>
        <w:tc>
          <w:tcPr>
            <w:tcW w:w="3558" w:type="pct"/>
          </w:tcPr>
          <w:p w:rsidR="00DE069E" w:rsidRPr="00DE069E" w:rsidRDefault="00DE069E" w:rsidP="00DE069E">
            <w:pPr>
              <w:pStyle w:val="InstructionalTable"/>
            </w:pPr>
            <w:r w:rsidRPr="00DE069E">
              <w:t>List options that directly reference the security key.</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Related Routines</w:t>
            </w:r>
          </w:p>
        </w:tc>
        <w:tc>
          <w:tcPr>
            <w:tcW w:w="3558" w:type="pct"/>
          </w:tcPr>
          <w:p w:rsidR="00DE069E" w:rsidRPr="00DE069E" w:rsidRDefault="00DE069E" w:rsidP="00DE069E">
            <w:pPr>
              <w:pStyle w:val="InstructionalTable"/>
            </w:pPr>
            <w:r w:rsidRPr="00DE069E">
              <w:t>List routines that reference the security key.</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Data Passing</w:t>
            </w:r>
          </w:p>
        </w:tc>
        <w:tc>
          <w:tcPr>
            <w:tcW w:w="3558" w:type="pct"/>
          </w:tcPr>
          <w:p w:rsidR="00DE069E" w:rsidRPr="00DE069E" w:rsidRDefault="00DE069E" w:rsidP="00DE069E">
            <w:pPr>
              <w:pStyle w:val="InstructionalTable"/>
              <w:rPr>
                <w:vanish/>
              </w:rPr>
            </w:pPr>
            <w:r w:rsidRPr="00DE069E">
              <w:t>Check the appropriate box. Enter a short description of an event that would trigger the new/changed routine, for example, a note that the change to the security key will be referenced through user menu driven options, routines, etc. This section refers specifically to the change implemented with the design.</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Security Key Description</w:t>
            </w:r>
          </w:p>
        </w:tc>
        <w:tc>
          <w:tcPr>
            <w:tcW w:w="3558" w:type="pct"/>
          </w:tcPr>
          <w:p w:rsidR="00DE069E" w:rsidRPr="00DE069E" w:rsidRDefault="00DE069E" w:rsidP="00DE069E">
            <w:pPr>
              <w:pStyle w:val="InstructionalTable"/>
            </w:pPr>
            <w:r w:rsidRPr="00DE069E">
              <w:t>List a brief description of the security key.</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Subordinate Keys</w:t>
            </w:r>
          </w:p>
        </w:tc>
        <w:tc>
          <w:tcPr>
            <w:tcW w:w="3558" w:type="pct"/>
          </w:tcPr>
          <w:p w:rsidR="00DE069E" w:rsidRPr="00DE069E" w:rsidRDefault="00DE069E" w:rsidP="00DE069E">
            <w:pPr>
              <w:pStyle w:val="InstructionalTable"/>
            </w:pPr>
            <w:r w:rsidRPr="00DE069E">
              <w:t>List any subordinate keys.</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Mutually Exclusive Keys</w:t>
            </w:r>
          </w:p>
        </w:tc>
        <w:tc>
          <w:tcPr>
            <w:tcW w:w="3558" w:type="pct"/>
          </w:tcPr>
          <w:p w:rsidR="00DE069E" w:rsidRPr="00DE069E" w:rsidRDefault="00DE069E" w:rsidP="00DE069E">
            <w:pPr>
              <w:pStyle w:val="InstructionalTable"/>
            </w:pPr>
            <w:r w:rsidRPr="00DE069E">
              <w:t>Enter the name of a key that may not be held jointly with this one.</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Granting Condition Logic</w:t>
            </w:r>
          </w:p>
        </w:tc>
        <w:tc>
          <w:tcPr>
            <w:tcW w:w="3558" w:type="pct"/>
          </w:tcPr>
          <w:p w:rsidR="00DE069E" w:rsidRPr="00DE069E" w:rsidRDefault="00DE069E" w:rsidP="00DE069E">
            <w:pPr>
              <w:pStyle w:val="InstructionalTable"/>
              <w:rPr>
                <w:highlight w:val="yellow"/>
              </w:rPr>
            </w:pPr>
            <w:r w:rsidRPr="00DE069E">
              <w:t>Define the logic for the Granting Condition of the Security Key affected by the functionality being designed.</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Current Logic</w:t>
            </w:r>
          </w:p>
        </w:tc>
        <w:tc>
          <w:tcPr>
            <w:tcW w:w="3558" w:type="pct"/>
          </w:tcPr>
          <w:p w:rsidR="00DE069E" w:rsidRPr="00DE069E" w:rsidRDefault="00DE069E" w:rsidP="00DE069E">
            <w:pPr>
              <w:pStyle w:val="InstructionalTable"/>
            </w:pPr>
            <w:r w:rsidRPr="00DE069E">
              <w:t>If the security key currently has a granting condition, define the current logic for that granting condition. If the security key did not exist before, indicate that there is currently no security key.</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rPr>
            </w:pPr>
            <w:r w:rsidRPr="00DE069E">
              <w:rPr>
                <w:b/>
              </w:rPr>
              <w:t xml:space="preserve">Modified Logic </w:t>
            </w:r>
            <w:r w:rsidRPr="00DE069E">
              <w:rPr>
                <w:b/>
              </w:rPr>
              <w:br/>
              <w:t>(Changes are in bold)</w:t>
            </w:r>
          </w:p>
        </w:tc>
        <w:tc>
          <w:tcPr>
            <w:tcW w:w="3558" w:type="pct"/>
          </w:tcPr>
          <w:p w:rsidR="00DE069E" w:rsidRPr="00DE069E" w:rsidRDefault="00DE069E" w:rsidP="00DE069E">
            <w:pPr>
              <w:pStyle w:val="InstructionalTable"/>
            </w:pPr>
            <w:r w:rsidRPr="00DE069E">
              <w:t>Define the granting condition that the design will implement. If the security key is new to the field, define the logic here.</w:t>
            </w:r>
          </w:p>
        </w:tc>
      </w:tr>
      <w:tr w:rsidR="00DE069E" w:rsidRPr="00DE069E" w:rsidTr="00DE069E">
        <w:trPr>
          <w:cantSplit/>
          <w:tblHeader/>
        </w:trPr>
        <w:tc>
          <w:tcPr>
            <w:tcW w:w="1442" w:type="pct"/>
            <w:shd w:val="clear" w:color="auto" w:fill="F2F2F2" w:themeFill="background1" w:themeFillShade="F2"/>
            <w:vAlign w:val="center"/>
          </w:tcPr>
          <w:p w:rsidR="00DE069E" w:rsidRPr="00DE069E" w:rsidRDefault="00DE069E" w:rsidP="00DE069E">
            <w:pPr>
              <w:pStyle w:val="TableText"/>
              <w:rPr>
                <w:b/>
                <w:vanish/>
              </w:rPr>
            </w:pPr>
            <w:r w:rsidRPr="00DE069E">
              <w:rPr>
                <w:b/>
              </w:rPr>
              <w:t>Hierarchical Precedence</w:t>
            </w:r>
          </w:p>
        </w:tc>
        <w:tc>
          <w:tcPr>
            <w:tcW w:w="3558" w:type="pct"/>
          </w:tcPr>
          <w:p w:rsidR="00DE069E" w:rsidRPr="00DE069E" w:rsidRDefault="00DE069E" w:rsidP="00DE069E">
            <w:pPr>
              <w:pStyle w:val="InstructionalTable"/>
            </w:pPr>
            <w:r w:rsidRPr="00DE069E">
              <w:t>Define which key is used if one key will take precedence over another key.</w:t>
            </w:r>
          </w:p>
        </w:tc>
      </w:tr>
    </w:tbl>
    <w:p w:rsidR="00DE069E" w:rsidRDefault="00DE069E" w:rsidP="00DE069E">
      <w:pPr>
        <w:pStyle w:val="Caption"/>
      </w:pPr>
      <w:r w:rsidRPr="00DE069E">
        <w:t>Table 26: Security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0"/>
        <w:gridCol w:w="1197"/>
        <w:gridCol w:w="1262"/>
        <w:gridCol w:w="1207"/>
        <w:gridCol w:w="3520"/>
      </w:tblGrid>
      <w:tr w:rsidR="00DE069E" w:rsidRPr="00DE069E" w:rsidTr="00DE069E">
        <w:trPr>
          <w:cantSplit/>
          <w:tblHeader/>
        </w:trPr>
        <w:tc>
          <w:tcPr>
            <w:tcW w:w="1248" w:type="pct"/>
            <w:shd w:val="clear" w:color="auto" w:fill="F2F2F2" w:themeFill="background1" w:themeFillShade="F2"/>
            <w:vAlign w:val="center"/>
          </w:tcPr>
          <w:p w:rsidR="00DE069E" w:rsidRPr="00DE069E" w:rsidRDefault="00DE069E" w:rsidP="00DE069E">
            <w:pPr>
              <w:pStyle w:val="TableHeading"/>
            </w:pPr>
            <w:bookmarkStart w:id="287" w:name="ColumnTitle_52"/>
            <w:bookmarkEnd w:id="287"/>
            <w:r w:rsidRPr="00DE069E">
              <w:t>Security Keys</w:t>
            </w:r>
          </w:p>
        </w:tc>
        <w:tc>
          <w:tcPr>
            <w:tcW w:w="3752" w:type="pct"/>
            <w:gridSpan w:val="4"/>
            <w:tcBorders>
              <w:bottom w:val="single" w:sz="4" w:space="0" w:color="auto"/>
            </w:tcBorders>
            <w:shd w:val="clear" w:color="auto" w:fill="F2F2F2" w:themeFill="background1" w:themeFillShade="F2"/>
            <w:vAlign w:val="center"/>
          </w:tcPr>
          <w:p w:rsidR="00DE069E" w:rsidRPr="00DE069E" w:rsidRDefault="00DE069E" w:rsidP="00DE069E">
            <w:pPr>
              <w:pStyle w:val="TableHeading"/>
            </w:pPr>
            <w:r w:rsidRPr="00DE069E">
              <w:t>Activities</w:t>
            </w:r>
          </w:p>
        </w:tc>
      </w:tr>
      <w:tr w:rsidR="00DE069E" w:rsidRPr="00DE069E" w:rsidTr="00DE069E">
        <w:trPr>
          <w:cantSplit/>
        </w:trPr>
        <w:tc>
          <w:tcPr>
            <w:tcW w:w="1248" w:type="pct"/>
            <w:shd w:val="clear" w:color="auto" w:fill="F2F2F2" w:themeFill="background1" w:themeFillShade="F2"/>
            <w:vAlign w:val="center"/>
          </w:tcPr>
          <w:p w:rsidR="00DE069E" w:rsidRPr="00DE069E" w:rsidRDefault="00DE069E" w:rsidP="00DE069E">
            <w:pPr>
              <w:pStyle w:val="TableText"/>
              <w:rPr>
                <w:b/>
              </w:rPr>
            </w:pPr>
            <w:r w:rsidRPr="00DE069E">
              <w:rPr>
                <w:b/>
              </w:rPr>
              <w:t>Security Key Name</w:t>
            </w:r>
          </w:p>
        </w:tc>
        <w:tc>
          <w:tcPr>
            <w:tcW w:w="3752" w:type="pct"/>
            <w:gridSpan w:val="4"/>
            <w:tcBorders>
              <w:bottom w:val="single" w:sz="4" w:space="0" w:color="auto"/>
            </w:tcBorders>
            <w:vAlign w:val="center"/>
          </w:tcPr>
          <w:p w:rsidR="00DE069E" w:rsidRPr="00DE069E" w:rsidRDefault="00DE069E" w:rsidP="00DE069E">
            <w:pPr>
              <w:pStyle w:val="TableText"/>
              <w:rPr>
                <w:rFonts w:ascii="Garamond" w:hAnsi="Garamond"/>
              </w:rPr>
            </w:pPr>
          </w:p>
        </w:tc>
      </w:tr>
      <w:tr w:rsidR="00DE069E" w:rsidRPr="00DE069E" w:rsidTr="00DE069E">
        <w:trPr>
          <w:cantSplit/>
        </w:trPr>
        <w:tc>
          <w:tcPr>
            <w:tcW w:w="1248" w:type="pct"/>
            <w:shd w:val="clear" w:color="auto" w:fill="F2F2F2" w:themeFill="background1" w:themeFillShade="F2"/>
            <w:vAlign w:val="center"/>
          </w:tcPr>
          <w:p w:rsidR="00DE069E" w:rsidRPr="00DE069E" w:rsidRDefault="00DE069E" w:rsidP="00DE069E">
            <w:pPr>
              <w:pStyle w:val="TableText"/>
              <w:rPr>
                <w:b/>
              </w:rPr>
            </w:pPr>
            <w:r w:rsidRPr="00DE069E">
              <w:rPr>
                <w:b/>
              </w:rPr>
              <w:lastRenderedPageBreak/>
              <w:t>Enhancement Category</w:t>
            </w:r>
          </w:p>
        </w:tc>
        <w:tc>
          <w:tcPr>
            <w:tcW w:w="625" w:type="pct"/>
            <w:tcBorders>
              <w:right w:val="nil"/>
            </w:tcBorders>
            <w:vAlign w:val="center"/>
          </w:tcPr>
          <w:p w:rsidR="00DE069E" w:rsidRPr="00DE069E" w:rsidRDefault="00AE54D8" w:rsidP="00DE069E">
            <w:pPr>
              <w:pStyle w:val="TableText"/>
              <w:rPr>
                <w:rFonts w:ascii="Garamond" w:hAnsi="Garamond"/>
                <w:sz w:val="20"/>
              </w:rPr>
            </w:pPr>
            <w:r>
              <w:rPr>
                <w:rFonts w:ascii="Garamond" w:hAnsi="Garamond"/>
                <w:sz w:val="20"/>
              </w:rPr>
              <w:fldChar w:fldCharType="begin">
                <w:ffData>
                  <w:name w:val="Check84"/>
                  <w:enabled/>
                  <w:calcOnExit w:val="0"/>
                  <w:checkBox>
                    <w:sizeAuto/>
                    <w:default w:val="0"/>
                  </w:checkBox>
                </w:ffData>
              </w:fldChar>
            </w:r>
            <w:r>
              <w:rPr>
                <w:rFonts w:ascii="Garamond" w:hAnsi="Garamond"/>
                <w:sz w:val="20"/>
              </w:rPr>
              <w:instrText xml:space="preserve"> </w:instrText>
            </w:r>
            <w:bookmarkStart w:id="288" w:name="Check84"/>
            <w:r>
              <w:rPr>
                <w:rFonts w:ascii="Garamond" w:hAnsi="Garamond"/>
                <w:sz w:val="20"/>
              </w:rPr>
              <w:instrText xml:space="preserve">FORMCHECKBOX </w:instrText>
            </w:r>
            <w:r w:rsidR="00BB1606">
              <w:rPr>
                <w:rFonts w:ascii="Garamond" w:hAnsi="Garamond"/>
                <w:sz w:val="20"/>
              </w:rPr>
            </w:r>
            <w:r w:rsidR="00BB1606">
              <w:rPr>
                <w:rFonts w:ascii="Garamond" w:hAnsi="Garamond"/>
                <w:sz w:val="20"/>
              </w:rPr>
              <w:fldChar w:fldCharType="separate"/>
            </w:r>
            <w:r>
              <w:rPr>
                <w:rFonts w:ascii="Garamond" w:hAnsi="Garamond"/>
                <w:sz w:val="20"/>
              </w:rPr>
              <w:fldChar w:fldCharType="end"/>
            </w:r>
            <w:bookmarkEnd w:id="288"/>
            <w:r w:rsidR="00DE069E" w:rsidRPr="00DE069E">
              <w:rPr>
                <w:rFonts w:ascii="Garamond" w:hAnsi="Garamond"/>
                <w:sz w:val="20"/>
              </w:rPr>
              <w:t xml:space="preserve"> New</w:t>
            </w:r>
          </w:p>
        </w:tc>
        <w:tc>
          <w:tcPr>
            <w:tcW w:w="659" w:type="pct"/>
            <w:tcBorders>
              <w:left w:val="nil"/>
              <w:right w:val="nil"/>
            </w:tcBorders>
            <w:vAlign w:val="center"/>
          </w:tcPr>
          <w:p w:rsidR="00DE069E" w:rsidRPr="00DE069E" w:rsidRDefault="00AE54D8" w:rsidP="00DE069E">
            <w:pPr>
              <w:pStyle w:val="TableText"/>
              <w:rPr>
                <w:rFonts w:ascii="Garamond" w:hAnsi="Garamond"/>
                <w:sz w:val="20"/>
              </w:rPr>
            </w:pPr>
            <w:r>
              <w:rPr>
                <w:rFonts w:ascii="Garamond" w:hAnsi="Garamond"/>
                <w:sz w:val="20"/>
              </w:rPr>
              <w:fldChar w:fldCharType="begin">
                <w:ffData>
                  <w:name w:val="Check85"/>
                  <w:enabled/>
                  <w:calcOnExit w:val="0"/>
                  <w:checkBox>
                    <w:sizeAuto/>
                    <w:default w:val="0"/>
                  </w:checkBox>
                </w:ffData>
              </w:fldChar>
            </w:r>
            <w:r>
              <w:rPr>
                <w:rFonts w:ascii="Garamond" w:hAnsi="Garamond"/>
                <w:sz w:val="20"/>
              </w:rPr>
              <w:instrText xml:space="preserve"> </w:instrText>
            </w:r>
            <w:bookmarkStart w:id="289" w:name="Check85"/>
            <w:r>
              <w:rPr>
                <w:rFonts w:ascii="Garamond" w:hAnsi="Garamond"/>
                <w:sz w:val="20"/>
              </w:rPr>
              <w:instrText xml:space="preserve">FORMCHECKBOX </w:instrText>
            </w:r>
            <w:r w:rsidR="00BB1606">
              <w:rPr>
                <w:rFonts w:ascii="Garamond" w:hAnsi="Garamond"/>
                <w:sz w:val="20"/>
              </w:rPr>
            </w:r>
            <w:r w:rsidR="00BB1606">
              <w:rPr>
                <w:rFonts w:ascii="Garamond" w:hAnsi="Garamond"/>
                <w:sz w:val="20"/>
              </w:rPr>
              <w:fldChar w:fldCharType="separate"/>
            </w:r>
            <w:r>
              <w:rPr>
                <w:rFonts w:ascii="Garamond" w:hAnsi="Garamond"/>
                <w:sz w:val="20"/>
              </w:rPr>
              <w:fldChar w:fldCharType="end"/>
            </w:r>
            <w:bookmarkEnd w:id="289"/>
            <w:r w:rsidR="00DE069E" w:rsidRPr="00DE069E">
              <w:rPr>
                <w:rFonts w:ascii="Garamond" w:hAnsi="Garamond"/>
                <w:sz w:val="20"/>
              </w:rPr>
              <w:t xml:space="preserve"> Modify</w:t>
            </w:r>
          </w:p>
        </w:tc>
        <w:tc>
          <w:tcPr>
            <w:tcW w:w="630" w:type="pct"/>
            <w:tcBorders>
              <w:left w:val="nil"/>
              <w:right w:val="nil"/>
            </w:tcBorders>
            <w:vAlign w:val="center"/>
          </w:tcPr>
          <w:p w:rsidR="00DE069E" w:rsidRPr="00DE069E" w:rsidRDefault="00AE54D8" w:rsidP="00DE069E">
            <w:pPr>
              <w:pStyle w:val="TableText"/>
              <w:rPr>
                <w:rFonts w:ascii="Garamond" w:hAnsi="Garamond"/>
                <w:sz w:val="20"/>
              </w:rPr>
            </w:pPr>
            <w:r>
              <w:rPr>
                <w:rFonts w:ascii="Garamond" w:hAnsi="Garamond"/>
                <w:sz w:val="20"/>
              </w:rPr>
              <w:fldChar w:fldCharType="begin">
                <w:ffData>
                  <w:name w:val="Check86"/>
                  <w:enabled/>
                  <w:calcOnExit w:val="0"/>
                  <w:checkBox>
                    <w:sizeAuto/>
                    <w:default w:val="0"/>
                  </w:checkBox>
                </w:ffData>
              </w:fldChar>
            </w:r>
            <w:r>
              <w:rPr>
                <w:rFonts w:ascii="Garamond" w:hAnsi="Garamond"/>
                <w:sz w:val="20"/>
              </w:rPr>
              <w:instrText xml:space="preserve"> </w:instrText>
            </w:r>
            <w:bookmarkStart w:id="290" w:name="Check86"/>
            <w:r>
              <w:rPr>
                <w:rFonts w:ascii="Garamond" w:hAnsi="Garamond"/>
                <w:sz w:val="20"/>
              </w:rPr>
              <w:instrText xml:space="preserve">FORMCHECKBOX </w:instrText>
            </w:r>
            <w:r w:rsidR="00BB1606">
              <w:rPr>
                <w:rFonts w:ascii="Garamond" w:hAnsi="Garamond"/>
                <w:sz w:val="20"/>
              </w:rPr>
            </w:r>
            <w:r w:rsidR="00BB1606">
              <w:rPr>
                <w:rFonts w:ascii="Garamond" w:hAnsi="Garamond"/>
                <w:sz w:val="20"/>
              </w:rPr>
              <w:fldChar w:fldCharType="separate"/>
            </w:r>
            <w:r>
              <w:rPr>
                <w:rFonts w:ascii="Garamond" w:hAnsi="Garamond"/>
                <w:sz w:val="20"/>
              </w:rPr>
              <w:fldChar w:fldCharType="end"/>
            </w:r>
            <w:bookmarkEnd w:id="290"/>
            <w:r w:rsidR="00DE069E" w:rsidRPr="00DE069E">
              <w:rPr>
                <w:rFonts w:ascii="Garamond" w:hAnsi="Garamond"/>
                <w:sz w:val="20"/>
              </w:rPr>
              <w:t xml:space="preserve"> Delete</w:t>
            </w:r>
          </w:p>
        </w:tc>
        <w:tc>
          <w:tcPr>
            <w:tcW w:w="1838" w:type="pct"/>
            <w:tcBorders>
              <w:left w:val="nil"/>
            </w:tcBorders>
            <w:vAlign w:val="center"/>
          </w:tcPr>
          <w:p w:rsidR="00DE069E" w:rsidRPr="00DE069E" w:rsidRDefault="00AE54D8" w:rsidP="00DE069E">
            <w:pPr>
              <w:pStyle w:val="TableText"/>
              <w:rPr>
                <w:rFonts w:ascii="Garamond" w:hAnsi="Garamond"/>
                <w:sz w:val="20"/>
              </w:rPr>
            </w:pPr>
            <w:r>
              <w:rPr>
                <w:rFonts w:ascii="Garamond" w:hAnsi="Garamond"/>
                <w:sz w:val="20"/>
              </w:rPr>
              <w:fldChar w:fldCharType="begin">
                <w:ffData>
                  <w:name w:val="Check87"/>
                  <w:enabled/>
                  <w:calcOnExit w:val="0"/>
                  <w:checkBox>
                    <w:sizeAuto/>
                    <w:default w:val="0"/>
                  </w:checkBox>
                </w:ffData>
              </w:fldChar>
            </w:r>
            <w:r>
              <w:rPr>
                <w:rFonts w:ascii="Garamond" w:hAnsi="Garamond"/>
                <w:sz w:val="20"/>
              </w:rPr>
              <w:instrText xml:space="preserve"> </w:instrText>
            </w:r>
            <w:bookmarkStart w:id="291" w:name="Check87"/>
            <w:r>
              <w:rPr>
                <w:rFonts w:ascii="Garamond" w:hAnsi="Garamond"/>
                <w:sz w:val="20"/>
              </w:rPr>
              <w:instrText xml:space="preserve">FORMCHECKBOX </w:instrText>
            </w:r>
            <w:r w:rsidR="00BB1606">
              <w:rPr>
                <w:rFonts w:ascii="Garamond" w:hAnsi="Garamond"/>
                <w:sz w:val="20"/>
              </w:rPr>
            </w:r>
            <w:r w:rsidR="00BB1606">
              <w:rPr>
                <w:rFonts w:ascii="Garamond" w:hAnsi="Garamond"/>
                <w:sz w:val="20"/>
              </w:rPr>
              <w:fldChar w:fldCharType="separate"/>
            </w:r>
            <w:r>
              <w:rPr>
                <w:rFonts w:ascii="Garamond" w:hAnsi="Garamond"/>
                <w:sz w:val="20"/>
              </w:rPr>
              <w:fldChar w:fldCharType="end"/>
            </w:r>
            <w:bookmarkEnd w:id="291"/>
            <w:r w:rsidR="00DE069E" w:rsidRPr="00DE069E">
              <w:rPr>
                <w:rFonts w:ascii="Garamond" w:hAnsi="Garamond"/>
                <w:sz w:val="20"/>
              </w:rPr>
              <w:t xml:space="preserve"> No Change</w:t>
            </w:r>
          </w:p>
        </w:tc>
      </w:tr>
      <w:tr w:rsidR="00DE069E" w:rsidRPr="00DE069E" w:rsidTr="00DE069E">
        <w:trPr>
          <w:cantSplit/>
        </w:trPr>
        <w:tc>
          <w:tcPr>
            <w:tcW w:w="1248" w:type="pct"/>
            <w:shd w:val="clear" w:color="auto" w:fill="F2F2F2" w:themeFill="background1" w:themeFillShade="F2"/>
            <w:vAlign w:val="center"/>
          </w:tcPr>
          <w:p w:rsidR="00DE069E" w:rsidRPr="00DE069E" w:rsidRDefault="00DE069E" w:rsidP="00DE069E">
            <w:pPr>
              <w:pStyle w:val="TableText"/>
              <w:rPr>
                <w:b/>
              </w:rPr>
            </w:pPr>
            <w:r w:rsidRPr="00DE069E">
              <w:rPr>
                <w:b/>
              </w:rPr>
              <w:t>Related Options</w:t>
            </w:r>
          </w:p>
        </w:tc>
        <w:tc>
          <w:tcPr>
            <w:tcW w:w="3752" w:type="pct"/>
            <w:gridSpan w:val="4"/>
            <w:tcBorders>
              <w:bottom w:val="single" w:sz="4" w:space="0" w:color="auto"/>
            </w:tcBorders>
            <w:vAlign w:val="center"/>
          </w:tcPr>
          <w:p w:rsidR="00DE069E" w:rsidRPr="00DE069E" w:rsidRDefault="00DE069E" w:rsidP="00DE069E">
            <w:pPr>
              <w:pStyle w:val="TableText"/>
              <w:rPr>
                <w:rFonts w:ascii="Garamond" w:hAnsi="Garamond"/>
              </w:rPr>
            </w:pPr>
          </w:p>
        </w:tc>
      </w:tr>
    </w:tbl>
    <w:p w:rsidR="00DE069E" w:rsidRPr="00E235C7" w:rsidRDefault="00DE069E" w:rsidP="00DE069E">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2"/>
        <w:gridCol w:w="2928"/>
        <w:gridCol w:w="3756"/>
      </w:tblGrid>
      <w:tr w:rsidR="00E235C7" w:rsidRPr="00E235C7" w:rsidTr="00E235C7">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rsidR="00E235C7" w:rsidRPr="00E235C7" w:rsidRDefault="00E235C7" w:rsidP="00E235C7">
            <w:pPr>
              <w:pStyle w:val="TableHeading"/>
            </w:pPr>
            <w:bookmarkStart w:id="292" w:name="ColumnTitle_53"/>
            <w:bookmarkEnd w:id="292"/>
            <w:r w:rsidRPr="00E235C7">
              <w:t>Related Routines</w:t>
            </w:r>
          </w:p>
        </w:tc>
        <w:tc>
          <w:tcPr>
            <w:tcW w:w="1529" w:type="pct"/>
            <w:tcBorders>
              <w:bottom w:val="single" w:sz="4" w:space="0" w:color="auto"/>
            </w:tcBorders>
            <w:shd w:val="clear" w:color="auto" w:fill="F2F2F2" w:themeFill="background1" w:themeFillShade="F2"/>
          </w:tcPr>
          <w:p w:rsidR="00E235C7" w:rsidRPr="00E235C7" w:rsidRDefault="00E235C7" w:rsidP="00E235C7">
            <w:pPr>
              <w:pStyle w:val="TableHeading"/>
            </w:pPr>
            <w:r w:rsidRPr="00E235C7">
              <w:t>Routines “Called By”</w:t>
            </w:r>
          </w:p>
        </w:tc>
        <w:tc>
          <w:tcPr>
            <w:tcW w:w="1961" w:type="pct"/>
            <w:tcBorders>
              <w:bottom w:val="single" w:sz="4" w:space="0" w:color="auto"/>
            </w:tcBorders>
            <w:shd w:val="clear" w:color="auto" w:fill="F2F2F2" w:themeFill="background1" w:themeFillShade="F2"/>
          </w:tcPr>
          <w:p w:rsidR="00E235C7" w:rsidRPr="00E235C7" w:rsidRDefault="00E235C7" w:rsidP="00E235C7">
            <w:pPr>
              <w:pStyle w:val="TableHeading"/>
            </w:pPr>
            <w:r w:rsidRPr="00E235C7">
              <w:t xml:space="preserve">Routines “Called”   </w:t>
            </w:r>
          </w:p>
        </w:tc>
      </w:tr>
      <w:tr w:rsidR="00E235C7" w:rsidRPr="00E235C7" w:rsidTr="00E235C7">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rsidR="00E235C7" w:rsidRPr="00E235C7" w:rsidRDefault="00E235C7" w:rsidP="00E235C7">
            <w:pPr>
              <w:pStyle w:val="TableText"/>
            </w:pPr>
          </w:p>
        </w:tc>
        <w:tc>
          <w:tcPr>
            <w:tcW w:w="1529" w:type="pct"/>
            <w:tcBorders>
              <w:bottom w:val="single" w:sz="4" w:space="0" w:color="auto"/>
            </w:tcBorders>
            <w:vAlign w:val="center"/>
          </w:tcPr>
          <w:p w:rsidR="00E235C7" w:rsidRPr="00E235C7" w:rsidRDefault="00E235C7" w:rsidP="00E235C7">
            <w:pPr>
              <w:pStyle w:val="TableText"/>
            </w:pPr>
          </w:p>
        </w:tc>
        <w:tc>
          <w:tcPr>
            <w:tcW w:w="1961" w:type="pct"/>
            <w:tcBorders>
              <w:bottom w:val="single" w:sz="4" w:space="0" w:color="auto"/>
            </w:tcBorders>
            <w:vAlign w:val="center"/>
          </w:tcPr>
          <w:p w:rsidR="00E235C7" w:rsidRPr="00E235C7" w:rsidRDefault="00E235C7" w:rsidP="00E235C7">
            <w:pPr>
              <w:pStyle w:val="TableText"/>
            </w:pPr>
          </w:p>
        </w:tc>
      </w:tr>
    </w:tbl>
    <w:p w:rsidR="00DE069E" w:rsidRPr="00725E20" w:rsidRDefault="00DE069E" w:rsidP="00DE069E">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1"/>
        <w:gridCol w:w="984"/>
        <w:gridCol w:w="1132"/>
        <w:gridCol w:w="984"/>
        <w:gridCol w:w="2026"/>
        <w:gridCol w:w="2059"/>
      </w:tblGrid>
      <w:tr w:rsidR="00725E20" w:rsidRPr="00725E20" w:rsidTr="00725E20">
        <w:trPr>
          <w:cantSplit/>
          <w:tblHeader/>
        </w:trPr>
        <w:tc>
          <w:tcPr>
            <w:tcW w:w="1248" w:type="pct"/>
            <w:shd w:val="clear" w:color="auto" w:fill="F2F2F2" w:themeFill="background1" w:themeFillShade="F2"/>
            <w:vAlign w:val="center"/>
          </w:tcPr>
          <w:p w:rsidR="00725E20" w:rsidRPr="00725E20" w:rsidRDefault="00725E20" w:rsidP="00725E20">
            <w:pPr>
              <w:pStyle w:val="TableHeading"/>
            </w:pPr>
            <w:bookmarkStart w:id="293" w:name="ColumnTitle_54"/>
            <w:bookmarkEnd w:id="293"/>
            <w:r w:rsidRPr="00725E20">
              <w:t>Security Keys</w:t>
            </w:r>
          </w:p>
        </w:tc>
        <w:tc>
          <w:tcPr>
            <w:tcW w:w="3752" w:type="pct"/>
            <w:gridSpan w:val="5"/>
            <w:tcBorders>
              <w:bottom w:val="single" w:sz="4" w:space="0" w:color="auto"/>
            </w:tcBorders>
            <w:shd w:val="clear" w:color="auto" w:fill="F2F2F2" w:themeFill="background1" w:themeFillShade="F2"/>
            <w:vAlign w:val="center"/>
          </w:tcPr>
          <w:p w:rsidR="00725E20" w:rsidRPr="00725E20" w:rsidRDefault="00725E20" w:rsidP="00725E20">
            <w:pPr>
              <w:pStyle w:val="TableHeading"/>
            </w:pPr>
            <w:r w:rsidRPr="00725E20">
              <w:t>Activities</w:t>
            </w:r>
          </w:p>
        </w:tc>
      </w:tr>
      <w:tr w:rsidR="00725E20" w:rsidRPr="00725E20" w:rsidTr="00725E20">
        <w:trPr>
          <w:cantSplit/>
        </w:trPr>
        <w:tc>
          <w:tcPr>
            <w:tcW w:w="1248" w:type="pct"/>
            <w:shd w:val="clear" w:color="auto" w:fill="F2F2F2" w:themeFill="background1" w:themeFillShade="F2"/>
            <w:vAlign w:val="center"/>
          </w:tcPr>
          <w:p w:rsidR="00725E20" w:rsidRPr="00725E20" w:rsidRDefault="00725E20" w:rsidP="00725E20">
            <w:pPr>
              <w:pStyle w:val="TableText"/>
              <w:rPr>
                <w:b/>
              </w:rPr>
            </w:pPr>
            <w:r w:rsidRPr="00725E20">
              <w:rPr>
                <w:b/>
              </w:rPr>
              <w:t>Data Passing</w:t>
            </w:r>
          </w:p>
        </w:tc>
        <w:tc>
          <w:tcPr>
            <w:tcW w:w="514" w:type="pct"/>
            <w:tcBorders>
              <w:right w:val="nil"/>
            </w:tcBorders>
            <w:vAlign w:val="center"/>
          </w:tcPr>
          <w:p w:rsidR="00725E20" w:rsidRPr="00725E20" w:rsidRDefault="00AE54D8" w:rsidP="00725E20">
            <w:pPr>
              <w:pStyle w:val="TableText"/>
              <w:rPr>
                <w:rFonts w:ascii="Garamond" w:hAnsi="Garamond"/>
                <w:sz w:val="20"/>
              </w:rPr>
            </w:pPr>
            <w:r>
              <w:rPr>
                <w:rFonts w:ascii="Garamond" w:hAnsi="Garamond"/>
                <w:sz w:val="20"/>
              </w:rPr>
              <w:fldChar w:fldCharType="begin">
                <w:ffData>
                  <w:name w:val="Check88"/>
                  <w:enabled/>
                  <w:calcOnExit w:val="0"/>
                  <w:checkBox>
                    <w:sizeAuto/>
                    <w:default w:val="0"/>
                  </w:checkBox>
                </w:ffData>
              </w:fldChar>
            </w:r>
            <w:r>
              <w:rPr>
                <w:rFonts w:ascii="Garamond" w:hAnsi="Garamond"/>
                <w:sz w:val="20"/>
              </w:rPr>
              <w:instrText xml:space="preserve"> </w:instrText>
            </w:r>
            <w:bookmarkStart w:id="294" w:name="Check88"/>
            <w:r>
              <w:rPr>
                <w:rFonts w:ascii="Garamond" w:hAnsi="Garamond"/>
                <w:sz w:val="20"/>
              </w:rPr>
              <w:instrText xml:space="preserve">FORMCHECKBOX </w:instrText>
            </w:r>
            <w:r w:rsidR="00BB1606">
              <w:rPr>
                <w:rFonts w:ascii="Garamond" w:hAnsi="Garamond"/>
                <w:sz w:val="20"/>
              </w:rPr>
            </w:r>
            <w:r w:rsidR="00BB1606">
              <w:rPr>
                <w:rFonts w:ascii="Garamond" w:hAnsi="Garamond"/>
                <w:sz w:val="20"/>
              </w:rPr>
              <w:fldChar w:fldCharType="separate"/>
            </w:r>
            <w:r>
              <w:rPr>
                <w:rFonts w:ascii="Garamond" w:hAnsi="Garamond"/>
                <w:sz w:val="20"/>
              </w:rPr>
              <w:fldChar w:fldCharType="end"/>
            </w:r>
            <w:bookmarkEnd w:id="294"/>
            <w:r w:rsidR="00725E20" w:rsidRPr="00725E20">
              <w:rPr>
                <w:rFonts w:ascii="Garamond" w:hAnsi="Garamond"/>
                <w:sz w:val="20"/>
              </w:rPr>
              <w:t xml:space="preserve"> Input</w:t>
            </w:r>
          </w:p>
        </w:tc>
        <w:tc>
          <w:tcPr>
            <w:tcW w:w="591" w:type="pct"/>
            <w:tcBorders>
              <w:left w:val="nil"/>
              <w:right w:val="nil"/>
            </w:tcBorders>
            <w:vAlign w:val="center"/>
          </w:tcPr>
          <w:p w:rsidR="00725E20" w:rsidRPr="00725E20" w:rsidRDefault="00AE54D8" w:rsidP="00725E20">
            <w:pPr>
              <w:pStyle w:val="TableText"/>
              <w:rPr>
                <w:rFonts w:ascii="Garamond" w:hAnsi="Garamond"/>
                <w:sz w:val="20"/>
              </w:rPr>
            </w:pPr>
            <w:r>
              <w:rPr>
                <w:rFonts w:ascii="Garamond" w:hAnsi="Garamond"/>
                <w:sz w:val="20"/>
              </w:rPr>
              <w:fldChar w:fldCharType="begin">
                <w:ffData>
                  <w:name w:val="Check89"/>
                  <w:enabled/>
                  <w:calcOnExit w:val="0"/>
                  <w:checkBox>
                    <w:sizeAuto/>
                    <w:default w:val="0"/>
                  </w:checkBox>
                </w:ffData>
              </w:fldChar>
            </w:r>
            <w:r>
              <w:rPr>
                <w:rFonts w:ascii="Garamond" w:hAnsi="Garamond"/>
                <w:sz w:val="20"/>
              </w:rPr>
              <w:instrText xml:space="preserve"> </w:instrText>
            </w:r>
            <w:bookmarkStart w:id="295" w:name="Check89"/>
            <w:r>
              <w:rPr>
                <w:rFonts w:ascii="Garamond" w:hAnsi="Garamond"/>
                <w:sz w:val="20"/>
              </w:rPr>
              <w:instrText xml:space="preserve">FORMCHECKBOX </w:instrText>
            </w:r>
            <w:r w:rsidR="00BB1606">
              <w:rPr>
                <w:rFonts w:ascii="Garamond" w:hAnsi="Garamond"/>
                <w:sz w:val="20"/>
              </w:rPr>
            </w:r>
            <w:r w:rsidR="00BB1606">
              <w:rPr>
                <w:rFonts w:ascii="Garamond" w:hAnsi="Garamond"/>
                <w:sz w:val="20"/>
              </w:rPr>
              <w:fldChar w:fldCharType="separate"/>
            </w:r>
            <w:r>
              <w:rPr>
                <w:rFonts w:ascii="Garamond" w:hAnsi="Garamond"/>
                <w:sz w:val="20"/>
              </w:rPr>
              <w:fldChar w:fldCharType="end"/>
            </w:r>
            <w:bookmarkEnd w:id="295"/>
            <w:r w:rsidR="00725E20" w:rsidRPr="00725E20">
              <w:rPr>
                <w:rFonts w:ascii="Garamond" w:hAnsi="Garamond"/>
                <w:sz w:val="20"/>
              </w:rPr>
              <w:t xml:space="preserve"> Output</w:t>
            </w:r>
          </w:p>
        </w:tc>
        <w:tc>
          <w:tcPr>
            <w:tcW w:w="514" w:type="pct"/>
            <w:tcBorders>
              <w:left w:val="nil"/>
              <w:right w:val="nil"/>
            </w:tcBorders>
            <w:vAlign w:val="center"/>
          </w:tcPr>
          <w:p w:rsidR="00725E20" w:rsidRPr="00725E20" w:rsidRDefault="00AE54D8" w:rsidP="00725E20">
            <w:pPr>
              <w:pStyle w:val="TableText"/>
              <w:rPr>
                <w:rFonts w:ascii="Garamond" w:hAnsi="Garamond"/>
                <w:sz w:val="20"/>
              </w:rPr>
            </w:pPr>
            <w:r>
              <w:rPr>
                <w:rFonts w:ascii="Garamond" w:hAnsi="Garamond"/>
                <w:sz w:val="20"/>
              </w:rPr>
              <w:fldChar w:fldCharType="begin">
                <w:ffData>
                  <w:name w:val="Check90"/>
                  <w:enabled/>
                  <w:calcOnExit w:val="0"/>
                  <w:checkBox>
                    <w:sizeAuto/>
                    <w:default w:val="0"/>
                  </w:checkBox>
                </w:ffData>
              </w:fldChar>
            </w:r>
            <w:r>
              <w:rPr>
                <w:rFonts w:ascii="Garamond" w:hAnsi="Garamond"/>
                <w:sz w:val="20"/>
              </w:rPr>
              <w:instrText xml:space="preserve"> </w:instrText>
            </w:r>
            <w:bookmarkStart w:id="296" w:name="Check90"/>
            <w:r>
              <w:rPr>
                <w:rFonts w:ascii="Garamond" w:hAnsi="Garamond"/>
                <w:sz w:val="20"/>
              </w:rPr>
              <w:instrText xml:space="preserve">FORMCHECKBOX </w:instrText>
            </w:r>
            <w:r w:rsidR="00BB1606">
              <w:rPr>
                <w:rFonts w:ascii="Garamond" w:hAnsi="Garamond"/>
                <w:sz w:val="20"/>
              </w:rPr>
            </w:r>
            <w:r w:rsidR="00BB1606">
              <w:rPr>
                <w:rFonts w:ascii="Garamond" w:hAnsi="Garamond"/>
                <w:sz w:val="20"/>
              </w:rPr>
              <w:fldChar w:fldCharType="separate"/>
            </w:r>
            <w:r>
              <w:rPr>
                <w:rFonts w:ascii="Garamond" w:hAnsi="Garamond"/>
                <w:sz w:val="20"/>
              </w:rPr>
              <w:fldChar w:fldCharType="end"/>
            </w:r>
            <w:bookmarkEnd w:id="296"/>
            <w:r w:rsidR="00725E20" w:rsidRPr="00725E20">
              <w:rPr>
                <w:rFonts w:ascii="Garamond" w:hAnsi="Garamond"/>
                <w:sz w:val="20"/>
              </w:rPr>
              <w:t xml:space="preserve"> Both</w:t>
            </w:r>
          </w:p>
        </w:tc>
        <w:tc>
          <w:tcPr>
            <w:tcW w:w="1058" w:type="pct"/>
            <w:tcBorders>
              <w:left w:val="nil"/>
              <w:right w:val="nil"/>
            </w:tcBorders>
            <w:vAlign w:val="center"/>
          </w:tcPr>
          <w:p w:rsidR="00725E20" w:rsidRPr="00725E20" w:rsidRDefault="00AE54D8" w:rsidP="00725E20">
            <w:pPr>
              <w:pStyle w:val="TableText"/>
              <w:rPr>
                <w:rFonts w:ascii="Garamond" w:hAnsi="Garamond"/>
                <w:sz w:val="20"/>
              </w:rPr>
            </w:pPr>
            <w:r>
              <w:rPr>
                <w:rFonts w:ascii="Garamond" w:hAnsi="Garamond"/>
                <w:sz w:val="20"/>
              </w:rPr>
              <w:fldChar w:fldCharType="begin">
                <w:ffData>
                  <w:name w:val="Check91"/>
                  <w:enabled/>
                  <w:calcOnExit w:val="0"/>
                  <w:checkBox>
                    <w:sizeAuto/>
                    <w:default w:val="0"/>
                  </w:checkBox>
                </w:ffData>
              </w:fldChar>
            </w:r>
            <w:r>
              <w:rPr>
                <w:rFonts w:ascii="Garamond" w:hAnsi="Garamond"/>
                <w:sz w:val="20"/>
              </w:rPr>
              <w:instrText xml:space="preserve"> FORMCHECKBOX </w:instrText>
            </w:r>
            <w:r w:rsidR="00BB1606">
              <w:rPr>
                <w:rFonts w:ascii="Garamond" w:hAnsi="Garamond"/>
                <w:sz w:val="20"/>
              </w:rPr>
            </w:r>
            <w:r w:rsidR="00BB1606">
              <w:rPr>
                <w:rFonts w:ascii="Garamond" w:hAnsi="Garamond"/>
                <w:sz w:val="20"/>
              </w:rPr>
              <w:fldChar w:fldCharType="separate"/>
            </w:r>
            <w:r>
              <w:rPr>
                <w:rFonts w:ascii="Garamond" w:hAnsi="Garamond"/>
                <w:sz w:val="20"/>
              </w:rPr>
              <w:fldChar w:fldCharType="end"/>
            </w:r>
            <w:r w:rsidR="00725E20" w:rsidRPr="00725E20">
              <w:rPr>
                <w:rFonts w:ascii="Garamond" w:hAnsi="Garamond"/>
                <w:sz w:val="20"/>
              </w:rPr>
              <w:t xml:space="preserve"> Global Reference</w:t>
            </w:r>
          </w:p>
        </w:tc>
        <w:tc>
          <w:tcPr>
            <w:tcW w:w="1075" w:type="pct"/>
            <w:tcBorders>
              <w:left w:val="nil"/>
            </w:tcBorders>
            <w:vAlign w:val="center"/>
          </w:tcPr>
          <w:p w:rsidR="00725E20" w:rsidRPr="00725E20" w:rsidRDefault="00AE54D8" w:rsidP="00725E20">
            <w:pPr>
              <w:pStyle w:val="TableText"/>
              <w:rPr>
                <w:rFonts w:ascii="Garamond" w:hAnsi="Garamond"/>
                <w:sz w:val="20"/>
              </w:rPr>
            </w:pPr>
            <w:r>
              <w:rPr>
                <w:rFonts w:ascii="Garamond" w:hAnsi="Garamond"/>
                <w:sz w:val="20"/>
              </w:rPr>
              <w:fldChar w:fldCharType="begin">
                <w:ffData>
                  <w:name w:val="Check91"/>
                  <w:enabled/>
                  <w:calcOnExit w:val="0"/>
                  <w:checkBox>
                    <w:sizeAuto/>
                    <w:default w:val="0"/>
                  </w:checkBox>
                </w:ffData>
              </w:fldChar>
            </w:r>
            <w:r>
              <w:rPr>
                <w:rFonts w:ascii="Garamond" w:hAnsi="Garamond"/>
                <w:sz w:val="20"/>
              </w:rPr>
              <w:instrText xml:space="preserve"> </w:instrText>
            </w:r>
            <w:bookmarkStart w:id="297" w:name="Check91"/>
            <w:r>
              <w:rPr>
                <w:rFonts w:ascii="Garamond" w:hAnsi="Garamond"/>
                <w:sz w:val="20"/>
              </w:rPr>
              <w:instrText xml:space="preserve">FORMCHECKBOX </w:instrText>
            </w:r>
            <w:r w:rsidR="00BB1606">
              <w:rPr>
                <w:rFonts w:ascii="Garamond" w:hAnsi="Garamond"/>
                <w:sz w:val="20"/>
              </w:rPr>
            </w:r>
            <w:r w:rsidR="00BB1606">
              <w:rPr>
                <w:rFonts w:ascii="Garamond" w:hAnsi="Garamond"/>
                <w:sz w:val="20"/>
              </w:rPr>
              <w:fldChar w:fldCharType="separate"/>
            </w:r>
            <w:r>
              <w:rPr>
                <w:rFonts w:ascii="Garamond" w:hAnsi="Garamond"/>
                <w:sz w:val="20"/>
              </w:rPr>
              <w:fldChar w:fldCharType="end"/>
            </w:r>
            <w:bookmarkEnd w:id="297"/>
            <w:r w:rsidR="00725E20" w:rsidRPr="00725E20">
              <w:rPr>
                <w:rFonts w:ascii="Garamond" w:hAnsi="Garamond"/>
                <w:sz w:val="20"/>
              </w:rPr>
              <w:t xml:space="preserve"> Local Reference</w:t>
            </w:r>
          </w:p>
        </w:tc>
      </w:tr>
      <w:tr w:rsidR="00725E20" w:rsidRPr="00725E20" w:rsidTr="00725E20">
        <w:trPr>
          <w:cantSplit/>
        </w:trPr>
        <w:tc>
          <w:tcPr>
            <w:tcW w:w="1248" w:type="pct"/>
            <w:shd w:val="clear" w:color="auto" w:fill="F2F2F2" w:themeFill="background1" w:themeFillShade="F2"/>
            <w:vAlign w:val="center"/>
          </w:tcPr>
          <w:p w:rsidR="00725E20" w:rsidRPr="00725E20" w:rsidRDefault="00725E20" w:rsidP="00725E20">
            <w:pPr>
              <w:pStyle w:val="TableText"/>
              <w:rPr>
                <w:b/>
              </w:rPr>
            </w:pPr>
            <w:r w:rsidRPr="00725E20">
              <w:rPr>
                <w:b/>
              </w:rPr>
              <w:t>Security Key Description</w:t>
            </w:r>
          </w:p>
        </w:tc>
        <w:tc>
          <w:tcPr>
            <w:tcW w:w="3752" w:type="pct"/>
            <w:gridSpan w:val="5"/>
            <w:vAlign w:val="center"/>
          </w:tcPr>
          <w:p w:rsidR="00725E20" w:rsidRPr="00725E20" w:rsidRDefault="00725E20" w:rsidP="00725E20">
            <w:pPr>
              <w:pStyle w:val="TableText"/>
              <w:rPr>
                <w:rFonts w:ascii="Garamond" w:hAnsi="Garamond"/>
              </w:rPr>
            </w:pPr>
          </w:p>
        </w:tc>
      </w:tr>
      <w:tr w:rsidR="00725E20" w:rsidRPr="00725E20" w:rsidTr="00725E20">
        <w:trPr>
          <w:cantSplit/>
        </w:trPr>
        <w:tc>
          <w:tcPr>
            <w:tcW w:w="1248" w:type="pct"/>
            <w:shd w:val="clear" w:color="auto" w:fill="F2F2F2" w:themeFill="background1" w:themeFillShade="F2"/>
            <w:vAlign w:val="center"/>
          </w:tcPr>
          <w:p w:rsidR="00725E20" w:rsidRPr="00725E20" w:rsidRDefault="00725E20" w:rsidP="00725E20">
            <w:pPr>
              <w:pStyle w:val="TableText"/>
              <w:rPr>
                <w:b/>
              </w:rPr>
            </w:pPr>
            <w:r w:rsidRPr="00725E20">
              <w:rPr>
                <w:b/>
              </w:rPr>
              <w:t>Subordinate Keys</w:t>
            </w:r>
          </w:p>
        </w:tc>
        <w:tc>
          <w:tcPr>
            <w:tcW w:w="3752" w:type="pct"/>
            <w:gridSpan w:val="5"/>
            <w:vAlign w:val="center"/>
          </w:tcPr>
          <w:p w:rsidR="00725E20" w:rsidRPr="00725E20" w:rsidRDefault="00725E20" w:rsidP="00725E20">
            <w:pPr>
              <w:pStyle w:val="TableText"/>
              <w:rPr>
                <w:rFonts w:ascii="Garamond" w:hAnsi="Garamond"/>
              </w:rPr>
            </w:pPr>
          </w:p>
        </w:tc>
      </w:tr>
      <w:tr w:rsidR="00725E20" w:rsidRPr="00725E20" w:rsidTr="00725E20">
        <w:trPr>
          <w:cantSplit/>
        </w:trPr>
        <w:tc>
          <w:tcPr>
            <w:tcW w:w="1248" w:type="pct"/>
            <w:shd w:val="clear" w:color="auto" w:fill="F2F2F2" w:themeFill="background1" w:themeFillShade="F2"/>
            <w:vAlign w:val="center"/>
          </w:tcPr>
          <w:p w:rsidR="00725E20" w:rsidRPr="00725E20" w:rsidRDefault="00725E20" w:rsidP="00725E20">
            <w:pPr>
              <w:pStyle w:val="TableText"/>
              <w:rPr>
                <w:b/>
              </w:rPr>
            </w:pPr>
            <w:r w:rsidRPr="00725E20">
              <w:rPr>
                <w:b/>
              </w:rPr>
              <w:t>Mutually Exclusive Keys</w:t>
            </w:r>
          </w:p>
        </w:tc>
        <w:tc>
          <w:tcPr>
            <w:tcW w:w="3752" w:type="pct"/>
            <w:gridSpan w:val="5"/>
            <w:vAlign w:val="center"/>
          </w:tcPr>
          <w:p w:rsidR="00725E20" w:rsidRPr="00725E20" w:rsidRDefault="00725E20" w:rsidP="00725E20">
            <w:pPr>
              <w:pStyle w:val="TableText"/>
              <w:rPr>
                <w:rFonts w:ascii="Garamond" w:hAnsi="Garamond"/>
              </w:rPr>
            </w:pPr>
          </w:p>
        </w:tc>
      </w:tr>
      <w:tr w:rsidR="00725E20" w:rsidRPr="00725E20" w:rsidTr="00725E20">
        <w:trPr>
          <w:cantSplit/>
        </w:trPr>
        <w:tc>
          <w:tcPr>
            <w:tcW w:w="1248" w:type="pct"/>
            <w:shd w:val="clear" w:color="auto" w:fill="F2F2F2" w:themeFill="background1" w:themeFillShade="F2"/>
            <w:vAlign w:val="center"/>
          </w:tcPr>
          <w:p w:rsidR="00725E20" w:rsidRPr="00725E20" w:rsidRDefault="00725E20" w:rsidP="00725E20">
            <w:pPr>
              <w:pStyle w:val="TableText"/>
              <w:rPr>
                <w:b/>
              </w:rPr>
            </w:pPr>
            <w:r w:rsidRPr="00725E20">
              <w:rPr>
                <w:b/>
              </w:rPr>
              <w:t>Granting Condition Logic</w:t>
            </w:r>
          </w:p>
        </w:tc>
        <w:tc>
          <w:tcPr>
            <w:tcW w:w="3752" w:type="pct"/>
            <w:gridSpan w:val="5"/>
            <w:vAlign w:val="center"/>
          </w:tcPr>
          <w:p w:rsidR="00725E20" w:rsidRPr="00725E20" w:rsidRDefault="00725E20" w:rsidP="00725E20">
            <w:pPr>
              <w:pStyle w:val="TableText"/>
              <w:rPr>
                <w:rFonts w:ascii="Garamond" w:hAnsi="Garamond"/>
              </w:rPr>
            </w:pPr>
          </w:p>
        </w:tc>
      </w:tr>
    </w:tbl>
    <w:p w:rsidR="00725E20" w:rsidRPr="00725E20" w:rsidRDefault="00725E20" w:rsidP="00DE069E">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725E20" w:rsidRPr="00725E20" w:rsidTr="00725E20">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tcPr>
          <w:p w:rsidR="00725E20" w:rsidRPr="00725E20" w:rsidRDefault="00725E20" w:rsidP="00725E20">
            <w:pPr>
              <w:pStyle w:val="TableHeading"/>
            </w:pPr>
            <w:bookmarkStart w:id="298" w:name="ColumnTitle_55"/>
            <w:bookmarkEnd w:id="298"/>
            <w:r w:rsidRPr="00725E20">
              <w:t>Current Logic</w:t>
            </w:r>
          </w:p>
        </w:tc>
      </w:tr>
      <w:tr w:rsidR="00725E20" w:rsidRPr="00725E20" w:rsidTr="00725E20">
        <w:trPr>
          <w:cantSplit/>
        </w:trPr>
        <w:tc>
          <w:tcPr>
            <w:tcW w:w="5000" w:type="pct"/>
            <w:tcBorders>
              <w:top w:val="single" w:sz="6" w:space="0" w:color="000000"/>
              <w:left w:val="single" w:sz="6" w:space="0" w:color="000000"/>
              <w:bottom w:val="single" w:sz="6" w:space="0" w:color="000000"/>
              <w:right w:val="single" w:sz="6" w:space="0" w:color="000000"/>
            </w:tcBorders>
            <w:vAlign w:val="center"/>
          </w:tcPr>
          <w:p w:rsidR="00725E20" w:rsidRPr="00725E20" w:rsidRDefault="00725E20" w:rsidP="00725E20">
            <w:pPr>
              <w:pStyle w:val="TableText"/>
            </w:pPr>
          </w:p>
        </w:tc>
      </w:tr>
    </w:tbl>
    <w:p w:rsidR="00725E20" w:rsidRPr="00C703B2" w:rsidRDefault="00725E20" w:rsidP="00DE069E">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C703B2" w:rsidRPr="00C703B2" w:rsidTr="00C703B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tcPr>
          <w:p w:rsidR="00C703B2" w:rsidRPr="00C703B2" w:rsidRDefault="00C703B2" w:rsidP="00C703B2">
            <w:pPr>
              <w:pStyle w:val="TableHeading"/>
            </w:pPr>
            <w:bookmarkStart w:id="299" w:name="ColumnTitle_56"/>
            <w:bookmarkEnd w:id="299"/>
            <w:r w:rsidRPr="00C703B2">
              <w:t>Modified Logic (Changes are in bold)</w:t>
            </w:r>
          </w:p>
        </w:tc>
      </w:tr>
      <w:tr w:rsidR="00C703B2" w:rsidRPr="00C703B2" w:rsidTr="00C703B2">
        <w:trPr>
          <w:cantSplit/>
        </w:trPr>
        <w:tc>
          <w:tcPr>
            <w:tcW w:w="5000" w:type="pct"/>
            <w:tcBorders>
              <w:top w:val="single" w:sz="6" w:space="0" w:color="000000"/>
              <w:left w:val="single" w:sz="6" w:space="0" w:color="000000"/>
              <w:bottom w:val="single" w:sz="6" w:space="0" w:color="000000"/>
              <w:right w:val="single" w:sz="6" w:space="0" w:color="000000"/>
            </w:tcBorders>
            <w:vAlign w:val="center"/>
          </w:tcPr>
          <w:p w:rsidR="00C703B2" w:rsidRPr="00C703B2" w:rsidRDefault="00C703B2" w:rsidP="00C703B2">
            <w:pPr>
              <w:pStyle w:val="TableText"/>
            </w:pPr>
          </w:p>
        </w:tc>
      </w:tr>
    </w:tbl>
    <w:p w:rsidR="00DE069E" w:rsidRPr="00C703B2" w:rsidRDefault="00DE069E" w:rsidP="00DE069E">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0"/>
        <w:gridCol w:w="7186"/>
      </w:tblGrid>
      <w:tr w:rsidR="00C703B2" w:rsidRPr="00C703B2" w:rsidTr="00C703B2">
        <w:trPr>
          <w:cantSplit/>
          <w:tblHeader/>
        </w:trPr>
        <w:tc>
          <w:tcPr>
            <w:tcW w:w="1248" w:type="pct"/>
            <w:shd w:val="clear" w:color="auto" w:fill="F2F2F2" w:themeFill="background1" w:themeFillShade="F2"/>
            <w:vAlign w:val="center"/>
          </w:tcPr>
          <w:p w:rsidR="00C703B2" w:rsidRPr="00C703B2" w:rsidRDefault="00C703B2" w:rsidP="00C703B2">
            <w:pPr>
              <w:pStyle w:val="TableHeading"/>
            </w:pPr>
            <w:bookmarkStart w:id="300" w:name="ColumnTitle_57"/>
            <w:bookmarkEnd w:id="300"/>
            <w:r w:rsidRPr="00C703B2">
              <w:t>Security Keys</w:t>
            </w:r>
          </w:p>
        </w:tc>
        <w:tc>
          <w:tcPr>
            <w:tcW w:w="3752" w:type="pct"/>
            <w:tcBorders>
              <w:bottom w:val="single" w:sz="4" w:space="0" w:color="auto"/>
            </w:tcBorders>
            <w:shd w:val="clear" w:color="auto" w:fill="F2F2F2" w:themeFill="background1" w:themeFillShade="F2"/>
            <w:vAlign w:val="center"/>
          </w:tcPr>
          <w:p w:rsidR="00C703B2" w:rsidRPr="00C703B2" w:rsidRDefault="00C703B2" w:rsidP="00C703B2">
            <w:pPr>
              <w:pStyle w:val="TableHeading"/>
            </w:pPr>
            <w:r w:rsidRPr="00C703B2">
              <w:t>Activities</w:t>
            </w:r>
          </w:p>
        </w:tc>
      </w:tr>
      <w:tr w:rsidR="00C703B2" w:rsidRPr="00C703B2" w:rsidTr="003541E8">
        <w:trPr>
          <w:cantSplit/>
        </w:trPr>
        <w:tc>
          <w:tcPr>
            <w:tcW w:w="1248" w:type="pct"/>
            <w:shd w:val="clear" w:color="auto" w:fill="F2F2F2" w:themeFill="background1" w:themeFillShade="F2"/>
            <w:vAlign w:val="center"/>
          </w:tcPr>
          <w:p w:rsidR="00C703B2" w:rsidRPr="00C703B2" w:rsidRDefault="00C703B2" w:rsidP="00C703B2">
            <w:pPr>
              <w:pStyle w:val="TableText"/>
              <w:rPr>
                <w:b/>
              </w:rPr>
            </w:pPr>
            <w:r w:rsidRPr="00C703B2">
              <w:rPr>
                <w:b/>
              </w:rPr>
              <w:t>Hierarchical Precedence</w:t>
            </w:r>
          </w:p>
        </w:tc>
        <w:tc>
          <w:tcPr>
            <w:tcW w:w="3752" w:type="pct"/>
            <w:vAlign w:val="center"/>
          </w:tcPr>
          <w:p w:rsidR="00C703B2" w:rsidRPr="00C703B2" w:rsidRDefault="00C703B2" w:rsidP="00C703B2">
            <w:pPr>
              <w:pStyle w:val="TableText"/>
              <w:rPr>
                <w:rFonts w:ascii="Garamond" w:hAnsi="Garamond"/>
              </w:rPr>
            </w:pPr>
          </w:p>
        </w:tc>
      </w:tr>
    </w:tbl>
    <w:p w:rsidR="00C27696" w:rsidRDefault="00C27696" w:rsidP="00C27696">
      <w:pPr>
        <w:pStyle w:val="Heading5"/>
      </w:pPr>
      <w:bookmarkStart w:id="301" w:name="_Toc398548437"/>
      <w:r>
        <w:t>Options</w:t>
      </w:r>
      <w:bookmarkEnd w:id="301"/>
    </w:p>
    <w:p w:rsidR="00C27696" w:rsidRDefault="00C27696" w:rsidP="00C27696">
      <w:pPr>
        <w:pStyle w:val="InstructionalText1"/>
      </w:pPr>
      <w:r>
        <w:t>Complete the table for each of the options affected by the functionality being designed. A short description of the changes that will be made to the options affected should be included. Changes to the OPTION file (#19) are to be included, not the functionality of the option invoked.</w:t>
      </w:r>
    </w:p>
    <w:p w:rsidR="00C27696" w:rsidRDefault="00C27696" w:rsidP="00C27696">
      <w:pPr>
        <w:pStyle w:val="InstructionalText1"/>
      </w:pPr>
      <w:r>
        <w:t>Note: If preferred, this can be captured directly from VA FileMan DD after the fact.</w:t>
      </w:r>
    </w:p>
    <w:p w:rsidR="00C703B2" w:rsidRDefault="00C27696" w:rsidP="00C27696">
      <w:pPr>
        <w:pStyle w:val="Caption"/>
      </w:pPr>
      <w:r>
        <w:t>Table 27: Options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2"/>
        <w:gridCol w:w="6814"/>
      </w:tblGrid>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Heading"/>
            </w:pPr>
            <w:bookmarkStart w:id="302" w:name="ColumnTitle_58"/>
            <w:bookmarkEnd w:id="302"/>
            <w:r w:rsidRPr="009F39FF">
              <w:t>Options</w:t>
            </w:r>
          </w:p>
        </w:tc>
        <w:tc>
          <w:tcPr>
            <w:tcW w:w="3558" w:type="pct"/>
            <w:shd w:val="clear" w:color="auto" w:fill="F2F2F2" w:themeFill="background1" w:themeFillShade="F2"/>
            <w:vAlign w:val="center"/>
          </w:tcPr>
          <w:p w:rsidR="009F39FF" w:rsidRPr="009F39FF" w:rsidRDefault="009F39FF" w:rsidP="009F39FF">
            <w:pPr>
              <w:pStyle w:val="TableHeading"/>
            </w:pPr>
            <w:r w:rsidRPr="009F39FF">
              <w:t>Instructions</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 xml:space="preserve">Option Name </w:t>
            </w:r>
            <w:r w:rsidRPr="009F39FF">
              <w:rPr>
                <w:b/>
              </w:rPr>
              <w:br/>
              <w:t>(MENU TEXT field)</w:t>
            </w:r>
          </w:p>
        </w:tc>
        <w:tc>
          <w:tcPr>
            <w:tcW w:w="3558" w:type="pct"/>
            <w:vAlign w:val="center"/>
          </w:tcPr>
          <w:p w:rsidR="009F39FF" w:rsidRPr="009F39FF" w:rsidRDefault="009F39FF" w:rsidP="009F39FF">
            <w:pPr>
              <w:pStyle w:val="InstructionalTable"/>
            </w:pPr>
            <w:r w:rsidRPr="009F39FF">
              <w:t>Enter the name of the option affected.</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lastRenderedPageBreak/>
              <w:t>Enhancement Category</w:t>
            </w:r>
          </w:p>
        </w:tc>
        <w:tc>
          <w:tcPr>
            <w:tcW w:w="3558" w:type="pct"/>
            <w:vAlign w:val="center"/>
          </w:tcPr>
          <w:p w:rsidR="009F39FF" w:rsidRPr="009F39FF" w:rsidRDefault="009F39FF" w:rsidP="009F39FF">
            <w:pPr>
              <w:pStyle w:val="InstructionalTable"/>
            </w:pPr>
            <w:r w:rsidRPr="009F39FF">
              <w:t>Check the appropriate box: New, Modify, Delete, or No Change.</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Associated Menu Options that will invoke this reference</w:t>
            </w:r>
          </w:p>
        </w:tc>
        <w:tc>
          <w:tcPr>
            <w:tcW w:w="3558" w:type="pct"/>
            <w:vAlign w:val="center"/>
          </w:tcPr>
          <w:p w:rsidR="009F39FF" w:rsidRPr="009F39FF" w:rsidRDefault="009F39FF" w:rsidP="009F39FF">
            <w:pPr>
              <w:pStyle w:val="InstructionalTable"/>
            </w:pPr>
            <w:r w:rsidRPr="009F39FF">
              <w:t>List the menu type options on which the respective option is or will be contained.</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Data Passing</w:t>
            </w:r>
          </w:p>
        </w:tc>
        <w:tc>
          <w:tcPr>
            <w:tcW w:w="3558" w:type="pct"/>
            <w:vAlign w:val="center"/>
          </w:tcPr>
          <w:p w:rsidR="009F39FF" w:rsidRPr="009F39FF" w:rsidRDefault="009F39FF" w:rsidP="009F39FF">
            <w:pPr>
              <w:pStyle w:val="InstructionalTable"/>
            </w:pPr>
            <w:r w:rsidRPr="009F39FF">
              <w:t>Check the appropriate box. Also a short description of what invokes the new/changed routine should be included in this section. An example of such a description would be a note that the change to the option will be referenced through VA Mailman server messages, user selection of the option from the VA Kernel Menu Management system, etc. This section refers specifically to the change implemented with the design.</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Menu Text Description</w:t>
            </w:r>
          </w:p>
        </w:tc>
        <w:tc>
          <w:tcPr>
            <w:tcW w:w="3558" w:type="pct"/>
            <w:vAlign w:val="center"/>
          </w:tcPr>
          <w:p w:rsidR="009F39FF" w:rsidRPr="009F39FF" w:rsidRDefault="009F39FF" w:rsidP="009F39FF">
            <w:pPr>
              <w:pStyle w:val="InstructionalTable"/>
            </w:pPr>
            <w:r w:rsidRPr="009F39FF">
              <w:t>Enter the name of the option as it will be displayed to the user within the menu system.</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Option Type</w:t>
            </w:r>
          </w:p>
        </w:tc>
        <w:tc>
          <w:tcPr>
            <w:tcW w:w="3558" w:type="pct"/>
            <w:vAlign w:val="center"/>
          </w:tcPr>
          <w:p w:rsidR="009F39FF" w:rsidRPr="009F39FF" w:rsidRDefault="009F39FF" w:rsidP="009F39FF">
            <w:pPr>
              <w:pStyle w:val="InstructionalTable"/>
            </w:pPr>
            <w:r w:rsidRPr="009F39FF">
              <w:t xml:space="preserve">Specify the type of option </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Option Definition</w:t>
            </w:r>
          </w:p>
        </w:tc>
        <w:tc>
          <w:tcPr>
            <w:tcW w:w="3558" w:type="pct"/>
            <w:vAlign w:val="center"/>
          </w:tcPr>
          <w:p w:rsidR="009F39FF" w:rsidRPr="009F39FF" w:rsidRDefault="009F39FF" w:rsidP="009F39FF">
            <w:pPr>
              <w:pStyle w:val="InstructionalTable"/>
            </w:pPr>
            <w:r w:rsidRPr="009F39FF">
              <w:t>Provide all the information necessary to fully define the option. Include options that are included in the menu, if applicable.</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Current Entry Action Logic</w:t>
            </w:r>
          </w:p>
        </w:tc>
        <w:tc>
          <w:tcPr>
            <w:tcW w:w="3558" w:type="pct"/>
            <w:vAlign w:val="center"/>
          </w:tcPr>
          <w:p w:rsidR="009F39FF" w:rsidRPr="009F39FF" w:rsidRDefault="009F39FF" w:rsidP="009F39FF">
            <w:pPr>
              <w:pStyle w:val="InstructionalTable"/>
            </w:pPr>
            <w:r w:rsidRPr="009F39FF">
              <w:t>Define the current logic for the entry action of the option affected by the functionality being designed. If the entry action did not exist before, indicate that there currently is no entry action.</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Modified Entry Action Logic (Changes are in bold)</w:t>
            </w:r>
          </w:p>
        </w:tc>
        <w:tc>
          <w:tcPr>
            <w:tcW w:w="3558" w:type="pct"/>
            <w:vAlign w:val="center"/>
          </w:tcPr>
          <w:p w:rsidR="009F39FF" w:rsidRPr="009F39FF" w:rsidRDefault="009F39FF" w:rsidP="009F39FF">
            <w:pPr>
              <w:pStyle w:val="InstructionalTable"/>
            </w:pPr>
            <w:r w:rsidRPr="009F39FF">
              <w:t>Define the entry action that the design will implement. If the entry action is new to the field, define the logic here.</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Current Exit Action Logic</w:t>
            </w:r>
          </w:p>
        </w:tc>
        <w:tc>
          <w:tcPr>
            <w:tcW w:w="3558" w:type="pct"/>
            <w:vAlign w:val="center"/>
          </w:tcPr>
          <w:p w:rsidR="009F39FF" w:rsidRPr="009F39FF" w:rsidRDefault="009F39FF" w:rsidP="009F39FF">
            <w:pPr>
              <w:pStyle w:val="InstructionalTable"/>
            </w:pPr>
            <w:r w:rsidRPr="009F39FF">
              <w:t>Define the current logic for the exit action of the option affected by the functionality being designed. If the exit action did not exist before, indicate that there currently is no exit action.</w:t>
            </w:r>
          </w:p>
        </w:tc>
      </w:tr>
      <w:tr w:rsidR="009F39FF" w:rsidRPr="009F39FF" w:rsidTr="003541E8">
        <w:trPr>
          <w:cantSplit/>
          <w:tblHeader/>
        </w:trPr>
        <w:tc>
          <w:tcPr>
            <w:tcW w:w="1442" w:type="pct"/>
            <w:shd w:val="clear" w:color="auto" w:fill="F2F2F2" w:themeFill="background1" w:themeFillShade="F2"/>
            <w:vAlign w:val="center"/>
          </w:tcPr>
          <w:p w:rsidR="009F39FF" w:rsidRPr="009F39FF" w:rsidRDefault="009F39FF" w:rsidP="009F39FF">
            <w:pPr>
              <w:pStyle w:val="TableText"/>
              <w:rPr>
                <w:b/>
              </w:rPr>
            </w:pPr>
            <w:r w:rsidRPr="009F39FF">
              <w:rPr>
                <w:b/>
              </w:rPr>
              <w:t xml:space="preserve">Modified Exit Action Logic </w:t>
            </w:r>
            <w:r w:rsidRPr="009F39FF">
              <w:rPr>
                <w:b/>
              </w:rPr>
              <w:br/>
              <w:t>(Changes are in bold)</w:t>
            </w:r>
          </w:p>
        </w:tc>
        <w:tc>
          <w:tcPr>
            <w:tcW w:w="3558" w:type="pct"/>
            <w:vAlign w:val="center"/>
          </w:tcPr>
          <w:p w:rsidR="009F39FF" w:rsidRPr="009F39FF" w:rsidRDefault="009F39FF" w:rsidP="009F39FF">
            <w:pPr>
              <w:pStyle w:val="InstructionalTable"/>
            </w:pPr>
            <w:r w:rsidRPr="009F39FF">
              <w:t>Define the exit action that the design will implement. If the exit action is new to the field, define the logic here.</w:t>
            </w:r>
          </w:p>
        </w:tc>
      </w:tr>
    </w:tbl>
    <w:p w:rsidR="00DE069E" w:rsidRDefault="005B6E23" w:rsidP="005B6E23">
      <w:pPr>
        <w:pStyle w:val="Caption"/>
      </w:pPr>
      <w:r w:rsidRPr="005B6E23">
        <w:t>Table28: Options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5"/>
        <w:gridCol w:w="921"/>
        <w:gridCol w:w="63"/>
        <w:gridCol w:w="121"/>
        <w:gridCol w:w="1011"/>
        <w:gridCol w:w="94"/>
        <w:gridCol w:w="737"/>
        <w:gridCol w:w="153"/>
        <w:gridCol w:w="398"/>
        <w:gridCol w:w="552"/>
        <w:gridCol w:w="1074"/>
        <w:gridCol w:w="2047"/>
      </w:tblGrid>
      <w:tr w:rsidR="005B6E23" w:rsidRPr="005B6E23" w:rsidTr="005B6E23">
        <w:trPr>
          <w:cantSplit/>
          <w:tblHeader/>
        </w:trPr>
        <w:tc>
          <w:tcPr>
            <w:tcW w:w="1255" w:type="pct"/>
            <w:shd w:val="clear" w:color="auto" w:fill="F2F2F2" w:themeFill="background1" w:themeFillShade="F2"/>
            <w:vAlign w:val="center"/>
          </w:tcPr>
          <w:p w:rsidR="005B6E23" w:rsidRPr="005B6E23" w:rsidRDefault="005B6E23" w:rsidP="005B6E23">
            <w:pPr>
              <w:pStyle w:val="TableHeading"/>
            </w:pPr>
            <w:bookmarkStart w:id="303" w:name="Check62"/>
            <w:bookmarkStart w:id="304" w:name="ColumnTitle_59"/>
            <w:bookmarkEnd w:id="303"/>
            <w:bookmarkEnd w:id="304"/>
            <w:r w:rsidRPr="005B6E23">
              <w:t>Options</w:t>
            </w:r>
          </w:p>
        </w:tc>
        <w:tc>
          <w:tcPr>
            <w:tcW w:w="3745" w:type="pct"/>
            <w:gridSpan w:val="11"/>
            <w:tcBorders>
              <w:bottom w:val="single" w:sz="4" w:space="0" w:color="auto"/>
            </w:tcBorders>
            <w:shd w:val="clear" w:color="auto" w:fill="F2F2F2" w:themeFill="background1" w:themeFillShade="F2"/>
          </w:tcPr>
          <w:p w:rsidR="005B6E23" w:rsidRPr="005B6E23" w:rsidRDefault="005B6E23" w:rsidP="005B6E23">
            <w:pPr>
              <w:pStyle w:val="TableHeading"/>
            </w:pPr>
            <w:r w:rsidRPr="005B6E23">
              <w:t>Activities</w:t>
            </w:r>
          </w:p>
        </w:tc>
      </w:tr>
      <w:tr w:rsidR="005B6E23" w:rsidRPr="005B6E23" w:rsidTr="005B6E23">
        <w:trPr>
          <w:cantSplit/>
        </w:trPr>
        <w:tc>
          <w:tcPr>
            <w:tcW w:w="1255" w:type="pct"/>
            <w:shd w:val="clear" w:color="auto" w:fill="F2F2F2" w:themeFill="background1" w:themeFillShade="F2"/>
            <w:vAlign w:val="center"/>
          </w:tcPr>
          <w:p w:rsidR="005B6E23" w:rsidRPr="005B6E23" w:rsidRDefault="005B6E23" w:rsidP="005B6E23">
            <w:pPr>
              <w:pStyle w:val="TableText"/>
              <w:rPr>
                <w:b/>
              </w:rPr>
            </w:pPr>
            <w:r w:rsidRPr="005B6E23">
              <w:rPr>
                <w:b/>
              </w:rPr>
              <w:t>Option Name</w:t>
            </w:r>
          </w:p>
        </w:tc>
        <w:tc>
          <w:tcPr>
            <w:tcW w:w="3745" w:type="pct"/>
            <w:gridSpan w:val="11"/>
            <w:tcBorders>
              <w:bottom w:val="single" w:sz="4" w:space="0" w:color="auto"/>
            </w:tcBorders>
          </w:tcPr>
          <w:p w:rsidR="005B6E23" w:rsidRPr="005B6E23" w:rsidRDefault="005B6E23" w:rsidP="005B6E23">
            <w:pPr>
              <w:spacing w:before="60" w:after="60"/>
              <w:rPr>
                <w:rFonts w:ascii="Garamond" w:hAnsi="Garamond" w:cs="Arial"/>
                <w:szCs w:val="20"/>
              </w:rPr>
            </w:pPr>
          </w:p>
        </w:tc>
      </w:tr>
      <w:tr w:rsidR="005B6E23" w:rsidRPr="005B6E23" w:rsidTr="005B6E23">
        <w:trPr>
          <w:cantSplit/>
        </w:trPr>
        <w:tc>
          <w:tcPr>
            <w:tcW w:w="1255" w:type="pct"/>
            <w:shd w:val="clear" w:color="auto" w:fill="F2F2F2" w:themeFill="background1" w:themeFillShade="F2"/>
            <w:vAlign w:val="center"/>
          </w:tcPr>
          <w:p w:rsidR="005B6E23" w:rsidRPr="005B6E23" w:rsidRDefault="005B6E23" w:rsidP="005B6E23">
            <w:pPr>
              <w:pStyle w:val="TableText"/>
              <w:rPr>
                <w:b/>
              </w:rPr>
            </w:pPr>
            <w:r w:rsidRPr="005B6E23">
              <w:rPr>
                <w:b/>
              </w:rPr>
              <w:t>Enhancement Category</w:t>
            </w:r>
          </w:p>
        </w:tc>
        <w:tc>
          <w:tcPr>
            <w:tcW w:w="481" w:type="pct"/>
            <w:tcBorders>
              <w:right w:val="nil"/>
            </w:tcBorders>
          </w:tcPr>
          <w:p w:rsidR="005B6E23" w:rsidRPr="005B6E23" w:rsidRDefault="00AE54D8" w:rsidP="005B6E23">
            <w:pPr>
              <w:spacing w:before="60" w:after="60"/>
              <w:rPr>
                <w:rFonts w:ascii="Garamond" w:hAnsi="Garamond" w:cs="Arial"/>
                <w:iCs/>
                <w:sz w:val="20"/>
                <w:szCs w:val="20"/>
              </w:rPr>
            </w:pPr>
            <w:r>
              <w:rPr>
                <w:rFonts w:ascii="Garamond" w:hAnsi="Garamond" w:cs="Arial"/>
                <w:iCs/>
                <w:sz w:val="20"/>
                <w:szCs w:val="20"/>
              </w:rPr>
              <w:fldChar w:fldCharType="begin">
                <w:ffData>
                  <w:name w:val="Check92"/>
                  <w:enabled/>
                  <w:calcOnExit w:val="0"/>
                  <w:checkBox>
                    <w:sizeAuto/>
                    <w:default w:val="0"/>
                  </w:checkBox>
                </w:ffData>
              </w:fldChar>
            </w:r>
            <w:r>
              <w:rPr>
                <w:rFonts w:ascii="Garamond" w:hAnsi="Garamond" w:cs="Arial"/>
                <w:iCs/>
                <w:sz w:val="20"/>
                <w:szCs w:val="20"/>
              </w:rPr>
              <w:instrText xml:space="preserve"> </w:instrText>
            </w:r>
            <w:bookmarkStart w:id="305" w:name="Check92"/>
            <w:r>
              <w:rPr>
                <w:rFonts w:ascii="Garamond" w:hAnsi="Garamond" w:cs="Arial"/>
                <w:iCs/>
                <w:sz w:val="20"/>
                <w:szCs w:val="20"/>
              </w:rPr>
              <w:instrText xml:space="preserve">FORMCHECKBOX </w:instrText>
            </w:r>
            <w:r w:rsidR="00BB1606">
              <w:rPr>
                <w:rFonts w:ascii="Garamond" w:hAnsi="Garamond" w:cs="Arial"/>
                <w:iCs/>
                <w:sz w:val="20"/>
                <w:szCs w:val="20"/>
              </w:rPr>
            </w:r>
            <w:r w:rsidR="00BB1606">
              <w:rPr>
                <w:rFonts w:ascii="Garamond" w:hAnsi="Garamond" w:cs="Arial"/>
                <w:iCs/>
                <w:sz w:val="20"/>
                <w:szCs w:val="20"/>
              </w:rPr>
              <w:fldChar w:fldCharType="separate"/>
            </w:r>
            <w:r>
              <w:rPr>
                <w:rFonts w:ascii="Garamond" w:hAnsi="Garamond" w:cs="Arial"/>
                <w:iCs/>
                <w:sz w:val="20"/>
                <w:szCs w:val="20"/>
              </w:rPr>
              <w:fldChar w:fldCharType="end"/>
            </w:r>
            <w:bookmarkEnd w:id="305"/>
            <w:r w:rsidR="005B6E23" w:rsidRPr="005B6E23">
              <w:rPr>
                <w:rFonts w:ascii="Garamond" w:hAnsi="Garamond" w:cs="Arial"/>
                <w:iCs/>
                <w:sz w:val="20"/>
                <w:szCs w:val="20"/>
              </w:rPr>
              <w:t xml:space="preserve"> New</w:t>
            </w:r>
          </w:p>
        </w:tc>
        <w:tc>
          <w:tcPr>
            <w:tcW w:w="673" w:type="pct"/>
            <w:gridSpan w:val="4"/>
            <w:tcBorders>
              <w:left w:val="nil"/>
              <w:right w:val="nil"/>
            </w:tcBorders>
          </w:tcPr>
          <w:p w:rsidR="005B6E23" w:rsidRPr="005B6E23" w:rsidRDefault="00AE54D8" w:rsidP="005B6E23">
            <w:pPr>
              <w:spacing w:before="60" w:after="60"/>
              <w:rPr>
                <w:rFonts w:ascii="Garamond" w:hAnsi="Garamond" w:cs="Arial"/>
                <w:iCs/>
                <w:sz w:val="20"/>
                <w:szCs w:val="20"/>
              </w:rPr>
            </w:pPr>
            <w:r>
              <w:rPr>
                <w:rFonts w:ascii="Garamond" w:hAnsi="Garamond" w:cs="Arial"/>
                <w:iCs/>
                <w:sz w:val="20"/>
                <w:szCs w:val="20"/>
              </w:rPr>
              <w:fldChar w:fldCharType="begin">
                <w:ffData>
                  <w:name w:val="Check93"/>
                  <w:enabled/>
                  <w:calcOnExit w:val="0"/>
                  <w:checkBox>
                    <w:sizeAuto/>
                    <w:default w:val="0"/>
                  </w:checkBox>
                </w:ffData>
              </w:fldChar>
            </w:r>
            <w:r>
              <w:rPr>
                <w:rFonts w:ascii="Garamond" w:hAnsi="Garamond" w:cs="Arial"/>
                <w:iCs/>
                <w:sz w:val="20"/>
                <w:szCs w:val="20"/>
              </w:rPr>
              <w:instrText xml:space="preserve"> </w:instrText>
            </w:r>
            <w:bookmarkStart w:id="306" w:name="Check93"/>
            <w:r>
              <w:rPr>
                <w:rFonts w:ascii="Garamond" w:hAnsi="Garamond" w:cs="Arial"/>
                <w:iCs/>
                <w:sz w:val="20"/>
                <w:szCs w:val="20"/>
              </w:rPr>
              <w:instrText xml:space="preserve">FORMCHECKBOX </w:instrText>
            </w:r>
            <w:r w:rsidR="00BB1606">
              <w:rPr>
                <w:rFonts w:ascii="Garamond" w:hAnsi="Garamond" w:cs="Arial"/>
                <w:iCs/>
                <w:sz w:val="20"/>
                <w:szCs w:val="20"/>
              </w:rPr>
            </w:r>
            <w:r w:rsidR="00BB1606">
              <w:rPr>
                <w:rFonts w:ascii="Garamond" w:hAnsi="Garamond" w:cs="Arial"/>
                <w:iCs/>
                <w:sz w:val="20"/>
                <w:szCs w:val="20"/>
              </w:rPr>
              <w:fldChar w:fldCharType="separate"/>
            </w:r>
            <w:r>
              <w:rPr>
                <w:rFonts w:ascii="Garamond" w:hAnsi="Garamond" w:cs="Arial"/>
                <w:iCs/>
                <w:sz w:val="20"/>
                <w:szCs w:val="20"/>
              </w:rPr>
              <w:fldChar w:fldCharType="end"/>
            </w:r>
            <w:bookmarkEnd w:id="306"/>
            <w:r w:rsidR="005B6E23" w:rsidRPr="005B6E23">
              <w:rPr>
                <w:rFonts w:ascii="Garamond" w:hAnsi="Garamond" w:cs="Arial"/>
                <w:iCs/>
                <w:sz w:val="20"/>
                <w:szCs w:val="20"/>
              </w:rPr>
              <w:t xml:space="preserve"> Modify</w:t>
            </w:r>
          </w:p>
        </w:tc>
        <w:tc>
          <w:tcPr>
            <w:tcW w:w="673" w:type="pct"/>
            <w:gridSpan w:val="3"/>
            <w:tcBorders>
              <w:left w:val="nil"/>
              <w:right w:val="nil"/>
            </w:tcBorders>
          </w:tcPr>
          <w:p w:rsidR="005B6E23" w:rsidRPr="005B6E23" w:rsidRDefault="00DF5E3F" w:rsidP="005B6E23">
            <w:pPr>
              <w:spacing w:before="60" w:after="60"/>
              <w:rPr>
                <w:rFonts w:ascii="Garamond" w:hAnsi="Garamond" w:cs="Arial"/>
                <w:iCs/>
                <w:sz w:val="20"/>
                <w:szCs w:val="20"/>
              </w:rPr>
            </w:pPr>
            <w:r>
              <w:rPr>
                <w:rFonts w:ascii="Garamond" w:hAnsi="Garamond" w:cs="Arial"/>
                <w:iCs/>
                <w:sz w:val="20"/>
                <w:szCs w:val="20"/>
              </w:rPr>
              <w:fldChar w:fldCharType="begin">
                <w:ffData>
                  <w:name w:val="Check94"/>
                  <w:enabled/>
                  <w:calcOnExit w:val="0"/>
                  <w:checkBox>
                    <w:sizeAuto/>
                    <w:default w:val="0"/>
                  </w:checkBox>
                </w:ffData>
              </w:fldChar>
            </w:r>
            <w:r>
              <w:rPr>
                <w:rFonts w:ascii="Garamond" w:hAnsi="Garamond" w:cs="Arial"/>
                <w:iCs/>
                <w:sz w:val="20"/>
                <w:szCs w:val="20"/>
              </w:rPr>
              <w:instrText xml:space="preserve"> </w:instrText>
            </w:r>
            <w:bookmarkStart w:id="307" w:name="Check94"/>
            <w:r>
              <w:rPr>
                <w:rFonts w:ascii="Garamond" w:hAnsi="Garamond" w:cs="Arial"/>
                <w:iCs/>
                <w:sz w:val="20"/>
                <w:szCs w:val="20"/>
              </w:rPr>
              <w:instrText xml:space="preserve">FORMCHECKBOX </w:instrText>
            </w:r>
            <w:r w:rsidR="00BB1606">
              <w:rPr>
                <w:rFonts w:ascii="Garamond" w:hAnsi="Garamond" w:cs="Arial"/>
                <w:iCs/>
                <w:sz w:val="20"/>
                <w:szCs w:val="20"/>
              </w:rPr>
            </w:r>
            <w:r w:rsidR="00BB1606">
              <w:rPr>
                <w:rFonts w:ascii="Garamond" w:hAnsi="Garamond" w:cs="Arial"/>
                <w:iCs/>
                <w:sz w:val="20"/>
                <w:szCs w:val="20"/>
              </w:rPr>
              <w:fldChar w:fldCharType="separate"/>
            </w:r>
            <w:r>
              <w:rPr>
                <w:rFonts w:ascii="Garamond" w:hAnsi="Garamond" w:cs="Arial"/>
                <w:iCs/>
                <w:sz w:val="20"/>
                <w:szCs w:val="20"/>
              </w:rPr>
              <w:fldChar w:fldCharType="end"/>
            </w:r>
            <w:bookmarkEnd w:id="307"/>
            <w:r w:rsidR="005B6E23" w:rsidRPr="005B6E23">
              <w:rPr>
                <w:rFonts w:ascii="Garamond" w:hAnsi="Garamond" w:cs="Arial"/>
                <w:iCs/>
                <w:sz w:val="20"/>
                <w:szCs w:val="20"/>
              </w:rPr>
              <w:t xml:space="preserve"> Delete</w:t>
            </w:r>
          </w:p>
        </w:tc>
        <w:tc>
          <w:tcPr>
            <w:tcW w:w="1919" w:type="pct"/>
            <w:gridSpan w:val="3"/>
            <w:tcBorders>
              <w:left w:val="nil"/>
            </w:tcBorders>
          </w:tcPr>
          <w:p w:rsidR="005B6E23" w:rsidRPr="005B6E23" w:rsidRDefault="00DF5E3F" w:rsidP="005B6E23">
            <w:pPr>
              <w:spacing w:before="60" w:after="60"/>
              <w:rPr>
                <w:rFonts w:ascii="Garamond" w:hAnsi="Garamond" w:cs="Arial"/>
                <w:iCs/>
                <w:sz w:val="20"/>
                <w:szCs w:val="20"/>
              </w:rPr>
            </w:pPr>
            <w:r>
              <w:rPr>
                <w:rFonts w:ascii="Garamond" w:hAnsi="Garamond" w:cs="Arial"/>
                <w:iCs/>
                <w:sz w:val="20"/>
                <w:szCs w:val="20"/>
              </w:rPr>
              <w:fldChar w:fldCharType="begin">
                <w:ffData>
                  <w:name w:val="Check95"/>
                  <w:enabled/>
                  <w:calcOnExit w:val="0"/>
                  <w:checkBox>
                    <w:sizeAuto/>
                    <w:default w:val="0"/>
                  </w:checkBox>
                </w:ffData>
              </w:fldChar>
            </w:r>
            <w:r>
              <w:rPr>
                <w:rFonts w:ascii="Garamond" w:hAnsi="Garamond" w:cs="Arial"/>
                <w:iCs/>
                <w:sz w:val="20"/>
                <w:szCs w:val="20"/>
              </w:rPr>
              <w:instrText xml:space="preserve"> </w:instrText>
            </w:r>
            <w:bookmarkStart w:id="308" w:name="Check95"/>
            <w:r>
              <w:rPr>
                <w:rFonts w:ascii="Garamond" w:hAnsi="Garamond" w:cs="Arial"/>
                <w:iCs/>
                <w:sz w:val="20"/>
                <w:szCs w:val="20"/>
              </w:rPr>
              <w:instrText xml:space="preserve">FORMCHECKBOX </w:instrText>
            </w:r>
            <w:r w:rsidR="00BB1606">
              <w:rPr>
                <w:rFonts w:ascii="Garamond" w:hAnsi="Garamond" w:cs="Arial"/>
                <w:iCs/>
                <w:sz w:val="20"/>
                <w:szCs w:val="20"/>
              </w:rPr>
            </w:r>
            <w:r w:rsidR="00BB1606">
              <w:rPr>
                <w:rFonts w:ascii="Garamond" w:hAnsi="Garamond" w:cs="Arial"/>
                <w:iCs/>
                <w:sz w:val="20"/>
                <w:szCs w:val="20"/>
              </w:rPr>
              <w:fldChar w:fldCharType="separate"/>
            </w:r>
            <w:r>
              <w:rPr>
                <w:rFonts w:ascii="Garamond" w:hAnsi="Garamond" w:cs="Arial"/>
                <w:iCs/>
                <w:sz w:val="20"/>
                <w:szCs w:val="20"/>
              </w:rPr>
              <w:fldChar w:fldCharType="end"/>
            </w:r>
            <w:bookmarkEnd w:id="308"/>
            <w:r w:rsidR="005B6E23" w:rsidRPr="005B6E23">
              <w:rPr>
                <w:rFonts w:ascii="Garamond" w:hAnsi="Garamond" w:cs="Arial"/>
                <w:iCs/>
                <w:sz w:val="20"/>
                <w:szCs w:val="20"/>
              </w:rPr>
              <w:t xml:space="preserve"> No Change</w:t>
            </w:r>
          </w:p>
        </w:tc>
      </w:tr>
      <w:tr w:rsidR="005B6E23" w:rsidRPr="005B6E23" w:rsidTr="005B6E23">
        <w:trPr>
          <w:cantSplit/>
        </w:trPr>
        <w:tc>
          <w:tcPr>
            <w:tcW w:w="1255" w:type="pct"/>
            <w:shd w:val="clear" w:color="auto" w:fill="F2F2F2" w:themeFill="background1" w:themeFillShade="F2"/>
            <w:vAlign w:val="center"/>
          </w:tcPr>
          <w:p w:rsidR="005B6E23" w:rsidRPr="005B6E23" w:rsidRDefault="005B6E23" w:rsidP="005B6E23">
            <w:pPr>
              <w:pStyle w:val="TableText"/>
              <w:rPr>
                <w:b/>
              </w:rPr>
            </w:pPr>
            <w:r w:rsidRPr="005B6E23">
              <w:rPr>
                <w:b/>
              </w:rPr>
              <w:t>Associated Menu Options that will invoke this reference</w:t>
            </w:r>
          </w:p>
        </w:tc>
        <w:tc>
          <w:tcPr>
            <w:tcW w:w="3745" w:type="pct"/>
            <w:gridSpan w:val="11"/>
          </w:tcPr>
          <w:p w:rsidR="005B6E23" w:rsidRPr="005B6E23" w:rsidRDefault="005B6E23" w:rsidP="005B6E23">
            <w:pPr>
              <w:spacing w:before="60" w:after="60"/>
              <w:rPr>
                <w:rFonts w:ascii="Garamond" w:hAnsi="Garamond" w:cs="Arial"/>
                <w:iCs/>
                <w:szCs w:val="20"/>
              </w:rPr>
            </w:pPr>
          </w:p>
        </w:tc>
      </w:tr>
      <w:tr w:rsidR="005B6E23" w:rsidRPr="005B6E23" w:rsidTr="005B6E23">
        <w:trPr>
          <w:cantSplit/>
        </w:trPr>
        <w:tc>
          <w:tcPr>
            <w:tcW w:w="1255" w:type="pct"/>
            <w:shd w:val="clear" w:color="auto" w:fill="F2F2F2" w:themeFill="background1" w:themeFillShade="F2"/>
            <w:vAlign w:val="center"/>
          </w:tcPr>
          <w:p w:rsidR="005B6E23" w:rsidRPr="005B6E23" w:rsidRDefault="005B6E23" w:rsidP="005B6E23">
            <w:pPr>
              <w:pStyle w:val="TableText"/>
              <w:rPr>
                <w:b/>
              </w:rPr>
            </w:pPr>
            <w:r w:rsidRPr="005B6E23">
              <w:rPr>
                <w:b/>
              </w:rPr>
              <w:t>Data Passing</w:t>
            </w:r>
          </w:p>
        </w:tc>
        <w:tc>
          <w:tcPr>
            <w:tcW w:w="514" w:type="pct"/>
            <w:gridSpan w:val="2"/>
            <w:tcBorders>
              <w:right w:val="nil"/>
            </w:tcBorders>
          </w:tcPr>
          <w:p w:rsidR="005B6E23" w:rsidRPr="005B6E23" w:rsidRDefault="00A065B7" w:rsidP="005B6E23">
            <w:pPr>
              <w:spacing w:before="60" w:after="60"/>
              <w:rPr>
                <w:rFonts w:ascii="Garamond" w:hAnsi="Garamond" w:cs="Arial"/>
                <w:sz w:val="20"/>
                <w:szCs w:val="20"/>
              </w:rPr>
            </w:pPr>
            <w:r>
              <w:rPr>
                <w:rFonts w:ascii="Garamond" w:hAnsi="Garamond" w:cs="Arial"/>
                <w:sz w:val="20"/>
                <w:szCs w:val="20"/>
              </w:rPr>
              <w:fldChar w:fldCharType="begin">
                <w:ffData>
                  <w:name w:val="Check96"/>
                  <w:enabled/>
                  <w:calcOnExit w:val="0"/>
                  <w:checkBox>
                    <w:sizeAuto/>
                    <w:default w:val="0"/>
                  </w:checkBox>
                </w:ffData>
              </w:fldChar>
            </w:r>
            <w:r>
              <w:rPr>
                <w:rFonts w:ascii="Garamond" w:hAnsi="Garamond" w:cs="Arial"/>
                <w:sz w:val="20"/>
                <w:szCs w:val="20"/>
              </w:rPr>
              <w:instrText xml:space="preserve"> </w:instrText>
            </w:r>
            <w:bookmarkStart w:id="309" w:name="Check96"/>
            <w:r>
              <w:rPr>
                <w:rFonts w:ascii="Garamond" w:hAnsi="Garamond" w:cs="Arial"/>
                <w:sz w:val="20"/>
                <w:szCs w:val="20"/>
              </w:rPr>
              <w:instrText xml:space="preserve">FORMCHECKBOX </w:instrText>
            </w:r>
            <w:r w:rsidR="00BB1606">
              <w:rPr>
                <w:rFonts w:ascii="Garamond" w:hAnsi="Garamond" w:cs="Arial"/>
                <w:sz w:val="20"/>
                <w:szCs w:val="20"/>
              </w:rPr>
            </w:r>
            <w:r w:rsidR="00BB1606">
              <w:rPr>
                <w:rFonts w:ascii="Garamond" w:hAnsi="Garamond" w:cs="Arial"/>
                <w:sz w:val="20"/>
                <w:szCs w:val="20"/>
              </w:rPr>
              <w:fldChar w:fldCharType="separate"/>
            </w:r>
            <w:r>
              <w:rPr>
                <w:rFonts w:ascii="Garamond" w:hAnsi="Garamond" w:cs="Arial"/>
                <w:sz w:val="20"/>
                <w:szCs w:val="20"/>
              </w:rPr>
              <w:fldChar w:fldCharType="end"/>
            </w:r>
            <w:bookmarkEnd w:id="309"/>
            <w:r w:rsidR="005B6E23" w:rsidRPr="005B6E23">
              <w:rPr>
                <w:rFonts w:ascii="Garamond" w:hAnsi="Garamond" w:cs="Arial"/>
                <w:sz w:val="20"/>
                <w:szCs w:val="20"/>
              </w:rPr>
              <w:t xml:space="preserve"> Input</w:t>
            </w:r>
          </w:p>
        </w:tc>
        <w:tc>
          <w:tcPr>
            <w:tcW w:w="591" w:type="pct"/>
            <w:gridSpan w:val="2"/>
            <w:tcBorders>
              <w:left w:val="nil"/>
              <w:right w:val="nil"/>
            </w:tcBorders>
          </w:tcPr>
          <w:p w:rsidR="005B6E23" w:rsidRPr="005B6E23" w:rsidRDefault="00A065B7" w:rsidP="005B6E23">
            <w:pPr>
              <w:spacing w:before="60" w:after="60"/>
              <w:rPr>
                <w:rFonts w:ascii="Garamond" w:hAnsi="Garamond" w:cs="Arial"/>
                <w:sz w:val="20"/>
                <w:szCs w:val="20"/>
              </w:rPr>
            </w:pPr>
            <w:r>
              <w:rPr>
                <w:rFonts w:ascii="Garamond" w:hAnsi="Garamond" w:cs="Arial"/>
                <w:sz w:val="20"/>
                <w:szCs w:val="20"/>
              </w:rPr>
              <w:fldChar w:fldCharType="begin">
                <w:ffData>
                  <w:name w:val="Check97"/>
                  <w:enabled/>
                  <w:calcOnExit w:val="0"/>
                  <w:checkBox>
                    <w:sizeAuto/>
                    <w:default w:val="0"/>
                  </w:checkBox>
                </w:ffData>
              </w:fldChar>
            </w:r>
            <w:r>
              <w:rPr>
                <w:rFonts w:ascii="Garamond" w:hAnsi="Garamond" w:cs="Arial"/>
                <w:sz w:val="20"/>
                <w:szCs w:val="20"/>
              </w:rPr>
              <w:instrText xml:space="preserve"> </w:instrText>
            </w:r>
            <w:bookmarkStart w:id="310" w:name="Check97"/>
            <w:r>
              <w:rPr>
                <w:rFonts w:ascii="Garamond" w:hAnsi="Garamond" w:cs="Arial"/>
                <w:sz w:val="20"/>
                <w:szCs w:val="20"/>
              </w:rPr>
              <w:instrText xml:space="preserve">FORMCHECKBOX </w:instrText>
            </w:r>
            <w:r w:rsidR="00BB1606">
              <w:rPr>
                <w:rFonts w:ascii="Garamond" w:hAnsi="Garamond" w:cs="Arial"/>
                <w:sz w:val="20"/>
                <w:szCs w:val="20"/>
              </w:rPr>
            </w:r>
            <w:r w:rsidR="00BB1606">
              <w:rPr>
                <w:rFonts w:ascii="Garamond" w:hAnsi="Garamond" w:cs="Arial"/>
                <w:sz w:val="20"/>
                <w:szCs w:val="20"/>
              </w:rPr>
              <w:fldChar w:fldCharType="separate"/>
            </w:r>
            <w:r>
              <w:rPr>
                <w:rFonts w:ascii="Garamond" w:hAnsi="Garamond" w:cs="Arial"/>
                <w:sz w:val="20"/>
                <w:szCs w:val="20"/>
              </w:rPr>
              <w:fldChar w:fldCharType="end"/>
            </w:r>
            <w:bookmarkEnd w:id="310"/>
            <w:r w:rsidR="005B6E23" w:rsidRPr="005B6E23">
              <w:rPr>
                <w:rFonts w:ascii="Garamond" w:hAnsi="Garamond" w:cs="Arial"/>
                <w:sz w:val="20"/>
                <w:szCs w:val="20"/>
              </w:rPr>
              <w:t xml:space="preserve"> Output</w:t>
            </w:r>
          </w:p>
        </w:tc>
        <w:tc>
          <w:tcPr>
            <w:tcW w:w="514" w:type="pct"/>
            <w:gridSpan w:val="3"/>
            <w:tcBorders>
              <w:left w:val="nil"/>
              <w:right w:val="nil"/>
            </w:tcBorders>
          </w:tcPr>
          <w:p w:rsidR="005B6E23" w:rsidRPr="005B6E23" w:rsidRDefault="00A065B7" w:rsidP="005B6E23">
            <w:pPr>
              <w:spacing w:before="60" w:after="60"/>
              <w:rPr>
                <w:rFonts w:ascii="Garamond" w:hAnsi="Garamond" w:cs="Arial"/>
                <w:sz w:val="20"/>
                <w:szCs w:val="20"/>
              </w:rPr>
            </w:pPr>
            <w:r>
              <w:rPr>
                <w:rFonts w:ascii="Garamond" w:hAnsi="Garamond" w:cs="Arial"/>
                <w:sz w:val="20"/>
                <w:szCs w:val="20"/>
              </w:rPr>
              <w:fldChar w:fldCharType="begin">
                <w:ffData>
                  <w:name w:val="Check98"/>
                  <w:enabled/>
                  <w:calcOnExit w:val="0"/>
                  <w:checkBox>
                    <w:sizeAuto/>
                    <w:default w:val="0"/>
                  </w:checkBox>
                </w:ffData>
              </w:fldChar>
            </w:r>
            <w:r>
              <w:rPr>
                <w:rFonts w:ascii="Garamond" w:hAnsi="Garamond" w:cs="Arial"/>
                <w:sz w:val="20"/>
                <w:szCs w:val="20"/>
              </w:rPr>
              <w:instrText xml:space="preserve"> </w:instrText>
            </w:r>
            <w:bookmarkStart w:id="311" w:name="Check98"/>
            <w:r>
              <w:rPr>
                <w:rFonts w:ascii="Garamond" w:hAnsi="Garamond" w:cs="Arial"/>
                <w:sz w:val="20"/>
                <w:szCs w:val="20"/>
              </w:rPr>
              <w:instrText xml:space="preserve">FORMCHECKBOX </w:instrText>
            </w:r>
            <w:r w:rsidR="00BB1606">
              <w:rPr>
                <w:rFonts w:ascii="Garamond" w:hAnsi="Garamond" w:cs="Arial"/>
                <w:sz w:val="20"/>
                <w:szCs w:val="20"/>
              </w:rPr>
            </w:r>
            <w:r w:rsidR="00BB1606">
              <w:rPr>
                <w:rFonts w:ascii="Garamond" w:hAnsi="Garamond" w:cs="Arial"/>
                <w:sz w:val="20"/>
                <w:szCs w:val="20"/>
              </w:rPr>
              <w:fldChar w:fldCharType="separate"/>
            </w:r>
            <w:r>
              <w:rPr>
                <w:rFonts w:ascii="Garamond" w:hAnsi="Garamond" w:cs="Arial"/>
                <w:sz w:val="20"/>
                <w:szCs w:val="20"/>
              </w:rPr>
              <w:fldChar w:fldCharType="end"/>
            </w:r>
            <w:bookmarkEnd w:id="311"/>
            <w:r w:rsidR="005B6E23" w:rsidRPr="005B6E23">
              <w:rPr>
                <w:rFonts w:ascii="Garamond" w:hAnsi="Garamond" w:cs="Arial"/>
                <w:sz w:val="20"/>
                <w:szCs w:val="20"/>
              </w:rPr>
              <w:t xml:space="preserve"> Both</w:t>
            </w:r>
          </w:p>
        </w:tc>
        <w:tc>
          <w:tcPr>
            <w:tcW w:w="1057" w:type="pct"/>
            <w:gridSpan w:val="3"/>
            <w:tcBorders>
              <w:left w:val="nil"/>
              <w:right w:val="nil"/>
            </w:tcBorders>
          </w:tcPr>
          <w:p w:rsidR="005B6E23" w:rsidRPr="005B6E23" w:rsidRDefault="00A065B7" w:rsidP="005B6E23">
            <w:pPr>
              <w:spacing w:before="60" w:after="60"/>
              <w:rPr>
                <w:rFonts w:ascii="Garamond" w:hAnsi="Garamond" w:cs="Arial"/>
                <w:sz w:val="20"/>
                <w:szCs w:val="20"/>
              </w:rPr>
            </w:pPr>
            <w:r>
              <w:rPr>
                <w:rFonts w:ascii="Garamond" w:hAnsi="Garamond" w:cs="Arial"/>
                <w:sz w:val="20"/>
                <w:szCs w:val="20"/>
              </w:rPr>
              <w:fldChar w:fldCharType="begin">
                <w:ffData>
                  <w:name w:val="Check99"/>
                  <w:enabled/>
                  <w:calcOnExit w:val="0"/>
                  <w:checkBox>
                    <w:sizeAuto/>
                    <w:default w:val="0"/>
                  </w:checkBox>
                </w:ffData>
              </w:fldChar>
            </w:r>
            <w:r>
              <w:rPr>
                <w:rFonts w:ascii="Garamond" w:hAnsi="Garamond" w:cs="Arial"/>
                <w:sz w:val="20"/>
                <w:szCs w:val="20"/>
              </w:rPr>
              <w:instrText xml:space="preserve"> </w:instrText>
            </w:r>
            <w:bookmarkStart w:id="312" w:name="Check99"/>
            <w:r>
              <w:rPr>
                <w:rFonts w:ascii="Garamond" w:hAnsi="Garamond" w:cs="Arial"/>
                <w:sz w:val="20"/>
                <w:szCs w:val="20"/>
              </w:rPr>
              <w:instrText xml:space="preserve">FORMCHECKBOX </w:instrText>
            </w:r>
            <w:r w:rsidR="00BB1606">
              <w:rPr>
                <w:rFonts w:ascii="Garamond" w:hAnsi="Garamond" w:cs="Arial"/>
                <w:sz w:val="20"/>
                <w:szCs w:val="20"/>
              </w:rPr>
            </w:r>
            <w:r w:rsidR="00BB1606">
              <w:rPr>
                <w:rFonts w:ascii="Garamond" w:hAnsi="Garamond" w:cs="Arial"/>
                <w:sz w:val="20"/>
                <w:szCs w:val="20"/>
              </w:rPr>
              <w:fldChar w:fldCharType="separate"/>
            </w:r>
            <w:r>
              <w:rPr>
                <w:rFonts w:ascii="Garamond" w:hAnsi="Garamond" w:cs="Arial"/>
                <w:sz w:val="20"/>
                <w:szCs w:val="20"/>
              </w:rPr>
              <w:fldChar w:fldCharType="end"/>
            </w:r>
            <w:bookmarkEnd w:id="312"/>
            <w:r w:rsidR="005B6E23" w:rsidRPr="005B6E23">
              <w:rPr>
                <w:rFonts w:ascii="Garamond" w:hAnsi="Garamond" w:cs="Arial"/>
                <w:sz w:val="20"/>
                <w:szCs w:val="20"/>
              </w:rPr>
              <w:t xml:space="preserve"> Global Reference</w:t>
            </w:r>
          </w:p>
        </w:tc>
        <w:tc>
          <w:tcPr>
            <w:tcW w:w="1070" w:type="pct"/>
            <w:tcBorders>
              <w:left w:val="nil"/>
            </w:tcBorders>
          </w:tcPr>
          <w:p w:rsidR="005B6E23" w:rsidRPr="005B6E23" w:rsidRDefault="00A065B7" w:rsidP="005B6E23">
            <w:pPr>
              <w:spacing w:before="60" w:after="60"/>
              <w:rPr>
                <w:rFonts w:ascii="Garamond" w:hAnsi="Garamond" w:cs="Arial"/>
                <w:sz w:val="20"/>
                <w:szCs w:val="20"/>
              </w:rPr>
            </w:pPr>
            <w:r>
              <w:rPr>
                <w:rFonts w:ascii="Garamond" w:hAnsi="Garamond" w:cs="Arial"/>
                <w:sz w:val="20"/>
                <w:szCs w:val="20"/>
              </w:rPr>
              <w:fldChar w:fldCharType="begin">
                <w:ffData>
                  <w:name w:val="Check100"/>
                  <w:enabled/>
                  <w:calcOnExit w:val="0"/>
                  <w:checkBox>
                    <w:sizeAuto/>
                    <w:default w:val="0"/>
                  </w:checkBox>
                </w:ffData>
              </w:fldChar>
            </w:r>
            <w:r>
              <w:rPr>
                <w:rFonts w:ascii="Garamond" w:hAnsi="Garamond" w:cs="Arial"/>
                <w:sz w:val="20"/>
                <w:szCs w:val="20"/>
              </w:rPr>
              <w:instrText xml:space="preserve"> </w:instrText>
            </w:r>
            <w:bookmarkStart w:id="313" w:name="Check100"/>
            <w:r>
              <w:rPr>
                <w:rFonts w:ascii="Garamond" w:hAnsi="Garamond" w:cs="Arial"/>
                <w:sz w:val="20"/>
                <w:szCs w:val="20"/>
              </w:rPr>
              <w:instrText xml:space="preserve">FORMCHECKBOX </w:instrText>
            </w:r>
            <w:r w:rsidR="00BB1606">
              <w:rPr>
                <w:rFonts w:ascii="Garamond" w:hAnsi="Garamond" w:cs="Arial"/>
                <w:sz w:val="20"/>
                <w:szCs w:val="20"/>
              </w:rPr>
            </w:r>
            <w:r w:rsidR="00BB1606">
              <w:rPr>
                <w:rFonts w:ascii="Garamond" w:hAnsi="Garamond" w:cs="Arial"/>
                <w:sz w:val="20"/>
                <w:szCs w:val="20"/>
              </w:rPr>
              <w:fldChar w:fldCharType="separate"/>
            </w:r>
            <w:r>
              <w:rPr>
                <w:rFonts w:ascii="Garamond" w:hAnsi="Garamond" w:cs="Arial"/>
                <w:sz w:val="20"/>
                <w:szCs w:val="20"/>
              </w:rPr>
              <w:fldChar w:fldCharType="end"/>
            </w:r>
            <w:bookmarkEnd w:id="313"/>
            <w:r w:rsidR="005B6E23" w:rsidRPr="005B6E23">
              <w:rPr>
                <w:rFonts w:ascii="Garamond" w:hAnsi="Garamond" w:cs="Arial"/>
                <w:sz w:val="20"/>
                <w:szCs w:val="20"/>
              </w:rPr>
              <w:t xml:space="preserve"> Local Reference</w:t>
            </w:r>
          </w:p>
        </w:tc>
      </w:tr>
      <w:tr w:rsidR="005B6E23" w:rsidRPr="005B6E23" w:rsidTr="005B6E23">
        <w:trPr>
          <w:cantSplit/>
          <w:trHeight w:val="449"/>
        </w:trPr>
        <w:tc>
          <w:tcPr>
            <w:tcW w:w="1255" w:type="pct"/>
            <w:tcBorders>
              <w:bottom w:val="single" w:sz="4" w:space="0" w:color="auto"/>
            </w:tcBorders>
            <w:shd w:val="clear" w:color="auto" w:fill="F2F2F2" w:themeFill="background1" w:themeFillShade="F2"/>
            <w:vAlign w:val="center"/>
          </w:tcPr>
          <w:p w:rsidR="005B6E23" w:rsidRPr="005B6E23" w:rsidRDefault="005B6E23" w:rsidP="005B6E23">
            <w:pPr>
              <w:pStyle w:val="TableText"/>
              <w:rPr>
                <w:b/>
              </w:rPr>
            </w:pPr>
            <w:r w:rsidRPr="005B6E23">
              <w:rPr>
                <w:b/>
              </w:rPr>
              <w:t>Menu Text Description</w:t>
            </w:r>
          </w:p>
        </w:tc>
        <w:tc>
          <w:tcPr>
            <w:tcW w:w="3745" w:type="pct"/>
            <w:gridSpan w:val="11"/>
            <w:tcBorders>
              <w:bottom w:val="single" w:sz="4" w:space="0" w:color="auto"/>
            </w:tcBorders>
          </w:tcPr>
          <w:p w:rsidR="005B6E23" w:rsidRPr="005B6E23" w:rsidRDefault="005B6E23" w:rsidP="005B6E23">
            <w:pPr>
              <w:spacing w:before="60" w:after="60"/>
              <w:rPr>
                <w:rFonts w:ascii="Garamond" w:hAnsi="Garamond" w:cs="Arial"/>
                <w:szCs w:val="20"/>
              </w:rPr>
            </w:pPr>
          </w:p>
        </w:tc>
      </w:tr>
      <w:tr w:rsidR="005B6E23" w:rsidRPr="005B6E23" w:rsidTr="005B6E23">
        <w:trPr>
          <w:cantSplit/>
          <w:trHeight w:val="330"/>
        </w:trPr>
        <w:tc>
          <w:tcPr>
            <w:tcW w:w="1255" w:type="pct"/>
            <w:vMerge w:val="restart"/>
            <w:shd w:val="clear" w:color="auto" w:fill="F2F2F2" w:themeFill="background1" w:themeFillShade="F2"/>
            <w:vAlign w:val="center"/>
          </w:tcPr>
          <w:p w:rsidR="005B6E23" w:rsidRPr="005B6E23" w:rsidRDefault="005B6E23" w:rsidP="005B6E23">
            <w:pPr>
              <w:pStyle w:val="TableText"/>
              <w:rPr>
                <w:b/>
              </w:rPr>
            </w:pPr>
            <w:r w:rsidRPr="005B6E23">
              <w:rPr>
                <w:b/>
              </w:rPr>
              <w:t>Option Type</w:t>
            </w:r>
          </w:p>
        </w:tc>
        <w:tc>
          <w:tcPr>
            <w:tcW w:w="577" w:type="pct"/>
            <w:gridSpan w:val="3"/>
            <w:tcBorders>
              <w:bottom w:val="nil"/>
              <w:right w:val="nil"/>
            </w:tcBorders>
          </w:tcPr>
          <w:p w:rsidR="005B6E23" w:rsidRPr="005B6E23" w:rsidRDefault="005B6E23" w:rsidP="005B6E23">
            <w:pPr>
              <w:spacing w:before="60" w:after="60"/>
              <w:rPr>
                <w:rFonts w:ascii="Garamond" w:hAnsi="Garamond" w:cs="Arial"/>
                <w:sz w:val="20"/>
                <w:szCs w:val="20"/>
              </w:rPr>
            </w:pPr>
            <w:r w:rsidRPr="005B6E23">
              <w:rPr>
                <w:rFonts w:ascii="Garamond" w:hAnsi="Garamond" w:cs="Arial"/>
                <w:sz w:val="20"/>
                <w:szCs w:val="20"/>
              </w:rPr>
              <w:fldChar w:fldCharType="begin">
                <w:ffData>
                  <w:name w:val="Check43"/>
                  <w:enabled/>
                  <w:calcOnExit w:val="0"/>
                  <w:checkBox>
                    <w:sizeAuto/>
                    <w:default w:val="0"/>
                  </w:checkBox>
                </w:ffData>
              </w:fldChar>
            </w:r>
            <w:bookmarkStart w:id="314" w:name="Check43"/>
            <w:r w:rsidRPr="005B6E23">
              <w:rPr>
                <w:rFonts w:ascii="Garamond" w:hAnsi="Garamond" w:cs="Arial"/>
                <w:sz w:val="20"/>
                <w:szCs w:val="20"/>
              </w:rPr>
              <w:instrText xml:space="preserve"> FORMCHECKBOX </w:instrText>
            </w:r>
            <w:r w:rsidR="00BB1606">
              <w:rPr>
                <w:rFonts w:ascii="Garamond" w:hAnsi="Garamond" w:cs="Arial"/>
                <w:sz w:val="20"/>
                <w:szCs w:val="20"/>
              </w:rPr>
            </w:r>
            <w:r w:rsidR="00BB1606">
              <w:rPr>
                <w:rFonts w:ascii="Garamond" w:hAnsi="Garamond" w:cs="Arial"/>
                <w:sz w:val="20"/>
                <w:szCs w:val="20"/>
              </w:rPr>
              <w:fldChar w:fldCharType="separate"/>
            </w:r>
            <w:r w:rsidRPr="005B6E23">
              <w:rPr>
                <w:rFonts w:ascii="Garamond" w:hAnsi="Garamond" w:cs="Arial"/>
                <w:sz w:val="20"/>
                <w:szCs w:val="20"/>
              </w:rPr>
              <w:fldChar w:fldCharType="end"/>
            </w:r>
            <w:bookmarkEnd w:id="314"/>
            <w:r w:rsidRPr="005B6E23">
              <w:rPr>
                <w:rFonts w:ascii="Garamond" w:hAnsi="Garamond" w:cs="Arial"/>
                <w:sz w:val="20"/>
                <w:szCs w:val="20"/>
              </w:rPr>
              <w:t xml:space="preserve"> Edit</w:t>
            </w:r>
          </w:p>
        </w:tc>
        <w:tc>
          <w:tcPr>
            <w:tcW w:w="962" w:type="pct"/>
            <w:gridSpan w:val="3"/>
            <w:tcBorders>
              <w:left w:val="nil"/>
              <w:bottom w:val="nil"/>
              <w:right w:val="nil"/>
            </w:tcBorders>
          </w:tcPr>
          <w:p w:rsidR="005B6E23" w:rsidRPr="005B6E23" w:rsidRDefault="005B6E23" w:rsidP="005B6E23">
            <w:pPr>
              <w:spacing w:before="60" w:after="60"/>
              <w:rPr>
                <w:rFonts w:ascii="Garamond" w:hAnsi="Garamond" w:cs="Arial"/>
                <w:sz w:val="20"/>
                <w:szCs w:val="20"/>
              </w:rPr>
            </w:pPr>
            <w:r w:rsidRPr="005B6E23">
              <w:rPr>
                <w:rFonts w:ascii="Garamond" w:hAnsi="Garamond" w:cs="Arial"/>
                <w:sz w:val="20"/>
                <w:szCs w:val="20"/>
              </w:rPr>
              <w:fldChar w:fldCharType="begin">
                <w:ffData>
                  <w:name w:val="Check44"/>
                  <w:enabled/>
                  <w:calcOnExit w:val="0"/>
                  <w:checkBox>
                    <w:sizeAuto/>
                    <w:default w:val="0"/>
                  </w:checkBox>
                </w:ffData>
              </w:fldChar>
            </w:r>
            <w:bookmarkStart w:id="315" w:name="Check44"/>
            <w:r w:rsidRPr="005B6E23">
              <w:rPr>
                <w:rFonts w:ascii="Garamond" w:hAnsi="Garamond" w:cs="Arial"/>
                <w:sz w:val="20"/>
                <w:szCs w:val="20"/>
              </w:rPr>
              <w:instrText xml:space="preserve"> FORMCHECKBOX </w:instrText>
            </w:r>
            <w:r w:rsidR="00BB1606">
              <w:rPr>
                <w:rFonts w:ascii="Garamond" w:hAnsi="Garamond" w:cs="Arial"/>
                <w:sz w:val="20"/>
                <w:szCs w:val="20"/>
              </w:rPr>
            </w:r>
            <w:r w:rsidR="00BB1606">
              <w:rPr>
                <w:rFonts w:ascii="Garamond" w:hAnsi="Garamond" w:cs="Arial"/>
                <w:sz w:val="20"/>
                <w:szCs w:val="20"/>
              </w:rPr>
              <w:fldChar w:fldCharType="separate"/>
            </w:r>
            <w:r w:rsidRPr="005B6E23">
              <w:rPr>
                <w:rFonts w:ascii="Garamond" w:hAnsi="Garamond" w:cs="Arial"/>
                <w:sz w:val="20"/>
                <w:szCs w:val="20"/>
              </w:rPr>
              <w:fldChar w:fldCharType="end"/>
            </w:r>
            <w:bookmarkEnd w:id="315"/>
            <w:r w:rsidRPr="005B6E23">
              <w:rPr>
                <w:rFonts w:ascii="Garamond" w:hAnsi="Garamond" w:cs="Arial"/>
                <w:sz w:val="20"/>
                <w:szCs w:val="20"/>
              </w:rPr>
              <w:t xml:space="preserve"> Print</w:t>
            </w:r>
          </w:p>
        </w:tc>
        <w:tc>
          <w:tcPr>
            <w:tcW w:w="576" w:type="pct"/>
            <w:gridSpan w:val="3"/>
            <w:tcBorders>
              <w:left w:val="nil"/>
              <w:bottom w:val="nil"/>
              <w:right w:val="nil"/>
            </w:tcBorders>
          </w:tcPr>
          <w:p w:rsidR="005B6E23" w:rsidRPr="005B6E23" w:rsidRDefault="005B6E23" w:rsidP="005B6E23">
            <w:pPr>
              <w:spacing w:before="60" w:after="60"/>
              <w:rPr>
                <w:rFonts w:ascii="Garamond" w:hAnsi="Garamond" w:cs="Arial"/>
                <w:sz w:val="20"/>
                <w:szCs w:val="20"/>
              </w:rPr>
            </w:pPr>
            <w:r w:rsidRPr="005B6E23">
              <w:rPr>
                <w:rFonts w:ascii="Garamond" w:hAnsi="Garamond" w:cs="Arial"/>
                <w:sz w:val="20"/>
                <w:szCs w:val="20"/>
              </w:rPr>
              <w:fldChar w:fldCharType="begin">
                <w:ffData>
                  <w:name w:val="Check45"/>
                  <w:enabled/>
                  <w:calcOnExit w:val="0"/>
                  <w:checkBox>
                    <w:sizeAuto/>
                    <w:default w:val="0"/>
                  </w:checkBox>
                </w:ffData>
              </w:fldChar>
            </w:r>
            <w:bookmarkStart w:id="316" w:name="Check45"/>
            <w:r w:rsidRPr="005B6E23">
              <w:rPr>
                <w:rFonts w:ascii="Garamond" w:hAnsi="Garamond" w:cs="Arial"/>
                <w:sz w:val="20"/>
                <w:szCs w:val="20"/>
              </w:rPr>
              <w:instrText xml:space="preserve"> FORMCHECKBOX </w:instrText>
            </w:r>
            <w:r w:rsidR="00BB1606">
              <w:rPr>
                <w:rFonts w:ascii="Garamond" w:hAnsi="Garamond" w:cs="Arial"/>
                <w:sz w:val="20"/>
                <w:szCs w:val="20"/>
              </w:rPr>
            </w:r>
            <w:r w:rsidR="00BB1606">
              <w:rPr>
                <w:rFonts w:ascii="Garamond" w:hAnsi="Garamond" w:cs="Arial"/>
                <w:sz w:val="20"/>
                <w:szCs w:val="20"/>
              </w:rPr>
              <w:fldChar w:fldCharType="separate"/>
            </w:r>
            <w:r w:rsidRPr="005B6E23">
              <w:rPr>
                <w:rFonts w:ascii="Garamond" w:hAnsi="Garamond" w:cs="Arial"/>
                <w:sz w:val="20"/>
                <w:szCs w:val="20"/>
              </w:rPr>
              <w:fldChar w:fldCharType="end"/>
            </w:r>
            <w:bookmarkEnd w:id="316"/>
            <w:r w:rsidRPr="005B6E23">
              <w:rPr>
                <w:rFonts w:ascii="Garamond" w:hAnsi="Garamond" w:cs="Arial"/>
                <w:sz w:val="20"/>
                <w:szCs w:val="20"/>
              </w:rPr>
              <w:t xml:space="preserve"> Menu</w:t>
            </w:r>
          </w:p>
        </w:tc>
        <w:tc>
          <w:tcPr>
            <w:tcW w:w="1631" w:type="pct"/>
            <w:gridSpan w:val="2"/>
            <w:tcBorders>
              <w:left w:val="nil"/>
              <w:bottom w:val="nil"/>
            </w:tcBorders>
          </w:tcPr>
          <w:p w:rsidR="005B6E23" w:rsidRPr="005B6E23" w:rsidRDefault="005B6E23" w:rsidP="005B6E23">
            <w:pPr>
              <w:spacing w:before="60" w:after="60"/>
              <w:rPr>
                <w:rFonts w:ascii="Garamond" w:hAnsi="Garamond" w:cs="Arial"/>
                <w:sz w:val="20"/>
                <w:szCs w:val="20"/>
              </w:rPr>
            </w:pPr>
            <w:r w:rsidRPr="005B6E23">
              <w:rPr>
                <w:rFonts w:ascii="Garamond" w:hAnsi="Garamond" w:cs="Arial"/>
                <w:sz w:val="20"/>
                <w:szCs w:val="20"/>
              </w:rPr>
              <w:fldChar w:fldCharType="begin">
                <w:ffData>
                  <w:name w:val="Check46"/>
                  <w:enabled/>
                  <w:calcOnExit w:val="0"/>
                  <w:checkBox>
                    <w:sizeAuto/>
                    <w:default w:val="0"/>
                  </w:checkBox>
                </w:ffData>
              </w:fldChar>
            </w:r>
            <w:bookmarkStart w:id="317" w:name="Check46"/>
            <w:r w:rsidRPr="005B6E23">
              <w:rPr>
                <w:rFonts w:ascii="Garamond" w:hAnsi="Garamond" w:cs="Arial"/>
                <w:sz w:val="20"/>
                <w:szCs w:val="20"/>
              </w:rPr>
              <w:instrText xml:space="preserve"> FORMCHECKBOX </w:instrText>
            </w:r>
            <w:r w:rsidR="00BB1606">
              <w:rPr>
                <w:rFonts w:ascii="Garamond" w:hAnsi="Garamond" w:cs="Arial"/>
                <w:sz w:val="20"/>
                <w:szCs w:val="20"/>
              </w:rPr>
            </w:r>
            <w:r w:rsidR="00BB1606">
              <w:rPr>
                <w:rFonts w:ascii="Garamond" w:hAnsi="Garamond" w:cs="Arial"/>
                <w:sz w:val="20"/>
                <w:szCs w:val="20"/>
              </w:rPr>
              <w:fldChar w:fldCharType="separate"/>
            </w:r>
            <w:r w:rsidRPr="005B6E23">
              <w:rPr>
                <w:rFonts w:ascii="Garamond" w:hAnsi="Garamond" w:cs="Arial"/>
                <w:sz w:val="20"/>
                <w:szCs w:val="20"/>
              </w:rPr>
              <w:fldChar w:fldCharType="end"/>
            </w:r>
            <w:bookmarkEnd w:id="317"/>
            <w:r w:rsidRPr="005B6E23">
              <w:rPr>
                <w:rFonts w:ascii="Garamond" w:hAnsi="Garamond" w:cs="Arial"/>
                <w:sz w:val="20"/>
                <w:szCs w:val="20"/>
              </w:rPr>
              <w:t xml:space="preserve"> Inquire</w:t>
            </w:r>
          </w:p>
        </w:tc>
      </w:tr>
      <w:tr w:rsidR="005B6E23" w:rsidRPr="005B6E23" w:rsidTr="005B6E23">
        <w:trPr>
          <w:cantSplit/>
          <w:trHeight w:val="315"/>
        </w:trPr>
        <w:tc>
          <w:tcPr>
            <w:tcW w:w="1255" w:type="pct"/>
            <w:vMerge/>
            <w:shd w:val="clear" w:color="auto" w:fill="F2F2F2" w:themeFill="background1" w:themeFillShade="F2"/>
            <w:vAlign w:val="center"/>
          </w:tcPr>
          <w:p w:rsidR="005B6E23" w:rsidRPr="005B6E23" w:rsidRDefault="005B6E23" w:rsidP="005B6E23">
            <w:pPr>
              <w:pStyle w:val="TableText"/>
              <w:rPr>
                <w:b/>
              </w:rPr>
            </w:pPr>
          </w:p>
        </w:tc>
        <w:tc>
          <w:tcPr>
            <w:tcW w:w="577" w:type="pct"/>
            <w:gridSpan w:val="3"/>
            <w:tcBorders>
              <w:top w:val="nil"/>
              <w:right w:val="nil"/>
            </w:tcBorders>
          </w:tcPr>
          <w:p w:rsidR="005B6E23" w:rsidRPr="005B6E23" w:rsidRDefault="005B6E23" w:rsidP="005B6E23">
            <w:pPr>
              <w:spacing w:before="60" w:after="60"/>
              <w:rPr>
                <w:rFonts w:ascii="Garamond" w:hAnsi="Garamond" w:cs="Arial"/>
                <w:sz w:val="20"/>
                <w:szCs w:val="20"/>
              </w:rPr>
            </w:pPr>
            <w:r w:rsidRPr="005B6E23">
              <w:rPr>
                <w:rFonts w:ascii="Garamond" w:hAnsi="Garamond" w:cs="Arial"/>
                <w:sz w:val="20"/>
                <w:szCs w:val="20"/>
              </w:rPr>
              <w:fldChar w:fldCharType="begin">
                <w:ffData>
                  <w:name w:val="Check47"/>
                  <w:enabled/>
                  <w:calcOnExit w:val="0"/>
                  <w:checkBox>
                    <w:sizeAuto/>
                    <w:default w:val="0"/>
                  </w:checkBox>
                </w:ffData>
              </w:fldChar>
            </w:r>
            <w:bookmarkStart w:id="318" w:name="Check47"/>
            <w:r w:rsidRPr="005B6E23">
              <w:rPr>
                <w:rFonts w:ascii="Garamond" w:hAnsi="Garamond" w:cs="Arial"/>
                <w:sz w:val="20"/>
                <w:szCs w:val="20"/>
              </w:rPr>
              <w:instrText xml:space="preserve"> FORMCHECKBOX </w:instrText>
            </w:r>
            <w:r w:rsidR="00BB1606">
              <w:rPr>
                <w:rFonts w:ascii="Garamond" w:hAnsi="Garamond" w:cs="Arial"/>
                <w:sz w:val="20"/>
                <w:szCs w:val="20"/>
              </w:rPr>
            </w:r>
            <w:r w:rsidR="00BB1606">
              <w:rPr>
                <w:rFonts w:ascii="Garamond" w:hAnsi="Garamond" w:cs="Arial"/>
                <w:sz w:val="20"/>
                <w:szCs w:val="20"/>
              </w:rPr>
              <w:fldChar w:fldCharType="separate"/>
            </w:r>
            <w:r w:rsidRPr="005B6E23">
              <w:rPr>
                <w:rFonts w:ascii="Garamond" w:hAnsi="Garamond" w:cs="Arial"/>
                <w:sz w:val="20"/>
                <w:szCs w:val="20"/>
              </w:rPr>
              <w:fldChar w:fldCharType="end"/>
            </w:r>
            <w:bookmarkEnd w:id="318"/>
            <w:r w:rsidRPr="005B6E23">
              <w:rPr>
                <w:rFonts w:ascii="Garamond" w:hAnsi="Garamond" w:cs="Arial"/>
                <w:sz w:val="20"/>
                <w:szCs w:val="20"/>
              </w:rPr>
              <w:t xml:space="preserve"> Action</w:t>
            </w:r>
          </w:p>
        </w:tc>
        <w:tc>
          <w:tcPr>
            <w:tcW w:w="962" w:type="pct"/>
            <w:gridSpan w:val="3"/>
            <w:tcBorders>
              <w:top w:val="nil"/>
              <w:left w:val="nil"/>
              <w:right w:val="nil"/>
            </w:tcBorders>
          </w:tcPr>
          <w:p w:rsidR="005B6E23" w:rsidRPr="005B6E23" w:rsidRDefault="005B6E23" w:rsidP="005B6E23">
            <w:pPr>
              <w:spacing w:before="60" w:after="60"/>
              <w:rPr>
                <w:rFonts w:ascii="Garamond" w:hAnsi="Garamond" w:cs="Arial"/>
                <w:sz w:val="20"/>
                <w:szCs w:val="20"/>
              </w:rPr>
            </w:pPr>
            <w:r w:rsidRPr="005B6E23">
              <w:rPr>
                <w:rFonts w:ascii="Garamond" w:hAnsi="Garamond" w:cs="Arial"/>
                <w:sz w:val="20"/>
                <w:szCs w:val="20"/>
              </w:rPr>
              <w:fldChar w:fldCharType="begin">
                <w:ffData>
                  <w:name w:val="Check48"/>
                  <w:enabled/>
                  <w:calcOnExit w:val="0"/>
                  <w:checkBox>
                    <w:sizeAuto/>
                    <w:default w:val="0"/>
                  </w:checkBox>
                </w:ffData>
              </w:fldChar>
            </w:r>
            <w:bookmarkStart w:id="319" w:name="Check48"/>
            <w:r w:rsidRPr="005B6E23">
              <w:rPr>
                <w:rFonts w:ascii="Garamond" w:hAnsi="Garamond" w:cs="Arial"/>
                <w:sz w:val="20"/>
                <w:szCs w:val="20"/>
              </w:rPr>
              <w:instrText xml:space="preserve"> FORMCHECKBOX </w:instrText>
            </w:r>
            <w:r w:rsidR="00BB1606">
              <w:rPr>
                <w:rFonts w:ascii="Garamond" w:hAnsi="Garamond" w:cs="Arial"/>
                <w:sz w:val="20"/>
                <w:szCs w:val="20"/>
              </w:rPr>
            </w:r>
            <w:r w:rsidR="00BB1606">
              <w:rPr>
                <w:rFonts w:ascii="Garamond" w:hAnsi="Garamond" w:cs="Arial"/>
                <w:sz w:val="20"/>
                <w:szCs w:val="20"/>
              </w:rPr>
              <w:fldChar w:fldCharType="separate"/>
            </w:r>
            <w:r w:rsidRPr="005B6E23">
              <w:rPr>
                <w:rFonts w:ascii="Garamond" w:hAnsi="Garamond" w:cs="Arial"/>
                <w:sz w:val="20"/>
                <w:szCs w:val="20"/>
              </w:rPr>
              <w:fldChar w:fldCharType="end"/>
            </w:r>
            <w:bookmarkEnd w:id="319"/>
            <w:r w:rsidRPr="005B6E23">
              <w:rPr>
                <w:rFonts w:ascii="Garamond" w:hAnsi="Garamond" w:cs="Arial"/>
                <w:sz w:val="20"/>
                <w:szCs w:val="20"/>
              </w:rPr>
              <w:t xml:space="preserve"> Run Routine</w:t>
            </w:r>
          </w:p>
        </w:tc>
        <w:tc>
          <w:tcPr>
            <w:tcW w:w="576" w:type="pct"/>
            <w:gridSpan w:val="3"/>
            <w:tcBorders>
              <w:top w:val="nil"/>
              <w:left w:val="nil"/>
              <w:right w:val="nil"/>
            </w:tcBorders>
          </w:tcPr>
          <w:p w:rsidR="005B6E23" w:rsidRPr="005B6E23" w:rsidRDefault="005B6E23" w:rsidP="005B6E23">
            <w:pPr>
              <w:spacing w:before="60" w:after="60"/>
              <w:rPr>
                <w:rFonts w:ascii="Garamond" w:hAnsi="Garamond" w:cs="Arial"/>
                <w:sz w:val="20"/>
                <w:szCs w:val="20"/>
              </w:rPr>
            </w:pPr>
            <w:r w:rsidRPr="005B6E23">
              <w:rPr>
                <w:rFonts w:ascii="Garamond" w:hAnsi="Garamond" w:cs="Arial"/>
                <w:sz w:val="20"/>
                <w:szCs w:val="20"/>
              </w:rPr>
              <w:fldChar w:fldCharType="begin">
                <w:ffData>
                  <w:name w:val="Check49"/>
                  <w:enabled/>
                  <w:calcOnExit w:val="0"/>
                  <w:checkBox>
                    <w:sizeAuto/>
                    <w:default w:val="0"/>
                  </w:checkBox>
                </w:ffData>
              </w:fldChar>
            </w:r>
            <w:bookmarkStart w:id="320" w:name="Check49"/>
            <w:r w:rsidRPr="005B6E23">
              <w:rPr>
                <w:rFonts w:ascii="Garamond" w:hAnsi="Garamond" w:cs="Arial"/>
                <w:sz w:val="20"/>
                <w:szCs w:val="20"/>
              </w:rPr>
              <w:instrText xml:space="preserve"> FORMCHECKBOX </w:instrText>
            </w:r>
            <w:r w:rsidR="00BB1606">
              <w:rPr>
                <w:rFonts w:ascii="Garamond" w:hAnsi="Garamond" w:cs="Arial"/>
                <w:sz w:val="20"/>
                <w:szCs w:val="20"/>
              </w:rPr>
            </w:r>
            <w:r w:rsidR="00BB1606">
              <w:rPr>
                <w:rFonts w:ascii="Garamond" w:hAnsi="Garamond" w:cs="Arial"/>
                <w:sz w:val="20"/>
                <w:szCs w:val="20"/>
              </w:rPr>
              <w:fldChar w:fldCharType="separate"/>
            </w:r>
            <w:r w:rsidRPr="005B6E23">
              <w:rPr>
                <w:rFonts w:ascii="Garamond" w:hAnsi="Garamond" w:cs="Arial"/>
                <w:sz w:val="20"/>
                <w:szCs w:val="20"/>
              </w:rPr>
              <w:fldChar w:fldCharType="end"/>
            </w:r>
            <w:bookmarkEnd w:id="320"/>
            <w:r w:rsidRPr="005B6E23">
              <w:rPr>
                <w:rFonts w:ascii="Garamond" w:hAnsi="Garamond" w:cs="Arial"/>
                <w:sz w:val="20"/>
                <w:szCs w:val="20"/>
              </w:rPr>
              <w:t xml:space="preserve"> Other</w:t>
            </w:r>
          </w:p>
        </w:tc>
        <w:tc>
          <w:tcPr>
            <w:tcW w:w="1631" w:type="pct"/>
            <w:gridSpan w:val="2"/>
            <w:tcBorders>
              <w:top w:val="nil"/>
              <w:left w:val="nil"/>
            </w:tcBorders>
          </w:tcPr>
          <w:p w:rsidR="005B6E23" w:rsidRPr="005B6E23" w:rsidRDefault="005B6E23" w:rsidP="005B6E23">
            <w:pPr>
              <w:spacing w:before="60" w:after="60"/>
              <w:rPr>
                <w:rFonts w:ascii="Garamond" w:hAnsi="Garamond" w:cs="Arial"/>
                <w:sz w:val="20"/>
                <w:szCs w:val="20"/>
              </w:rPr>
            </w:pPr>
          </w:p>
        </w:tc>
      </w:tr>
      <w:tr w:rsidR="005B6E23" w:rsidRPr="005B6E23" w:rsidTr="005B6E23">
        <w:trPr>
          <w:cantSplit/>
        </w:trPr>
        <w:tc>
          <w:tcPr>
            <w:tcW w:w="1255" w:type="pct"/>
            <w:shd w:val="clear" w:color="auto" w:fill="F2F2F2" w:themeFill="background1" w:themeFillShade="F2"/>
            <w:vAlign w:val="center"/>
          </w:tcPr>
          <w:p w:rsidR="005B6E23" w:rsidRPr="005B6E23" w:rsidRDefault="005B6E23" w:rsidP="005B6E23">
            <w:pPr>
              <w:pStyle w:val="TableText"/>
              <w:rPr>
                <w:b/>
              </w:rPr>
            </w:pPr>
            <w:r w:rsidRPr="005B6E23">
              <w:rPr>
                <w:b/>
              </w:rPr>
              <w:t>Associated Routine</w:t>
            </w:r>
          </w:p>
        </w:tc>
        <w:tc>
          <w:tcPr>
            <w:tcW w:w="3745" w:type="pct"/>
            <w:gridSpan w:val="11"/>
          </w:tcPr>
          <w:p w:rsidR="005B6E23" w:rsidRPr="005B6E23" w:rsidRDefault="005B6E23" w:rsidP="005B6E23">
            <w:pPr>
              <w:spacing w:before="60" w:after="60"/>
              <w:rPr>
                <w:rFonts w:ascii="Garamond" w:hAnsi="Garamond" w:cs="Arial"/>
                <w:szCs w:val="20"/>
              </w:rPr>
            </w:pPr>
          </w:p>
        </w:tc>
      </w:tr>
      <w:tr w:rsidR="005B6E23" w:rsidRPr="005B6E23" w:rsidTr="005B6E23">
        <w:trPr>
          <w:cantSplit/>
        </w:trPr>
        <w:tc>
          <w:tcPr>
            <w:tcW w:w="1255" w:type="pct"/>
            <w:shd w:val="clear" w:color="auto" w:fill="F2F2F2" w:themeFill="background1" w:themeFillShade="F2"/>
            <w:vAlign w:val="center"/>
          </w:tcPr>
          <w:p w:rsidR="005B6E23" w:rsidRPr="005B6E23" w:rsidRDefault="005B6E23" w:rsidP="005B6E23">
            <w:pPr>
              <w:pStyle w:val="TableText"/>
              <w:rPr>
                <w:b/>
              </w:rPr>
            </w:pPr>
            <w:r w:rsidRPr="005B6E23">
              <w:rPr>
                <w:b/>
              </w:rPr>
              <w:lastRenderedPageBreak/>
              <w:t>Option Definition</w:t>
            </w:r>
          </w:p>
        </w:tc>
        <w:tc>
          <w:tcPr>
            <w:tcW w:w="3745" w:type="pct"/>
            <w:gridSpan w:val="11"/>
          </w:tcPr>
          <w:p w:rsidR="005B6E23" w:rsidRPr="005B6E23" w:rsidRDefault="005B6E23" w:rsidP="005B6E23">
            <w:pPr>
              <w:spacing w:before="60" w:after="60"/>
              <w:rPr>
                <w:rFonts w:ascii="Garamond" w:hAnsi="Garamond" w:cs="Arial"/>
                <w:szCs w:val="20"/>
              </w:rPr>
            </w:pPr>
          </w:p>
        </w:tc>
      </w:tr>
    </w:tbl>
    <w:p w:rsidR="00C27696" w:rsidRPr="00AA00FD" w:rsidRDefault="00C27696" w:rsidP="00DE069E">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AA00FD" w:rsidRPr="00AA00FD" w:rsidTr="00AA00FD">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AA00FD" w:rsidRPr="00AA00FD" w:rsidRDefault="00AA00FD" w:rsidP="00AA00FD">
            <w:pPr>
              <w:pStyle w:val="TableHeading"/>
            </w:pPr>
            <w:bookmarkStart w:id="321" w:name="Check63"/>
            <w:bookmarkStart w:id="322" w:name="ColumnTitle_60"/>
            <w:bookmarkEnd w:id="321"/>
            <w:bookmarkEnd w:id="322"/>
            <w:r w:rsidRPr="00AA00FD">
              <w:t>Current Entry Action Logic</w:t>
            </w:r>
          </w:p>
        </w:tc>
      </w:tr>
      <w:tr w:rsidR="00AA00FD" w:rsidRPr="00AA00FD" w:rsidTr="00AA00FD">
        <w:trPr>
          <w:cantSplit/>
        </w:trPr>
        <w:tc>
          <w:tcPr>
            <w:tcW w:w="5000" w:type="pct"/>
            <w:tcBorders>
              <w:top w:val="single" w:sz="6" w:space="0" w:color="000000"/>
              <w:left w:val="single" w:sz="6" w:space="0" w:color="000000"/>
              <w:bottom w:val="single" w:sz="6" w:space="0" w:color="000000"/>
              <w:right w:val="single" w:sz="6" w:space="0" w:color="000000"/>
            </w:tcBorders>
          </w:tcPr>
          <w:p w:rsidR="00AA00FD" w:rsidRPr="00AA00FD" w:rsidRDefault="00AA00FD" w:rsidP="00AA00FD">
            <w:pPr>
              <w:pStyle w:val="TableText"/>
            </w:pPr>
          </w:p>
        </w:tc>
      </w:tr>
    </w:tbl>
    <w:p w:rsidR="00C27696" w:rsidRPr="00AA00FD" w:rsidRDefault="00C27696" w:rsidP="00DE069E">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AA00FD" w:rsidRPr="00AA00FD" w:rsidTr="00AA00FD">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AA00FD" w:rsidRPr="00AA00FD" w:rsidRDefault="00AA00FD" w:rsidP="00AA00FD">
            <w:pPr>
              <w:pStyle w:val="TableHeading"/>
            </w:pPr>
            <w:bookmarkStart w:id="323" w:name="Check64"/>
            <w:bookmarkStart w:id="324" w:name="Check67"/>
            <w:bookmarkStart w:id="325" w:name="ColumnTitle_61"/>
            <w:bookmarkEnd w:id="323"/>
            <w:bookmarkEnd w:id="324"/>
            <w:bookmarkEnd w:id="325"/>
            <w:r w:rsidRPr="00AA00FD">
              <w:t>Modified Entry Action Logic (Changes are in bold)</w:t>
            </w:r>
          </w:p>
        </w:tc>
      </w:tr>
      <w:tr w:rsidR="00AA00FD" w:rsidRPr="00AA00FD" w:rsidTr="00AA00FD">
        <w:trPr>
          <w:cantSplit/>
        </w:trPr>
        <w:tc>
          <w:tcPr>
            <w:tcW w:w="5000" w:type="pct"/>
            <w:tcBorders>
              <w:top w:val="single" w:sz="6" w:space="0" w:color="000000"/>
              <w:left w:val="single" w:sz="6" w:space="0" w:color="000000"/>
              <w:bottom w:val="single" w:sz="6" w:space="0" w:color="000000"/>
              <w:right w:val="single" w:sz="6" w:space="0" w:color="000000"/>
            </w:tcBorders>
          </w:tcPr>
          <w:p w:rsidR="00AA00FD" w:rsidRPr="00AA00FD" w:rsidRDefault="00AA00FD" w:rsidP="00AA00FD">
            <w:pPr>
              <w:pStyle w:val="TableText"/>
            </w:pPr>
          </w:p>
        </w:tc>
      </w:tr>
    </w:tbl>
    <w:p w:rsidR="00AA00FD" w:rsidRPr="00AA00FD" w:rsidRDefault="00AA00FD" w:rsidP="00DE069E">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AA00FD" w:rsidRPr="00AA00FD" w:rsidTr="00AA00FD">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AA00FD" w:rsidRPr="00AA00FD" w:rsidRDefault="00AA00FD" w:rsidP="00AA00FD">
            <w:pPr>
              <w:pStyle w:val="TableHeading"/>
            </w:pPr>
            <w:bookmarkStart w:id="326" w:name="Check65"/>
            <w:bookmarkStart w:id="327" w:name="ColumnTitle_62"/>
            <w:bookmarkEnd w:id="326"/>
            <w:bookmarkEnd w:id="327"/>
            <w:r w:rsidRPr="00AA00FD">
              <w:t>Current Exit Action Logic</w:t>
            </w:r>
          </w:p>
        </w:tc>
      </w:tr>
      <w:tr w:rsidR="00AA00FD" w:rsidRPr="00AA00FD" w:rsidTr="00AA00FD">
        <w:trPr>
          <w:cantSplit/>
        </w:trPr>
        <w:tc>
          <w:tcPr>
            <w:tcW w:w="5000" w:type="pct"/>
            <w:tcBorders>
              <w:top w:val="single" w:sz="6" w:space="0" w:color="000000"/>
              <w:left w:val="single" w:sz="6" w:space="0" w:color="000000"/>
              <w:bottom w:val="single" w:sz="6" w:space="0" w:color="000000"/>
              <w:right w:val="single" w:sz="6" w:space="0" w:color="000000"/>
            </w:tcBorders>
          </w:tcPr>
          <w:p w:rsidR="00AA00FD" w:rsidRPr="00AA00FD" w:rsidRDefault="00AA00FD" w:rsidP="00AA00FD">
            <w:pPr>
              <w:pStyle w:val="TableText"/>
            </w:pPr>
          </w:p>
        </w:tc>
      </w:tr>
    </w:tbl>
    <w:p w:rsidR="00AA00FD" w:rsidRPr="00AA00FD" w:rsidRDefault="00AA00FD" w:rsidP="00DE069E">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AA00FD" w:rsidRPr="00AA00FD" w:rsidTr="00AA00FD">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AA00FD" w:rsidRPr="00AA00FD" w:rsidRDefault="00AA00FD" w:rsidP="00AA00FD">
            <w:pPr>
              <w:pStyle w:val="TableHeading"/>
            </w:pPr>
            <w:bookmarkStart w:id="328" w:name="Check66"/>
            <w:bookmarkStart w:id="329" w:name="ColumnTitle_63"/>
            <w:bookmarkEnd w:id="328"/>
            <w:bookmarkEnd w:id="329"/>
            <w:r w:rsidRPr="00AA00FD">
              <w:t>Modified Exit Action Logic (Changes are in bold)</w:t>
            </w:r>
          </w:p>
        </w:tc>
      </w:tr>
      <w:tr w:rsidR="00AA00FD" w:rsidRPr="00AA00FD" w:rsidTr="00AA00FD">
        <w:trPr>
          <w:cantSplit/>
        </w:trPr>
        <w:tc>
          <w:tcPr>
            <w:tcW w:w="5000" w:type="pct"/>
            <w:tcBorders>
              <w:top w:val="single" w:sz="6" w:space="0" w:color="000000"/>
              <w:left w:val="single" w:sz="6" w:space="0" w:color="000000"/>
              <w:bottom w:val="single" w:sz="6" w:space="0" w:color="000000"/>
              <w:right w:val="single" w:sz="6" w:space="0" w:color="000000"/>
            </w:tcBorders>
          </w:tcPr>
          <w:p w:rsidR="00AA00FD" w:rsidRPr="00AA00FD" w:rsidRDefault="00AA00FD" w:rsidP="00AA00FD">
            <w:pPr>
              <w:pStyle w:val="TableText"/>
            </w:pPr>
          </w:p>
        </w:tc>
      </w:tr>
    </w:tbl>
    <w:p w:rsidR="00D42536" w:rsidRDefault="00D42536" w:rsidP="00D42536">
      <w:pPr>
        <w:pStyle w:val="Heading5"/>
      </w:pPr>
      <w:bookmarkStart w:id="330" w:name="_Toc398548438"/>
      <w:r>
        <w:t>Protocols</w:t>
      </w:r>
      <w:bookmarkEnd w:id="330"/>
    </w:p>
    <w:p w:rsidR="00D42536" w:rsidRDefault="00D42536" w:rsidP="00D42536">
      <w:pPr>
        <w:pStyle w:val="InstructionalText1"/>
      </w:pPr>
      <w:r>
        <w:t>Complete the table for each of the protocols affected by the functionality being designed. A short description of the changes that will be made to the protocols affected should be included in this section. Changes to the PROTOCOL file (#101) are to be included, not the functionality of the protocol invoked.</w:t>
      </w:r>
    </w:p>
    <w:p w:rsidR="00D42536" w:rsidRDefault="00D42536" w:rsidP="00D42536">
      <w:pPr>
        <w:pStyle w:val="InstructionalText1"/>
      </w:pPr>
      <w:r>
        <w:t>Note: If preferred, this can be captured directly from VA FileMan DDs after the fact.</w:t>
      </w:r>
    </w:p>
    <w:p w:rsidR="00AA00FD" w:rsidRDefault="00D42536" w:rsidP="00D42536">
      <w:pPr>
        <w:pStyle w:val="Caption"/>
      </w:pPr>
      <w:r>
        <w:t>Table29: Protocols (Instructions)</w:t>
      </w:r>
    </w:p>
    <w:p w:rsidR="00DE069E" w:rsidRDefault="00DE069E" w:rsidP="00DE069E">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2"/>
        <w:gridCol w:w="6814"/>
      </w:tblGrid>
      <w:tr w:rsidR="00D42536" w:rsidRPr="00D42536" w:rsidTr="00D42536">
        <w:trPr>
          <w:cantSplit/>
          <w:tblHeader/>
        </w:trPr>
        <w:tc>
          <w:tcPr>
            <w:tcW w:w="1442" w:type="pct"/>
            <w:shd w:val="clear" w:color="auto" w:fill="F2F2F2" w:themeFill="background1" w:themeFillShade="F2"/>
            <w:vAlign w:val="center"/>
          </w:tcPr>
          <w:p w:rsidR="00D42536" w:rsidRPr="00D42536" w:rsidRDefault="00D42536" w:rsidP="00D42536">
            <w:pPr>
              <w:pStyle w:val="TableHeading"/>
            </w:pPr>
            <w:bookmarkStart w:id="331" w:name="ColumnTitle_64"/>
            <w:bookmarkEnd w:id="331"/>
            <w:r w:rsidRPr="00D42536">
              <w:t>Protocols</w:t>
            </w:r>
          </w:p>
        </w:tc>
        <w:tc>
          <w:tcPr>
            <w:tcW w:w="3558" w:type="pct"/>
            <w:shd w:val="clear" w:color="auto" w:fill="F2F2F2" w:themeFill="background1" w:themeFillShade="F2"/>
            <w:vAlign w:val="center"/>
          </w:tcPr>
          <w:p w:rsidR="00D42536" w:rsidRPr="00D42536" w:rsidRDefault="00D42536" w:rsidP="00D42536">
            <w:pPr>
              <w:pStyle w:val="TableHeading"/>
            </w:pPr>
            <w:r w:rsidRPr="00D42536">
              <w:t>Instructions</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Protocol Name</w:t>
            </w:r>
          </w:p>
        </w:tc>
        <w:tc>
          <w:tcPr>
            <w:tcW w:w="3558" w:type="pct"/>
            <w:vAlign w:val="center"/>
          </w:tcPr>
          <w:p w:rsidR="00D42536" w:rsidRPr="00D42536" w:rsidRDefault="00D42536" w:rsidP="00D42536">
            <w:pPr>
              <w:pStyle w:val="InstructionalTable"/>
            </w:pPr>
            <w:r w:rsidRPr="00D42536">
              <w:t>List the name of the protocol affected.</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Enhancement Category</w:t>
            </w:r>
          </w:p>
        </w:tc>
        <w:tc>
          <w:tcPr>
            <w:tcW w:w="3558" w:type="pct"/>
            <w:vAlign w:val="center"/>
          </w:tcPr>
          <w:p w:rsidR="00D42536" w:rsidRPr="00D42536" w:rsidRDefault="00D42536" w:rsidP="00D42536">
            <w:pPr>
              <w:pStyle w:val="InstructionalTable"/>
            </w:pPr>
            <w:r w:rsidRPr="00D42536">
              <w:t>Check the appropriate box: New, Modify, Delete, or No Change.</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Associated Protocols</w:t>
            </w:r>
          </w:p>
        </w:tc>
        <w:tc>
          <w:tcPr>
            <w:tcW w:w="3558" w:type="pct"/>
            <w:vAlign w:val="center"/>
          </w:tcPr>
          <w:p w:rsidR="00D42536" w:rsidRPr="00D42536" w:rsidRDefault="00D42536" w:rsidP="00D42536">
            <w:pPr>
              <w:pStyle w:val="InstructionalTable"/>
            </w:pPr>
            <w:r w:rsidRPr="00D42536">
              <w:t>List the ancestors of the protocol being designed, i.e., those protocols that contain the respective protocol as an item.</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Data Passing</w:t>
            </w:r>
          </w:p>
        </w:tc>
        <w:tc>
          <w:tcPr>
            <w:tcW w:w="3558" w:type="pct"/>
            <w:vAlign w:val="center"/>
          </w:tcPr>
          <w:p w:rsidR="00D42536" w:rsidRPr="00D42536" w:rsidRDefault="00D42536" w:rsidP="00D42536">
            <w:pPr>
              <w:pStyle w:val="InstructionalTable"/>
            </w:pPr>
            <w:r w:rsidRPr="00D42536">
              <w:t>Check the appropriate box. An event that would trigger the new/changed protocol should be included in this section.  An example would be a note that the change to the protocol will be referenced through the VA event driver, List Manager, user selection of a protocol from the VA Kernel Menu Management system. This section refers specifically to the change implemented with the design.</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Item Text Description</w:t>
            </w:r>
          </w:p>
        </w:tc>
        <w:tc>
          <w:tcPr>
            <w:tcW w:w="3558" w:type="pct"/>
            <w:vAlign w:val="center"/>
          </w:tcPr>
          <w:p w:rsidR="00D42536" w:rsidRPr="00D42536" w:rsidRDefault="00D42536" w:rsidP="00D42536">
            <w:pPr>
              <w:pStyle w:val="InstructionalTable"/>
            </w:pPr>
            <w:r w:rsidRPr="00D42536">
              <w:t>Enter the protocol's text as it appears to the user on the menu or sub-header.</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Protocol Type</w:t>
            </w:r>
          </w:p>
        </w:tc>
        <w:tc>
          <w:tcPr>
            <w:tcW w:w="3558" w:type="pct"/>
            <w:vAlign w:val="center"/>
          </w:tcPr>
          <w:p w:rsidR="00D42536" w:rsidRPr="00D42536" w:rsidRDefault="00D42536" w:rsidP="00D42536">
            <w:pPr>
              <w:pStyle w:val="InstructionalTable"/>
            </w:pPr>
            <w:r w:rsidRPr="00D42536">
              <w:t>Define the type of protocol to be executed</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Associated Routine</w:t>
            </w:r>
          </w:p>
        </w:tc>
        <w:tc>
          <w:tcPr>
            <w:tcW w:w="3558" w:type="pct"/>
            <w:vAlign w:val="center"/>
          </w:tcPr>
          <w:p w:rsidR="00D42536" w:rsidRPr="00D42536" w:rsidRDefault="00D42536" w:rsidP="00D42536">
            <w:pPr>
              <w:pStyle w:val="InstructionalTable"/>
            </w:pPr>
            <w:r w:rsidRPr="00D42536">
              <w:t>List any associated routines affected by the protocol being designed.</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lastRenderedPageBreak/>
              <w:t>Current Entry Action Logic</w:t>
            </w:r>
          </w:p>
        </w:tc>
        <w:tc>
          <w:tcPr>
            <w:tcW w:w="3558" w:type="pct"/>
            <w:vAlign w:val="center"/>
          </w:tcPr>
          <w:p w:rsidR="00D42536" w:rsidRPr="00D42536" w:rsidRDefault="00D42536" w:rsidP="00D42536">
            <w:pPr>
              <w:pStyle w:val="InstructionalTable"/>
            </w:pPr>
            <w:r w:rsidRPr="00D42536">
              <w:t>Define the current logic for the entry action of the protocol affected by the functionality being designed. If the entry action did not exist before, indicate that there currently is no entry action.</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 xml:space="preserve">Modified Entry Action Logic </w:t>
            </w:r>
            <w:r w:rsidRPr="00D42536">
              <w:rPr>
                <w:b/>
              </w:rPr>
              <w:br/>
              <w:t>(Changes are in bold)</w:t>
            </w:r>
          </w:p>
        </w:tc>
        <w:tc>
          <w:tcPr>
            <w:tcW w:w="3558" w:type="pct"/>
            <w:vAlign w:val="center"/>
          </w:tcPr>
          <w:p w:rsidR="00D42536" w:rsidRPr="00D42536" w:rsidRDefault="00D42536" w:rsidP="00D42536">
            <w:pPr>
              <w:pStyle w:val="InstructionalTable"/>
            </w:pPr>
            <w:r w:rsidRPr="00D42536">
              <w:t>Define the entry action that the design will implement. If the entry action is new to the field, define the logic here.</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Current Exit Action Logic</w:t>
            </w:r>
          </w:p>
        </w:tc>
        <w:tc>
          <w:tcPr>
            <w:tcW w:w="3558" w:type="pct"/>
            <w:vAlign w:val="center"/>
          </w:tcPr>
          <w:p w:rsidR="00D42536" w:rsidRPr="00D42536" w:rsidRDefault="00D42536" w:rsidP="00D42536">
            <w:pPr>
              <w:pStyle w:val="InstructionalTable"/>
            </w:pPr>
            <w:r w:rsidRPr="00D42536">
              <w:t>Define the current logic for the exit action of the protocol affected by the functionality being designed. If the exit action did not exist before, indicate that there currently is no exit action.</w:t>
            </w:r>
          </w:p>
        </w:tc>
      </w:tr>
      <w:tr w:rsidR="00D42536" w:rsidRPr="00D42536" w:rsidTr="00D42536">
        <w:trPr>
          <w:cantSplit/>
        </w:trPr>
        <w:tc>
          <w:tcPr>
            <w:tcW w:w="1442" w:type="pct"/>
            <w:shd w:val="clear" w:color="auto" w:fill="F2F2F2" w:themeFill="background1" w:themeFillShade="F2"/>
            <w:vAlign w:val="center"/>
          </w:tcPr>
          <w:p w:rsidR="00D42536" w:rsidRPr="00D42536" w:rsidRDefault="00D42536" w:rsidP="00D42536">
            <w:pPr>
              <w:pStyle w:val="TableText"/>
              <w:rPr>
                <w:b/>
              </w:rPr>
            </w:pPr>
            <w:r w:rsidRPr="00D42536">
              <w:rPr>
                <w:b/>
              </w:rPr>
              <w:t xml:space="preserve">Modified Exit Action Logic </w:t>
            </w:r>
            <w:r w:rsidRPr="00D42536">
              <w:rPr>
                <w:b/>
              </w:rPr>
              <w:br/>
              <w:t>(Changes are in bold)</w:t>
            </w:r>
          </w:p>
        </w:tc>
        <w:tc>
          <w:tcPr>
            <w:tcW w:w="3558" w:type="pct"/>
            <w:vAlign w:val="center"/>
          </w:tcPr>
          <w:p w:rsidR="00D42536" w:rsidRPr="00D42536" w:rsidRDefault="00D42536" w:rsidP="00D42536">
            <w:pPr>
              <w:pStyle w:val="InstructionalTable"/>
            </w:pPr>
            <w:r w:rsidRPr="00D42536">
              <w:t>Define the exit action that the design will implement. If the exit action is new to the field, define the logic here.</w:t>
            </w:r>
          </w:p>
        </w:tc>
      </w:tr>
    </w:tbl>
    <w:p w:rsidR="00DE069E" w:rsidRDefault="006D1BBA" w:rsidP="006D1BBA">
      <w:pPr>
        <w:pStyle w:val="Caption"/>
      </w:pPr>
      <w:r w:rsidRPr="006D1BBA">
        <w:t>Table 30: Protocols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6"/>
        <w:gridCol w:w="954"/>
        <w:gridCol w:w="134"/>
        <w:gridCol w:w="186"/>
        <w:gridCol w:w="755"/>
        <w:gridCol w:w="260"/>
        <w:gridCol w:w="79"/>
        <w:gridCol w:w="636"/>
        <w:gridCol w:w="645"/>
        <w:gridCol w:w="544"/>
        <w:gridCol w:w="772"/>
        <w:gridCol w:w="2275"/>
      </w:tblGrid>
      <w:tr w:rsidR="006D1BBA" w:rsidRPr="006D1BBA" w:rsidTr="006D1BBA">
        <w:trPr>
          <w:cantSplit/>
          <w:tblHeader/>
        </w:trPr>
        <w:tc>
          <w:tcPr>
            <w:tcW w:w="1220" w:type="pct"/>
            <w:shd w:val="clear" w:color="auto" w:fill="F2F2F2" w:themeFill="background1" w:themeFillShade="F2"/>
            <w:vAlign w:val="center"/>
          </w:tcPr>
          <w:p w:rsidR="006D1BBA" w:rsidRPr="006D1BBA" w:rsidRDefault="006D1BBA" w:rsidP="006D1BBA">
            <w:pPr>
              <w:pStyle w:val="TableHeading"/>
            </w:pPr>
            <w:bookmarkStart w:id="332" w:name="ColumnTitle_65"/>
            <w:bookmarkEnd w:id="332"/>
            <w:r w:rsidRPr="006D1BBA">
              <w:t>Protocols</w:t>
            </w:r>
          </w:p>
        </w:tc>
        <w:tc>
          <w:tcPr>
            <w:tcW w:w="3780" w:type="pct"/>
            <w:gridSpan w:val="11"/>
            <w:tcBorders>
              <w:bottom w:val="single" w:sz="4" w:space="0" w:color="auto"/>
            </w:tcBorders>
            <w:shd w:val="clear" w:color="auto" w:fill="F2F2F2" w:themeFill="background1" w:themeFillShade="F2"/>
            <w:vAlign w:val="center"/>
          </w:tcPr>
          <w:p w:rsidR="006D1BBA" w:rsidRPr="006D1BBA" w:rsidRDefault="006D1BBA" w:rsidP="006D1BBA">
            <w:pPr>
              <w:pStyle w:val="TableHeading"/>
            </w:pPr>
            <w:r w:rsidRPr="006D1BBA">
              <w:t>Activities</w:t>
            </w:r>
          </w:p>
        </w:tc>
      </w:tr>
      <w:tr w:rsidR="006D1BBA" w:rsidRPr="006D1BBA" w:rsidTr="006D1BBA">
        <w:trPr>
          <w:cantSplit/>
        </w:trPr>
        <w:tc>
          <w:tcPr>
            <w:tcW w:w="1220" w:type="pct"/>
            <w:shd w:val="clear" w:color="auto" w:fill="F2F2F2" w:themeFill="background1" w:themeFillShade="F2"/>
            <w:vAlign w:val="center"/>
          </w:tcPr>
          <w:p w:rsidR="006D1BBA" w:rsidRPr="006D1BBA" w:rsidRDefault="006D1BBA" w:rsidP="006D1BBA">
            <w:pPr>
              <w:pStyle w:val="TableText"/>
              <w:rPr>
                <w:b/>
              </w:rPr>
            </w:pPr>
            <w:r w:rsidRPr="006D1BBA">
              <w:rPr>
                <w:b/>
              </w:rPr>
              <w:t>Protocol Name</w:t>
            </w:r>
          </w:p>
        </w:tc>
        <w:tc>
          <w:tcPr>
            <w:tcW w:w="3780" w:type="pct"/>
            <w:gridSpan w:val="11"/>
            <w:tcBorders>
              <w:bottom w:val="single" w:sz="4" w:space="0" w:color="auto"/>
            </w:tcBorders>
            <w:vAlign w:val="center"/>
          </w:tcPr>
          <w:p w:rsidR="006D1BBA" w:rsidRPr="006D1BBA" w:rsidRDefault="006D1BBA" w:rsidP="006D1BBA">
            <w:pPr>
              <w:pStyle w:val="TableText"/>
            </w:pPr>
          </w:p>
        </w:tc>
      </w:tr>
      <w:tr w:rsidR="006D1BBA" w:rsidRPr="006D1BBA" w:rsidTr="006D1BBA">
        <w:trPr>
          <w:cantSplit/>
        </w:trPr>
        <w:tc>
          <w:tcPr>
            <w:tcW w:w="1220" w:type="pct"/>
            <w:shd w:val="clear" w:color="auto" w:fill="F2F2F2" w:themeFill="background1" w:themeFillShade="F2"/>
            <w:vAlign w:val="center"/>
          </w:tcPr>
          <w:p w:rsidR="006D1BBA" w:rsidRPr="006D1BBA" w:rsidRDefault="006D1BBA" w:rsidP="006D1BBA">
            <w:pPr>
              <w:pStyle w:val="TableText"/>
              <w:rPr>
                <w:b/>
              </w:rPr>
            </w:pPr>
            <w:r w:rsidRPr="006D1BBA">
              <w:rPr>
                <w:b/>
              </w:rPr>
              <w:t>Enhancement Category</w:t>
            </w:r>
          </w:p>
        </w:tc>
        <w:tc>
          <w:tcPr>
            <w:tcW w:w="568" w:type="pct"/>
            <w:gridSpan w:val="2"/>
            <w:tcBorders>
              <w:right w:val="nil"/>
            </w:tcBorders>
            <w:vAlign w:val="center"/>
          </w:tcPr>
          <w:p w:rsidR="006D1BBA" w:rsidRPr="006D1BBA" w:rsidRDefault="00A065B7" w:rsidP="006D1BBA">
            <w:pPr>
              <w:pStyle w:val="TableText"/>
              <w:rPr>
                <w:iCs/>
                <w:sz w:val="20"/>
              </w:rPr>
            </w:pPr>
            <w:r>
              <w:rPr>
                <w:iCs/>
                <w:sz w:val="20"/>
              </w:rPr>
              <w:fldChar w:fldCharType="begin">
                <w:ffData>
                  <w:name w:val="Check101"/>
                  <w:enabled/>
                  <w:calcOnExit w:val="0"/>
                  <w:checkBox>
                    <w:sizeAuto/>
                    <w:default w:val="0"/>
                  </w:checkBox>
                </w:ffData>
              </w:fldChar>
            </w:r>
            <w:r>
              <w:rPr>
                <w:iCs/>
                <w:sz w:val="20"/>
              </w:rPr>
              <w:instrText xml:space="preserve"> </w:instrText>
            </w:r>
            <w:bookmarkStart w:id="333" w:name="Check101"/>
            <w:r>
              <w:rPr>
                <w:iCs/>
                <w:sz w:val="20"/>
              </w:rPr>
              <w:instrText xml:space="preserve">FORMCHECKBOX </w:instrText>
            </w:r>
            <w:r w:rsidR="00BB1606">
              <w:rPr>
                <w:iCs/>
                <w:sz w:val="20"/>
              </w:rPr>
            </w:r>
            <w:r w:rsidR="00BB1606">
              <w:rPr>
                <w:iCs/>
                <w:sz w:val="20"/>
              </w:rPr>
              <w:fldChar w:fldCharType="separate"/>
            </w:r>
            <w:r>
              <w:rPr>
                <w:iCs/>
                <w:sz w:val="20"/>
              </w:rPr>
              <w:fldChar w:fldCharType="end"/>
            </w:r>
            <w:bookmarkEnd w:id="333"/>
            <w:r w:rsidR="006D1BBA" w:rsidRPr="006D1BBA">
              <w:rPr>
                <w:iCs/>
                <w:sz w:val="20"/>
              </w:rPr>
              <w:t xml:space="preserve"> New</w:t>
            </w:r>
          </w:p>
        </w:tc>
        <w:tc>
          <w:tcPr>
            <w:tcW w:w="668" w:type="pct"/>
            <w:gridSpan w:val="4"/>
            <w:tcBorders>
              <w:left w:val="nil"/>
              <w:right w:val="nil"/>
            </w:tcBorders>
            <w:vAlign w:val="center"/>
          </w:tcPr>
          <w:p w:rsidR="006D1BBA" w:rsidRPr="006D1BBA" w:rsidRDefault="00A065B7" w:rsidP="006D1BBA">
            <w:pPr>
              <w:pStyle w:val="TableText"/>
              <w:rPr>
                <w:iCs/>
                <w:sz w:val="20"/>
              </w:rPr>
            </w:pPr>
            <w:r>
              <w:rPr>
                <w:iCs/>
                <w:sz w:val="20"/>
              </w:rPr>
              <w:fldChar w:fldCharType="begin">
                <w:ffData>
                  <w:name w:val="Check102"/>
                  <w:enabled/>
                  <w:calcOnExit w:val="0"/>
                  <w:checkBox>
                    <w:sizeAuto/>
                    <w:default w:val="0"/>
                  </w:checkBox>
                </w:ffData>
              </w:fldChar>
            </w:r>
            <w:r>
              <w:rPr>
                <w:iCs/>
                <w:sz w:val="20"/>
              </w:rPr>
              <w:instrText xml:space="preserve"> </w:instrText>
            </w:r>
            <w:bookmarkStart w:id="334" w:name="Check102"/>
            <w:r>
              <w:rPr>
                <w:iCs/>
                <w:sz w:val="20"/>
              </w:rPr>
              <w:instrText xml:space="preserve">FORMCHECKBOX </w:instrText>
            </w:r>
            <w:r w:rsidR="00BB1606">
              <w:rPr>
                <w:iCs/>
                <w:sz w:val="20"/>
              </w:rPr>
            </w:r>
            <w:r w:rsidR="00BB1606">
              <w:rPr>
                <w:iCs/>
                <w:sz w:val="20"/>
              </w:rPr>
              <w:fldChar w:fldCharType="separate"/>
            </w:r>
            <w:r>
              <w:rPr>
                <w:iCs/>
                <w:sz w:val="20"/>
              </w:rPr>
              <w:fldChar w:fldCharType="end"/>
            </w:r>
            <w:bookmarkEnd w:id="334"/>
            <w:r w:rsidR="006D1BBA" w:rsidRPr="006D1BBA">
              <w:rPr>
                <w:iCs/>
                <w:sz w:val="20"/>
              </w:rPr>
              <w:t xml:space="preserve"> Modify</w:t>
            </w:r>
          </w:p>
        </w:tc>
        <w:tc>
          <w:tcPr>
            <w:tcW w:w="669" w:type="pct"/>
            <w:gridSpan w:val="2"/>
            <w:tcBorders>
              <w:left w:val="nil"/>
              <w:right w:val="nil"/>
            </w:tcBorders>
            <w:vAlign w:val="center"/>
          </w:tcPr>
          <w:p w:rsidR="006D1BBA" w:rsidRPr="006D1BBA" w:rsidRDefault="00A065B7" w:rsidP="006D1BBA">
            <w:pPr>
              <w:pStyle w:val="TableText"/>
              <w:rPr>
                <w:iCs/>
                <w:sz w:val="20"/>
              </w:rPr>
            </w:pPr>
            <w:r>
              <w:rPr>
                <w:iCs/>
                <w:sz w:val="20"/>
              </w:rPr>
              <w:fldChar w:fldCharType="begin">
                <w:ffData>
                  <w:name w:val="Check103"/>
                  <w:enabled/>
                  <w:calcOnExit w:val="0"/>
                  <w:checkBox>
                    <w:sizeAuto/>
                    <w:default w:val="0"/>
                  </w:checkBox>
                </w:ffData>
              </w:fldChar>
            </w:r>
            <w:r>
              <w:rPr>
                <w:iCs/>
                <w:sz w:val="20"/>
              </w:rPr>
              <w:instrText xml:space="preserve"> </w:instrText>
            </w:r>
            <w:bookmarkStart w:id="335" w:name="Check103"/>
            <w:r>
              <w:rPr>
                <w:iCs/>
                <w:sz w:val="20"/>
              </w:rPr>
              <w:instrText xml:space="preserve">FORMCHECKBOX </w:instrText>
            </w:r>
            <w:r w:rsidR="00BB1606">
              <w:rPr>
                <w:iCs/>
                <w:sz w:val="20"/>
              </w:rPr>
            </w:r>
            <w:r w:rsidR="00BB1606">
              <w:rPr>
                <w:iCs/>
                <w:sz w:val="20"/>
              </w:rPr>
              <w:fldChar w:fldCharType="separate"/>
            </w:r>
            <w:r>
              <w:rPr>
                <w:iCs/>
                <w:sz w:val="20"/>
              </w:rPr>
              <w:fldChar w:fldCharType="end"/>
            </w:r>
            <w:bookmarkEnd w:id="335"/>
            <w:r w:rsidR="006D1BBA" w:rsidRPr="006D1BBA">
              <w:rPr>
                <w:iCs/>
                <w:sz w:val="20"/>
              </w:rPr>
              <w:t xml:space="preserve"> Delete</w:t>
            </w:r>
          </w:p>
        </w:tc>
        <w:tc>
          <w:tcPr>
            <w:tcW w:w="1875" w:type="pct"/>
            <w:gridSpan w:val="3"/>
            <w:tcBorders>
              <w:left w:val="nil"/>
            </w:tcBorders>
            <w:vAlign w:val="center"/>
          </w:tcPr>
          <w:p w:rsidR="006D1BBA" w:rsidRPr="006D1BBA" w:rsidRDefault="00A065B7" w:rsidP="006D1BBA">
            <w:pPr>
              <w:pStyle w:val="TableText"/>
              <w:rPr>
                <w:iCs/>
                <w:sz w:val="20"/>
              </w:rPr>
            </w:pPr>
            <w:r>
              <w:rPr>
                <w:iCs/>
                <w:sz w:val="20"/>
              </w:rPr>
              <w:fldChar w:fldCharType="begin">
                <w:ffData>
                  <w:name w:val="Check104"/>
                  <w:enabled/>
                  <w:calcOnExit w:val="0"/>
                  <w:checkBox>
                    <w:sizeAuto/>
                    <w:default w:val="0"/>
                  </w:checkBox>
                </w:ffData>
              </w:fldChar>
            </w:r>
            <w:r>
              <w:rPr>
                <w:iCs/>
                <w:sz w:val="20"/>
              </w:rPr>
              <w:instrText xml:space="preserve"> </w:instrText>
            </w:r>
            <w:bookmarkStart w:id="336" w:name="Check104"/>
            <w:r>
              <w:rPr>
                <w:iCs/>
                <w:sz w:val="20"/>
              </w:rPr>
              <w:instrText xml:space="preserve">FORMCHECKBOX </w:instrText>
            </w:r>
            <w:r w:rsidR="00BB1606">
              <w:rPr>
                <w:iCs/>
                <w:sz w:val="20"/>
              </w:rPr>
            </w:r>
            <w:r w:rsidR="00BB1606">
              <w:rPr>
                <w:iCs/>
                <w:sz w:val="20"/>
              </w:rPr>
              <w:fldChar w:fldCharType="separate"/>
            </w:r>
            <w:r>
              <w:rPr>
                <w:iCs/>
                <w:sz w:val="20"/>
              </w:rPr>
              <w:fldChar w:fldCharType="end"/>
            </w:r>
            <w:bookmarkEnd w:id="336"/>
            <w:r w:rsidR="006D1BBA" w:rsidRPr="006D1BBA">
              <w:rPr>
                <w:iCs/>
                <w:sz w:val="20"/>
              </w:rPr>
              <w:t xml:space="preserve"> No Change</w:t>
            </w:r>
          </w:p>
        </w:tc>
      </w:tr>
      <w:tr w:rsidR="006D1BBA" w:rsidRPr="006D1BBA" w:rsidTr="006D1BBA">
        <w:trPr>
          <w:cantSplit/>
        </w:trPr>
        <w:tc>
          <w:tcPr>
            <w:tcW w:w="1220" w:type="pct"/>
            <w:shd w:val="clear" w:color="auto" w:fill="F2F2F2" w:themeFill="background1" w:themeFillShade="F2"/>
            <w:vAlign w:val="center"/>
          </w:tcPr>
          <w:p w:rsidR="006D1BBA" w:rsidRPr="006D1BBA" w:rsidRDefault="006D1BBA" w:rsidP="006D1BBA">
            <w:pPr>
              <w:pStyle w:val="TableText"/>
              <w:rPr>
                <w:b/>
              </w:rPr>
            </w:pPr>
            <w:r w:rsidRPr="006D1BBA">
              <w:rPr>
                <w:b/>
              </w:rPr>
              <w:t>Associated Protocols</w:t>
            </w:r>
          </w:p>
        </w:tc>
        <w:tc>
          <w:tcPr>
            <w:tcW w:w="3780" w:type="pct"/>
            <w:gridSpan w:val="11"/>
            <w:tcBorders>
              <w:bottom w:val="single" w:sz="4" w:space="0" w:color="auto"/>
            </w:tcBorders>
            <w:vAlign w:val="center"/>
          </w:tcPr>
          <w:p w:rsidR="006D1BBA" w:rsidRPr="006D1BBA" w:rsidRDefault="006D1BBA" w:rsidP="006D1BBA">
            <w:pPr>
              <w:pStyle w:val="TableText"/>
              <w:rPr>
                <w:iCs/>
              </w:rPr>
            </w:pPr>
          </w:p>
        </w:tc>
      </w:tr>
      <w:tr w:rsidR="006D1BBA" w:rsidRPr="006D1BBA" w:rsidTr="006D1BBA">
        <w:trPr>
          <w:cantSplit/>
        </w:trPr>
        <w:tc>
          <w:tcPr>
            <w:tcW w:w="1220" w:type="pct"/>
            <w:shd w:val="clear" w:color="auto" w:fill="F2F2F2" w:themeFill="background1" w:themeFillShade="F2"/>
            <w:vAlign w:val="center"/>
          </w:tcPr>
          <w:p w:rsidR="006D1BBA" w:rsidRPr="006D1BBA" w:rsidRDefault="006D1BBA" w:rsidP="006D1BBA">
            <w:pPr>
              <w:pStyle w:val="TableText"/>
              <w:rPr>
                <w:b/>
              </w:rPr>
            </w:pPr>
            <w:r w:rsidRPr="006D1BBA">
              <w:rPr>
                <w:b/>
              </w:rPr>
              <w:t>Data Passing</w:t>
            </w:r>
          </w:p>
        </w:tc>
        <w:tc>
          <w:tcPr>
            <w:tcW w:w="498" w:type="pct"/>
            <w:tcBorders>
              <w:right w:val="nil"/>
            </w:tcBorders>
            <w:vAlign w:val="center"/>
          </w:tcPr>
          <w:p w:rsidR="006D1BBA" w:rsidRPr="006D1BBA" w:rsidRDefault="00A065B7" w:rsidP="006D1BBA">
            <w:pPr>
              <w:pStyle w:val="TableText"/>
              <w:rPr>
                <w:iCs/>
                <w:sz w:val="20"/>
              </w:rPr>
            </w:pPr>
            <w:r>
              <w:rPr>
                <w:iCs/>
                <w:sz w:val="20"/>
              </w:rPr>
              <w:fldChar w:fldCharType="begin">
                <w:ffData>
                  <w:name w:val="Check105"/>
                  <w:enabled/>
                  <w:calcOnExit w:val="0"/>
                  <w:checkBox>
                    <w:sizeAuto/>
                    <w:default w:val="0"/>
                  </w:checkBox>
                </w:ffData>
              </w:fldChar>
            </w:r>
            <w:r>
              <w:rPr>
                <w:iCs/>
                <w:sz w:val="20"/>
              </w:rPr>
              <w:instrText xml:space="preserve"> </w:instrText>
            </w:r>
            <w:bookmarkStart w:id="337" w:name="Check105"/>
            <w:r>
              <w:rPr>
                <w:iCs/>
                <w:sz w:val="20"/>
              </w:rPr>
              <w:instrText xml:space="preserve">FORMCHECKBOX </w:instrText>
            </w:r>
            <w:r w:rsidR="00BB1606">
              <w:rPr>
                <w:iCs/>
                <w:sz w:val="20"/>
              </w:rPr>
            </w:r>
            <w:r w:rsidR="00BB1606">
              <w:rPr>
                <w:iCs/>
                <w:sz w:val="20"/>
              </w:rPr>
              <w:fldChar w:fldCharType="separate"/>
            </w:r>
            <w:r>
              <w:rPr>
                <w:iCs/>
                <w:sz w:val="20"/>
              </w:rPr>
              <w:fldChar w:fldCharType="end"/>
            </w:r>
            <w:bookmarkEnd w:id="337"/>
            <w:r w:rsidR="006D1BBA" w:rsidRPr="006D1BBA">
              <w:rPr>
                <w:iCs/>
                <w:sz w:val="20"/>
              </w:rPr>
              <w:t xml:space="preserve"> Input</w:t>
            </w:r>
          </w:p>
        </w:tc>
        <w:tc>
          <w:tcPr>
            <w:tcW w:w="561" w:type="pct"/>
            <w:gridSpan w:val="3"/>
            <w:tcBorders>
              <w:left w:val="nil"/>
              <w:right w:val="nil"/>
            </w:tcBorders>
            <w:vAlign w:val="center"/>
          </w:tcPr>
          <w:p w:rsidR="006D1BBA" w:rsidRPr="006D1BBA" w:rsidRDefault="00A065B7" w:rsidP="006D1BBA">
            <w:pPr>
              <w:pStyle w:val="TableText"/>
              <w:rPr>
                <w:iCs/>
                <w:sz w:val="20"/>
              </w:rPr>
            </w:pPr>
            <w:r>
              <w:rPr>
                <w:iCs/>
                <w:sz w:val="20"/>
              </w:rPr>
              <w:fldChar w:fldCharType="begin">
                <w:ffData>
                  <w:name w:val="Check106"/>
                  <w:enabled/>
                  <w:calcOnExit w:val="0"/>
                  <w:checkBox>
                    <w:sizeAuto/>
                    <w:default w:val="0"/>
                  </w:checkBox>
                </w:ffData>
              </w:fldChar>
            </w:r>
            <w:r>
              <w:rPr>
                <w:iCs/>
                <w:sz w:val="20"/>
              </w:rPr>
              <w:instrText xml:space="preserve"> </w:instrText>
            </w:r>
            <w:bookmarkStart w:id="338" w:name="Check106"/>
            <w:r>
              <w:rPr>
                <w:iCs/>
                <w:sz w:val="20"/>
              </w:rPr>
              <w:instrText xml:space="preserve">FORMCHECKBOX </w:instrText>
            </w:r>
            <w:r w:rsidR="00BB1606">
              <w:rPr>
                <w:iCs/>
                <w:sz w:val="20"/>
              </w:rPr>
            </w:r>
            <w:r w:rsidR="00BB1606">
              <w:rPr>
                <w:iCs/>
                <w:sz w:val="20"/>
              </w:rPr>
              <w:fldChar w:fldCharType="separate"/>
            </w:r>
            <w:r>
              <w:rPr>
                <w:iCs/>
                <w:sz w:val="20"/>
              </w:rPr>
              <w:fldChar w:fldCharType="end"/>
            </w:r>
            <w:bookmarkEnd w:id="338"/>
            <w:r w:rsidR="006D1BBA" w:rsidRPr="006D1BBA">
              <w:rPr>
                <w:iCs/>
                <w:sz w:val="20"/>
              </w:rPr>
              <w:t xml:space="preserve"> Output</w:t>
            </w:r>
          </w:p>
        </w:tc>
        <w:tc>
          <w:tcPr>
            <w:tcW w:w="509" w:type="pct"/>
            <w:gridSpan w:val="3"/>
            <w:tcBorders>
              <w:left w:val="nil"/>
              <w:right w:val="nil"/>
            </w:tcBorders>
            <w:vAlign w:val="center"/>
          </w:tcPr>
          <w:p w:rsidR="006D1BBA" w:rsidRPr="006D1BBA" w:rsidRDefault="00A065B7" w:rsidP="006D1BBA">
            <w:pPr>
              <w:pStyle w:val="TableText"/>
              <w:rPr>
                <w:iCs/>
                <w:sz w:val="20"/>
              </w:rPr>
            </w:pPr>
            <w:r>
              <w:rPr>
                <w:iCs/>
                <w:sz w:val="20"/>
              </w:rPr>
              <w:fldChar w:fldCharType="begin">
                <w:ffData>
                  <w:name w:val="Check107"/>
                  <w:enabled/>
                  <w:calcOnExit w:val="0"/>
                  <w:checkBox>
                    <w:sizeAuto/>
                    <w:default w:val="0"/>
                  </w:checkBox>
                </w:ffData>
              </w:fldChar>
            </w:r>
            <w:r>
              <w:rPr>
                <w:iCs/>
                <w:sz w:val="20"/>
              </w:rPr>
              <w:instrText xml:space="preserve"> </w:instrText>
            </w:r>
            <w:bookmarkStart w:id="339" w:name="Check107"/>
            <w:r>
              <w:rPr>
                <w:iCs/>
                <w:sz w:val="20"/>
              </w:rPr>
              <w:instrText xml:space="preserve">FORMCHECKBOX </w:instrText>
            </w:r>
            <w:r w:rsidR="00BB1606">
              <w:rPr>
                <w:iCs/>
                <w:sz w:val="20"/>
              </w:rPr>
            </w:r>
            <w:r w:rsidR="00BB1606">
              <w:rPr>
                <w:iCs/>
                <w:sz w:val="20"/>
              </w:rPr>
              <w:fldChar w:fldCharType="separate"/>
            </w:r>
            <w:r>
              <w:rPr>
                <w:iCs/>
                <w:sz w:val="20"/>
              </w:rPr>
              <w:fldChar w:fldCharType="end"/>
            </w:r>
            <w:bookmarkEnd w:id="339"/>
            <w:r w:rsidR="006D1BBA" w:rsidRPr="006D1BBA">
              <w:rPr>
                <w:iCs/>
                <w:sz w:val="20"/>
              </w:rPr>
              <w:t xml:space="preserve"> Both</w:t>
            </w:r>
          </w:p>
        </w:tc>
        <w:tc>
          <w:tcPr>
            <w:tcW w:w="1024" w:type="pct"/>
            <w:gridSpan w:val="3"/>
            <w:tcBorders>
              <w:left w:val="nil"/>
              <w:right w:val="nil"/>
            </w:tcBorders>
            <w:vAlign w:val="center"/>
          </w:tcPr>
          <w:p w:rsidR="006D1BBA" w:rsidRPr="006D1BBA" w:rsidRDefault="00A065B7" w:rsidP="006D1BBA">
            <w:pPr>
              <w:pStyle w:val="TableText"/>
              <w:rPr>
                <w:iCs/>
                <w:sz w:val="20"/>
              </w:rPr>
            </w:pPr>
            <w:r>
              <w:rPr>
                <w:iCs/>
                <w:sz w:val="20"/>
              </w:rPr>
              <w:fldChar w:fldCharType="begin">
                <w:ffData>
                  <w:name w:val="Check108"/>
                  <w:enabled/>
                  <w:calcOnExit w:val="0"/>
                  <w:checkBox>
                    <w:sizeAuto/>
                    <w:default w:val="0"/>
                  </w:checkBox>
                </w:ffData>
              </w:fldChar>
            </w:r>
            <w:r>
              <w:rPr>
                <w:iCs/>
                <w:sz w:val="20"/>
              </w:rPr>
              <w:instrText xml:space="preserve"> </w:instrText>
            </w:r>
            <w:bookmarkStart w:id="340" w:name="Check108"/>
            <w:r>
              <w:rPr>
                <w:iCs/>
                <w:sz w:val="20"/>
              </w:rPr>
              <w:instrText xml:space="preserve">FORMCHECKBOX </w:instrText>
            </w:r>
            <w:r w:rsidR="00BB1606">
              <w:rPr>
                <w:iCs/>
                <w:sz w:val="20"/>
              </w:rPr>
            </w:r>
            <w:r w:rsidR="00BB1606">
              <w:rPr>
                <w:iCs/>
                <w:sz w:val="20"/>
              </w:rPr>
              <w:fldChar w:fldCharType="separate"/>
            </w:r>
            <w:r>
              <w:rPr>
                <w:iCs/>
                <w:sz w:val="20"/>
              </w:rPr>
              <w:fldChar w:fldCharType="end"/>
            </w:r>
            <w:bookmarkEnd w:id="340"/>
            <w:r w:rsidR="006D1BBA" w:rsidRPr="006D1BBA">
              <w:rPr>
                <w:iCs/>
                <w:sz w:val="20"/>
              </w:rPr>
              <w:t xml:space="preserve"> Global Reference</w:t>
            </w:r>
          </w:p>
        </w:tc>
        <w:tc>
          <w:tcPr>
            <w:tcW w:w="1188" w:type="pct"/>
            <w:tcBorders>
              <w:left w:val="nil"/>
            </w:tcBorders>
            <w:vAlign w:val="center"/>
          </w:tcPr>
          <w:p w:rsidR="006D1BBA" w:rsidRPr="006D1BBA" w:rsidRDefault="00A065B7" w:rsidP="006D1BBA">
            <w:pPr>
              <w:pStyle w:val="TableText"/>
              <w:rPr>
                <w:iCs/>
                <w:sz w:val="20"/>
              </w:rPr>
            </w:pPr>
            <w:r>
              <w:rPr>
                <w:iCs/>
                <w:sz w:val="20"/>
              </w:rPr>
              <w:fldChar w:fldCharType="begin">
                <w:ffData>
                  <w:name w:val="Check109"/>
                  <w:enabled/>
                  <w:calcOnExit w:val="0"/>
                  <w:checkBox>
                    <w:sizeAuto/>
                    <w:default w:val="0"/>
                  </w:checkBox>
                </w:ffData>
              </w:fldChar>
            </w:r>
            <w:r>
              <w:rPr>
                <w:iCs/>
                <w:sz w:val="20"/>
              </w:rPr>
              <w:instrText xml:space="preserve"> </w:instrText>
            </w:r>
            <w:bookmarkStart w:id="341" w:name="Check109"/>
            <w:r>
              <w:rPr>
                <w:iCs/>
                <w:sz w:val="20"/>
              </w:rPr>
              <w:instrText xml:space="preserve">FORMCHECKBOX </w:instrText>
            </w:r>
            <w:r w:rsidR="00BB1606">
              <w:rPr>
                <w:iCs/>
                <w:sz w:val="20"/>
              </w:rPr>
            </w:r>
            <w:r w:rsidR="00BB1606">
              <w:rPr>
                <w:iCs/>
                <w:sz w:val="20"/>
              </w:rPr>
              <w:fldChar w:fldCharType="separate"/>
            </w:r>
            <w:r>
              <w:rPr>
                <w:iCs/>
                <w:sz w:val="20"/>
              </w:rPr>
              <w:fldChar w:fldCharType="end"/>
            </w:r>
            <w:bookmarkEnd w:id="341"/>
            <w:r w:rsidR="006D1BBA" w:rsidRPr="006D1BBA">
              <w:rPr>
                <w:iCs/>
                <w:sz w:val="20"/>
              </w:rPr>
              <w:t xml:space="preserve"> Local Reference</w:t>
            </w:r>
          </w:p>
        </w:tc>
      </w:tr>
      <w:tr w:rsidR="006D1BBA" w:rsidRPr="006D1BBA" w:rsidTr="006D1BBA">
        <w:trPr>
          <w:cantSplit/>
        </w:trPr>
        <w:tc>
          <w:tcPr>
            <w:tcW w:w="1220" w:type="pct"/>
            <w:shd w:val="clear" w:color="auto" w:fill="F2F2F2" w:themeFill="background1" w:themeFillShade="F2"/>
            <w:vAlign w:val="center"/>
          </w:tcPr>
          <w:p w:rsidR="006D1BBA" w:rsidRPr="006D1BBA" w:rsidRDefault="006D1BBA" w:rsidP="006D1BBA">
            <w:pPr>
              <w:pStyle w:val="TableText"/>
              <w:rPr>
                <w:b/>
              </w:rPr>
            </w:pPr>
            <w:r w:rsidRPr="006D1BBA">
              <w:rPr>
                <w:b/>
              </w:rPr>
              <w:t>Item Text Description</w:t>
            </w:r>
          </w:p>
        </w:tc>
        <w:tc>
          <w:tcPr>
            <w:tcW w:w="3780" w:type="pct"/>
            <w:gridSpan w:val="11"/>
            <w:tcBorders>
              <w:bottom w:val="single" w:sz="4" w:space="0" w:color="auto"/>
            </w:tcBorders>
            <w:vAlign w:val="center"/>
          </w:tcPr>
          <w:p w:rsidR="006D1BBA" w:rsidRPr="006D1BBA" w:rsidRDefault="006D1BBA" w:rsidP="006D1BBA">
            <w:pPr>
              <w:pStyle w:val="TableText"/>
            </w:pPr>
            <w:r w:rsidRPr="006D1BBA">
              <w:t>N/A</w:t>
            </w:r>
          </w:p>
        </w:tc>
      </w:tr>
      <w:tr w:rsidR="006D1BBA" w:rsidRPr="006D1BBA" w:rsidTr="006D1BBA">
        <w:trPr>
          <w:cantSplit/>
          <w:trHeight w:val="360"/>
        </w:trPr>
        <w:tc>
          <w:tcPr>
            <w:tcW w:w="1220" w:type="pct"/>
            <w:vMerge w:val="restart"/>
            <w:shd w:val="clear" w:color="auto" w:fill="F2F2F2" w:themeFill="background1" w:themeFillShade="F2"/>
            <w:vAlign w:val="center"/>
          </w:tcPr>
          <w:p w:rsidR="006D1BBA" w:rsidRPr="006D1BBA" w:rsidRDefault="006D1BBA" w:rsidP="006D1BBA">
            <w:pPr>
              <w:pStyle w:val="TableText"/>
              <w:rPr>
                <w:b/>
              </w:rPr>
            </w:pPr>
            <w:r w:rsidRPr="006D1BBA">
              <w:rPr>
                <w:b/>
              </w:rPr>
              <w:t>Protocol Type</w:t>
            </w:r>
          </w:p>
        </w:tc>
        <w:tc>
          <w:tcPr>
            <w:tcW w:w="665" w:type="pct"/>
            <w:gridSpan w:val="3"/>
            <w:tcBorders>
              <w:bottom w:val="nil"/>
              <w:right w:val="nil"/>
            </w:tcBorders>
            <w:vAlign w:val="center"/>
          </w:tcPr>
          <w:p w:rsidR="006D1BBA" w:rsidRPr="006D1BBA" w:rsidRDefault="006D1BBA" w:rsidP="006D1BBA">
            <w:pPr>
              <w:pStyle w:val="TableText"/>
              <w:rPr>
                <w:sz w:val="20"/>
              </w:rPr>
            </w:pPr>
            <w:r w:rsidRPr="006D1BBA">
              <w:rPr>
                <w:sz w:val="20"/>
              </w:rPr>
              <w:fldChar w:fldCharType="begin">
                <w:ffData>
                  <w:name w:val="Check50"/>
                  <w:enabled/>
                  <w:calcOnExit w:val="0"/>
                  <w:checkBox>
                    <w:sizeAuto/>
                    <w:default w:val="0"/>
                  </w:checkBox>
                </w:ffData>
              </w:fldChar>
            </w:r>
            <w:bookmarkStart w:id="342" w:name="Check50"/>
            <w:r w:rsidRPr="006D1BBA">
              <w:rPr>
                <w:sz w:val="20"/>
              </w:rPr>
              <w:instrText xml:space="preserve"> FORMCHECKBOX </w:instrText>
            </w:r>
            <w:r w:rsidR="00BB1606">
              <w:rPr>
                <w:sz w:val="20"/>
              </w:rPr>
            </w:r>
            <w:r w:rsidR="00BB1606">
              <w:rPr>
                <w:sz w:val="20"/>
              </w:rPr>
              <w:fldChar w:fldCharType="separate"/>
            </w:r>
            <w:r w:rsidRPr="006D1BBA">
              <w:rPr>
                <w:sz w:val="20"/>
              </w:rPr>
              <w:fldChar w:fldCharType="end"/>
            </w:r>
            <w:bookmarkEnd w:id="342"/>
            <w:r w:rsidRPr="006D1BBA">
              <w:rPr>
                <w:sz w:val="20"/>
              </w:rPr>
              <w:t xml:space="preserve"> Action</w:t>
            </w:r>
          </w:p>
        </w:tc>
        <w:tc>
          <w:tcPr>
            <w:tcW w:w="529" w:type="pct"/>
            <w:gridSpan w:val="2"/>
            <w:tcBorders>
              <w:left w:val="nil"/>
              <w:bottom w:val="nil"/>
              <w:right w:val="nil"/>
            </w:tcBorders>
            <w:vAlign w:val="center"/>
          </w:tcPr>
          <w:p w:rsidR="006D1BBA" w:rsidRPr="006D1BBA" w:rsidRDefault="006D1BBA" w:rsidP="006D1BBA">
            <w:pPr>
              <w:pStyle w:val="TableText"/>
              <w:rPr>
                <w:sz w:val="20"/>
              </w:rPr>
            </w:pPr>
            <w:r w:rsidRPr="006D1BBA">
              <w:rPr>
                <w:sz w:val="20"/>
              </w:rPr>
              <w:fldChar w:fldCharType="begin">
                <w:ffData>
                  <w:name w:val="Check51"/>
                  <w:enabled/>
                  <w:calcOnExit w:val="0"/>
                  <w:checkBox>
                    <w:sizeAuto/>
                    <w:default w:val="0"/>
                  </w:checkBox>
                </w:ffData>
              </w:fldChar>
            </w:r>
            <w:bookmarkStart w:id="343" w:name="Check51"/>
            <w:r w:rsidRPr="006D1BBA">
              <w:rPr>
                <w:sz w:val="20"/>
              </w:rPr>
              <w:instrText xml:space="preserve"> FORMCHECKBOX </w:instrText>
            </w:r>
            <w:r w:rsidR="00BB1606">
              <w:rPr>
                <w:sz w:val="20"/>
              </w:rPr>
            </w:r>
            <w:r w:rsidR="00BB1606">
              <w:rPr>
                <w:sz w:val="20"/>
              </w:rPr>
              <w:fldChar w:fldCharType="separate"/>
            </w:r>
            <w:r w:rsidRPr="006D1BBA">
              <w:rPr>
                <w:sz w:val="20"/>
              </w:rPr>
              <w:fldChar w:fldCharType="end"/>
            </w:r>
            <w:bookmarkEnd w:id="343"/>
            <w:r w:rsidRPr="006D1BBA">
              <w:rPr>
                <w:sz w:val="20"/>
              </w:rPr>
              <w:t xml:space="preserve"> Menu</w:t>
            </w:r>
          </w:p>
        </w:tc>
        <w:tc>
          <w:tcPr>
            <w:tcW w:w="994" w:type="pct"/>
            <w:gridSpan w:val="4"/>
            <w:tcBorders>
              <w:left w:val="nil"/>
              <w:bottom w:val="nil"/>
              <w:right w:val="nil"/>
            </w:tcBorders>
            <w:vAlign w:val="center"/>
          </w:tcPr>
          <w:p w:rsidR="006D1BBA" w:rsidRPr="006D1BBA" w:rsidRDefault="006D1BBA" w:rsidP="006D1BBA">
            <w:pPr>
              <w:pStyle w:val="TableText"/>
              <w:rPr>
                <w:sz w:val="20"/>
              </w:rPr>
            </w:pPr>
            <w:r w:rsidRPr="006D1BBA">
              <w:rPr>
                <w:sz w:val="20"/>
              </w:rPr>
              <w:fldChar w:fldCharType="begin">
                <w:ffData>
                  <w:name w:val="Check52"/>
                  <w:enabled/>
                  <w:calcOnExit w:val="0"/>
                  <w:checkBox>
                    <w:sizeAuto/>
                    <w:default w:val="0"/>
                  </w:checkBox>
                </w:ffData>
              </w:fldChar>
            </w:r>
            <w:bookmarkStart w:id="344" w:name="Check52"/>
            <w:r w:rsidRPr="006D1BBA">
              <w:rPr>
                <w:sz w:val="20"/>
              </w:rPr>
              <w:instrText xml:space="preserve"> FORMCHECKBOX </w:instrText>
            </w:r>
            <w:r w:rsidR="00BB1606">
              <w:rPr>
                <w:sz w:val="20"/>
              </w:rPr>
            </w:r>
            <w:r w:rsidR="00BB1606">
              <w:rPr>
                <w:sz w:val="20"/>
              </w:rPr>
              <w:fldChar w:fldCharType="separate"/>
            </w:r>
            <w:r w:rsidRPr="006D1BBA">
              <w:rPr>
                <w:sz w:val="20"/>
              </w:rPr>
              <w:fldChar w:fldCharType="end"/>
            </w:r>
            <w:bookmarkEnd w:id="344"/>
            <w:r w:rsidRPr="006D1BBA">
              <w:rPr>
                <w:sz w:val="20"/>
              </w:rPr>
              <w:t xml:space="preserve"> Protocol</w:t>
            </w:r>
          </w:p>
        </w:tc>
        <w:tc>
          <w:tcPr>
            <w:tcW w:w="1592" w:type="pct"/>
            <w:gridSpan w:val="2"/>
            <w:tcBorders>
              <w:left w:val="nil"/>
              <w:bottom w:val="nil"/>
            </w:tcBorders>
            <w:vAlign w:val="center"/>
          </w:tcPr>
          <w:p w:rsidR="006D1BBA" w:rsidRPr="006D1BBA" w:rsidRDefault="006D1BBA" w:rsidP="006D1BBA">
            <w:pPr>
              <w:pStyle w:val="TableText"/>
              <w:rPr>
                <w:sz w:val="20"/>
              </w:rPr>
            </w:pPr>
            <w:r w:rsidRPr="006D1BBA">
              <w:rPr>
                <w:sz w:val="20"/>
              </w:rPr>
              <w:fldChar w:fldCharType="begin">
                <w:ffData>
                  <w:name w:val="Check53"/>
                  <w:enabled/>
                  <w:calcOnExit w:val="0"/>
                  <w:checkBox>
                    <w:sizeAuto/>
                    <w:default w:val="0"/>
                  </w:checkBox>
                </w:ffData>
              </w:fldChar>
            </w:r>
            <w:bookmarkStart w:id="345" w:name="Check53"/>
            <w:r w:rsidRPr="006D1BBA">
              <w:rPr>
                <w:sz w:val="20"/>
              </w:rPr>
              <w:instrText xml:space="preserve"> FORMCHECKBOX </w:instrText>
            </w:r>
            <w:r w:rsidR="00BB1606">
              <w:rPr>
                <w:sz w:val="20"/>
              </w:rPr>
            </w:r>
            <w:r w:rsidR="00BB1606">
              <w:rPr>
                <w:sz w:val="20"/>
              </w:rPr>
              <w:fldChar w:fldCharType="separate"/>
            </w:r>
            <w:r w:rsidRPr="006D1BBA">
              <w:rPr>
                <w:sz w:val="20"/>
              </w:rPr>
              <w:fldChar w:fldCharType="end"/>
            </w:r>
            <w:bookmarkEnd w:id="345"/>
            <w:r w:rsidRPr="006D1BBA">
              <w:rPr>
                <w:sz w:val="20"/>
              </w:rPr>
              <w:t xml:space="preserve"> Protocol Menu</w:t>
            </w:r>
          </w:p>
        </w:tc>
      </w:tr>
      <w:tr w:rsidR="006D1BBA" w:rsidRPr="006D1BBA" w:rsidTr="006D1BBA">
        <w:trPr>
          <w:cantSplit/>
          <w:trHeight w:val="330"/>
        </w:trPr>
        <w:tc>
          <w:tcPr>
            <w:tcW w:w="1220" w:type="pct"/>
            <w:vMerge/>
            <w:shd w:val="clear" w:color="auto" w:fill="F2F2F2" w:themeFill="background1" w:themeFillShade="F2"/>
            <w:vAlign w:val="center"/>
          </w:tcPr>
          <w:p w:rsidR="006D1BBA" w:rsidRPr="006D1BBA" w:rsidRDefault="006D1BBA" w:rsidP="006D1BBA">
            <w:pPr>
              <w:pStyle w:val="TableText"/>
              <w:rPr>
                <w:b/>
              </w:rPr>
            </w:pPr>
          </w:p>
        </w:tc>
        <w:tc>
          <w:tcPr>
            <w:tcW w:w="1195" w:type="pct"/>
            <w:gridSpan w:val="5"/>
            <w:tcBorders>
              <w:top w:val="nil"/>
              <w:bottom w:val="nil"/>
              <w:right w:val="nil"/>
            </w:tcBorders>
            <w:vAlign w:val="center"/>
          </w:tcPr>
          <w:p w:rsidR="006D1BBA" w:rsidRPr="006D1BBA" w:rsidRDefault="006D1BBA" w:rsidP="006D1BBA">
            <w:pPr>
              <w:pStyle w:val="TableText"/>
              <w:rPr>
                <w:sz w:val="20"/>
              </w:rPr>
            </w:pPr>
            <w:r w:rsidRPr="006D1BBA">
              <w:rPr>
                <w:sz w:val="20"/>
              </w:rPr>
              <w:fldChar w:fldCharType="begin">
                <w:ffData>
                  <w:name w:val="Check54"/>
                  <w:enabled/>
                  <w:calcOnExit w:val="0"/>
                  <w:checkBox>
                    <w:sizeAuto/>
                    <w:default w:val="0"/>
                  </w:checkBox>
                </w:ffData>
              </w:fldChar>
            </w:r>
            <w:bookmarkStart w:id="346" w:name="Check54"/>
            <w:r w:rsidRPr="006D1BBA">
              <w:rPr>
                <w:sz w:val="20"/>
              </w:rPr>
              <w:instrText xml:space="preserve"> FORMCHECKBOX </w:instrText>
            </w:r>
            <w:r w:rsidR="00BB1606">
              <w:rPr>
                <w:sz w:val="20"/>
              </w:rPr>
            </w:r>
            <w:r w:rsidR="00BB1606">
              <w:rPr>
                <w:sz w:val="20"/>
              </w:rPr>
              <w:fldChar w:fldCharType="separate"/>
            </w:r>
            <w:r w:rsidRPr="006D1BBA">
              <w:rPr>
                <w:sz w:val="20"/>
              </w:rPr>
              <w:fldChar w:fldCharType="end"/>
            </w:r>
            <w:bookmarkEnd w:id="346"/>
            <w:r w:rsidRPr="006D1BBA">
              <w:rPr>
                <w:sz w:val="20"/>
              </w:rPr>
              <w:t xml:space="preserve"> Limited Protocol</w:t>
            </w:r>
          </w:p>
        </w:tc>
        <w:tc>
          <w:tcPr>
            <w:tcW w:w="994" w:type="pct"/>
            <w:gridSpan w:val="4"/>
            <w:tcBorders>
              <w:top w:val="nil"/>
              <w:left w:val="nil"/>
              <w:bottom w:val="nil"/>
              <w:right w:val="nil"/>
            </w:tcBorders>
            <w:vAlign w:val="center"/>
          </w:tcPr>
          <w:p w:rsidR="006D1BBA" w:rsidRPr="006D1BBA" w:rsidRDefault="006D1BBA" w:rsidP="006D1BBA">
            <w:pPr>
              <w:pStyle w:val="TableText"/>
              <w:rPr>
                <w:sz w:val="20"/>
              </w:rPr>
            </w:pPr>
            <w:r w:rsidRPr="006D1BBA">
              <w:rPr>
                <w:sz w:val="20"/>
              </w:rPr>
              <w:fldChar w:fldCharType="begin">
                <w:ffData>
                  <w:name w:val="Check55"/>
                  <w:enabled/>
                  <w:calcOnExit w:val="0"/>
                  <w:checkBox>
                    <w:sizeAuto/>
                    <w:default w:val="0"/>
                  </w:checkBox>
                </w:ffData>
              </w:fldChar>
            </w:r>
            <w:bookmarkStart w:id="347" w:name="Check55"/>
            <w:r w:rsidRPr="006D1BBA">
              <w:rPr>
                <w:sz w:val="20"/>
              </w:rPr>
              <w:instrText xml:space="preserve"> FORMCHECKBOX </w:instrText>
            </w:r>
            <w:r w:rsidR="00BB1606">
              <w:rPr>
                <w:sz w:val="20"/>
              </w:rPr>
            </w:r>
            <w:r w:rsidR="00BB1606">
              <w:rPr>
                <w:sz w:val="20"/>
              </w:rPr>
              <w:fldChar w:fldCharType="separate"/>
            </w:r>
            <w:r w:rsidRPr="006D1BBA">
              <w:rPr>
                <w:sz w:val="20"/>
              </w:rPr>
              <w:fldChar w:fldCharType="end"/>
            </w:r>
            <w:bookmarkEnd w:id="347"/>
            <w:r w:rsidRPr="006D1BBA">
              <w:rPr>
                <w:sz w:val="20"/>
              </w:rPr>
              <w:t xml:space="preserve"> Extended Action</w:t>
            </w:r>
          </w:p>
        </w:tc>
        <w:tc>
          <w:tcPr>
            <w:tcW w:w="1592" w:type="pct"/>
            <w:gridSpan w:val="2"/>
            <w:tcBorders>
              <w:top w:val="nil"/>
              <w:left w:val="nil"/>
              <w:bottom w:val="nil"/>
            </w:tcBorders>
            <w:vAlign w:val="center"/>
          </w:tcPr>
          <w:p w:rsidR="006D1BBA" w:rsidRPr="006D1BBA" w:rsidRDefault="006D1BBA" w:rsidP="006D1BBA">
            <w:pPr>
              <w:pStyle w:val="TableText"/>
              <w:rPr>
                <w:sz w:val="20"/>
              </w:rPr>
            </w:pPr>
            <w:r w:rsidRPr="006D1BBA">
              <w:rPr>
                <w:sz w:val="20"/>
              </w:rPr>
              <w:fldChar w:fldCharType="begin">
                <w:ffData>
                  <w:name w:val="Check56"/>
                  <w:enabled/>
                  <w:calcOnExit w:val="0"/>
                  <w:checkBox>
                    <w:sizeAuto/>
                    <w:default w:val="0"/>
                  </w:checkBox>
                </w:ffData>
              </w:fldChar>
            </w:r>
            <w:bookmarkStart w:id="348" w:name="Check56"/>
            <w:r w:rsidRPr="006D1BBA">
              <w:rPr>
                <w:sz w:val="20"/>
              </w:rPr>
              <w:instrText xml:space="preserve"> FORMCHECKBOX </w:instrText>
            </w:r>
            <w:r w:rsidR="00BB1606">
              <w:rPr>
                <w:sz w:val="20"/>
              </w:rPr>
            </w:r>
            <w:r w:rsidR="00BB1606">
              <w:rPr>
                <w:sz w:val="20"/>
              </w:rPr>
              <w:fldChar w:fldCharType="separate"/>
            </w:r>
            <w:r w:rsidRPr="006D1BBA">
              <w:rPr>
                <w:sz w:val="20"/>
              </w:rPr>
              <w:fldChar w:fldCharType="end"/>
            </w:r>
            <w:bookmarkEnd w:id="348"/>
            <w:r w:rsidRPr="006D1BBA">
              <w:rPr>
                <w:sz w:val="20"/>
              </w:rPr>
              <w:t xml:space="preserve"> Dialog</w:t>
            </w:r>
          </w:p>
        </w:tc>
      </w:tr>
      <w:tr w:rsidR="006D1BBA" w:rsidRPr="006D1BBA" w:rsidTr="006D1BBA">
        <w:trPr>
          <w:cantSplit/>
          <w:trHeight w:val="300"/>
        </w:trPr>
        <w:tc>
          <w:tcPr>
            <w:tcW w:w="1220" w:type="pct"/>
            <w:vMerge/>
            <w:shd w:val="clear" w:color="auto" w:fill="F2F2F2" w:themeFill="background1" w:themeFillShade="F2"/>
            <w:vAlign w:val="center"/>
          </w:tcPr>
          <w:p w:rsidR="006D1BBA" w:rsidRPr="006D1BBA" w:rsidRDefault="006D1BBA" w:rsidP="006D1BBA">
            <w:pPr>
              <w:pStyle w:val="TableText"/>
              <w:rPr>
                <w:b/>
              </w:rPr>
            </w:pPr>
          </w:p>
        </w:tc>
        <w:tc>
          <w:tcPr>
            <w:tcW w:w="3780" w:type="pct"/>
            <w:gridSpan w:val="11"/>
            <w:tcBorders>
              <w:top w:val="nil"/>
            </w:tcBorders>
            <w:vAlign w:val="center"/>
          </w:tcPr>
          <w:p w:rsidR="006D1BBA" w:rsidRPr="006D1BBA" w:rsidRDefault="006D1BBA" w:rsidP="006D1BBA">
            <w:pPr>
              <w:pStyle w:val="TableText"/>
              <w:rPr>
                <w:sz w:val="20"/>
              </w:rPr>
            </w:pPr>
            <w:r w:rsidRPr="006D1BBA">
              <w:rPr>
                <w:sz w:val="20"/>
              </w:rPr>
              <w:fldChar w:fldCharType="begin">
                <w:ffData>
                  <w:name w:val="Check57"/>
                  <w:enabled/>
                  <w:calcOnExit w:val="0"/>
                  <w:checkBox>
                    <w:sizeAuto/>
                    <w:default w:val="0"/>
                  </w:checkBox>
                </w:ffData>
              </w:fldChar>
            </w:r>
            <w:bookmarkStart w:id="349" w:name="Check57"/>
            <w:r w:rsidRPr="006D1BBA">
              <w:rPr>
                <w:sz w:val="20"/>
              </w:rPr>
              <w:instrText xml:space="preserve"> FORMCHECKBOX </w:instrText>
            </w:r>
            <w:r w:rsidR="00BB1606">
              <w:rPr>
                <w:sz w:val="20"/>
              </w:rPr>
            </w:r>
            <w:r w:rsidR="00BB1606">
              <w:rPr>
                <w:sz w:val="20"/>
              </w:rPr>
              <w:fldChar w:fldCharType="separate"/>
            </w:r>
            <w:r w:rsidRPr="006D1BBA">
              <w:rPr>
                <w:sz w:val="20"/>
              </w:rPr>
              <w:fldChar w:fldCharType="end"/>
            </w:r>
            <w:bookmarkEnd w:id="349"/>
            <w:r w:rsidRPr="006D1BBA">
              <w:rPr>
                <w:sz w:val="20"/>
              </w:rPr>
              <w:t xml:space="preserve"> Other</w:t>
            </w:r>
          </w:p>
        </w:tc>
      </w:tr>
      <w:tr w:rsidR="006D1BBA" w:rsidRPr="006D1BBA" w:rsidTr="006D1BBA">
        <w:trPr>
          <w:cantSplit/>
        </w:trPr>
        <w:tc>
          <w:tcPr>
            <w:tcW w:w="1220" w:type="pct"/>
            <w:shd w:val="clear" w:color="auto" w:fill="F2F2F2" w:themeFill="background1" w:themeFillShade="F2"/>
          </w:tcPr>
          <w:p w:rsidR="006D1BBA" w:rsidRPr="006D1BBA" w:rsidRDefault="006D1BBA" w:rsidP="006D1BBA">
            <w:pPr>
              <w:pStyle w:val="TableText"/>
              <w:rPr>
                <w:b/>
              </w:rPr>
            </w:pPr>
            <w:r w:rsidRPr="006D1BBA">
              <w:rPr>
                <w:b/>
              </w:rPr>
              <w:t>Associated Routine</w:t>
            </w:r>
          </w:p>
        </w:tc>
        <w:tc>
          <w:tcPr>
            <w:tcW w:w="3780" w:type="pct"/>
            <w:gridSpan w:val="11"/>
          </w:tcPr>
          <w:p w:rsidR="006D1BBA" w:rsidRPr="006D1BBA" w:rsidRDefault="006D1BBA" w:rsidP="006D1BBA">
            <w:pPr>
              <w:pStyle w:val="TableText"/>
            </w:pPr>
          </w:p>
        </w:tc>
      </w:tr>
    </w:tbl>
    <w:p w:rsidR="006D1BBA" w:rsidRPr="006D1BBA" w:rsidRDefault="006D1BBA" w:rsidP="006D1BBA">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6D1BBA" w:rsidRPr="006D1BBA" w:rsidTr="006D1BBA">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6D1BBA" w:rsidRPr="006D1BBA" w:rsidRDefault="006D1BBA" w:rsidP="006D1BBA">
            <w:pPr>
              <w:pStyle w:val="TableHeading"/>
            </w:pPr>
            <w:bookmarkStart w:id="350" w:name="ColumnTitle_66"/>
            <w:bookmarkEnd w:id="350"/>
            <w:r w:rsidRPr="006D1BBA">
              <w:t>Current Entry Action Logic</w:t>
            </w:r>
          </w:p>
        </w:tc>
      </w:tr>
      <w:tr w:rsidR="006D1BBA" w:rsidRPr="006D1BBA" w:rsidTr="006D1BBA">
        <w:trPr>
          <w:cantSplit/>
        </w:trPr>
        <w:tc>
          <w:tcPr>
            <w:tcW w:w="5000" w:type="pct"/>
            <w:tcBorders>
              <w:top w:val="single" w:sz="6" w:space="0" w:color="000000"/>
              <w:left w:val="single" w:sz="6" w:space="0" w:color="000000"/>
              <w:bottom w:val="single" w:sz="6" w:space="0" w:color="000000"/>
              <w:right w:val="single" w:sz="6" w:space="0" w:color="000000"/>
            </w:tcBorders>
          </w:tcPr>
          <w:p w:rsidR="006D1BBA" w:rsidRPr="006D1BBA" w:rsidRDefault="006D1BBA" w:rsidP="006D1BBA">
            <w:pPr>
              <w:pStyle w:val="TableText"/>
            </w:pPr>
          </w:p>
        </w:tc>
      </w:tr>
    </w:tbl>
    <w:p w:rsidR="006D1BBA" w:rsidRPr="006D1BBA" w:rsidRDefault="006D1BBA" w:rsidP="006D1BBA">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6D1BBA" w:rsidRPr="006D1BBA" w:rsidTr="006D1BBA">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6D1BBA" w:rsidRPr="006D1BBA" w:rsidRDefault="006D1BBA" w:rsidP="006D1BBA">
            <w:pPr>
              <w:pStyle w:val="TableHeading"/>
            </w:pPr>
            <w:bookmarkStart w:id="351" w:name="ColumnTitle_67"/>
            <w:bookmarkEnd w:id="351"/>
            <w:r w:rsidRPr="006D1BBA">
              <w:t>Modified Entry Action Logic (Changes are in bold)</w:t>
            </w:r>
          </w:p>
        </w:tc>
      </w:tr>
      <w:tr w:rsidR="006D1BBA" w:rsidRPr="006D1BBA" w:rsidTr="006D1BBA">
        <w:trPr>
          <w:cantSplit/>
        </w:trPr>
        <w:tc>
          <w:tcPr>
            <w:tcW w:w="5000" w:type="pct"/>
            <w:tcBorders>
              <w:top w:val="single" w:sz="6" w:space="0" w:color="000000"/>
              <w:left w:val="single" w:sz="6" w:space="0" w:color="000000"/>
              <w:bottom w:val="single" w:sz="6" w:space="0" w:color="000000"/>
              <w:right w:val="single" w:sz="6" w:space="0" w:color="000000"/>
            </w:tcBorders>
          </w:tcPr>
          <w:p w:rsidR="006D1BBA" w:rsidRPr="006D1BBA" w:rsidRDefault="006D1BBA" w:rsidP="006D1BBA">
            <w:pPr>
              <w:pStyle w:val="TableText"/>
            </w:pPr>
          </w:p>
        </w:tc>
      </w:tr>
    </w:tbl>
    <w:p w:rsidR="006D1BBA" w:rsidRPr="006D1BBA" w:rsidRDefault="006D1BBA" w:rsidP="006D1BBA">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6D1BBA" w:rsidRPr="006D1BBA" w:rsidTr="006D1BBA">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6D1BBA" w:rsidRPr="006D1BBA" w:rsidRDefault="006D1BBA" w:rsidP="006D1BBA">
            <w:pPr>
              <w:pStyle w:val="TableHeading"/>
            </w:pPr>
            <w:bookmarkStart w:id="352" w:name="ColumnTitle_68"/>
            <w:bookmarkEnd w:id="352"/>
            <w:r w:rsidRPr="006D1BBA">
              <w:t>Current Exit Action Logic</w:t>
            </w:r>
          </w:p>
        </w:tc>
      </w:tr>
      <w:tr w:rsidR="006D1BBA" w:rsidRPr="006D1BBA" w:rsidTr="006D1BBA">
        <w:trPr>
          <w:cantSplit/>
        </w:trPr>
        <w:tc>
          <w:tcPr>
            <w:tcW w:w="5000" w:type="pct"/>
            <w:tcBorders>
              <w:top w:val="single" w:sz="6" w:space="0" w:color="000000"/>
              <w:left w:val="single" w:sz="6" w:space="0" w:color="000000"/>
              <w:bottom w:val="single" w:sz="6" w:space="0" w:color="000000"/>
              <w:right w:val="single" w:sz="6" w:space="0" w:color="000000"/>
            </w:tcBorders>
          </w:tcPr>
          <w:p w:rsidR="006D1BBA" w:rsidRPr="006D1BBA" w:rsidRDefault="006D1BBA" w:rsidP="006D1BBA">
            <w:pPr>
              <w:pStyle w:val="TableText"/>
            </w:pPr>
          </w:p>
        </w:tc>
      </w:tr>
    </w:tbl>
    <w:p w:rsidR="006D1BBA" w:rsidRPr="006D1BBA" w:rsidRDefault="006D1BBA" w:rsidP="006D1BBA">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6D1BBA" w:rsidRPr="006D1BBA" w:rsidTr="006D1BBA">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6D1BBA" w:rsidRPr="006D1BBA" w:rsidRDefault="006D1BBA" w:rsidP="006D1BBA">
            <w:pPr>
              <w:pStyle w:val="TableHeading"/>
            </w:pPr>
            <w:bookmarkStart w:id="353" w:name="ColumnTitle_69"/>
            <w:bookmarkEnd w:id="353"/>
            <w:r w:rsidRPr="006D1BBA">
              <w:lastRenderedPageBreak/>
              <w:t>Modified Exit Action Logic (Changes are in bold)</w:t>
            </w:r>
          </w:p>
        </w:tc>
      </w:tr>
      <w:tr w:rsidR="006D1BBA" w:rsidRPr="006D1BBA" w:rsidTr="006D1BBA">
        <w:trPr>
          <w:cantSplit/>
        </w:trPr>
        <w:tc>
          <w:tcPr>
            <w:tcW w:w="5000" w:type="pct"/>
            <w:tcBorders>
              <w:top w:val="single" w:sz="6" w:space="0" w:color="000000"/>
              <w:left w:val="single" w:sz="6" w:space="0" w:color="000000"/>
              <w:bottom w:val="single" w:sz="6" w:space="0" w:color="000000"/>
              <w:right w:val="single" w:sz="6" w:space="0" w:color="000000"/>
            </w:tcBorders>
          </w:tcPr>
          <w:p w:rsidR="006D1BBA" w:rsidRPr="006D1BBA" w:rsidRDefault="006D1BBA" w:rsidP="006D1BBA">
            <w:pPr>
              <w:pStyle w:val="TableText"/>
            </w:pPr>
          </w:p>
        </w:tc>
      </w:tr>
    </w:tbl>
    <w:p w:rsidR="002D7BC4" w:rsidRDefault="002D7BC4" w:rsidP="002D7BC4">
      <w:pPr>
        <w:pStyle w:val="Heading5"/>
      </w:pPr>
      <w:bookmarkStart w:id="354" w:name="_Toc398548439"/>
      <w:r>
        <w:t>Remote Procedure Call (RPC)</w:t>
      </w:r>
      <w:bookmarkEnd w:id="354"/>
    </w:p>
    <w:p w:rsidR="002D7BC4" w:rsidRDefault="002D7BC4" w:rsidP="002D7BC4">
      <w:pPr>
        <w:pStyle w:val="InstructionalText1"/>
      </w:pPr>
      <w:r>
        <w:t>Complete the table for each RPC affected by the functionality being designed.</w:t>
      </w:r>
    </w:p>
    <w:p w:rsidR="002D7BC4" w:rsidRDefault="002D7BC4" w:rsidP="002D7BC4">
      <w:pPr>
        <w:pStyle w:val="InstructionalText1"/>
      </w:pPr>
      <w:r>
        <w:t>Note: If preferred, this can be captured directly from VA FileMan DDs after the fact.</w:t>
      </w:r>
    </w:p>
    <w:p w:rsidR="006D1BBA" w:rsidRDefault="002D7BC4" w:rsidP="002D7BC4">
      <w:pPr>
        <w:pStyle w:val="Caption"/>
      </w:pPr>
      <w:r>
        <w:t>Table 31: RPCs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62"/>
        <w:gridCol w:w="6814"/>
      </w:tblGrid>
      <w:tr w:rsidR="002D7BC4" w:rsidRPr="002D7BC4" w:rsidTr="002D7BC4">
        <w:trPr>
          <w:cantSplit/>
          <w:tblHeader/>
        </w:trPr>
        <w:tc>
          <w:tcPr>
            <w:tcW w:w="1442" w:type="pct"/>
            <w:shd w:val="clear" w:color="auto" w:fill="F2F2F2" w:themeFill="background1" w:themeFillShade="F2"/>
          </w:tcPr>
          <w:p w:rsidR="002D7BC4" w:rsidRPr="002D7BC4" w:rsidRDefault="002D7BC4" w:rsidP="002D7BC4">
            <w:pPr>
              <w:pStyle w:val="TableHeading"/>
            </w:pPr>
            <w:bookmarkStart w:id="355" w:name="ColumnTitle_70"/>
            <w:bookmarkEnd w:id="355"/>
            <w:r w:rsidRPr="002D7BC4">
              <w:t>RPCs</w:t>
            </w:r>
          </w:p>
        </w:tc>
        <w:tc>
          <w:tcPr>
            <w:tcW w:w="3558" w:type="pct"/>
            <w:shd w:val="clear" w:color="auto" w:fill="F2F2F2" w:themeFill="background1" w:themeFillShade="F2"/>
          </w:tcPr>
          <w:p w:rsidR="002D7BC4" w:rsidRPr="002D7BC4" w:rsidRDefault="002D7BC4" w:rsidP="002D7BC4">
            <w:pPr>
              <w:pStyle w:val="TableHeading"/>
            </w:pPr>
            <w:r w:rsidRPr="002D7BC4">
              <w:t>Instructions</w:t>
            </w:r>
          </w:p>
        </w:tc>
      </w:tr>
      <w:tr w:rsidR="002D7BC4" w:rsidRPr="002D7BC4" w:rsidTr="002D7BC4">
        <w:trPr>
          <w:cantSplit/>
        </w:trPr>
        <w:tc>
          <w:tcPr>
            <w:tcW w:w="1442" w:type="pct"/>
            <w:shd w:val="clear" w:color="auto" w:fill="F2F2F2" w:themeFill="background1" w:themeFillShade="F2"/>
          </w:tcPr>
          <w:p w:rsidR="002D7BC4" w:rsidRPr="002D7BC4" w:rsidRDefault="002D7BC4" w:rsidP="002D7BC4">
            <w:pPr>
              <w:pStyle w:val="TableText"/>
              <w:rPr>
                <w:b/>
              </w:rPr>
            </w:pPr>
            <w:r w:rsidRPr="002D7BC4">
              <w:rPr>
                <w:b/>
              </w:rPr>
              <w:t>Name</w:t>
            </w:r>
          </w:p>
        </w:tc>
        <w:tc>
          <w:tcPr>
            <w:tcW w:w="3558" w:type="pct"/>
          </w:tcPr>
          <w:p w:rsidR="002D7BC4" w:rsidRPr="002D7BC4" w:rsidRDefault="002D7BC4" w:rsidP="002D7BC4">
            <w:pPr>
              <w:pStyle w:val="InstructionalTable"/>
            </w:pPr>
            <w:r w:rsidRPr="002D7BC4">
              <w:t>List the specific name of the RPC affected.</w:t>
            </w:r>
          </w:p>
        </w:tc>
      </w:tr>
      <w:tr w:rsidR="002D7BC4" w:rsidRPr="002D7BC4" w:rsidTr="002D7BC4">
        <w:trPr>
          <w:cantSplit/>
        </w:trPr>
        <w:tc>
          <w:tcPr>
            <w:tcW w:w="1442" w:type="pct"/>
            <w:shd w:val="clear" w:color="auto" w:fill="F2F2F2" w:themeFill="background1" w:themeFillShade="F2"/>
          </w:tcPr>
          <w:p w:rsidR="002D7BC4" w:rsidRPr="002D7BC4" w:rsidRDefault="002D7BC4" w:rsidP="002D7BC4">
            <w:pPr>
              <w:pStyle w:val="TableText"/>
              <w:rPr>
                <w:b/>
              </w:rPr>
            </w:pPr>
            <w:r w:rsidRPr="002D7BC4">
              <w:rPr>
                <w:b/>
              </w:rPr>
              <w:t>TAG^RTN</w:t>
            </w:r>
          </w:p>
        </w:tc>
        <w:tc>
          <w:tcPr>
            <w:tcW w:w="3558" w:type="pct"/>
          </w:tcPr>
          <w:p w:rsidR="002D7BC4" w:rsidRPr="002D7BC4" w:rsidRDefault="002D7BC4" w:rsidP="002D7BC4">
            <w:pPr>
              <w:pStyle w:val="InstructionalTable"/>
            </w:pPr>
            <w:r w:rsidRPr="002D7BC4">
              <w:t>List the tag (label) and routine.</w:t>
            </w:r>
          </w:p>
        </w:tc>
      </w:tr>
      <w:tr w:rsidR="002D7BC4" w:rsidRPr="002D7BC4" w:rsidTr="002D7BC4">
        <w:trPr>
          <w:cantSplit/>
        </w:trPr>
        <w:tc>
          <w:tcPr>
            <w:tcW w:w="1442" w:type="pct"/>
            <w:shd w:val="clear" w:color="auto" w:fill="F2F2F2" w:themeFill="background1" w:themeFillShade="F2"/>
          </w:tcPr>
          <w:p w:rsidR="002D7BC4" w:rsidRPr="002D7BC4" w:rsidRDefault="002D7BC4" w:rsidP="002D7BC4">
            <w:pPr>
              <w:pStyle w:val="TableText"/>
              <w:rPr>
                <w:b/>
              </w:rPr>
            </w:pPr>
            <w:r w:rsidRPr="002D7BC4">
              <w:rPr>
                <w:b/>
              </w:rPr>
              <w:t>Input Parameters</w:t>
            </w:r>
          </w:p>
        </w:tc>
        <w:tc>
          <w:tcPr>
            <w:tcW w:w="3558" w:type="pct"/>
          </w:tcPr>
          <w:p w:rsidR="002D7BC4" w:rsidRPr="002D7BC4" w:rsidRDefault="002D7BC4" w:rsidP="002D7BC4">
            <w:pPr>
              <w:pStyle w:val="InstructionalTable"/>
            </w:pPr>
            <w:r w:rsidRPr="002D7BC4">
              <w:t>This field is used to identify an input parameter for the API.</w:t>
            </w:r>
          </w:p>
        </w:tc>
      </w:tr>
      <w:tr w:rsidR="002D7BC4" w:rsidRPr="002D7BC4" w:rsidTr="002D7BC4">
        <w:trPr>
          <w:cantSplit/>
        </w:trPr>
        <w:tc>
          <w:tcPr>
            <w:tcW w:w="1442" w:type="pct"/>
            <w:shd w:val="clear" w:color="auto" w:fill="F2F2F2" w:themeFill="background1" w:themeFillShade="F2"/>
          </w:tcPr>
          <w:p w:rsidR="002D7BC4" w:rsidRPr="002D7BC4" w:rsidRDefault="002D7BC4" w:rsidP="002D7BC4">
            <w:pPr>
              <w:pStyle w:val="TableText"/>
              <w:rPr>
                <w:b/>
              </w:rPr>
            </w:pPr>
            <w:r w:rsidRPr="002D7BC4">
              <w:rPr>
                <w:b/>
              </w:rPr>
              <w:t>Results Array</w:t>
            </w:r>
          </w:p>
        </w:tc>
        <w:tc>
          <w:tcPr>
            <w:tcW w:w="3558" w:type="pct"/>
          </w:tcPr>
          <w:p w:rsidR="002D7BC4" w:rsidRPr="002D7BC4" w:rsidRDefault="002D7BC4" w:rsidP="002D7BC4">
            <w:pPr>
              <w:pStyle w:val="InstructionalTable"/>
            </w:pPr>
            <w:r w:rsidRPr="002D7BC4">
              <w:t>This field tells the RPC Broker how to process the resulting data from the call.</w:t>
            </w:r>
          </w:p>
        </w:tc>
      </w:tr>
      <w:tr w:rsidR="002D7BC4" w:rsidRPr="002D7BC4" w:rsidTr="002D7BC4">
        <w:trPr>
          <w:cantSplit/>
        </w:trPr>
        <w:tc>
          <w:tcPr>
            <w:tcW w:w="1442" w:type="pct"/>
            <w:shd w:val="clear" w:color="auto" w:fill="F2F2F2" w:themeFill="background1" w:themeFillShade="F2"/>
          </w:tcPr>
          <w:p w:rsidR="002D7BC4" w:rsidRPr="002D7BC4" w:rsidRDefault="002D7BC4" w:rsidP="002D7BC4">
            <w:pPr>
              <w:pStyle w:val="TableText"/>
              <w:rPr>
                <w:b/>
              </w:rPr>
            </w:pPr>
            <w:r w:rsidRPr="002D7BC4">
              <w:rPr>
                <w:b/>
              </w:rPr>
              <w:t>Description</w:t>
            </w:r>
          </w:p>
        </w:tc>
        <w:tc>
          <w:tcPr>
            <w:tcW w:w="3558" w:type="pct"/>
          </w:tcPr>
          <w:p w:rsidR="002D7BC4" w:rsidRPr="002D7BC4" w:rsidRDefault="002D7BC4" w:rsidP="002D7BC4">
            <w:pPr>
              <w:pStyle w:val="InstructionalTable"/>
            </w:pPr>
            <w:r w:rsidRPr="002D7BC4">
              <w:t>Provide a brief description of the RPC affected.</w:t>
            </w:r>
          </w:p>
        </w:tc>
      </w:tr>
    </w:tbl>
    <w:p w:rsidR="006D1BBA" w:rsidRDefault="00094ABC" w:rsidP="00094ABC">
      <w:pPr>
        <w:pStyle w:val="Caption"/>
      </w:pPr>
      <w:r w:rsidRPr="00094ABC">
        <w:t>Table 32: RPCs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4"/>
        <w:gridCol w:w="1950"/>
        <w:gridCol w:w="2210"/>
        <w:gridCol w:w="2402"/>
      </w:tblGrid>
      <w:tr w:rsidR="00094ABC" w:rsidRPr="00094ABC" w:rsidTr="00094ABC">
        <w:trPr>
          <w:cantSplit/>
          <w:tblHeader/>
        </w:trPr>
        <w:tc>
          <w:tcPr>
            <w:tcW w:w="1574" w:type="pct"/>
            <w:shd w:val="clear" w:color="auto" w:fill="F2F2F2" w:themeFill="background1" w:themeFillShade="F2"/>
          </w:tcPr>
          <w:p w:rsidR="00094ABC" w:rsidRPr="00094ABC" w:rsidRDefault="00094ABC" w:rsidP="00094ABC">
            <w:pPr>
              <w:pStyle w:val="TableHeading"/>
            </w:pPr>
            <w:bookmarkStart w:id="356" w:name="ColumnTitle_71"/>
            <w:bookmarkEnd w:id="356"/>
            <w:r w:rsidRPr="00094ABC">
              <w:t>RPCs</w:t>
            </w:r>
          </w:p>
        </w:tc>
        <w:tc>
          <w:tcPr>
            <w:tcW w:w="3426" w:type="pct"/>
            <w:gridSpan w:val="3"/>
            <w:shd w:val="clear" w:color="auto" w:fill="F2F2F2" w:themeFill="background1" w:themeFillShade="F2"/>
          </w:tcPr>
          <w:p w:rsidR="00094ABC" w:rsidRPr="00094ABC" w:rsidRDefault="00094ABC" w:rsidP="00094ABC">
            <w:pPr>
              <w:pStyle w:val="TableHeading"/>
            </w:pPr>
            <w:r w:rsidRPr="00094ABC">
              <w:t>Activities</w:t>
            </w:r>
          </w:p>
        </w:tc>
      </w:tr>
      <w:tr w:rsidR="00094ABC" w:rsidRPr="00094ABC" w:rsidTr="00094ABC">
        <w:trPr>
          <w:cantSplit/>
        </w:trPr>
        <w:tc>
          <w:tcPr>
            <w:tcW w:w="1574" w:type="pct"/>
            <w:shd w:val="clear" w:color="auto" w:fill="F2F2F2" w:themeFill="background1" w:themeFillShade="F2"/>
          </w:tcPr>
          <w:p w:rsidR="00094ABC" w:rsidRPr="00094ABC" w:rsidRDefault="00094ABC" w:rsidP="00094ABC">
            <w:pPr>
              <w:pStyle w:val="TableText"/>
              <w:rPr>
                <w:b/>
              </w:rPr>
            </w:pPr>
            <w:r w:rsidRPr="00094ABC">
              <w:rPr>
                <w:b/>
              </w:rPr>
              <w:t>Name</w:t>
            </w:r>
          </w:p>
        </w:tc>
        <w:tc>
          <w:tcPr>
            <w:tcW w:w="3426" w:type="pct"/>
            <w:gridSpan w:val="3"/>
          </w:tcPr>
          <w:p w:rsidR="00094ABC" w:rsidRPr="00094ABC" w:rsidRDefault="00094ABC" w:rsidP="00094ABC">
            <w:pPr>
              <w:pStyle w:val="TableText"/>
              <w:rPr>
                <w:rFonts w:ascii="Garamond" w:hAnsi="Garamond"/>
              </w:rPr>
            </w:pPr>
          </w:p>
        </w:tc>
      </w:tr>
      <w:tr w:rsidR="00094ABC" w:rsidRPr="00094ABC" w:rsidTr="00094ABC">
        <w:trPr>
          <w:cantSplit/>
        </w:trPr>
        <w:tc>
          <w:tcPr>
            <w:tcW w:w="1574" w:type="pct"/>
            <w:shd w:val="clear" w:color="auto" w:fill="F2F2F2" w:themeFill="background1" w:themeFillShade="F2"/>
          </w:tcPr>
          <w:p w:rsidR="00094ABC" w:rsidRPr="00094ABC" w:rsidRDefault="00094ABC" w:rsidP="00094ABC">
            <w:pPr>
              <w:pStyle w:val="TableText"/>
              <w:rPr>
                <w:b/>
              </w:rPr>
            </w:pPr>
            <w:r w:rsidRPr="00094ABC">
              <w:rPr>
                <w:b/>
              </w:rPr>
              <w:t>TAG^RTN</w:t>
            </w:r>
          </w:p>
        </w:tc>
        <w:tc>
          <w:tcPr>
            <w:tcW w:w="3426" w:type="pct"/>
            <w:gridSpan w:val="3"/>
          </w:tcPr>
          <w:p w:rsidR="00094ABC" w:rsidRPr="00094ABC" w:rsidRDefault="00094ABC" w:rsidP="00094ABC">
            <w:pPr>
              <w:pStyle w:val="TableText"/>
              <w:rPr>
                <w:rFonts w:ascii="Garamond" w:hAnsi="Garamond"/>
              </w:rPr>
            </w:pPr>
          </w:p>
        </w:tc>
      </w:tr>
      <w:tr w:rsidR="00094ABC" w:rsidRPr="00094ABC" w:rsidTr="00094ABC">
        <w:trPr>
          <w:cantSplit/>
        </w:trPr>
        <w:tc>
          <w:tcPr>
            <w:tcW w:w="1574" w:type="pct"/>
            <w:shd w:val="clear" w:color="auto" w:fill="F2F2F2" w:themeFill="background1" w:themeFillShade="F2"/>
          </w:tcPr>
          <w:p w:rsidR="00094ABC" w:rsidRPr="00094ABC" w:rsidRDefault="00094ABC" w:rsidP="00094ABC">
            <w:pPr>
              <w:pStyle w:val="TableText"/>
              <w:rPr>
                <w:b/>
              </w:rPr>
            </w:pPr>
            <w:r w:rsidRPr="00094ABC">
              <w:rPr>
                <w:b/>
              </w:rPr>
              <w:t>Input Parameters</w:t>
            </w:r>
          </w:p>
        </w:tc>
        <w:tc>
          <w:tcPr>
            <w:tcW w:w="3426" w:type="pct"/>
            <w:gridSpan w:val="3"/>
            <w:tcBorders>
              <w:bottom w:val="single" w:sz="4" w:space="0" w:color="auto"/>
            </w:tcBorders>
          </w:tcPr>
          <w:p w:rsidR="00094ABC" w:rsidRPr="00094ABC" w:rsidRDefault="00094ABC" w:rsidP="00094ABC">
            <w:pPr>
              <w:pStyle w:val="TableText"/>
              <w:rPr>
                <w:rFonts w:ascii="Garamond" w:hAnsi="Garamond"/>
              </w:rPr>
            </w:pPr>
          </w:p>
        </w:tc>
      </w:tr>
      <w:tr w:rsidR="00094ABC" w:rsidRPr="00094ABC" w:rsidTr="00094ABC">
        <w:trPr>
          <w:cantSplit/>
          <w:trHeight w:val="350"/>
        </w:trPr>
        <w:tc>
          <w:tcPr>
            <w:tcW w:w="1574" w:type="pct"/>
            <w:vMerge w:val="restart"/>
            <w:shd w:val="clear" w:color="auto" w:fill="F2F2F2" w:themeFill="background1" w:themeFillShade="F2"/>
          </w:tcPr>
          <w:p w:rsidR="00094ABC" w:rsidRPr="00094ABC" w:rsidRDefault="00094ABC" w:rsidP="00094ABC">
            <w:pPr>
              <w:pStyle w:val="TableText"/>
              <w:rPr>
                <w:b/>
              </w:rPr>
            </w:pPr>
            <w:r w:rsidRPr="00094ABC">
              <w:rPr>
                <w:b/>
              </w:rPr>
              <w:t>Results Array</w:t>
            </w:r>
          </w:p>
        </w:tc>
        <w:tc>
          <w:tcPr>
            <w:tcW w:w="1018" w:type="pct"/>
            <w:tcBorders>
              <w:bottom w:val="nil"/>
              <w:right w:val="nil"/>
            </w:tcBorders>
          </w:tcPr>
          <w:p w:rsidR="00094ABC" w:rsidRPr="00094ABC" w:rsidRDefault="00094ABC" w:rsidP="00094ABC">
            <w:pPr>
              <w:pStyle w:val="TableText"/>
              <w:rPr>
                <w:rFonts w:ascii="Garamond" w:hAnsi="Garamond"/>
                <w:sz w:val="20"/>
              </w:rPr>
            </w:pPr>
            <w:r w:rsidRPr="00094ABC">
              <w:rPr>
                <w:rFonts w:ascii="Garamond" w:hAnsi="Garamond"/>
                <w:sz w:val="20"/>
              </w:rPr>
              <w:fldChar w:fldCharType="begin">
                <w:ffData>
                  <w:name w:val="Check58"/>
                  <w:enabled/>
                  <w:calcOnExit w:val="0"/>
                  <w:checkBox>
                    <w:sizeAuto/>
                    <w:default w:val="0"/>
                  </w:checkBox>
                </w:ffData>
              </w:fldChar>
            </w:r>
            <w:bookmarkStart w:id="357" w:name="Check58"/>
            <w:r w:rsidRPr="00094ABC">
              <w:rPr>
                <w:rFonts w:ascii="Garamond" w:hAnsi="Garamond"/>
                <w:sz w:val="20"/>
              </w:rPr>
              <w:instrText xml:space="preserve"> FORMCHECKBOX </w:instrText>
            </w:r>
            <w:r w:rsidR="00BB1606">
              <w:rPr>
                <w:rFonts w:ascii="Garamond" w:hAnsi="Garamond"/>
                <w:sz w:val="20"/>
              </w:rPr>
            </w:r>
            <w:r w:rsidR="00BB1606">
              <w:rPr>
                <w:rFonts w:ascii="Garamond" w:hAnsi="Garamond"/>
                <w:sz w:val="20"/>
              </w:rPr>
              <w:fldChar w:fldCharType="separate"/>
            </w:r>
            <w:r w:rsidRPr="00094ABC">
              <w:rPr>
                <w:rFonts w:ascii="Garamond" w:hAnsi="Garamond"/>
                <w:sz w:val="20"/>
              </w:rPr>
              <w:fldChar w:fldCharType="end"/>
            </w:r>
            <w:bookmarkEnd w:id="357"/>
            <w:r w:rsidRPr="00094ABC">
              <w:rPr>
                <w:rFonts w:ascii="Garamond" w:hAnsi="Garamond"/>
                <w:sz w:val="20"/>
              </w:rPr>
              <w:t xml:space="preserve"> Single Value</w:t>
            </w:r>
          </w:p>
        </w:tc>
        <w:tc>
          <w:tcPr>
            <w:tcW w:w="1154" w:type="pct"/>
            <w:tcBorders>
              <w:left w:val="nil"/>
              <w:bottom w:val="nil"/>
              <w:right w:val="nil"/>
            </w:tcBorders>
          </w:tcPr>
          <w:p w:rsidR="00094ABC" w:rsidRPr="00094ABC" w:rsidRDefault="00094ABC" w:rsidP="00094ABC">
            <w:pPr>
              <w:pStyle w:val="TableText"/>
              <w:rPr>
                <w:rFonts w:ascii="Garamond" w:hAnsi="Garamond"/>
                <w:sz w:val="20"/>
              </w:rPr>
            </w:pPr>
            <w:r w:rsidRPr="00094ABC">
              <w:rPr>
                <w:rFonts w:ascii="Garamond" w:hAnsi="Garamond"/>
                <w:sz w:val="20"/>
              </w:rPr>
              <w:fldChar w:fldCharType="begin">
                <w:ffData>
                  <w:name w:val="Check59"/>
                  <w:enabled/>
                  <w:calcOnExit w:val="0"/>
                  <w:checkBox>
                    <w:sizeAuto/>
                    <w:default w:val="0"/>
                  </w:checkBox>
                </w:ffData>
              </w:fldChar>
            </w:r>
            <w:bookmarkStart w:id="358" w:name="Check59"/>
            <w:r w:rsidRPr="00094ABC">
              <w:rPr>
                <w:rFonts w:ascii="Garamond" w:hAnsi="Garamond"/>
                <w:sz w:val="20"/>
              </w:rPr>
              <w:instrText xml:space="preserve"> FORMCHECKBOX </w:instrText>
            </w:r>
            <w:r w:rsidR="00BB1606">
              <w:rPr>
                <w:rFonts w:ascii="Garamond" w:hAnsi="Garamond"/>
                <w:sz w:val="20"/>
              </w:rPr>
            </w:r>
            <w:r w:rsidR="00BB1606">
              <w:rPr>
                <w:rFonts w:ascii="Garamond" w:hAnsi="Garamond"/>
                <w:sz w:val="20"/>
              </w:rPr>
              <w:fldChar w:fldCharType="separate"/>
            </w:r>
            <w:r w:rsidRPr="00094ABC">
              <w:rPr>
                <w:rFonts w:ascii="Garamond" w:hAnsi="Garamond"/>
                <w:sz w:val="20"/>
              </w:rPr>
              <w:fldChar w:fldCharType="end"/>
            </w:r>
            <w:bookmarkEnd w:id="358"/>
            <w:r w:rsidRPr="00094ABC">
              <w:rPr>
                <w:rFonts w:ascii="Garamond" w:hAnsi="Garamond"/>
                <w:sz w:val="20"/>
              </w:rPr>
              <w:t xml:space="preserve"> Array</w:t>
            </w:r>
          </w:p>
        </w:tc>
        <w:tc>
          <w:tcPr>
            <w:tcW w:w="1254" w:type="pct"/>
            <w:tcBorders>
              <w:left w:val="nil"/>
              <w:bottom w:val="nil"/>
            </w:tcBorders>
          </w:tcPr>
          <w:p w:rsidR="00094ABC" w:rsidRPr="00094ABC" w:rsidRDefault="00094ABC" w:rsidP="00094ABC">
            <w:pPr>
              <w:pStyle w:val="TableText"/>
              <w:rPr>
                <w:rFonts w:ascii="Garamond" w:hAnsi="Garamond"/>
                <w:sz w:val="20"/>
              </w:rPr>
            </w:pPr>
            <w:r w:rsidRPr="00094ABC">
              <w:rPr>
                <w:rFonts w:ascii="Garamond" w:hAnsi="Garamond"/>
                <w:sz w:val="20"/>
              </w:rPr>
              <w:fldChar w:fldCharType="begin">
                <w:ffData>
                  <w:name w:val="Check60"/>
                  <w:enabled/>
                  <w:calcOnExit w:val="0"/>
                  <w:checkBox>
                    <w:sizeAuto/>
                    <w:default w:val="0"/>
                  </w:checkBox>
                </w:ffData>
              </w:fldChar>
            </w:r>
            <w:bookmarkStart w:id="359" w:name="Check60"/>
            <w:r w:rsidRPr="00094ABC">
              <w:rPr>
                <w:rFonts w:ascii="Garamond" w:hAnsi="Garamond"/>
                <w:sz w:val="20"/>
              </w:rPr>
              <w:instrText xml:space="preserve"> FORMCHECKBOX </w:instrText>
            </w:r>
            <w:r w:rsidR="00BB1606">
              <w:rPr>
                <w:rFonts w:ascii="Garamond" w:hAnsi="Garamond"/>
                <w:sz w:val="20"/>
              </w:rPr>
            </w:r>
            <w:r w:rsidR="00BB1606">
              <w:rPr>
                <w:rFonts w:ascii="Garamond" w:hAnsi="Garamond"/>
                <w:sz w:val="20"/>
              </w:rPr>
              <w:fldChar w:fldCharType="separate"/>
            </w:r>
            <w:r w:rsidRPr="00094ABC">
              <w:rPr>
                <w:rFonts w:ascii="Garamond" w:hAnsi="Garamond"/>
                <w:sz w:val="20"/>
              </w:rPr>
              <w:fldChar w:fldCharType="end"/>
            </w:r>
            <w:bookmarkEnd w:id="359"/>
            <w:r w:rsidRPr="00094ABC">
              <w:rPr>
                <w:rFonts w:ascii="Garamond" w:hAnsi="Garamond"/>
                <w:sz w:val="20"/>
              </w:rPr>
              <w:t xml:space="preserve"> Word Processing</w:t>
            </w:r>
          </w:p>
        </w:tc>
      </w:tr>
      <w:tr w:rsidR="00094ABC" w:rsidRPr="00094ABC" w:rsidTr="00094ABC">
        <w:trPr>
          <w:cantSplit/>
          <w:trHeight w:val="255"/>
        </w:trPr>
        <w:tc>
          <w:tcPr>
            <w:tcW w:w="1574" w:type="pct"/>
            <w:vMerge/>
            <w:shd w:val="clear" w:color="auto" w:fill="F2F2F2" w:themeFill="background1" w:themeFillShade="F2"/>
          </w:tcPr>
          <w:p w:rsidR="00094ABC" w:rsidRPr="00094ABC" w:rsidRDefault="00094ABC" w:rsidP="00094ABC">
            <w:pPr>
              <w:pStyle w:val="TableText"/>
              <w:rPr>
                <w:b/>
              </w:rPr>
            </w:pPr>
          </w:p>
        </w:tc>
        <w:tc>
          <w:tcPr>
            <w:tcW w:w="1018" w:type="pct"/>
            <w:tcBorders>
              <w:top w:val="nil"/>
              <w:right w:val="nil"/>
            </w:tcBorders>
          </w:tcPr>
          <w:p w:rsidR="00094ABC" w:rsidRPr="00094ABC" w:rsidRDefault="00094ABC" w:rsidP="00094ABC">
            <w:pPr>
              <w:pStyle w:val="TableText"/>
              <w:rPr>
                <w:rFonts w:ascii="Garamond" w:hAnsi="Garamond"/>
                <w:sz w:val="20"/>
              </w:rPr>
            </w:pPr>
            <w:r w:rsidRPr="00094ABC">
              <w:rPr>
                <w:rFonts w:ascii="Garamond" w:hAnsi="Garamond"/>
                <w:sz w:val="20"/>
              </w:rPr>
              <w:fldChar w:fldCharType="begin">
                <w:ffData>
                  <w:name w:val="Check61"/>
                  <w:enabled/>
                  <w:calcOnExit w:val="0"/>
                  <w:checkBox>
                    <w:sizeAuto/>
                    <w:default w:val="0"/>
                  </w:checkBox>
                </w:ffData>
              </w:fldChar>
            </w:r>
            <w:bookmarkStart w:id="360" w:name="Check61"/>
            <w:r w:rsidRPr="00094ABC">
              <w:rPr>
                <w:rFonts w:ascii="Garamond" w:hAnsi="Garamond"/>
                <w:sz w:val="20"/>
              </w:rPr>
              <w:instrText xml:space="preserve"> FORMCHECKBOX </w:instrText>
            </w:r>
            <w:r w:rsidR="00BB1606">
              <w:rPr>
                <w:rFonts w:ascii="Garamond" w:hAnsi="Garamond"/>
                <w:sz w:val="20"/>
              </w:rPr>
            </w:r>
            <w:r w:rsidR="00BB1606">
              <w:rPr>
                <w:rFonts w:ascii="Garamond" w:hAnsi="Garamond"/>
                <w:sz w:val="20"/>
              </w:rPr>
              <w:fldChar w:fldCharType="separate"/>
            </w:r>
            <w:r w:rsidRPr="00094ABC">
              <w:rPr>
                <w:rFonts w:ascii="Garamond" w:hAnsi="Garamond"/>
                <w:sz w:val="20"/>
              </w:rPr>
              <w:fldChar w:fldCharType="end"/>
            </w:r>
            <w:bookmarkEnd w:id="360"/>
            <w:r w:rsidRPr="00094ABC">
              <w:rPr>
                <w:rFonts w:ascii="Garamond" w:hAnsi="Garamond"/>
                <w:sz w:val="20"/>
              </w:rPr>
              <w:t xml:space="preserve"> Global Array</w:t>
            </w:r>
          </w:p>
        </w:tc>
        <w:tc>
          <w:tcPr>
            <w:tcW w:w="1154" w:type="pct"/>
            <w:tcBorders>
              <w:top w:val="nil"/>
              <w:left w:val="nil"/>
              <w:right w:val="nil"/>
            </w:tcBorders>
          </w:tcPr>
          <w:p w:rsidR="00094ABC" w:rsidRPr="00094ABC" w:rsidRDefault="00A065B7" w:rsidP="00094ABC">
            <w:pPr>
              <w:pStyle w:val="TableText"/>
              <w:rPr>
                <w:rFonts w:ascii="Garamond" w:hAnsi="Garamond"/>
                <w:sz w:val="20"/>
              </w:rPr>
            </w:pPr>
            <w:r>
              <w:rPr>
                <w:rFonts w:ascii="Garamond" w:hAnsi="Garamond"/>
                <w:sz w:val="20"/>
              </w:rPr>
              <w:fldChar w:fldCharType="begin">
                <w:ffData>
                  <w:name w:val="Check110"/>
                  <w:enabled/>
                  <w:calcOnExit w:val="0"/>
                  <w:checkBox>
                    <w:sizeAuto/>
                    <w:default w:val="0"/>
                  </w:checkBox>
                </w:ffData>
              </w:fldChar>
            </w:r>
            <w:r>
              <w:rPr>
                <w:rFonts w:ascii="Garamond" w:hAnsi="Garamond"/>
                <w:sz w:val="20"/>
              </w:rPr>
              <w:instrText xml:space="preserve"> </w:instrText>
            </w:r>
            <w:bookmarkStart w:id="361" w:name="Check110"/>
            <w:r>
              <w:rPr>
                <w:rFonts w:ascii="Garamond" w:hAnsi="Garamond"/>
                <w:sz w:val="20"/>
              </w:rPr>
              <w:instrText xml:space="preserve">FORMCHECKBOX </w:instrText>
            </w:r>
            <w:r w:rsidR="00BB1606">
              <w:rPr>
                <w:rFonts w:ascii="Garamond" w:hAnsi="Garamond"/>
                <w:sz w:val="20"/>
              </w:rPr>
            </w:r>
            <w:r w:rsidR="00BB1606">
              <w:rPr>
                <w:rFonts w:ascii="Garamond" w:hAnsi="Garamond"/>
                <w:sz w:val="20"/>
              </w:rPr>
              <w:fldChar w:fldCharType="separate"/>
            </w:r>
            <w:r>
              <w:rPr>
                <w:rFonts w:ascii="Garamond" w:hAnsi="Garamond"/>
                <w:sz w:val="20"/>
              </w:rPr>
              <w:fldChar w:fldCharType="end"/>
            </w:r>
            <w:bookmarkEnd w:id="361"/>
            <w:r w:rsidR="00094ABC" w:rsidRPr="00094ABC">
              <w:rPr>
                <w:rFonts w:ascii="Garamond" w:hAnsi="Garamond"/>
                <w:sz w:val="20"/>
              </w:rPr>
              <w:t xml:space="preserve"> Global Instance</w:t>
            </w:r>
          </w:p>
        </w:tc>
        <w:tc>
          <w:tcPr>
            <w:tcW w:w="1254" w:type="pct"/>
            <w:tcBorders>
              <w:top w:val="nil"/>
              <w:left w:val="nil"/>
            </w:tcBorders>
          </w:tcPr>
          <w:p w:rsidR="00094ABC" w:rsidRPr="00094ABC" w:rsidRDefault="00094ABC" w:rsidP="00094ABC">
            <w:pPr>
              <w:pStyle w:val="TableText"/>
              <w:rPr>
                <w:rFonts w:ascii="Garamond" w:hAnsi="Garamond"/>
                <w:sz w:val="20"/>
              </w:rPr>
            </w:pPr>
          </w:p>
        </w:tc>
      </w:tr>
      <w:tr w:rsidR="00094ABC" w:rsidRPr="00094ABC" w:rsidTr="00094ABC">
        <w:trPr>
          <w:cantSplit/>
        </w:trPr>
        <w:tc>
          <w:tcPr>
            <w:tcW w:w="1574" w:type="pct"/>
            <w:shd w:val="clear" w:color="auto" w:fill="F2F2F2" w:themeFill="background1" w:themeFillShade="F2"/>
          </w:tcPr>
          <w:p w:rsidR="00094ABC" w:rsidRPr="00094ABC" w:rsidRDefault="00094ABC" w:rsidP="00094ABC">
            <w:pPr>
              <w:pStyle w:val="TableText"/>
              <w:rPr>
                <w:b/>
              </w:rPr>
            </w:pPr>
            <w:r w:rsidRPr="00094ABC">
              <w:rPr>
                <w:b/>
              </w:rPr>
              <w:t>Description</w:t>
            </w:r>
          </w:p>
        </w:tc>
        <w:tc>
          <w:tcPr>
            <w:tcW w:w="3426" w:type="pct"/>
            <w:gridSpan w:val="3"/>
          </w:tcPr>
          <w:p w:rsidR="00094ABC" w:rsidRPr="00094ABC" w:rsidRDefault="00094ABC" w:rsidP="00094ABC">
            <w:pPr>
              <w:pStyle w:val="TableText"/>
              <w:rPr>
                <w:rFonts w:ascii="Garamond" w:hAnsi="Garamond"/>
              </w:rPr>
            </w:pPr>
          </w:p>
        </w:tc>
      </w:tr>
    </w:tbl>
    <w:p w:rsidR="00C3598F" w:rsidRDefault="00C3598F" w:rsidP="00C3598F">
      <w:pPr>
        <w:pStyle w:val="Heading5"/>
      </w:pPr>
      <w:bookmarkStart w:id="362" w:name="_Toc398548440"/>
      <w:r>
        <w:t>Constants Defined in Interface</w:t>
      </w:r>
      <w:bookmarkEnd w:id="362"/>
    </w:p>
    <w:p w:rsidR="00C3598F" w:rsidRDefault="00C3598F" w:rsidP="00C3598F">
      <w:pPr>
        <w:pStyle w:val="InstructionalText1"/>
      </w:pPr>
      <w:r>
        <w:t>Provide the name and description.</w:t>
      </w:r>
    </w:p>
    <w:p w:rsidR="006D1BBA" w:rsidRDefault="00C3598F" w:rsidP="00C3598F">
      <w:pPr>
        <w:pStyle w:val="Caption"/>
      </w:pPr>
      <w:r>
        <w:t>Table 33: Constants Defined in Interface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6561"/>
      </w:tblGrid>
      <w:tr w:rsidR="00A50539" w:rsidRPr="00A50539" w:rsidTr="00A50539">
        <w:trPr>
          <w:cantSplit/>
          <w:tblHeader/>
        </w:trPr>
        <w:tc>
          <w:tcPr>
            <w:tcW w:w="1574" w:type="pct"/>
            <w:tcBorders>
              <w:bottom w:val="single" w:sz="4" w:space="0" w:color="auto"/>
            </w:tcBorders>
            <w:shd w:val="clear" w:color="auto" w:fill="F2F2F2" w:themeFill="background1" w:themeFillShade="F2"/>
          </w:tcPr>
          <w:p w:rsidR="00A50539" w:rsidRPr="00A50539" w:rsidRDefault="00A50539" w:rsidP="00A50539">
            <w:pPr>
              <w:pStyle w:val="TableHeading"/>
            </w:pPr>
            <w:bookmarkStart w:id="363" w:name="ColumnTitle_72"/>
            <w:bookmarkEnd w:id="363"/>
            <w:r w:rsidRPr="00A50539">
              <w:t>Name</w:t>
            </w:r>
          </w:p>
        </w:tc>
        <w:tc>
          <w:tcPr>
            <w:tcW w:w="3426" w:type="pct"/>
            <w:tcBorders>
              <w:bottom w:val="single" w:sz="4" w:space="0" w:color="auto"/>
            </w:tcBorders>
            <w:shd w:val="clear" w:color="auto" w:fill="F2F2F2" w:themeFill="background1" w:themeFillShade="F2"/>
          </w:tcPr>
          <w:p w:rsidR="00A50539" w:rsidRPr="00A50539" w:rsidRDefault="00A50539" w:rsidP="00A50539">
            <w:pPr>
              <w:pStyle w:val="TableHeading"/>
            </w:pPr>
            <w:r w:rsidRPr="00A50539">
              <w:t>Description</w:t>
            </w:r>
          </w:p>
        </w:tc>
      </w:tr>
      <w:tr w:rsidR="00A50539" w:rsidRPr="00A50539" w:rsidTr="00A50539">
        <w:trPr>
          <w:cantSplit/>
        </w:trPr>
        <w:tc>
          <w:tcPr>
            <w:tcW w:w="1574" w:type="pct"/>
          </w:tcPr>
          <w:p w:rsidR="00A50539" w:rsidRPr="00A50539" w:rsidRDefault="00A50539" w:rsidP="00A50539">
            <w:pPr>
              <w:pStyle w:val="TableText"/>
            </w:pPr>
          </w:p>
        </w:tc>
        <w:tc>
          <w:tcPr>
            <w:tcW w:w="3426" w:type="pct"/>
          </w:tcPr>
          <w:p w:rsidR="00A50539" w:rsidRPr="00A50539" w:rsidRDefault="00A50539" w:rsidP="00A50539">
            <w:pPr>
              <w:pStyle w:val="TableText"/>
              <w:rPr>
                <w:b/>
                <w:bCs/>
              </w:rPr>
            </w:pPr>
          </w:p>
        </w:tc>
      </w:tr>
    </w:tbl>
    <w:p w:rsidR="00A50539" w:rsidRDefault="00A50539" w:rsidP="00A50539">
      <w:pPr>
        <w:pStyle w:val="Heading5"/>
      </w:pPr>
      <w:bookmarkStart w:id="364" w:name="_Toc398548441"/>
      <w:r>
        <w:t>Variables Defined in Interface</w:t>
      </w:r>
      <w:bookmarkEnd w:id="364"/>
    </w:p>
    <w:p w:rsidR="00A50539" w:rsidRDefault="00A50539" w:rsidP="00A50539">
      <w:pPr>
        <w:pStyle w:val="InstructionalText1"/>
      </w:pPr>
      <w:r>
        <w:t>Provide the name, type, and description.</w:t>
      </w:r>
    </w:p>
    <w:p w:rsidR="006D1BBA" w:rsidRDefault="00A50539" w:rsidP="00A50539">
      <w:pPr>
        <w:pStyle w:val="Caption"/>
      </w:pPr>
      <w:r>
        <w:t>Table 34:  Variables Defined in Interface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2072"/>
        <w:gridCol w:w="4489"/>
      </w:tblGrid>
      <w:tr w:rsidR="00A545DA" w:rsidRPr="00A545DA" w:rsidTr="00A545DA">
        <w:trPr>
          <w:cantSplit/>
          <w:tblHeader/>
        </w:trPr>
        <w:tc>
          <w:tcPr>
            <w:tcW w:w="1574" w:type="pct"/>
            <w:tcBorders>
              <w:bottom w:val="single" w:sz="4" w:space="0" w:color="auto"/>
            </w:tcBorders>
            <w:shd w:val="clear" w:color="auto" w:fill="F2F2F2" w:themeFill="background1" w:themeFillShade="F2"/>
          </w:tcPr>
          <w:p w:rsidR="00A545DA" w:rsidRPr="00A545DA" w:rsidRDefault="00A545DA" w:rsidP="00A545DA">
            <w:pPr>
              <w:pStyle w:val="TableHeading"/>
            </w:pPr>
            <w:bookmarkStart w:id="365" w:name="ColumnTitle_73"/>
            <w:bookmarkEnd w:id="365"/>
            <w:r w:rsidRPr="00A545DA">
              <w:t>Name</w:t>
            </w:r>
          </w:p>
        </w:tc>
        <w:tc>
          <w:tcPr>
            <w:tcW w:w="1082" w:type="pct"/>
            <w:tcBorders>
              <w:bottom w:val="single" w:sz="4" w:space="0" w:color="auto"/>
            </w:tcBorders>
            <w:shd w:val="clear" w:color="auto" w:fill="F2F2F2" w:themeFill="background1" w:themeFillShade="F2"/>
          </w:tcPr>
          <w:p w:rsidR="00A545DA" w:rsidRPr="00A545DA" w:rsidRDefault="00A545DA" w:rsidP="00A545DA">
            <w:pPr>
              <w:pStyle w:val="TableHeading"/>
            </w:pPr>
            <w:r w:rsidRPr="00A545DA">
              <w:t>Type</w:t>
            </w:r>
          </w:p>
        </w:tc>
        <w:tc>
          <w:tcPr>
            <w:tcW w:w="2344" w:type="pct"/>
            <w:tcBorders>
              <w:bottom w:val="single" w:sz="4" w:space="0" w:color="auto"/>
            </w:tcBorders>
            <w:shd w:val="clear" w:color="auto" w:fill="F2F2F2" w:themeFill="background1" w:themeFillShade="F2"/>
          </w:tcPr>
          <w:p w:rsidR="00A545DA" w:rsidRPr="00A545DA" w:rsidRDefault="00A545DA" w:rsidP="00A545DA">
            <w:pPr>
              <w:pStyle w:val="TableHeading"/>
            </w:pPr>
            <w:r w:rsidRPr="00A545DA">
              <w:t>Description</w:t>
            </w:r>
          </w:p>
        </w:tc>
      </w:tr>
      <w:tr w:rsidR="00A545DA" w:rsidRPr="00A545DA" w:rsidTr="00A545DA">
        <w:trPr>
          <w:cantSplit/>
        </w:trPr>
        <w:tc>
          <w:tcPr>
            <w:tcW w:w="1574" w:type="pct"/>
          </w:tcPr>
          <w:p w:rsidR="00A545DA" w:rsidRPr="00A545DA" w:rsidRDefault="00A545DA" w:rsidP="00A545DA">
            <w:pPr>
              <w:pStyle w:val="TableText"/>
            </w:pPr>
          </w:p>
        </w:tc>
        <w:tc>
          <w:tcPr>
            <w:tcW w:w="1082" w:type="pct"/>
          </w:tcPr>
          <w:p w:rsidR="00A545DA" w:rsidRPr="00A545DA" w:rsidRDefault="00A545DA" w:rsidP="00A545DA">
            <w:pPr>
              <w:pStyle w:val="TableText"/>
              <w:rPr>
                <w:b/>
                <w:bCs/>
              </w:rPr>
            </w:pPr>
          </w:p>
        </w:tc>
        <w:tc>
          <w:tcPr>
            <w:tcW w:w="2344" w:type="pct"/>
          </w:tcPr>
          <w:p w:rsidR="00A545DA" w:rsidRPr="00A545DA" w:rsidRDefault="00A545DA" w:rsidP="00A545DA">
            <w:pPr>
              <w:pStyle w:val="TableText"/>
              <w:rPr>
                <w:b/>
                <w:bCs/>
              </w:rPr>
            </w:pPr>
          </w:p>
        </w:tc>
      </w:tr>
    </w:tbl>
    <w:p w:rsidR="007553F0" w:rsidRDefault="007553F0" w:rsidP="007553F0">
      <w:pPr>
        <w:pStyle w:val="Heading5"/>
      </w:pPr>
      <w:bookmarkStart w:id="366" w:name="_Toc398548442"/>
      <w:r>
        <w:t>Types Defined in Interface</w:t>
      </w:r>
      <w:bookmarkEnd w:id="366"/>
    </w:p>
    <w:p w:rsidR="007553F0" w:rsidRDefault="007553F0" w:rsidP="007553F0">
      <w:pPr>
        <w:pStyle w:val="InstructionalText1"/>
      </w:pPr>
      <w:r>
        <w:t>Provide the name, type, and description.</w:t>
      </w:r>
    </w:p>
    <w:p w:rsidR="006D1BBA" w:rsidRDefault="007553F0" w:rsidP="007553F0">
      <w:pPr>
        <w:pStyle w:val="Caption"/>
      </w:pPr>
      <w:r>
        <w:lastRenderedPageBreak/>
        <w:t>Table 35: Types Defined in Interface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2072"/>
        <w:gridCol w:w="4489"/>
      </w:tblGrid>
      <w:tr w:rsidR="007553F0" w:rsidRPr="007553F0" w:rsidTr="007553F0">
        <w:trPr>
          <w:cantSplit/>
          <w:tblHeader/>
        </w:trPr>
        <w:tc>
          <w:tcPr>
            <w:tcW w:w="1574" w:type="pct"/>
            <w:tcBorders>
              <w:bottom w:val="single" w:sz="4" w:space="0" w:color="auto"/>
            </w:tcBorders>
            <w:shd w:val="clear" w:color="auto" w:fill="F2F2F2" w:themeFill="background1" w:themeFillShade="F2"/>
          </w:tcPr>
          <w:p w:rsidR="007553F0" w:rsidRPr="007553F0" w:rsidRDefault="007553F0" w:rsidP="007553F0">
            <w:pPr>
              <w:pStyle w:val="TableHeading"/>
            </w:pPr>
            <w:bookmarkStart w:id="367" w:name="ColumnTitle_74"/>
            <w:bookmarkEnd w:id="367"/>
            <w:r w:rsidRPr="007553F0">
              <w:t>Name</w:t>
            </w:r>
          </w:p>
        </w:tc>
        <w:tc>
          <w:tcPr>
            <w:tcW w:w="1082" w:type="pct"/>
            <w:tcBorders>
              <w:bottom w:val="single" w:sz="4" w:space="0" w:color="auto"/>
            </w:tcBorders>
            <w:shd w:val="clear" w:color="auto" w:fill="F2F2F2" w:themeFill="background1" w:themeFillShade="F2"/>
          </w:tcPr>
          <w:p w:rsidR="007553F0" w:rsidRPr="007553F0" w:rsidRDefault="007553F0" w:rsidP="007553F0">
            <w:pPr>
              <w:pStyle w:val="TableHeading"/>
            </w:pPr>
            <w:r w:rsidRPr="007553F0">
              <w:t>Type</w:t>
            </w:r>
          </w:p>
        </w:tc>
        <w:tc>
          <w:tcPr>
            <w:tcW w:w="2344" w:type="pct"/>
            <w:tcBorders>
              <w:bottom w:val="single" w:sz="4" w:space="0" w:color="auto"/>
            </w:tcBorders>
            <w:shd w:val="clear" w:color="auto" w:fill="F2F2F2" w:themeFill="background1" w:themeFillShade="F2"/>
          </w:tcPr>
          <w:p w:rsidR="007553F0" w:rsidRPr="007553F0" w:rsidRDefault="007553F0" w:rsidP="007553F0">
            <w:pPr>
              <w:pStyle w:val="TableHeading"/>
            </w:pPr>
            <w:r w:rsidRPr="007553F0">
              <w:t>Description</w:t>
            </w:r>
          </w:p>
        </w:tc>
      </w:tr>
      <w:tr w:rsidR="007553F0" w:rsidRPr="007553F0" w:rsidTr="007553F0">
        <w:trPr>
          <w:cantSplit/>
        </w:trPr>
        <w:tc>
          <w:tcPr>
            <w:tcW w:w="1574" w:type="pct"/>
            <w:tcBorders>
              <w:bottom w:val="single" w:sz="4" w:space="0" w:color="auto"/>
            </w:tcBorders>
          </w:tcPr>
          <w:p w:rsidR="007553F0" w:rsidRPr="007553F0" w:rsidRDefault="007553F0" w:rsidP="007553F0">
            <w:pPr>
              <w:pStyle w:val="TableText"/>
            </w:pPr>
          </w:p>
        </w:tc>
        <w:tc>
          <w:tcPr>
            <w:tcW w:w="1082" w:type="pct"/>
            <w:tcBorders>
              <w:bottom w:val="single" w:sz="4" w:space="0" w:color="auto"/>
            </w:tcBorders>
          </w:tcPr>
          <w:p w:rsidR="007553F0" w:rsidRPr="007553F0" w:rsidRDefault="007553F0" w:rsidP="007553F0">
            <w:pPr>
              <w:pStyle w:val="TableText"/>
            </w:pPr>
          </w:p>
        </w:tc>
        <w:tc>
          <w:tcPr>
            <w:tcW w:w="2344" w:type="pct"/>
            <w:tcBorders>
              <w:bottom w:val="single" w:sz="4" w:space="0" w:color="auto"/>
            </w:tcBorders>
          </w:tcPr>
          <w:p w:rsidR="007553F0" w:rsidRPr="007553F0" w:rsidRDefault="007553F0" w:rsidP="007553F0">
            <w:pPr>
              <w:pStyle w:val="TableText"/>
            </w:pPr>
          </w:p>
        </w:tc>
      </w:tr>
    </w:tbl>
    <w:p w:rsidR="007553F0" w:rsidRDefault="007553F0" w:rsidP="007553F0">
      <w:pPr>
        <w:pStyle w:val="Heading5"/>
      </w:pPr>
      <w:bookmarkStart w:id="368" w:name="_Toc398548443"/>
      <w:r>
        <w:t>GUI</w:t>
      </w:r>
      <w:bookmarkEnd w:id="368"/>
    </w:p>
    <w:p w:rsidR="007553F0" w:rsidRDefault="007553F0" w:rsidP="007553F0">
      <w:pPr>
        <w:pStyle w:val="InstructionalText1"/>
      </w:pPr>
      <w:r>
        <w:t>List the GUI affected by the functionality being designed and include a short description of the changes made to the affected GUI. The headers in the following tables have names for the information outlined. There are a number of items in this section that would generally be global information and visible to all other aspects.</w:t>
      </w:r>
    </w:p>
    <w:p w:rsidR="007553F0" w:rsidRDefault="007553F0" w:rsidP="007553F0">
      <w:pPr>
        <w:pStyle w:val="Caption"/>
      </w:pPr>
      <w:r w:rsidRPr="007553F0">
        <w:t>Table 36: GUI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6561"/>
      </w:tblGrid>
      <w:tr w:rsidR="007553F0" w:rsidRPr="007553F0" w:rsidTr="007553F0">
        <w:trPr>
          <w:cantSplit/>
          <w:tblHeader/>
        </w:trPr>
        <w:tc>
          <w:tcPr>
            <w:tcW w:w="1574" w:type="pct"/>
            <w:shd w:val="clear" w:color="auto" w:fill="F2F2F2" w:themeFill="background1" w:themeFillShade="F2"/>
          </w:tcPr>
          <w:p w:rsidR="007553F0" w:rsidRPr="007553F0" w:rsidRDefault="007553F0" w:rsidP="007553F0">
            <w:pPr>
              <w:pStyle w:val="TableHeading"/>
            </w:pPr>
            <w:bookmarkStart w:id="369" w:name="ColumnTitle_75"/>
            <w:bookmarkEnd w:id="369"/>
            <w:r w:rsidRPr="007553F0">
              <w:t>Unit Name</w:t>
            </w:r>
          </w:p>
        </w:tc>
        <w:tc>
          <w:tcPr>
            <w:tcW w:w="3426" w:type="pct"/>
            <w:shd w:val="clear" w:color="auto" w:fill="F2F2F2" w:themeFill="background1" w:themeFillShade="F2"/>
          </w:tcPr>
          <w:p w:rsidR="007553F0" w:rsidRPr="007553F0" w:rsidRDefault="007553F0" w:rsidP="007553F0">
            <w:pPr>
              <w:pStyle w:val="TableHeading"/>
            </w:pPr>
            <w:r w:rsidRPr="007553F0">
              <w:t>Description</w:t>
            </w:r>
          </w:p>
        </w:tc>
      </w:tr>
      <w:tr w:rsidR="007553F0" w:rsidRPr="007553F0" w:rsidTr="003541E8">
        <w:trPr>
          <w:cantSplit/>
        </w:trPr>
        <w:tc>
          <w:tcPr>
            <w:tcW w:w="1574" w:type="pct"/>
            <w:tcBorders>
              <w:bottom w:val="single" w:sz="4" w:space="0" w:color="auto"/>
            </w:tcBorders>
            <w:shd w:val="clear" w:color="auto" w:fill="F2F2F2" w:themeFill="background1" w:themeFillShade="F2"/>
          </w:tcPr>
          <w:p w:rsidR="007553F0" w:rsidRPr="007553F0" w:rsidRDefault="007553F0" w:rsidP="007553F0">
            <w:pPr>
              <w:pStyle w:val="TableText"/>
            </w:pPr>
          </w:p>
        </w:tc>
        <w:tc>
          <w:tcPr>
            <w:tcW w:w="3426" w:type="pct"/>
            <w:tcBorders>
              <w:bottom w:val="single" w:sz="4" w:space="0" w:color="auto"/>
            </w:tcBorders>
          </w:tcPr>
          <w:p w:rsidR="007553F0" w:rsidRPr="007553F0" w:rsidRDefault="007553F0" w:rsidP="007553F0">
            <w:pPr>
              <w:pStyle w:val="TableText"/>
              <w:rPr>
                <w:rFonts w:ascii="Garamond" w:hAnsi="Garamond"/>
              </w:rPr>
            </w:pPr>
          </w:p>
        </w:tc>
      </w:tr>
    </w:tbl>
    <w:p w:rsidR="00ED4154" w:rsidRDefault="00ED4154" w:rsidP="00ED4154">
      <w:pPr>
        <w:pStyle w:val="Heading5"/>
      </w:pPr>
      <w:bookmarkStart w:id="370" w:name="_Toc398548444"/>
      <w:r>
        <w:t>GUI Classes</w:t>
      </w:r>
      <w:bookmarkEnd w:id="370"/>
    </w:p>
    <w:p w:rsidR="007553F0" w:rsidRDefault="00ED4154" w:rsidP="00ED4154">
      <w:pPr>
        <w:pStyle w:val="Caption"/>
      </w:pPr>
      <w:r>
        <w:t>Table 37: GUI Classes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6"/>
        <w:gridCol w:w="6630"/>
      </w:tblGrid>
      <w:tr w:rsidR="00ED4154" w:rsidRPr="00ED4154" w:rsidTr="00ED4154">
        <w:trPr>
          <w:cantSplit/>
          <w:tblHeader/>
        </w:trPr>
        <w:tc>
          <w:tcPr>
            <w:tcW w:w="1538" w:type="pct"/>
            <w:shd w:val="clear" w:color="auto" w:fill="F2F2F2" w:themeFill="background1" w:themeFillShade="F2"/>
            <w:vAlign w:val="center"/>
          </w:tcPr>
          <w:p w:rsidR="00ED4154" w:rsidRPr="00ED4154" w:rsidRDefault="00ED4154" w:rsidP="00ED4154">
            <w:pPr>
              <w:pStyle w:val="TableHeading"/>
            </w:pPr>
            <w:bookmarkStart w:id="371" w:name="ColumnTitle_76"/>
            <w:bookmarkEnd w:id="371"/>
            <w:r w:rsidRPr="00ED4154">
              <w:t>GUI Classes</w:t>
            </w:r>
          </w:p>
        </w:tc>
        <w:tc>
          <w:tcPr>
            <w:tcW w:w="3462" w:type="pct"/>
            <w:shd w:val="clear" w:color="auto" w:fill="F2F2F2" w:themeFill="background1" w:themeFillShade="F2"/>
          </w:tcPr>
          <w:p w:rsidR="00ED4154" w:rsidRPr="00ED4154" w:rsidRDefault="00ED4154" w:rsidP="00ED4154">
            <w:pPr>
              <w:pStyle w:val="TableHeading"/>
            </w:pPr>
            <w:r w:rsidRPr="00ED4154">
              <w:t>Instructions</w:t>
            </w:r>
          </w:p>
        </w:tc>
      </w:tr>
      <w:tr w:rsidR="00ED4154" w:rsidRPr="00ED4154" w:rsidTr="00ED4154">
        <w:trPr>
          <w:cantSplit/>
        </w:trPr>
        <w:tc>
          <w:tcPr>
            <w:tcW w:w="1538" w:type="pct"/>
            <w:shd w:val="clear" w:color="auto" w:fill="F2F2F2" w:themeFill="background1" w:themeFillShade="F2"/>
            <w:vAlign w:val="center"/>
          </w:tcPr>
          <w:p w:rsidR="00ED4154" w:rsidRPr="00ED4154" w:rsidRDefault="00ED4154" w:rsidP="00ED4154">
            <w:pPr>
              <w:pStyle w:val="TableText"/>
              <w:rPr>
                <w:b/>
                <w:highlight w:val="yellow"/>
              </w:rPr>
            </w:pPr>
            <w:r w:rsidRPr="00ED4154">
              <w:rPr>
                <w:b/>
              </w:rPr>
              <w:t>Class Name</w:t>
            </w:r>
          </w:p>
        </w:tc>
        <w:tc>
          <w:tcPr>
            <w:tcW w:w="3462" w:type="pct"/>
          </w:tcPr>
          <w:p w:rsidR="00ED4154" w:rsidRPr="00ED4154" w:rsidRDefault="00ED4154" w:rsidP="00ED4154">
            <w:pPr>
              <w:pStyle w:val="InstructionalTable"/>
            </w:pPr>
            <w:r w:rsidRPr="00ED4154">
              <w:t>List the name of the class affected. The headers in the following tables have names for the information outlined. Note that only the new properties and methods for a class are listed below. All ancestor properties and methods are still available and unchanged.</w:t>
            </w:r>
          </w:p>
        </w:tc>
      </w:tr>
      <w:tr w:rsidR="00ED4154" w:rsidRPr="00ED4154" w:rsidTr="00ED4154">
        <w:trPr>
          <w:cantSplit/>
        </w:trPr>
        <w:tc>
          <w:tcPr>
            <w:tcW w:w="1538" w:type="pct"/>
            <w:shd w:val="clear" w:color="auto" w:fill="F2F2F2" w:themeFill="background1" w:themeFillShade="F2"/>
            <w:vAlign w:val="center"/>
          </w:tcPr>
          <w:p w:rsidR="00ED4154" w:rsidRPr="00ED4154" w:rsidRDefault="00ED4154" w:rsidP="00ED4154">
            <w:pPr>
              <w:pStyle w:val="TableText"/>
              <w:rPr>
                <w:b/>
              </w:rPr>
            </w:pPr>
            <w:r w:rsidRPr="00ED4154">
              <w:rPr>
                <w:b/>
              </w:rPr>
              <w:t>Derived From Class</w:t>
            </w:r>
          </w:p>
        </w:tc>
        <w:tc>
          <w:tcPr>
            <w:tcW w:w="3462" w:type="pct"/>
          </w:tcPr>
          <w:p w:rsidR="00ED4154" w:rsidRPr="00ED4154" w:rsidRDefault="00ED4154" w:rsidP="00ED4154">
            <w:pPr>
              <w:pStyle w:val="InstructionalTable"/>
            </w:pPr>
            <w:r w:rsidRPr="00ED4154">
              <w:t>List the class that this is derived from, its parent and any interfaces listed as part of this class.</w:t>
            </w:r>
          </w:p>
        </w:tc>
      </w:tr>
      <w:tr w:rsidR="00ED4154" w:rsidRPr="00ED4154" w:rsidTr="00ED4154">
        <w:trPr>
          <w:cantSplit/>
        </w:trPr>
        <w:tc>
          <w:tcPr>
            <w:tcW w:w="1538" w:type="pct"/>
            <w:shd w:val="clear" w:color="auto" w:fill="F2F2F2" w:themeFill="background1" w:themeFillShade="F2"/>
            <w:vAlign w:val="center"/>
          </w:tcPr>
          <w:p w:rsidR="00ED4154" w:rsidRPr="00ED4154" w:rsidRDefault="00ED4154" w:rsidP="00ED4154">
            <w:pPr>
              <w:pStyle w:val="TableText"/>
              <w:rPr>
                <w:b/>
              </w:rPr>
            </w:pPr>
            <w:r w:rsidRPr="00ED4154">
              <w:rPr>
                <w:b/>
              </w:rPr>
              <w:t>Purpose</w:t>
            </w:r>
          </w:p>
        </w:tc>
        <w:tc>
          <w:tcPr>
            <w:tcW w:w="3462" w:type="pct"/>
          </w:tcPr>
          <w:p w:rsidR="00ED4154" w:rsidRPr="00ED4154" w:rsidRDefault="00ED4154" w:rsidP="00ED4154">
            <w:pPr>
              <w:pStyle w:val="InstructionalTable"/>
            </w:pPr>
            <w:r w:rsidRPr="00ED4154">
              <w:t>Describe the functionality that users can access from this class and related form, if any.</w:t>
            </w:r>
          </w:p>
        </w:tc>
      </w:tr>
    </w:tbl>
    <w:p w:rsidR="00ED4154" w:rsidRDefault="00511BCB" w:rsidP="00511BCB">
      <w:pPr>
        <w:pStyle w:val="Caption"/>
      </w:pPr>
      <w:r w:rsidRPr="00511BCB">
        <w:t>Table 38: GUI Classes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6"/>
        <w:gridCol w:w="6630"/>
      </w:tblGrid>
      <w:tr w:rsidR="00511BCB" w:rsidRPr="00511BCB" w:rsidTr="00511BCB">
        <w:trPr>
          <w:cantSplit/>
          <w:tblHeader/>
        </w:trPr>
        <w:tc>
          <w:tcPr>
            <w:tcW w:w="1538" w:type="pct"/>
            <w:shd w:val="clear" w:color="auto" w:fill="F2F2F2" w:themeFill="background1" w:themeFillShade="F2"/>
            <w:vAlign w:val="center"/>
          </w:tcPr>
          <w:p w:rsidR="00511BCB" w:rsidRPr="00511BCB" w:rsidRDefault="00511BCB" w:rsidP="00511BCB">
            <w:pPr>
              <w:pStyle w:val="TableHeading"/>
            </w:pPr>
            <w:bookmarkStart w:id="372" w:name="ColumnTitle_77"/>
            <w:bookmarkEnd w:id="372"/>
            <w:r w:rsidRPr="00511BCB">
              <w:t>GUI Classes</w:t>
            </w:r>
          </w:p>
        </w:tc>
        <w:tc>
          <w:tcPr>
            <w:tcW w:w="3462" w:type="pct"/>
            <w:shd w:val="clear" w:color="auto" w:fill="F2F2F2" w:themeFill="background1" w:themeFillShade="F2"/>
          </w:tcPr>
          <w:p w:rsidR="00511BCB" w:rsidRPr="00511BCB" w:rsidRDefault="00511BCB" w:rsidP="00511BCB">
            <w:pPr>
              <w:pStyle w:val="TableHeading"/>
            </w:pPr>
            <w:r w:rsidRPr="00511BCB">
              <w:t>Instructions</w:t>
            </w:r>
          </w:p>
        </w:tc>
      </w:tr>
      <w:tr w:rsidR="00511BCB" w:rsidRPr="00511BCB" w:rsidTr="00511BCB">
        <w:trPr>
          <w:cantSplit/>
        </w:trPr>
        <w:tc>
          <w:tcPr>
            <w:tcW w:w="1538" w:type="pct"/>
            <w:tcBorders>
              <w:bottom w:val="single" w:sz="4" w:space="0" w:color="auto"/>
            </w:tcBorders>
            <w:shd w:val="clear" w:color="auto" w:fill="F2F2F2" w:themeFill="background1" w:themeFillShade="F2"/>
          </w:tcPr>
          <w:p w:rsidR="00511BCB" w:rsidRPr="00511BCB" w:rsidRDefault="00511BCB" w:rsidP="00511BCB">
            <w:pPr>
              <w:pStyle w:val="TableText"/>
              <w:rPr>
                <w:b/>
              </w:rPr>
            </w:pPr>
            <w:r w:rsidRPr="00511BCB">
              <w:rPr>
                <w:b/>
              </w:rPr>
              <w:t>Class Name</w:t>
            </w:r>
          </w:p>
        </w:tc>
        <w:tc>
          <w:tcPr>
            <w:tcW w:w="3462" w:type="pct"/>
            <w:tcBorders>
              <w:bottom w:val="single" w:sz="4" w:space="0" w:color="auto"/>
            </w:tcBorders>
          </w:tcPr>
          <w:p w:rsidR="00511BCB" w:rsidRPr="00511BCB" w:rsidRDefault="00511BCB" w:rsidP="00511BCB">
            <w:pPr>
              <w:pStyle w:val="TableText"/>
              <w:rPr>
                <w:rFonts w:ascii="Garamond" w:hAnsi="Garamond"/>
              </w:rPr>
            </w:pPr>
          </w:p>
        </w:tc>
      </w:tr>
      <w:tr w:rsidR="00511BCB" w:rsidRPr="00511BCB" w:rsidTr="00511BCB">
        <w:trPr>
          <w:cantSplit/>
        </w:trPr>
        <w:tc>
          <w:tcPr>
            <w:tcW w:w="1538" w:type="pct"/>
            <w:shd w:val="clear" w:color="auto" w:fill="F2F2F2" w:themeFill="background1" w:themeFillShade="F2"/>
          </w:tcPr>
          <w:p w:rsidR="00511BCB" w:rsidRPr="00511BCB" w:rsidRDefault="00511BCB" w:rsidP="00511BCB">
            <w:pPr>
              <w:pStyle w:val="TableText"/>
              <w:rPr>
                <w:b/>
              </w:rPr>
            </w:pPr>
            <w:r w:rsidRPr="00511BCB">
              <w:rPr>
                <w:b/>
              </w:rPr>
              <w:t xml:space="preserve">Derived From Class </w:t>
            </w:r>
          </w:p>
        </w:tc>
        <w:tc>
          <w:tcPr>
            <w:tcW w:w="3462" w:type="pct"/>
          </w:tcPr>
          <w:p w:rsidR="00511BCB" w:rsidRPr="00511BCB" w:rsidRDefault="00511BCB" w:rsidP="00511BCB">
            <w:pPr>
              <w:pStyle w:val="TableText"/>
              <w:rPr>
                <w:rFonts w:ascii="Garamond" w:hAnsi="Garamond"/>
                <w:bCs/>
              </w:rPr>
            </w:pPr>
          </w:p>
        </w:tc>
      </w:tr>
      <w:tr w:rsidR="00511BCB" w:rsidRPr="00511BCB" w:rsidTr="00511BCB">
        <w:trPr>
          <w:cantSplit/>
        </w:trPr>
        <w:tc>
          <w:tcPr>
            <w:tcW w:w="1538" w:type="pct"/>
            <w:shd w:val="clear" w:color="auto" w:fill="F2F2F2" w:themeFill="background1" w:themeFillShade="F2"/>
          </w:tcPr>
          <w:p w:rsidR="00511BCB" w:rsidRPr="00511BCB" w:rsidRDefault="00511BCB" w:rsidP="00511BCB">
            <w:pPr>
              <w:pStyle w:val="TableText"/>
              <w:rPr>
                <w:b/>
              </w:rPr>
            </w:pPr>
            <w:r w:rsidRPr="00511BCB">
              <w:rPr>
                <w:b/>
              </w:rPr>
              <w:t>Purpose</w:t>
            </w:r>
          </w:p>
        </w:tc>
        <w:tc>
          <w:tcPr>
            <w:tcW w:w="3462" w:type="pct"/>
          </w:tcPr>
          <w:p w:rsidR="00511BCB" w:rsidRPr="00511BCB" w:rsidRDefault="00511BCB" w:rsidP="00511BCB">
            <w:pPr>
              <w:pStyle w:val="TableText"/>
              <w:rPr>
                <w:rFonts w:ascii="Garamond" w:hAnsi="Garamond"/>
              </w:rPr>
            </w:pPr>
          </w:p>
        </w:tc>
      </w:tr>
    </w:tbl>
    <w:p w:rsidR="000E1DF1" w:rsidRDefault="000E1DF1" w:rsidP="000E1DF1">
      <w:pPr>
        <w:pStyle w:val="Heading5"/>
      </w:pPr>
      <w:bookmarkStart w:id="373" w:name="_Toc398548445"/>
      <w:r>
        <w:t>Current Form</w:t>
      </w:r>
      <w:bookmarkEnd w:id="373"/>
      <w:r>
        <w:t xml:space="preserve"> </w:t>
      </w:r>
    </w:p>
    <w:p w:rsidR="000E1DF1" w:rsidRDefault="000E1DF1" w:rsidP="000E1DF1">
      <w:pPr>
        <w:pStyle w:val="InstructionalText1"/>
      </w:pPr>
      <w:r>
        <w:t>Provide a screen capture or graphical representation of the current layout.</w:t>
      </w:r>
    </w:p>
    <w:p w:rsidR="000E1DF1" w:rsidRDefault="000E1DF1" w:rsidP="000E1DF1">
      <w:pPr>
        <w:pStyle w:val="Heading5"/>
      </w:pPr>
      <w:bookmarkStart w:id="374" w:name="_Toc398548446"/>
      <w:r>
        <w:t>Modified Form</w:t>
      </w:r>
      <w:bookmarkEnd w:id="374"/>
    </w:p>
    <w:p w:rsidR="000E1DF1" w:rsidRDefault="000E1DF1" w:rsidP="000E1DF1">
      <w:pPr>
        <w:pStyle w:val="InstructionalText1"/>
      </w:pPr>
      <w:r>
        <w:t>Provide a screen capture or graphical representation of the layout that the design will implement.</w:t>
      </w:r>
    </w:p>
    <w:p w:rsidR="000E1DF1" w:rsidRDefault="000E1DF1" w:rsidP="000E1DF1">
      <w:pPr>
        <w:pStyle w:val="Heading5"/>
      </w:pPr>
      <w:bookmarkStart w:id="375" w:name="_Toc398548447"/>
      <w:r>
        <w:t>Components on Form</w:t>
      </w:r>
      <w:bookmarkEnd w:id="375"/>
    </w:p>
    <w:p w:rsidR="00511BCB" w:rsidRDefault="000E1DF1" w:rsidP="000E1DF1">
      <w:pPr>
        <w:pStyle w:val="Caption"/>
      </w:pPr>
      <w:r>
        <w:t>Table 39: Components on Form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1"/>
        <w:gridCol w:w="3103"/>
        <w:gridCol w:w="3522"/>
      </w:tblGrid>
      <w:tr w:rsidR="00A02BC2" w:rsidRPr="00A02BC2" w:rsidTr="00A02BC2">
        <w:trPr>
          <w:cantSplit/>
          <w:tblHeader/>
        </w:trPr>
        <w:tc>
          <w:tcPr>
            <w:tcW w:w="1541" w:type="pct"/>
            <w:tcBorders>
              <w:bottom w:val="single" w:sz="4" w:space="0" w:color="auto"/>
            </w:tcBorders>
            <w:shd w:val="clear" w:color="auto" w:fill="F2F2F2" w:themeFill="background1" w:themeFillShade="F2"/>
          </w:tcPr>
          <w:p w:rsidR="00A02BC2" w:rsidRPr="00A02BC2" w:rsidRDefault="00A02BC2" w:rsidP="00A02BC2">
            <w:pPr>
              <w:pStyle w:val="TableHeading"/>
            </w:pPr>
            <w:bookmarkStart w:id="376" w:name="ColumnTitle_78"/>
            <w:bookmarkEnd w:id="376"/>
            <w:r w:rsidRPr="00A02BC2">
              <w:t>Name</w:t>
            </w:r>
          </w:p>
        </w:tc>
        <w:tc>
          <w:tcPr>
            <w:tcW w:w="1620" w:type="pct"/>
            <w:tcBorders>
              <w:bottom w:val="single" w:sz="4" w:space="0" w:color="auto"/>
            </w:tcBorders>
            <w:shd w:val="clear" w:color="auto" w:fill="F2F2F2" w:themeFill="background1" w:themeFillShade="F2"/>
          </w:tcPr>
          <w:p w:rsidR="00A02BC2" w:rsidRPr="00A02BC2" w:rsidRDefault="00A02BC2" w:rsidP="00A02BC2">
            <w:pPr>
              <w:pStyle w:val="TableHeading"/>
            </w:pPr>
            <w:r w:rsidRPr="00A02BC2">
              <w:t>Type</w:t>
            </w:r>
          </w:p>
        </w:tc>
        <w:tc>
          <w:tcPr>
            <w:tcW w:w="1839" w:type="pct"/>
            <w:tcBorders>
              <w:bottom w:val="single" w:sz="4" w:space="0" w:color="auto"/>
            </w:tcBorders>
            <w:shd w:val="clear" w:color="auto" w:fill="F2F2F2" w:themeFill="background1" w:themeFillShade="F2"/>
          </w:tcPr>
          <w:p w:rsidR="00A02BC2" w:rsidRPr="00A02BC2" w:rsidRDefault="00A02BC2" w:rsidP="00A02BC2">
            <w:pPr>
              <w:pStyle w:val="TableHeading"/>
            </w:pPr>
            <w:r w:rsidRPr="00A02BC2">
              <w:t>Description</w:t>
            </w:r>
          </w:p>
        </w:tc>
      </w:tr>
      <w:tr w:rsidR="00A02BC2" w:rsidRPr="00A02BC2" w:rsidTr="00A02BC2">
        <w:trPr>
          <w:cantSplit/>
        </w:trPr>
        <w:tc>
          <w:tcPr>
            <w:tcW w:w="1541" w:type="pct"/>
          </w:tcPr>
          <w:p w:rsidR="00A02BC2" w:rsidRPr="00A02BC2" w:rsidRDefault="00A02BC2" w:rsidP="00A02BC2">
            <w:pPr>
              <w:pStyle w:val="TableText"/>
            </w:pPr>
          </w:p>
        </w:tc>
        <w:tc>
          <w:tcPr>
            <w:tcW w:w="1620" w:type="pct"/>
          </w:tcPr>
          <w:p w:rsidR="00A02BC2" w:rsidRPr="00A02BC2" w:rsidRDefault="00A02BC2" w:rsidP="00A02BC2">
            <w:pPr>
              <w:pStyle w:val="TableText"/>
              <w:rPr>
                <w:b/>
                <w:bCs/>
              </w:rPr>
            </w:pPr>
          </w:p>
        </w:tc>
        <w:tc>
          <w:tcPr>
            <w:tcW w:w="1839" w:type="pct"/>
          </w:tcPr>
          <w:p w:rsidR="00A02BC2" w:rsidRPr="00A02BC2" w:rsidRDefault="00A02BC2" w:rsidP="00A02BC2">
            <w:pPr>
              <w:pStyle w:val="TableText"/>
              <w:rPr>
                <w:b/>
                <w:bCs/>
              </w:rPr>
            </w:pPr>
          </w:p>
        </w:tc>
      </w:tr>
    </w:tbl>
    <w:p w:rsidR="000E1DF1" w:rsidRDefault="00A02BC2" w:rsidP="00A02BC2">
      <w:pPr>
        <w:pStyle w:val="Heading5"/>
      </w:pPr>
      <w:bookmarkStart w:id="377" w:name="_Toc398548448"/>
      <w:r w:rsidRPr="00A02BC2">
        <w:lastRenderedPageBreak/>
        <w:t>Events</w:t>
      </w:r>
      <w:bookmarkEnd w:id="377"/>
    </w:p>
    <w:p w:rsidR="00511BCB" w:rsidRDefault="00A02BC2" w:rsidP="00A02BC2">
      <w:pPr>
        <w:pStyle w:val="Caption"/>
      </w:pPr>
      <w:r w:rsidRPr="00A02BC2">
        <w:t>Table 40: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1"/>
        <w:gridCol w:w="3103"/>
        <w:gridCol w:w="3522"/>
      </w:tblGrid>
      <w:tr w:rsidR="00A02BC2" w:rsidRPr="00A02BC2" w:rsidTr="00A02BC2">
        <w:trPr>
          <w:cantSplit/>
          <w:tblHeader/>
        </w:trPr>
        <w:tc>
          <w:tcPr>
            <w:tcW w:w="1541" w:type="pct"/>
            <w:tcBorders>
              <w:bottom w:val="single" w:sz="4" w:space="0" w:color="auto"/>
            </w:tcBorders>
            <w:shd w:val="clear" w:color="auto" w:fill="F2F2F2" w:themeFill="background1" w:themeFillShade="F2"/>
          </w:tcPr>
          <w:p w:rsidR="00A02BC2" w:rsidRPr="00A02BC2" w:rsidRDefault="00A02BC2" w:rsidP="00A02BC2">
            <w:pPr>
              <w:pStyle w:val="TableHeading"/>
            </w:pPr>
            <w:bookmarkStart w:id="378" w:name="ColumnTitle_79"/>
            <w:bookmarkEnd w:id="378"/>
            <w:r w:rsidRPr="00A02BC2">
              <w:t>Name</w:t>
            </w:r>
          </w:p>
        </w:tc>
        <w:tc>
          <w:tcPr>
            <w:tcW w:w="1620" w:type="pct"/>
            <w:tcBorders>
              <w:bottom w:val="single" w:sz="4" w:space="0" w:color="auto"/>
            </w:tcBorders>
            <w:shd w:val="clear" w:color="auto" w:fill="F2F2F2" w:themeFill="background1" w:themeFillShade="F2"/>
          </w:tcPr>
          <w:p w:rsidR="00A02BC2" w:rsidRPr="00A02BC2" w:rsidRDefault="00A02BC2" w:rsidP="00A02BC2">
            <w:pPr>
              <w:pStyle w:val="TableHeading"/>
            </w:pPr>
            <w:r w:rsidRPr="00A02BC2">
              <w:t>Type</w:t>
            </w:r>
          </w:p>
        </w:tc>
        <w:tc>
          <w:tcPr>
            <w:tcW w:w="1839" w:type="pct"/>
            <w:tcBorders>
              <w:bottom w:val="single" w:sz="4" w:space="0" w:color="auto"/>
            </w:tcBorders>
            <w:shd w:val="clear" w:color="auto" w:fill="F2F2F2" w:themeFill="background1" w:themeFillShade="F2"/>
          </w:tcPr>
          <w:p w:rsidR="00A02BC2" w:rsidRPr="00A02BC2" w:rsidRDefault="00A02BC2" w:rsidP="00A02BC2">
            <w:pPr>
              <w:pStyle w:val="TableHeading"/>
            </w:pPr>
            <w:r w:rsidRPr="00A02BC2">
              <w:t>Description</w:t>
            </w:r>
          </w:p>
        </w:tc>
      </w:tr>
      <w:tr w:rsidR="00A02BC2" w:rsidRPr="00A02BC2" w:rsidTr="00A02BC2">
        <w:trPr>
          <w:cantSplit/>
        </w:trPr>
        <w:tc>
          <w:tcPr>
            <w:tcW w:w="1541" w:type="pct"/>
          </w:tcPr>
          <w:p w:rsidR="00A02BC2" w:rsidRPr="00A02BC2" w:rsidRDefault="00A02BC2" w:rsidP="00A02BC2">
            <w:pPr>
              <w:pStyle w:val="TableText"/>
            </w:pPr>
          </w:p>
        </w:tc>
        <w:tc>
          <w:tcPr>
            <w:tcW w:w="1620" w:type="pct"/>
          </w:tcPr>
          <w:p w:rsidR="00A02BC2" w:rsidRPr="00A02BC2" w:rsidRDefault="00A02BC2" w:rsidP="00A02BC2">
            <w:pPr>
              <w:pStyle w:val="TableText"/>
              <w:rPr>
                <w:b/>
                <w:bCs/>
              </w:rPr>
            </w:pPr>
          </w:p>
        </w:tc>
        <w:tc>
          <w:tcPr>
            <w:tcW w:w="1839" w:type="pct"/>
          </w:tcPr>
          <w:p w:rsidR="00A02BC2" w:rsidRPr="00A02BC2" w:rsidRDefault="00A02BC2" w:rsidP="00A02BC2">
            <w:pPr>
              <w:pStyle w:val="TableText"/>
              <w:rPr>
                <w:b/>
                <w:bCs/>
              </w:rPr>
            </w:pPr>
          </w:p>
        </w:tc>
      </w:tr>
    </w:tbl>
    <w:p w:rsidR="00A02BC2" w:rsidRDefault="00A02BC2" w:rsidP="00A02BC2">
      <w:pPr>
        <w:pStyle w:val="Heading5"/>
      </w:pPr>
      <w:bookmarkStart w:id="379" w:name="_Toc398548449"/>
      <w:r>
        <w:t>Methods</w:t>
      </w:r>
      <w:bookmarkEnd w:id="379"/>
    </w:p>
    <w:p w:rsidR="00A02BC2" w:rsidRPr="00A02BC2" w:rsidRDefault="00A02BC2" w:rsidP="00A02BC2">
      <w:pPr>
        <w:pStyle w:val="Caption"/>
      </w:pPr>
      <w:r>
        <w:t>Table 41: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3122"/>
        <w:gridCol w:w="3537"/>
      </w:tblGrid>
      <w:tr w:rsidR="00A02BC2" w:rsidRPr="00A02BC2" w:rsidTr="00A02BC2">
        <w:trPr>
          <w:cantSplit/>
          <w:tblHeader/>
        </w:trPr>
        <w:tc>
          <w:tcPr>
            <w:tcW w:w="1523" w:type="pct"/>
            <w:tcBorders>
              <w:bottom w:val="single" w:sz="4" w:space="0" w:color="auto"/>
            </w:tcBorders>
            <w:shd w:val="clear" w:color="auto" w:fill="F2F2F2" w:themeFill="background1" w:themeFillShade="F2"/>
          </w:tcPr>
          <w:p w:rsidR="00A02BC2" w:rsidRPr="00A02BC2" w:rsidRDefault="00A02BC2" w:rsidP="00A02BC2">
            <w:pPr>
              <w:pStyle w:val="TableHeading"/>
            </w:pPr>
            <w:bookmarkStart w:id="380" w:name="ColumnTitle_80"/>
            <w:bookmarkEnd w:id="380"/>
            <w:r w:rsidRPr="00A02BC2">
              <w:t>Method Name</w:t>
            </w:r>
          </w:p>
        </w:tc>
        <w:tc>
          <w:tcPr>
            <w:tcW w:w="1630" w:type="pct"/>
            <w:tcBorders>
              <w:bottom w:val="single" w:sz="4" w:space="0" w:color="auto"/>
            </w:tcBorders>
            <w:shd w:val="clear" w:color="auto" w:fill="F2F2F2" w:themeFill="background1" w:themeFillShade="F2"/>
          </w:tcPr>
          <w:p w:rsidR="00A02BC2" w:rsidRPr="00A02BC2" w:rsidRDefault="00A02BC2" w:rsidP="00A02BC2">
            <w:pPr>
              <w:pStyle w:val="TableHeading"/>
            </w:pPr>
            <w:r w:rsidRPr="00A02BC2">
              <w:t>Procedure/Function</w:t>
            </w:r>
          </w:p>
        </w:tc>
        <w:tc>
          <w:tcPr>
            <w:tcW w:w="1847" w:type="pct"/>
            <w:tcBorders>
              <w:bottom w:val="single" w:sz="4" w:space="0" w:color="auto"/>
            </w:tcBorders>
            <w:shd w:val="clear" w:color="auto" w:fill="F2F2F2" w:themeFill="background1" w:themeFillShade="F2"/>
          </w:tcPr>
          <w:p w:rsidR="00A02BC2" w:rsidRPr="00A02BC2" w:rsidRDefault="00A02BC2" w:rsidP="00A02BC2">
            <w:pPr>
              <w:pStyle w:val="TableHeading"/>
            </w:pPr>
            <w:r w:rsidRPr="00A02BC2">
              <w:t>Description</w:t>
            </w:r>
          </w:p>
        </w:tc>
      </w:tr>
      <w:tr w:rsidR="00A02BC2" w:rsidRPr="00A02BC2" w:rsidTr="00A02BC2">
        <w:trPr>
          <w:cantSplit/>
        </w:trPr>
        <w:tc>
          <w:tcPr>
            <w:tcW w:w="1523" w:type="pct"/>
          </w:tcPr>
          <w:p w:rsidR="00A02BC2" w:rsidRPr="00A02BC2" w:rsidRDefault="00A02BC2" w:rsidP="00A02BC2">
            <w:pPr>
              <w:pStyle w:val="TableText"/>
            </w:pPr>
          </w:p>
        </w:tc>
        <w:tc>
          <w:tcPr>
            <w:tcW w:w="1630" w:type="pct"/>
          </w:tcPr>
          <w:p w:rsidR="00A02BC2" w:rsidRPr="00A02BC2" w:rsidRDefault="00A02BC2" w:rsidP="00A02BC2">
            <w:pPr>
              <w:pStyle w:val="TableText"/>
            </w:pPr>
          </w:p>
        </w:tc>
        <w:tc>
          <w:tcPr>
            <w:tcW w:w="1847" w:type="pct"/>
          </w:tcPr>
          <w:p w:rsidR="00A02BC2" w:rsidRPr="00A02BC2" w:rsidRDefault="00A02BC2" w:rsidP="00A02BC2">
            <w:pPr>
              <w:pStyle w:val="TableText"/>
            </w:pPr>
          </w:p>
        </w:tc>
      </w:tr>
    </w:tbl>
    <w:p w:rsidR="00A02BC2" w:rsidRDefault="00A02BC2" w:rsidP="00A02BC2">
      <w:pPr>
        <w:pStyle w:val="Heading5"/>
      </w:pPr>
      <w:bookmarkStart w:id="381" w:name="_Toc398548450"/>
      <w:r>
        <w:t>Special References</w:t>
      </w:r>
      <w:bookmarkEnd w:id="381"/>
    </w:p>
    <w:p w:rsidR="00511BCB" w:rsidRDefault="00A02BC2" w:rsidP="00A02BC2">
      <w:pPr>
        <w:pStyle w:val="InstructionalText1"/>
      </w:pPr>
      <w:r>
        <w:t>Include references that are not listed elsewhere.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4"/>
        <w:gridCol w:w="3015"/>
        <w:gridCol w:w="3547"/>
      </w:tblGrid>
      <w:tr w:rsidR="00A02BC2" w:rsidRPr="00A02BC2" w:rsidTr="00A02BC2">
        <w:trPr>
          <w:cantSplit/>
          <w:tblHeader/>
        </w:trPr>
        <w:tc>
          <w:tcPr>
            <w:tcW w:w="1574" w:type="pct"/>
            <w:tcBorders>
              <w:bottom w:val="single" w:sz="4" w:space="0" w:color="auto"/>
            </w:tcBorders>
            <w:shd w:val="clear" w:color="auto" w:fill="F2F2F2" w:themeFill="background1" w:themeFillShade="F2"/>
          </w:tcPr>
          <w:p w:rsidR="00A02BC2" w:rsidRPr="00A02BC2" w:rsidRDefault="00A02BC2" w:rsidP="00A02BC2">
            <w:pPr>
              <w:pStyle w:val="TableHeading"/>
            </w:pPr>
            <w:bookmarkStart w:id="382" w:name="ColumnTitle_81"/>
            <w:bookmarkEnd w:id="382"/>
            <w:r w:rsidRPr="00A02BC2">
              <w:t>Special Reference Name</w:t>
            </w:r>
          </w:p>
        </w:tc>
        <w:tc>
          <w:tcPr>
            <w:tcW w:w="1574" w:type="pct"/>
            <w:tcBorders>
              <w:bottom w:val="single" w:sz="4" w:space="0" w:color="auto"/>
            </w:tcBorders>
            <w:shd w:val="clear" w:color="auto" w:fill="F2F2F2" w:themeFill="background1" w:themeFillShade="F2"/>
          </w:tcPr>
          <w:p w:rsidR="00A02BC2" w:rsidRPr="00A02BC2" w:rsidRDefault="00A02BC2" w:rsidP="00A02BC2">
            <w:pPr>
              <w:pStyle w:val="TableHeading"/>
            </w:pPr>
            <w:r w:rsidRPr="00A02BC2">
              <w:t>Type</w:t>
            </w:r>
          </w:p>
        </w:tc>
        <w:tc>
          <w:tcPr>
            <w:tcW w:w="1852" w:type="pct"/>
            <w:tcBorders>
              <w:bottom w:val="single" w:sz="4" w:space="0" w:color="auto"/>
            </w:tcBorders>
            <w:shd w:val="clear" w:color="auto" w:fill="F2F2F2" w:themeFill="background1" w:themeFillShade="F2"/>
          </w:tcPr>
          <w:p w:rsidR="00A02BC2" w:rsidRPr="00A02BC2" w:rsidRDefault="00A02BC2" w:rsidP="00A02BC2">
            <w:pPr>
              <w:pStyle w:val="TableHeading"/>
            </w:pPr>
            <w:r w:rsidRPr="00A02BC2">
              <w:t>Description</w:t>
            </w:r>
          </w:p>
        </w:tc>
      </w:tr>
      <w:tr w:rsidR="00A02BC2" w:rsidRPr="00A02BC2" w:rsidTr="00A02BC2">
        <w:trPr>
          <w:cantSplit/>
        </w:trPr>
        <w:tc>
          <w:tcPr>
            <w:tcW w:w="1574" w:type="pct"/>
          </w:tcPr>
          <w:p w:rsidR="00A02BC2" w:rsidRPr="00A02BC2" w:rsidRDefault="00A02BC2" w:rsidP="00A02BC2">
            <w:pPr>
              <w:pStyle w:val="TableText"/>
            </w:pPr>
          </w:p>
        </w:tc>
        <w:tc>
          <w:tcPr>
            <w:tcW w:w="1574" w:type="pct"/>
          </w:tcPr>
          <w:p w:rsidR="00A02BC2" w:rsidRPr="00A02BC2" w:rsidRDefault="00A02BC2" w:rsidP="00A02BC2">
            <w:pPr>
              <w:pStyle w:val="TableText"/>
            </w:pPr>
          </w:p>
        </w:tc>
        <w:tc>
          <w:tcPr>
            <w:tcW w:w="1852" w:type="pct"/>
          </w:tcPr>
          <w:p w:rsidR="00A02BC2" w:rsidRPr="00A02BC2" w:rsidRDefault="00A02BC2" w:rsidP="00A02BC2">
            <w:pPr>
              <w:pStyle w:val="TableText"/>
            </w:pPr>
          </w:p>
        </w:tc>
      </w:tr>
    </w:tbl>
    <w:p w:rsidR="00B823F0" w:rsidRDefault="00B823F0" w:rsidP="00B823F0">
      <w:pPr>
        <w:pStyle w:val="Heading5"/>
      </w:pPr>
      <w:bookmarkStart w:id="383" w:name="_Toc398548451"/>
      <w:r>
        <w:t>Class Events</w:t>
      </w:r>
      <w:bookmarkEnd w:id="383"/>
    </w:p>
    <w:p w:rsidR="00511BCB" w:rsidRPr="00511BCB" w:rsidRDefault="00B823F0" w:rsidP="00B823F0">
      <w:pPr>
        <w:pStyle w:val="Caption"/>
      </w:pPr>
      <w:r>
        <w:t>Table 42: Class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4"/>
        <w:gridCol w:w="3015"/>
        <w:gridCol w:w="3547"/>
      </w:tblGrid>
      <w:tr w:rsidR="00B823F0" w:rsidRPr="00B823F0" w:rsidTr="00B823F0">
        <w:trPr>
          <w:cantSplit/>
          <w:tblHeader/>
        </w:trPr>
        <w:tc>
          <w:tcPr>
            <w:tcW w:w="1574" w:type="pct"/>
            <w:tcBorders>
              <w:bottom w:val="single" w:sz="4" w:space="0" w:color="auto"/>
            </w:tcBorders>
            <w:shd w:val="clear" w:color="auto" w:fill="F2F2F2" w:themeFill="background1" w:themeFillShade="F2"/>
          </w:tcPr>
          <w:p w:rsidR="00B823F0" w:rsidRPr="00B823F0" w:rsidRDefault="00B823F0" w:rsidP="00B823F0">
            <w:pPr>
              <w:pStyle w:val="TableHeading"/>
            </w:pPr>
            <w:bookmarkStart w:id="384" w:name="ColumnTitle_82"/>
            <w:bookmarkEnd w:id="384"/>
            <w:r w:rsidRPr="00B823F0">
              <w:t>Name</w:t>
            </w:r>
          </w:p>
        </w:tc>
        <w:tc>
          <w:tcPr>
            <w:tcW w:w="1574" w:type="pct"/>
            <w:tcBorders>
              <w:bottom w:val="single" w:sz="4" w:space="0" w:color="auto"/>
            </w:tcBorders>
            <w:shd w:val="clear" w:color="auto" w:fill="F2F2F2" w:themeFill="background1" w:themeFillShade="F2"/>
          </w:tcPr>
          <w:p w:rsidR="00B823F0" w:rsidRPr="00B823F0" w:rsidRDefault="00B823F0" w:rsidP="00B823F0">
            <w:pPr>
              <w:pStyle w:val="TableHeading"/>
            </w:pPr>
            <w:r w:rsidRPr="00B823F0">
              <w:t>Type</w:t>
            </w:r>
          </w:p>
        </w:tc>
        <w:tc>
          <w:tcPr>
            <w:tcW w:w="1852" w:type="pct"/>
            <w:tcBorders>
              <w:bottom w:val="single" w:sz="4" w:space="0" w:color="auto"/>
            </w:tcBorders>
            <w:shd w:val="clear" w:color="auto" w:fill="F2F2F2" w:themeFill="background1" w:themeFillShade="F2"/>
          </w:tcPr>
          <w:p w:rsidR="00B823F0" w:rsidRPr="00B823F0" w:rsidRDefault="00B823F0" w:rsidP="00B823F0">
            <w:pPr>
              <w:pStyle w:val="TableHeading"/>
            </w:pPr>
            <w:r w:rsidRPr="00B823F0">
              <w:t>Description</w:t>
            </w:r>
          </w:p>
        </w:tc>
      </w:tr>
      <w:tr w:rsidR="00B823F0" w:rsidRPr="00B823F0" w:rsidTr="00B823F0">
        <w:trPr>
          <w:cantSplit/>
        </w:trPr>
        <w:tc>
          <w:tcPr>
            <w:tcW w:w="1574" w:type="pct"/>
          </w:tcPr>
          <w:p w:rsidR="00B823F0" w:rsidRPr="00B823F0" w:rsidRDefault="00B823F0" w:rsidP="00B823F0">
            <w:pPr>
              <w:pStyle w:val="TableText"/>
            </w:pPr>
          </w:p>
        </w:tc>
        <w:tc>
          <w:tcPr>
            <w:tcW w:w="1574" w:type="pct"/>
          </w:tcPr>
          <w:p w:rsidR="00B823F0" w:rsidRPr="00B823F0" w:rsidRDefault="00B823F0" w:rsidP="00B823F0">
            <w:pPr>
              <w:pStyle w:val="TableText"/>
            </w:pPr>
          </w:p>
        </w:tc>
        <w:tc>
          <w:tcPr>
            <w:tcW w:w="1852" w:type="pct"/>
          </w:tcPr>
          <w:p w:rsidR="00B823F0" w:rsidRPr="00B823F0" w:rsidRDefault="00B823F0" w:rsidP="00B823F0">
            <w:pPr>
              <w:pStyle w:val="TableText"/>
            </w:pPr>
          </w:p>
        </w:tc>
      </w:tr>
    </w:tbl>
    <w:p w:rsidR="00B823F0" w:rsidRDefault="00B823F0" w:rsidP="00C45EAB">
      <w:pPr>
        <w:pStyle w:val="Heading5"/>
      </w:pPr>
      <w:bookmarkStart w:id="385" w:name="_Toc398548452"/>
      <w:r>
        <w:t>Class Methods</w:t>
      </w:r>
      <w:bookmarkEnd w:id="385"/>
    </w:p>
    <w:p w:rsidR="00ED4154" w:rsidRDefault="00B823F0" w:rsidP="00B823F0">
      <w:pPr>
        <w:pStyle w:val="Caption"/>
      </w:pPr>
      <w:r>
        <w:t>Table 43: Class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7"/>
        <w:gridCol w:w="2946"/>
        <w:gridCol w:w="3683"/>
      </w:tblGrid>
      <w:tr w:rsidR="00B823F0" w:rsidRPr="00B823F0" w:rsidTr="00B823F0">
        <w:trPr>
          <w:cantSplit/>
          <w:tblHeader/>
        </w:trPr>
        <w:tc>
          <w:tcPr>
            <w:tcW w:w="1539" w:type="pct"/>
            <w:tcBorders>
              <w:bottom w:val="single" w:sz="4" w:space="0" w:color="auto"/>
            </w:tcBorders>
            <w:shd w:val="clear" w:color="auto" w:fill="F2F2F2" w:themeFill="background1" w:themeFillShade="F2"/>
          </w:tcPr>
          <w:p w:rsidR="00B823F0" w:rsidRPr="00B823F0" w:rsidRDefault="00B823F0" w:rsidP="00B823F0">
            <w:pPr>
              <w:pStyle w:val="TableHeading"/>
            </w:pPr>
            <w:bookmarkStart w:id="386" w:name="ColumnTitle_83"/>
            <w:bookmarkEnd w:id="386"/>
            <w:r w:rsidRPr="00B823F0">
              <w:t>Name</w:t>
            </w:r>
          </w:p>
        </w:tc>
        <w:tc>
          <w:tcPr>
            <w:tcW w:w="1538" w:type="pct"/>
            <w:tcBorders>
              <w:bottom w:val="single" w:sz="4" w:space="0" w:color="auto"/>
            </w:tcBorders>
            <w:shd w:val="clear" w:color="auto" w:fill="F2F2F2" w:themeFill="background1" w:themeFillShade="F2"/>
          </w:tcPr>
          <w:p w:rsidR="00B823F0" w:rsidRPr="00B823F0" w:rsidRDefault="00B823F0" w:rsidP="00B823F0">
            <w:pPr>
              <w:pStyle w:val="TableHeading"/>
            </w:pPr>
            <w:r w:rsidRPr="00B823F0">
              <w:t>Procedure/Function</w:t>
            </w:r>
          </w:p>
        </w:tc>
        <w:tc>
          <w:tcPr>
            <w:tcW w:w="1923" w:type="pct"/>
            <w:tcBorders>
              <w:bottom w:val="single" w:sz="4" w:space="0" w:color="auto"/>
            </w:tcBorders>
            <w:shd w:val="clear" w:color="auto" w:fill="F2F2F2" w:themeFill="background1" w:themeFillShade="F2"/>
          </w:tcPr>
          <w:p w:rsidR="00B823F0" w:rsidRPr="00B823F0" w:rsidRDefault="00B823F0" w:rsidP="00B823F0">
            <w:pPr>
              <w:pStyle w:val="TableHeading"/>
            </w:pPr>
            <w:r w:rsidRPr="00B823F0">
              <w:t>Description</w:t>
            </w:r>
          </w:p>
        </w:tc>
      </w:tr>
      <w:tr w:rsidR="00B823F0" w:rsidRPr="00B823F0" w:rsidTr="00B823F0">
        <w:trPr>
          <w:cantSplit/>
        </w:trPr>
        <w:tc>
          <w:tcPr>
            <w:tcW w:w="1539" w:type="pct"/>
          </w:tcPr>
          <w:p w:rsidR="00B823F0" w:rsidRPr="00B823F0" w:rsidRDefault="00B823F0" w:rsidP="00B823F0">
            <w:pPr>
              <w:pStyle w:val="TableText"/>
            </w:pPr>
          </w:p>
        </w:tc>
        <w:tc>
          <w:tcPr>
            <w:tcW w:w="1538" w:type="pct"/>
          </w:tcPr>
          <w:p w:rsidR="00B823F0" w:rsidRPr="00B823F0" w:rsidRDefault="00B823F0" w:rsidP="00B823F0">
            <w:pPr>
              <w:pStyle w:val="TableText"/>
            </w:pPr>
          </w:p>
        </w:tc>
        <w:tc>
          <w:tcPr>
            <w:tcW w:w="1923" w:type="pct"/>
          </w:tcPr>
          <w:p w:rsidR="00B823F0" w:rsidRPr="00B823F0" w:rsidRDefault="00B823F0" w:rsidP="00B823F0">
            <w:pPr>
              <w:pStyle w:val="TableText"/>
            </w:pPr>
          </w:p>
        </w:tc>
      </w:tr>
    </w:tbl>
    <w:p w:rsidR="00C45EAB" w:rsidRDefault="00C45EAB" w:rsidP="00C45EAB">
      <w:pPr>
        <w:pStyle w:val="Heading5"/>
      </w:pPr>
      <w:bookmarkStart w:id="387" w:name="_Toc398548453"/>
      <w:r>
        <w:t>Class Properties</w:t>
      </w:r>
      <w:bookmarkEnd w:id="387"/>
    </w:p>
    <w:p w:rsidR="00ED4154" w:rsidRDefault="00C45EAB" w:rsidP="00C45EAB">
      <w:pPr>
        <w:pStyle w:val="Caption"/>
      </w:pPr>
      <w:r>
        <w:t>Table 44: Class Properties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2"/>
        <w:gridCol w:w="2166"/>
        <w:gridCol w:w="1450"/>
        <w:gridCol w:w="3078"/>
      </w:tblGrid>
      <w:tr w:rsidR="00C45EAB" w:rsidRPr="00C45EAB" w:rsidTr="00C45EAB">
        <w:trPr>
          <w:cantSplit/>
          <w:tblHeader/>
        </w:trPr>
        <w:tc>
          <w:tcPr>
            <w:tcW w:w="1505" w:type="pct"/>
            <w:tcBorders>
              <w:bottom w:val="single" w:sz="4" w:space="0" w:color="auto"/>
            </w:tcBorders>
            <w:shd w:val="clear" w:color="auto" w:fill="F2F2F2" w:themeFill="background1" w:themeFillShade="F2"/>
          </w:tcPr>
          <w:p w:rsidR="00C45EAB" w:rsidRPr="00C45EAB" w:rsidRDefault="00C45EAB" w:rsidP="00C45EAB">
            <w:pPr>
              <w:pStyle w:val="TableHeading"/>
            </w:pPr>
            <w:bookmarkStart w:id="388" w:name="ColumnTitle_84"/>
            <w:bookmarkEnd w:id="388"/>
            <w:r w:rsidRPr="00C45EAB">
              <w:t>Class Properties Name</w:t>
            </w:r>
          </w:p>
        </w:tc>
        <w:tc>
          <w:tcPr>
            <w:tcW w:w="1131" w:type="pct"/>
            <w:tcBorders>
              <w:bottom w:val="single" w:sz="4" w:space="0" w:color="auto"/>
            </w:tcBorders>
            <w:shd w:val="clear" w:color="auto" w:fill="F2F2F2" w:themeFill="background1" w:themeFillShade="F2"/>
          </w:tcPr>
          <w:p w:rsidR="00C45EAB" w:rsidRPr="00C45EAB" w:rsidRDefault="00C45EAB" w:rsidP="00C45EAB">
            <w:pPr>
              <w:pStyle w:val="TableHeading"/>
            </w:pPr>
            <w:r w:rsidRPr="00C45EAB">
              <w:t>Type</w:t>
            </w:r>
          </w:p>
        </w:tc>
        <w:tc>
          <w:tcPr>
            <w:tcW w:w="757" w:type="pct"/>
            <w:tcBorders>
              <w:bottom w:val="single" w:sz="4" w:space="0" w:color="auto"/>
            </w:tcBorders>
            <w:shd w:val="clear" w:color="auto" w:fill="F2F2F2" w:themeFill="background1" w:themeFillShade="F2"/>
          </w:tcPr>
          <w:p w:rsidR="00C45EAB" w:rsidRPr="00C45EAB" w:rsidRDefault="00C45EAB" w:rsidP="00C45EAB">
            <w:pPr>
              <w:pStyle w:val="TableHeading"/>
            </w:pPr>
            <w:r w:rsidRPr="00C45EAB">
              <w:t>Visibility</w:t>
            </w:r>
          </w:p>
        </w:tc>
        <w:tc>
          <w:tcPr>
            <w:tcW w:w="1607" w:type="pct"/>
            <w:tcBorders>
              <w:bottom w:val="single" w:sz="4" w:space="0" w:color="auto"/>
            </w:tcBorders>
            <w:shd w:val="clear" w:color="auto" w:fill="F2F2F2" w:themeFill="background1" w:themeFillShade="F2"/>
          </w:tcPr>
          <w:p w:rsidR="00C45EAB" w:rsidRPr="00C45EAB" w:rsidRDefault="00C45EAB" w:rsidP="00C45EAB">
            <w:pPr>
              <w:pStyle w:val="TableHeading"/>
            </w:pPr>
            <w:r w:rsidRPr="00C45EAB">
              <w:t>Description</w:t>
            </w:r>
          </w:p>
        </w:tc>
      </w:tr>
      <w:tr w:rsidR="00C45EAB" w:rsidRPr="00C45EAB" w:rsidTr="00C45EAB">
        <w:trPr>
          <w:cantSplit/>
        </w:trPr>
        <w:tc>
          <w:tcPr>
            <w:tcW w:w="1505" w:type="pct"/>
          </w:tcPr>
          <w:p w:rsidR="00C45EAB" w:rsidRPr="00C45EAB" w:rsidRDefault="00C45EAB" w:rsidP="00C45EAB">
            <w:pPr>
              <w:pStyle w:val="TableText"/>
            </w:pPr>
          </w:p>
        </w:tc>
        <w:tc>
          <w:tcPr>
            <w:tcW w:w="1131" w:type="pct"/>
          </w:tcPr>
          <w:p w:rsidR="00C45EAB" w:rsidRPr="00C45EAB" w:rsidRDefault="00C45EAB" w:rsidP="00C45EAB">
            <w:pPr>
              <w:pStyle w:val="TableText"/>
            </w:pPr>
          </w:p>
        </w:tc>
        <w:tc>
          <w:tcPr>
            <w:tcW w:w="757" w:type="pct"/>
          </w:tcPr>
          <w:p w:rsidR="00C45EAB" w:rsidRPr="00C45EAB" w:rsidRDefault="00C45EAB" w:rsidP="00C45EAB">
            <w:pPr>
              <w:pStyle w:val="TableText"/>
            </w:pPr>
          </w:p>
        </w:tc>
        <w:tc>
          <w:tcPr>
            <w:tcW w:w="1607" w:type="pct"/>
          </w:tcPr>
          <w:p w:rsidR="00C45EAB" w:rsidRPr="00C45EAB" w:rsidRDefault="00C45EAB" w:rsidP="00C45EAB">
            <w:pPr>
              <w:pStyle w:val="TableText"/>
            </w:pPr>
          </w:p>
        </w:tc>
      </w:tr>
    </w:tbl>
    <w:p w:rsidR="00C45EAB" w:rsidRDefault="00C45EAB" w:rsidP="00C45EAB">
      <w:pPr>
        <w:pStyle w:val="Heading5"/>
      </w:pPr>
      <w:bookmarkStart w:id="389" w:name="_Toc398548454"/>
      <w:r>
        <w:t>Uses Clause</w:t>
      </w:r>
      <w:bookmarkEnd w:id="389"/>
    </w:p>
    <w:p w:rsidR="00C45EAB" w:rsidRDefault="00C45EAB" w:rsidP="00C45EAB">
      <w:pPr>
        <w:pStyle w:val="InstructionalText1"/>
      </w:pPr>
      <w:r>
        <w:t>Use this section to provide a uses clause that lists the other units (code or form units) that this unit will use. This may be documented in the form of a Unified Modeling Language (UML) drawing.</w:t>
      </w:r>
    </w:p>
    <w:p w:rsidR="00C45EAB" w:rsidRDefault="00C45EAB" w:rsidP="00C45EAB">
      <w:pPr>
        <w:pStyle w:val="Heading5"/>
      </w:pPr>
      <w:bookmarkStart w:id="390" w:name="_Toc398548455"/>
      <w:r>
        <w:t>Forms</w:t>
      </w:r>
      <w:bookmarkEnd w:id="390"/>
    </w:p>
    <w:p w:rsidR="00C45EAB" w:rsidRDefault="00C45EAB" w:rsidP="00C45EAB">
      <w:pPr>
        <w:pStyle w:val="InstructionalText1"/>
      </w:pPr>
      <w:r>
        <w:t>This section lists the forms that will be affected or created by the functionality being designed. A short description of the change that will be made to the forms should be included.</w:t>
      </w:r>
    </w:p>
    <w:p w:rsidR="00C45EAB" w:rsidRPr="00C45EAB" w:rsidRDefault="00C45EAB" w:rsidP="00C45EAB">
      <w:pPr>
        <w:pStyle w:val="Caption"/>
      </w:pPr>
      <w:r>
        <w:lastRenderedPageBreak/>
        <w:t>Table 45: Forms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1"/>
        <w:gridCol w:w="6445"/>
      </w:tblGrid>
      <w:tr w:rsidR="00C45EAB" w:rsidRPr="00C45EAB" w:rsidTr="00C45EAB">
        <w:trPr>
          <w:cantSplit/>
          <w:tblHeader/>
        </w:trPr>
        <w:tc>
          <w:tcPr>
            <w:tcW w:w="1635" w:type="pct"/>
            <w:shd w:val="clear" w:color="auto" w:fill="F2F2F2" w:themeFill="background1" w:themeFillShade="F2"/>
            <w:vAlign w:val="center"/>
          </w:tcPr>
          <w:p w:rsidR="00C45EAB" w:rsidRPr="00C45EAB" w:rsidRDefault="00C45EAB" w:rsidP="00C45EAB">
            <w:pPr>
              <w:pStyle w:val="TableHeading"/>
            </w:pPr>
            <w:bookmarkStart w:id="391" w:name="ColumnTitle_85"/>
            <w:bookmarkEnd w:id="391"/>
            <w:r w:rsidRPr="00C45EAB">
              <w:t>Forms</w:t>
            </w:r>
          </w:p>
        </w:tc>
        <w:tc>
          <w:tcPr>
            <w:tcW w:w="3365" w:type="pct"/>
            <w:shd w:val="clear" w:color="auto" w:fill="F2F2F2" w:themeFill="background1" w:themeFillShade="F2"/>
            <w:vAlign w:val="center"/>
          </w:tcPr>
          <w:p w:rsidR="00C45EAB" w:rsidRPr="00C45EAB" w:rsidRDefault="00C45EAB" w:rsidP="00C45EAB">
            <w:pPr>
              <w:pStyle w:val="TableHeading"/>
            </w:pPr>
            <w:r w:rsidRPr="00C45EAB">
              <w:t>Instructions</w:t>
            </w:r>
          </w:p>
        </w:tc>
      </w:tr>
      <w:tr w:rsidR="00C45EAB" w:rsidRPr="00C45EAB" w:rsidTr="00C45EAB">
        <w:trPr>
          <w:cantSplit/>
        </w:trPr>
        <w:tc>
          <w:tcPr>
            <w:tcW w:w="1635" w:type="pct"/>
            <w:shd w:val="clear" w:color="auto" w:fill="F2F2F2" w:themeFill="background1" w:themeFillShade="F2"/>
            <w:vAlign w:val="center"/>
          </w:tcPr>
          <w:p w:rsidR="00C45EAB" w:rsidRPr="00C45EAB" w:rsidRDefault="00C45EAB" w:rsidP="00C45EAB">
            <w:pPr>
              <w:pStyle w:val="TableText"/>
              <w:rPr>
                <w:b/>
              </w:rPr>
            </w:pPr>
            <w:r w:rsidRPr="00C45EAB">
              <w:rPr>
                <w:b/>
              </w:rPr>
              <w:t>Form Name</w:t>
            </w:r>
          </w:p>
        </w:tc>
        <w:tc>
          <w:tcPr>
            <w:tcW w:w="3365" w:type="pct"/>
            <w:vAlign w:val="center"/>
          </w:tcPr>
          <w:p w:rsidR="00C45EAB" w:rsidRPr="00C45EAB" w:rsidRDefault="00C45EAB" w:rsidP="00C45EAB">
            <w:pPr>
              <w:pStyle w:val="InstructionalTable"/>
            </w:pPr>
            <w:r w:rsidRPr="00C45EAB">
              <w:t>List the name of the form affected by the functionality being designed.</w:t>
            </w:r>
          </w:p>
        </w:tc>
      </w:tr>
      <w:tr w:rsidR="00C45EAB" w:rsidRPr="00C45EAB" w:rsidTr="00C45EAB">
        <w:trPr>
          <w:cantSplit/>
        </w:trPr>
        <w:tc>
          <w:tcPr>
            <w:tcW w:w="1635" w:type="pct"/>
            <w:shd w:val="clear" w:color="auto" w:fill="F2F2F2" w:themeFill="background1" w:themeFillShade="F2"/>
            <w:vAlign w:val="center"/>
          </w:tcPr>
          <w:p w:rsidR="00C45EAB" w:rsidRPr="00C45EAB" w:rsidRDefault="00C45EAB" w:rsidP="00C45EAB">
            <w:pPr>
              <w:pStyle w:val="TableText"/>
              <w:rPr>
                <w:b/>
              </w:rPr>
            </w:pPr>
            <w:r w:rsidRPr="00C45EAB">
              <w:rPr>
                <w:b/>
              </w:rPr>
              <w:t>Enhancement Category</w:t>
            </w:r>
          </w:p>
        </w:tc>
        <w:tc>
          <w:tcPr>
            <w:tcW w:w="3365" w:type="pct"/>
            <w:vAlign w:val="center"/>
          </w:tcPr>
          <w:p w:rsidR="00C45EAB" w:rsidRPr="00C45EAB" w:rsidRDefault="00C45EAB" w:rsidP="00C45EAB">
            <w:pPr>
              <w:pStyle w:val="InstructionalTable"/>
            </w:pPr>
            <w:r w:rsidRPr="00C45EAB">
              <w:t>Check the appropriate box: New, Modify, Delete, or No Change.</w:t>
            </w:r>
          </w:p>
        </w:tc>
      </w:tr>
      <w:tr w:rsidR="00C45EAB" w:rsidRPr="00C45EAB" w:rsidTr="00C45EAB">
        <w:trPr>
          <w:cantSplit/>
        </w:trPr>
        <w:tc>
          <w:tcPr>
            <w:tcW w:w="1635" w:type="pct"/>
            <w:shd w:val="clear" w:color="auto" w:fill="F2F2F2" w:themeFill="background1" w:themeFillShade="F2"/>
            <w:vAlign w:val="center"/>
          </w:tcPr>
          <w:p w:rsidR="00C45EAB" w:rsidRPr="00C45EAB" w:rsidRDefault="00C45EAB" w:rsidP="00C45EAB">
            <w:pPr>
              <w:pStyle w:val="TableText"/>
              <w:rPr>
                <w:b/>
              </w:rPr>
            </w:pPr>
            <w:r w:rsidRPr="00C45EAB">
              <w:rPr>
                <w:b/>
              </w:rPr>
              <w:t>Form Functionality</w:t>
            </w:r>
          </w:p>
        </w:tc>
        <w:tc>
          <w:tcPr>
            <w:tcW w:w="3365" w:type="pct"/>
            <w:vAlign w:val="center"/>
          </w:tcPr>
          <w:p w:rsidR="00C45EAB" w:rsidRPr="00C45EAB" w:rsidRDefault="00C45EAB" w:rsidP="00C45EAB">
            <w:pPr>
              <w:pStyle w:val="InstructionalTable"/>
            </w:pPr>
            <w:r w:rsidRPr="00C45EAB">
              <w:t>Describe the form’s functionality and refer to the usage of the form. An example of such a description is “This form is used to enter patient demographic data.”</w:t>
            </w:r>
          </w:p>
        </w:tc>
      </w:tr>
      <w:tr w:rsidR="00C45EAB" w:rsidRPr="00C45EAB" w:rsidTr="00C45EAB">
        <w:trPr>
          <w:cantSplit/>
        </w:trPr>
        <w:tc>
          <w:tcPr>
            <w:tcW w:w="1635" w:type="pct"/>
            <w:shd w:val="clear" w:color="auto" w:fill="F2F2F2" w:themeFill="background1" w:themeFillShade="F2"/>
            <w:vAlign w:val="center"/>
          </w:tcPr>
          <w:p w:rsidR="00C45EAB" w:rsidRPr="00C45EAB" w:rsidRDefault="00C45EAB" w:rsidP="00C45EAB">
            <w:pPr>
              <w:pStyle w:val="TableText"/>
              <w:rPr>
                <w:b/>
              </w:rPr>
            </w:pPr>
            <w:r w:rsidRPr="00C45EAB">
              <w:rPr>
                <w:b/>
              </w:rPr>
              <w:t>Current Form Layout</w:t>
            </w:r>
          </w:p>
        </w:tc>
        <w:tc>
          <w:tcPr>
            <w:tcW w:w="3365" w:type="pct"/>
            <w:vAlign w:val="center"/>
          </w:tcPr>
          <w:p w:rsidR="00C45EAB" w:rsidRPr="00C45EAB" w:rsidRDefault="00C45EAB" w:rsidP="00C45EAB">
            <w:pPr>
              <w:pStyle w:val="InstructionalTable"/>
            </w:pPr>
            <w:r w:rsidRPr="00C45EAB">
              <w:t>Define the current form layout that the design will modify. If this is a new form, enter “N/A”.</w:t>
            </w:r>
          </w:p>
        </w:tc>
      </w:tr>
      <w:tr w:rsidR="00C45EAB" w:rsidRPr="00C45EAB" w:rsidTr="00C45EAB">
        <w:trPr>
          <w:cantSplit/>
        </w:trPr>
        <w:tc>
          <w:tcPr>
            <w:tcW w:w="1635" w:type="pct"/>
            <w:shd w:val="clear" w:color="auto" w:fill="F2F2F2" w:themeFill="background1" w:themeFillShade="F2"/>
            <w:vAlign w:val="center"/>
          </w:tcPr>
          <w:p w:rsidR="00C45EAB" w:rsidRPr="00C45EAB" w:rsidRDefault="00C45EAB" w:rsidP="00C45EAB">
            <w:pPr>
              <w:pStyle w:val="TableText"/>
              <w:rPr>
                <w:b/>
              </w:rPr>
            </w:pPr>
            <w:r w:rsidRPr="00C45EAB">
              <w:rPr>
                <w:b/>
              </w:rPr>
              <w:t>Modified Form Layout (Changes are in bold)</w:t>
            </w:r>
          </w:p>
        </w:tc>
        <w:tc>
          <w:tcPr>
            <w:tcW w:w="3365" w:type="pct"/>
            <w:vAlign w:val="center"/>
          </w:tcPr>
          <w:p w:rsidR="00C45EAB" w:rsidRPr="00C45EAB" w:rsidRDefault="00C45EAB" w:rsidP="00C45EAB">
            <w:pPr>
              <w:pStyle w:val="InstructionalTable"/>
            </w:pPr>
            <w:r w:rsidRPr="00C45EAB">
              <w:t>Define the form layout that the design will implement.</w:t>
            </w:r>
          </w:p>
        </w:tc>
      </w:tr>
    </w:tbl>
    <w:p w:rsidR="00C45EAB" w:rsidRDefault="006F05FB" w:rsidP="006F05FB">
      <w:pPr>
        <w:pStyle w:val="Caption"/>
      </w:pPr>
      <w:r w:rsidRPr="006F05FB">
        <w:t>Table 46: Forms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6"/>
        <w:gridCol w:w="1013"/>
        <w:gridCol w:w="1440"/>
        <w:gridCol w:w="1440"/>
        <w:gridCol w:w="2737"/>
      </w:tblGrid>
      <w:tr w:rsidR="006F05FB" w:rsidRPr="006F05FB" w:rsidTr="006F05FB">
        <w:trPr>
          <w:cantSplit/>
          <w:tblHeader/>
        </w:trPr>
        <w:tc>
          <w:tcPr>
            <w:tcW w:w="1538" w:type="pct"/>
            <w:shd w:val="clear" w:color="auto" w:fill="F2F2F2" w:themeFill="background1" w:themeFillShade="F2"/>
          </w:tcPr>
          <w:p w:rsidR="006F05FB" w:rsidRPr="006F05FB" w:rsidRDefault="006F05FB" w:rsidP="006F05FB">
            <w:pPr>
              <w:pStyle w:val="TableHeading"/>
            </w:pPr>
            <w:bookmarkStart w:id="392" w:name="ColumnTitle_86"/>
            <w:bookmarkEnd w:id="392"/>
            <w:r w:rsidRPr="006F05FB">
              <w:t>Forms</w:t>
            </w:r>
          </w:p>
        </w:tc>
        <w:tc>
          <w:tcPr>
            <w:tcW w:w="3462" w:type="pct"/>
            <w:gridSpan w:val="4"/>
            <w:tcBorders>
              <w:bottom w:val="single" w:sz="4" w:space="0" w:color="auto"/>
            </w:tcBorders>
            <w:shd w:val="clear" w:color="auto" w:fill="F2F2F2" w:themeFill="background1" w:themeFillShade="F2"/>
          </w:tcPr>
          <w:p w:rsidR="006F05FB" w:rsidRPr="006F05FB" w:rsidRDefault="006F05FB" w:rsidP="006F05FB">
            <w:pPr>
              <w:pStyle w:val="TableHeading"/>
            </w:pPr>
            <w:r w:rsidRPr="006F05FB">
              <w:t>Description</w:t>
            </w:r>
          </w:p>
        </w:tc>
      </w:tr>
      <w:tr w:rsidR="006F05FB" w:rsidRPr="006F05FB" w:rsidTr="006F05FB">
        <w:trPr>
          <w:cantSplit/>
        </w:trPr>
        <w:tc>
          <w:tcPr>
            <w:tcW w:w="1538" w:type="pct"/>
            <w:shd w:val="clear" w:color="auto" w:fill="F2F2F2" w:themeFill="background1" w:themeFillShade="F2"/>
          </w:tcPr>
          <w:p w:rsidR="006F05FB" w:rsidRPr="006F05FB" w:rsidRDefault="006F05FB" w:rsidP="006F05FB">
            <w:pPr>
              <w:pStyle w:val="TableText"/>
              <w:rPr>
                <w:b/>
              </w:rPr>
            </w:pPr>
            <w:r w:rsidRPr="006F05FB">
              <w:rPr>
                <w:b/>
              </w:rPr>
              <w:t>Form Name</w:t>
            </w:r>
          </w:p>
        </w:tc>
        <w:tc>
          <w:tcPr>
            <w:tcW w:w="3462" w:type="pct"/>
            <w:gridSpan w:val="4"/>
            <w:tcBorders>
              <w:bottom w:val="single" w:sz="4" w:space="0" w:color="auto"/>
            </w:tcBorders>
          </w:tcPr>
          <w:p w:rsidR="006F05FB" w:rsidRPr="006F05FB" w:rsidRDefault="006F05FB" w:rsidP="006F05FB">
            <w:pPr>
              <w:pStyle w:val="TableText"/>
            </w:pPr>
          </w:p>
        </w:tc>
      </w:tr>
      <w:tr w:rsidR="006F05FB" w:rsidRPr="006F05FB" w:rsidTr="006F05FB">
        <w:trPr>
          <w:cantSplit/>
        </w:trPr>
        <w:tc>
          <w:tcPr>
            <w:tcW w:w="1538" w:type="pct"/>
            <w:shd w:val="clear" w:color="auto" w:fill="F2F2F2" w:themeFill="background1" w:themeFillShade="F2"/>
          </w:tcPr>
          <w:p w:rsidR="006F05FB" w:rsidRPr="006F05FB" w:rsidRDefault="006F05FB" w:rsidP="006F05FB">
            <w:pPr>
              <w:pStyle w:val="TableText"/>
              <w:rPr>
                <w:b/>
              </w:rPr>
            </w:pPr>
            <w:r w:rsidRPr="006F05FB">
              <w:rPr>
                <w:b/>
              </w:rPr>
              <w:t>Enhancement Category</w:t>
            </w:r>
          </w:p>
        </w:tc>
        <w:tc>
          <w:tcPr>
            <w:tcW w:w="529" w:type="pct"/>
            <w:tcBorders>
              <w:right w:val="nil"/>
            </w:tcBorders>
          </w:tcPr>
          <w:p w:rsidR="006F05FB" w:rsidRPr="006F05FB" w:rsidRDefault="00A065B7" w:rsidP="006F05FB">
            <w:pPr>
              <w:pStyle w:val="TableText"/>
              <w:rPr>
                <w:iCs/>
                <w:sz w:val="20"/>
              </w:rPr>
            </w:pPr>
            <w:r>
              <w:rPr>
                <w:iCs/>
                <w:sz w:val="20"/>
              </w:rPr>
              <w:fldChar w:fldCharType="begin">
                <w:ffData>
                  <w:name w:val="Check111"/>
                  <w:enabled/>
                  <w:calcOnExit w:val="0"/>
                  <w:checkBox>
                    <w:sizeAuto/>
                    <w:default w:val="0"/>
                  </w:checkBox>
                </w:ffData>
              </w:fldChar>
            </w:r>
            <w:r>
              <w:rPr>
                <w:iCs/>
                <w:sz w:val="20"/>
              </w:rPr>
              <w:instrText xml:space="preserve"> </w:instrText>
            </w:r>
            <w:bookmarkStart w:id="393" w:name="Check111"/>
            <w:r>
              <w:rPr>
                <w:iCs/>
                <w:sz w:val="20"/>
              </w:rPr>
              <w:instrText xml:space="preserve">FORMCHECKBOX </w:instrText>
            </w:r>
            <w:r w:rsidR="00BB1606">
              <w:rPr>
                <w:iCs/>
                <w:sz w:val="20"/>
              </w:rPr>
            </w:r>
            <w:r w:rsidR="00BB1606">
              <w:rPr>
                <w:iCs/>
                <w:sz w:val="20"/>
              </w:rPr>
              <w:fldChar w:fldCharType="separate"/>
            </w:r>
            <w:r>
              <w:rPr>
                <w:iCs/>
                <w:sz w:val="20"/>
              </w:rPr>
              <w:fldChar w:fldCharType="end"/>
            </w:r>
            <w:bookmarkEnd w:id="393"/>
            <w:r w:rsidR="006F05FB" w:rsidRPr="006F05FB">
              <w:rPr>
                <w:iCs/>
                <w:sz w:val="20"/>
              </w:rPr>
              <w:t xml:space="preserve"> New</w:t>
            </w:r>
          </w:p>
        </w:tc>
        <w:tc>
          <w:tcPr>
            <w:tcW w:w="752" w:type="pct"/>
            <w:tcBorders>
              <w:left w:val="nil"/>
              <w:right w:val="nil"/>
            </w:tcBorders>
          </w:tcPr>
          <w:p w:rsidR="006F05FB" w:rsidRPr="006F05FB" w:rsidRDefault="00A065B7" w:rsidP="006F05FB">
            <w:pPr>
              <w:pStyle w:val="TableText"/>
              <w:rPr>
                <w:iCs/>
                <w:sz w:val="20"/>
              </w:rPr>
            </w:pPr>
            <w:r>
              <w:rPr>
                <w:iCs/>
                <w:sz w:val="20"/>
              </w:rPr>
              <w:fldChar w:fldCharType="begin">
                <w:ffData>
                  <w:name w:val="Check112"/>
                  <w:enabled/>
                  <w:calcOnExit w:val="0"/>
                  <w:checkBox>
                    <w:sizeAuto/>
                    <w:default w:val="0"/>
                  </w:checkBox>
                </w:ffData>
              </w:fldChar>
            </w:r>
            <w:r>
              <w:rPr>
                <w:iCs/>
                <w:sz w:val="20"/>
              </w:rPr>
              <w:instrText xml:space="preserve"> </w:instrText>
            </w:r>
            <w:bookmarkStart w:id="394" w:name="Check112"/>
            <w:r>
              <w:rPr>
                <w:iCs/>
                <w:sz w:val="20"/>
              </w:rPr>
              <w:instrText xml:space="preserve">FORMCHECKBOX </w:instrText>
            </w:r>
            <w:r w:rsidR="00BB1606">
              <w:rPr>
                <w:iCs/>
                <w:sz w:val="20"/>
              </w:rPr>
            </w:r>
            <w:r w:rsidR="00BB1606">
              <w:rPr>
                <w:iCs/>
                <w:sz w:val="20"/>
              </w:rPr>
              <w:fldChar w:fldCharType="separate"/>
            </w:r>
            <w:r>
              <w:rPr>
                <w:iCs/>
                <w:sz w:val="20"/>
              </w:rPr>
              <w:fldChar w:fldCharType="end"/>
            </w:r>
            <w:bookmarkEnd w:id="394"/>
            <w:r w:rsidR="006F05FB" w:rsidRPr="006F05FB">
              <w:rPr>
                <w:iCs/>
                <w:sz w:val="20"/>
              </w:rPr>
              <w:t xml:space="preserve"> Modify</w:t>
            </w:r>
          </w:p>
        </w:tc>
        <w:tc>
          <w:tcPr>
            <w:tcW w:w="752" w:type="pct"/>
            <w:tcBorders>
              <w:left w:val="nil"/>
              <w:right w:val="nil"/>
            </w:tcBorders>
          </w:tcPr>
          <w:p w:rsidR="006F05FB" w:rsidRPr="006F05FB" w:rsidRDefault="00A065B7" w:rsidP="006F05FB">
            <w:pPr>
              <w:pStyle w:val="TableText"/>
              <w:rPr>
                <w:iCs/>
                <w:sz w:val="20"/>
              </w:rPr>
            </w:pPr>
            <w:r>
              <w:rPr>
                <w:iCs/>
                <w:sz w:val="20"/>
              </w:rPr>
              <w:fldChar w:fldCharType="begin">
                <w:ffData>
                  <w:name w:val="Check113"/>
                  <w:enabled/>
                  <w:calcOnExit w:val="0"/>
                  <w:checkBox>
                    <w:sizeAuto/>
                    <w:default w:val="0"/>
                  </w:checkBox>
                </w:ffData>
              </w:fldChar>
            </w:r>
            <w:r>
              <w:rPr>
                <w:iCs/>
                <w:sz w:val="20"/>
              </w:rPr>
              <w:instrText xml:space="preserve"> </w:instrText>
            </w:r>
            <w:bookmarkStart w:id="395" w:name="Check113"/>
            <w:r>
              <w:rPr>
                <w:iCs/>
                <w:sz w:val="20"/>
              </w:rPr>
              <w:instrText xml:space="preserve">FORMCHECKBOX </w:instrText>
            </w:r>
            <w:r w:rsidR="00BB1606">
              <w:rPr>
                <w:iCs/>
                <w:sz w:val="20"/>
              </w:rPr>
            </w:r>
            <w:r w:rsidR="00BB1606">
              <w:rPr>
                <w:iCs/>
                <w:sz w:val="20"/>
              </w:rPr>
              <w:fldChar w:fldCharType="separate"/>
            </w:r>
            <w:r>
              <w:rPr>
                <w:iCs/>
                <w:sz w:val="20"/>
              </w:rPr>
              <w:fldChar w:fldCharType="end"/>
            </w:r>
            <w:bookmarkEnd w:id="395"/>
            <w:r w:rsidR="006F05FB" w:rsidRPr="006F05FB">
              <w:rPr>
                <w:iCs/>
                <w:sz w:val="20"/>
              </w:rPr>
              <w:t xml:space="preserve"> Delete</w:t>
            </w:r>
          </w:p>
        </w:tc>
        <w:tc>
          <w:tcPr>
            <w:tcW w:w="1429" w:type="pct"/>
            <w:tcBorders>
              <w:left w:val="nil"/>
            </w:tcBorders>
          </w:tcPr>
          <w:p w:rsidR="006F05FB" w:rsidRPr="006F05FB" w:rsidRDefault="00A065B7" w:rsidP="006F05FB">
            <w:pPr>
              <w:pStyle w:val="TableText"/>
              <w:rPr>
                <w:iCs/>
                <w:sz w:val="20"/>
              </w:rPr>
            </w:pPr>
            <w:r>
              <w:rPr>
                <w:iCs/>
                <w:sz w:val="20"/>
              </w:rPr>
              <w:fldChar w:fldCharType="begin">
                <w:ffData>
                  <w:name w:val="Check114"/>
                  <w:enabled/>
                  <w:calcOnExit w:val="0"/>
                  <w:checkBox>
                    <w:sizeAuto/>
                    <w:default w:val="0"/>
                  </w:checkBox>
                </w:ffData>
              </w:fldChar>
            </w:r>
            <w:r>
              <w:rPr>
                <w:iCs/>
                <w:sz w:val="20"/>
              </w:rPr>
              <w:instrText xml:space="preserve"> </w:instrText>
            </w:r>
            <w:bookmarkStart w:id="396" w:name="Check114"/>
            <w:r>
              <w:rPr>
                <w:iCs/>
                <w:sz w:val="20"/>
              </w:rPr>
              <w:instrText xml:space="preserve">FORMCHECKBOX </w:instrText>
            </w:r>
            <w:r w:rsidR="00BB1606">
              <w:rPr>
                <w:iCs/>
                <w:sz w:val="20"/>
              </w:rPr>
            </w:r>
            <w:r w:rsidR="00BB1606">
              <w:rPr>
                <w:iCs/>
                <w:sz w:val="20"/>
              </w:rPr>
              <w:fldChar w:fldCharType="separate"/>
            </w:r>
            <w:r>
              <w:rPr>
                <w:iCs/>
                <w:sz w:val="20"/>
              </w:rPr>
              <w:fldChar w:fldCharType="end"/>
            </w:r>
            <w:bookmarkEnd w:id="396"/>
            <w:r w:rsidR="006F05FB" w:rsidRPr="006F05FB">
              <w:rPr>
                <w:iCs/>
                <w:sz w:val="20"/>
              </w:rPr>
              <w:t xml:space="preserve"> No Change</w:t>
            </w:r>
          </w:p>
        </w:tc>
      </w:tr>
      <w:tr w:rsidR="006F05FB" w:rsidRPr="006F05FB" w:rsidTr="006F05FB">
        <w:trPr>
          <w:cantSplit/>
        </w:trPr>
        <w:tc>
          <w:tcPr>
            <w:tcW w:w="1538" w:type="pct"/>
            <w:shd w:val="clear" w:color="auto" w:fill="F2F2F2" w:themeFill="background1" w:themeFillShade="F2"/>
          </w:tcPr>
          <w:p w:rsidR="006F05FB" w:rsidRPr="006F05FB" w:rsidRDefault="006F05FB" w:rsidP="006F05FB">
            <w:pPr>
              <w:pStyle w:val="TableText"/>
              <w:rPr>
                <w:b/>
              </w:rPr>
            </w:pPr>
            <w:r w:rsidRPr="006F05FB">
              <w:rPr>
                <w:b/>
              </w:rPr>
              <w:t>Form Functionality</w:t>
            </w:r>
          </w:p>
        </w:tc>
        <w:tc>
          <w:tcPr>
            <w:tcW w:w="3462" w:type="pct"/>
            <w:gridSpan w:val="4"/>
          </w:tcPr>
          <w:p w:rsidR="006F05FB" w:rsidRPr="006F05FB" w:rsidRDefault="006F05FB" w:rsidP="006F05FB">
            <w:pPr>
              <w:pStyle w:val="TableText"/>
            </w:pPr>
          </w:p>
        </w:tc>
      </w:tr>
    </w:tbl>
    <w:p w:rsidR="006F05FB" w:rsidRPr="006F05FB" w:rsidRDefault="006F05FB" w:rsidP="006F05FB">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6F05FB" w:rsidRPr="006F05FB" w:rsidTr="006F05FB">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6F05FB" w:rsidRPr="006F05FB" w:rsidRDefault="006F05FB" w:rsidP="006F05FB">
            <w:pPr>
              <w:pStyle w:val="TableHeading"/>
            </w:pPr>
            <w:bookmarkStart w:id="397" w:name="ColumnTitle_87"/>
            <w:bookmarkEnd w:id="397"/>
            <w:r w:rsidRPr="006F05FB">
              <w:t>Current Form Layout</w:t>
            </w:r>
          </w:p>
        </w:tc>
      </w:tr>
      <w:tr w:rsidR="006F05FB" w:rsidRPr="006F05FB" w:rsidTr="006F05FB">
        <w:trPr>
          <w:cantSplit/>
        </w:trPr>
        <w:tc>
          <w:tcPr>
            <w:tcW w:w="5000" w:type="pct"/>
            <w:tcBorders>
              <w:top w:val="single" w:sz="6" w:space="0" w:color="000000"/>
              <w:left w:val="single" w:sz="6" w:space="0" w:color="000000"/>
              <w:bottom w:val="single" w:sz="6" w:space="0" w:color="000000"/>
              <w:right w:val="single" w:sz="6" w:space="0" w:color="000000"/>
            </w:tcBorders>
          </w:tcPr>
          <w:p w:rsidR="006F05FB" w:rsidRPr="006F05FB" w:rsidRDefault="006F05FB" w:rsidP="006F05FB">
            <w:pPr>
              <w:pStyle w:val="TableText"/>
            </w:pPr>
          </w:p>
        </w:tc>
      </w:tr>
    </w:tbl>
    <w:p w:rsidR="006F05FB" w:rsidRPr="006F05FB" w:rsidRDefault="006F05FB" w:rsidP="006F05FB">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6F05FB" w:rsidRPr="006F05FB" w:rsidTr="006F05FB">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6F05FB" w:rsidRPr="006F05FB" w:rsidRDefault="006F05FB" w:rsidP="006F05FB">
            <w:pPr>
              <w:pStyle w:val="TableHeading"/>
            </w:pPr>
            <w:bookmarkStart w:id="398" w:name="ColumnTitle_88"/>
            <w:bookmarkEnd w:id="398"/>
            <w:r w:rsidRPr="006F05FB">
              <w:t>Modified Form Layout (Changes are in bold)</w:t>
            </w:r>
          </w:p>
        </w:tc>
      </w:tr>
      <w:tr w:rsidR="006F05FB" w:rsidRPr="006F05FB" w:rsidTr="004E698E">
        <w:trPr>
          <w:cantSplit/>
        </w:trPr>
        <w:tc>
          <w:tcPr>
            <w:tcW w:w="5000" w:type="pct"/>
            <w:tcBorders>
              <w:top w:val="single" w:sz="6" w:space="0" w:color="000000"/>
              <w:left w:val="single" w:sz="6" w:space="0" w:color="000000"/>
              <w:bottom w:val="single" w:sz="6" w:space="0" w:color="000000"/>
              <w:right w:val="single" w:sz="6" w:space="0" w:color="000000"/>
            </w:tcBorders>
          </w:tcPr>
          <w:p w:rsidR="006F05FB" w:rsidRPr="006F05FB" w:rsidRDefault="006F05FB" w:rsidP="006F05FB">
            <w:pPr>
              <w:pStyle w:val="TableText"/>
            </w:pPr>
          </w:p>
        </w:tc>
      </w:tr>
    </w:tbl>
    <w:p w:rsidR="00693B1E" w:rsidRDefault="00693B1E" w:rsidP="00693B1E">
      <w:pPr>
        <w:pStyle w:val="Heading5"/>
      </w:pPr>
      <w:bookmarkStart w:id="399" w:name="_Toc398548456"/>
      <w:r>
        <w:t>Functions</w:t>
      </w:r>
      <w:bookmarkEnd w:id="399"/>
    </w:p>
    <w:p w:rsidR="00693B1E" w:rsidRDefault="00693B1E" w:rsidP="00693B1E">
      <w:pPr>
        <w:pStyle w:val="InstructionalText1"/>
      </w:pPr>
      <w:r>
        <w:t>The functions affected by the capabilities being designed should be listed in this section. A short description of what change will be made to the functions and/or new functions should be included.</w:t>
      </w:r>
    </w:p>
    <w:p w:rsidR="006F05FB" w:rsidRPr="006F05FB" w:rsidRDefault="00693B1E" w:rsidP="00693B1E">
      <w:pPr>
        <w:pStyle w:val="Caption"/>
      </w:pPr>
      <w:r>
        <w:t>Table 47: Forms (Instructions)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131"/>
        <w:gridCol w:w="6445"/>
      </w:tblGrid>
      <w:tr w:rsidR="00693B1E" w:rsidRPr="00693B1E" w:rsidTr="00693B1E">
        <w:trPr>
          <w:cantSplit/>
          <w:tblHeader/>
        </w:trPr>
        <w:tc>
          <w:tcPr>
            <w:tcW w:w="1635" w:type="pct"/>
            <w:shd w:val="clear" w:color="auto" w:fill="F2F2F2" w:themeFill="background1" w:themeFillShade="F2"/>
            <w:vAlign w:val="center"/>
          </w:tcPr>
          <w:p w:rsidR="00693B1E" w:rsidRPr="00693B1E" w:rsidRDefault="00693B1E" w:rsidP="00693B1E">
            <w:pPr>
              <w:pStyle w:val="TableHeading"/>
            </w:pPr>
            <w:bookmarkStart w:id="400" w:name="ColumnTitle_89"/>
            <w:bookmarkEnd w:id="400"/>
            <w:r w:rsidRPr="00693B1E">
              <w:t>Functions</w:t>
            </w:r>
          </w:p>
        </w:tc>
        <w:tc>
          <w:tcPr>
            <w:tcW w:w="3365" w:type="pct"/>
            <w:shd w:val="clear" w:color="auto" w:fill="F2F2F2" w:themeFill="background1" w:themeFillShade="F2"/>
            <w:vAlign w:val="center"/>
          </w:tcPr>
          <w:p w:rsidR="00693B1E" w:rsidRPr="00693B1E" w:rsidRDefault="00693B1E" w:rsidP="00693B1E">
            <w:pPr>
              <w:pStyle w:val="TableHeading"/>
            </w:pPr>
            <w:r w:rsidRPr="00693B1E">
              <w:t>Instructions</w:t>
            </w:r>
          </w:p>
        </w:tc>
      </w:tr>
      <w:tr w:rsidR="00693B1E" w:rsidRPr="00693B1E" w:rsidTr="00693B1E">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Function Name</w:t>
            </w:r>
          </w:p>
        </w:tc>
        <w:tc>
          <w:tcPr>
            <w:tcW w:w="3365" w:type="pct"/>
            <w:vAlign w:val="center"/>
          </w:tcPr>
          <w:p w:rsidR="00693B1E" w:rsidRPr="00693B1E" w:rsidRDefault="00693B1E" w:rsidP="00693B1E">
            <w:pPr>
              <w:pStyle w:val="InstructionalTable"/>
            </w:pPr>
            <w:r w:rsidRPr="00693B1E">
              <w:t>List the specific function affected by the capability being designed.</w:t>
            </w:r>
          </w:p>
        </w:tc>
      </w:tr>
      <w:tr w:rsidR="00693B1E" w:rsidRPr="00693B1E" w:rsidTr="00693B1E">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Short Description</w:t>
            </w:r>
          </w:p>
        </w:tc>
        <w:tc>
          <w:tcPr>
            <w:tcW w:w="3365" w:type="pct"/>
            <w:vAlign w:val="center"/>
          </w:tcPr>
          <w:p w:rsidR="00693B1E" w:rsidRPr="00693B1E" w:rsidRDefault="00693B1E" w:rsidP="00693B1E">
            <w:pPr>
              <w:pStyle w:val="InstructionalTable"/>
            </w:pPr>
            <w:r w:rsidRPr="00693B1E">
              <w:t>List a short description of the change that will be made to the functions and/or new functions.</w:t>
            </w:r>
          </w:p>
        </w:tc>
      </w:tr>
      <w:tr w:rsidR="00693B1E" w:rsidRPr="00693B1E" w:rsidTr="00693B1E">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Enhancement Category</w:t>
            </w:r>
          </w:p>
        </w:tc>
        <w:tc>
          <w:tcPr>
            <w:tcW w:w="3365" w:type="pct"/>
            <w:vAlign w:val="center"/>
          </w:tcPr>
          <w:p w:rsidR="00693B1E" w:rsidRPr="00693B1E" w:rsidRDefault="00693B1E" w:rsidP="00693B1E">
            <w:pPr>
              <w:pStyle w:val="InstructionalTable"/>
            </w:pPr>
            <w:r w:rsidRPr="00693B1E">
              <w:t>Check the appropriate box: New, Modify, Delete, or No Change.</w:t>
            </w:r>
          </w:p>
        </w:tc>
      </w:tr>
      <w:tr w:rsidR="00693B1E" w:rsidRPr="00693B1E" w:rsidTr="00693B1E">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Related Options</w:t>
            </w:r>
          </w:p>
        </w:tc>
        <w:tc>
          <w:tcPr>
            <w:tcW w:w="3365" w:type="pct"/>
            <w:vAlign w:val="center"/>
          </w:tcPr>
          <w:p w:rsidR="00693B1E" w:rsidRPr="00693B1E" w:rsidRDefault="00693B1E" w:rsidP="00693B1E">
            <w:pPr>
              <w:pStyle w:val="InstructionalTable"/>
            </w:pPr>
            <w:r w:rsidRPr="00693B1E">
              <w:t>List the options that directly call or are called by the function.</w:t>
            </w:r>
          </w:p>
        </w:tc>
      </w:tr>
      <w:tr w:rsidR="00693B1E" w:rsidRPr="00693B1E" w:rsidTr="00693B1E">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Related Routines</w:t>
            </w:r>
          </w:p>
        </w:tc>
        <w:tc>
          <w:tcPr>
            <w:tcW w:w="3365" w:type="pct"/>
            <w:vAlign w:val="center"/>
          </w:tcPr>
          <w:p w:rsidR="00693B1E" w:rsidRPr="00693B1E" w:rsidRDefault="00693B1E" w:rsidP="00693B1E">
            <w:pPr>
              <w:pStyle w:val="InstructionalTable"/>
            </w:pPr>
            <w:r w:rsidRPr="00693B1E">
              <w:t xml:space="preserve">List the routines that directly call or are called by the function. </w:t>
            </w:r>
          </w:p>
        </w:tc>
      </w:tr>
      <w:tr w:rsidR="00693B1E" w:rsidRPr="00693B1E" w:rsidTr="00693B1E">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Data Dictionary (DD) References</w:t>
            </w:r>
          </w:p>
        </w:tc>
        <w:tc>
          <w:tcPr>
            <w:tcW w:w="3365" w:type="pct"/>
            <w:vAlign w:val="center"/>
          </w:tcPr>
          <w:p w:rsidR="00693B1E" w:rsidRPr="00693B1E" w:rsidRDefault="00693B1E" w:rsidP="00693B1E">
            <w:pPr>
              <w:pStyle w:val="InstructionalTable"/>
            </w:pPr>
            <w:r w:rsidRPr="00693B1E">
              <w:t>List the files that reference the function through input transforms, cross reference logic, etc.</w:t>
            </w:r>
          </w:p>
        </w:tc>
      </w:tr>
      <w:tr w:rsidR="00693B1E" w:rsidRPr="00693B1E" w:rsidTr="00693B1E">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Related Protocols</w:t>
            </w:r>
          </w:p>
        </w:tc>
        <w:tc>
          <w:tcPr>
            <w:tcW w:w="3365" w:type="pct"/>
            <w:vAlign w:val="center"/>
          </w:tcPr>
          <w:p w:rsidR="00693B1E" w:rsidRPr="00693B1E" w:rsidRDefault="00693B1E" w:rsidP="00693B1E">
            <w:pPr>
              <w:pStyle w:val="InstructionalTable"/>
            </w:pPr>
            <w:r w:rsidRPr="00693B1E">
              <w:t>List the protocols that reference or are referenced by the function.</w:t>
            </w:r>
          </w:p>
        </w:tc>
      </w:tr>
      <w:tr w:rsidR="00693B1E" w:rsidRPr="00693B1E" w:rsidTr="00693B1E">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lastRenderedPageBreak/>
              <w:t>Related Integration Control Registrations (ICRs)</w:t>
            </w:r>
          </w:p>
        </w:tc>
        <w:tc>
          <w:tcPr>
            <w:tcW w:w="3365" w:type="pct"/>
            <w:vAlign w:val="center"/>
          </w:tcPr>
          <w:p w:rsidR="00693B1E" w:rsidRPr="00693B1E" w:rsidRDefault="00693B1E" w:rsidP="00693B1E">
            <w:pPr>
              <w:pStyle w:val="InstructionalTable"/>
            </w:pPr>
            <w:r w:rsidRPr="00693B1E">
              <w:t>List proposed new ICRs and subscribed ICRs. Also, list any obscure Supported ICRs.</w:t>
            </w:r>
          </w:p>
        </w:tc>
      </w:tr>
      <w:tr w:rsidR="00693B1E" w:rsidRPr="00693B1E" w:rsidTr="00693B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Data Passing</w:t>
            </w:r>
          </w:p>
        </w:tc>
        <w:tc>
          <w:tcPr>
            <w:tcW w:w="3365" w:type="pct"/>
            <w:vAlign w:val="center"/>
          </w:tcPr>
          <w:p w:rsidR="00693B1E" w:rsidRPr="00693B1E" w:rsidRDefault="00693B1E" w:rsidP="00693B1E">
            <w:pPr>
              <w:pStyle w:val="InstructionalTable"/>
            </w:pPr>
            <w:r w:rsidRPr="00693B1E">
              <w:t>Check the appropriate box. An event that would trigger the new/changed function should be included in this section. An example of such a description would be a note that the new/changed function will be invoked as part of a function call or it would be invoked through system protocols, HL7 Logical Links, etc. This section refers specifically to the change implemented with the design.</w:t>
            </w:r>
          </w:p>
        </w:tc>
      </w:tr>
      <w:tr w:rsidR="00693B1E" w:rsidRPr="00693B1E" w:rsidTr="00693B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Input Attribute Name and Definition</w:t>
            </w:r>
          </w:p>
        </w:tc>
        <w:tc>
          <w:tcPr>
            <w:tcW w:w="3365" w:type="pct"/>
            <w:vAlign w:val="center"/>
          </w:tcPr>
          <w:p w:rsidR="00693B1E" w:rsidRPr="00693B1E" w:rsidRDefault="00693B1E" w:rsidP="00693B1E">
            <w:pPr>
              <w:pStyle w:val="InstructionalTable"/>
            </w:pPr>
            <w:r w:rsidRPr="00693B1E">
              <w:t>List the input attributes passed into the new or changed function logic. Each attribute should be defined.</w:t>
            </w:r>
          </w:p>
        </w:tc>
      </w:tr>
      <w:tr w:rsidR="00693B1E" w:rsidRPr="00693B1E" w:rsidTr="00693B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Output Attribute Name and Definition</w:t>
            </w:r>
          </w:p>
        </w:tc>
        <w:tc>
          <w:tcPr>
            <w:tcW w:w="3365" w:type="pct"/>
            <w:vAlign w:val="center"/>
          </w:tcPr>
          <w:p w:rsidR="00693B1E" w:rsidRPr="00693B1E" w:rsidRDefault="00693B1E" w:rsidP="00693B1E">
            <w:pPr>
              <w:pStyle w:val="InstructionalTable"/>
            </w:pPr>
            <w:r w:rsidRPr="00693B1E">
              <w:t>List the output attributes returned from the new or changed function logic. Each attribute should be defined.</w:t>
            </w:r>
          </w:p>
        </w:tc>
      </w:tr>
      <w:tr w:rsidR="00693B1E" w:rsidRPr="00693B1E" w:rsidTr="00693B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Current Logic</w:t>
            </w:r>
          </w:p>
        </w:tc>
        <w:tc>
          <w:tcPr>
            <w:tcW w:w="3365" w:type="pct"/>
            <w:vAlign w:val="center"/>
          </w:tcPr>
          <w:p w:rsidR="00693B1E" w:rsidRPr="00693B1E" w:rsidRDefault="00693B1E" w:rsidP="00693B1E">
            <w:pPr>
              <w:pStyle w:val="InstructionalTable"/>
            </w:pPr>
            <w:r w:rsidRPr="00693B1E">
              <w:t>Define the current logic in the function that the design will modify. If this is new code, enter “N/A”.</w:t>
            </w:r>
          </w:p>
        </w:tc>
      </w:tr>
      <w:tr w:rsidR="00693B1E" w:rsidRPr="00693B1E" w:rsidTr="00693B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Pr>
        <w:tc>
          <w:tcPr>
            <w:tcW w:w="1635" w:type="pct"/>
            <w:shd w:val="clear" w:color="auto" w:fill="F2F2F2" w:themeFill="background1" w:themeFillShade="F2"/>
            <w:vAlign w:val="center"/>
          </w:tcPr>
          <w:p w:rsidR="00693B1E" w:rsidRPr="00693B1E" w:rsidRDefault="00693B1E" w:rsidP="00693B1E">
            <w:pPr>
              <w:pStyle w:val="TableText"/>
              <w:rPr>
                <w:b/>
              </w:rPr>
            </w:pPr>
            <w:r w:rsidRPr="00693B1E">
              <w:rPr>
                <w:b/>
              </w:rPr>
              <w:t>Modified Logic (Changes are in bold)</w:t>
            </w:r>
          </w:p>
        </w:tc>
        <w:tc>
          <w:tcPr>
            <w:tcW w:w="3365" w:type="pct"/>
            <w:vAlign w:val="center"/>
          </w:tcPr>
          <w:p w:rsidR="00693B1E" w:rsidRPr="00693B1E" w:rsidRDefault="00693B1E" w:rsidP="00693B1E">
            <w:pPr>
              <w:pStyle w:val="InstructionalTable"/>
            </w:pPr>
            <w:r w:rsidRPr="00693B1E">
              <w:t>Define the logic in the function that the design will implement.</w:t>
            </w:r>
          </w:p>
        </w:tc>
      </w:tr>
    </w:tbl>
    <w:p w:rsidR="00C45EAB" w:rsidRDefault="00693B1E" w:rsidP="00693B1E">
      <w:pPr>
        <w:pStyle w:val="Caption"/>
      </w:pPr>
      <w:r w:rsidRPr="00693B1E">
        <w:t>Table 48: Forms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3"/>
        <w:gridCol w:w="912"/>
        <w:gridCol w:w="1201"/>
        <w:gridCol w:w="1132"/>
        <w:gridCol w:w="4388"/>
      </w:tblGrid>
      <w:tr w:rsidR="002E3457" w:rsidRPr="002E3457" w:rsidTr="002E3457">
        <w:trPr>
          <w:cantSplit/>
          <w:tblHeader/>
        </w:trPr>
        <w:tc>
          <w:tcPr>
            <w:tcW w:w="1015" w:type="pct"/>
            <w:shd w:val="clear" w:color="auto" w:fill="F2F2F2" w:themeFill="background1" w:themeFillShade="F2"/>
          </w:tcPr>
          <w:p w:rsidR="002E3457" w:rsidRPr="002E3457" w:rsidRDefault="002E3457" w:rsidP="002E3457">
            <w:pPr>
              <w:pStyle w:val="TableHeading"/>
            </w:pPr>
            <w:bookmarkStart w:id="401" w:name="ColumnTitle_90"/>
            <w:bookmarkEnd w:id="401"/>
            <w:r w:rsidRPr="002E3457">
              <w:t>Function Name</w:t>
            </w:r>
          </w:p>
        </w:tc>
        <w:tc>
          <w:tcPr>
            <w:tcW w:w="3985" w:type="pct"/>
            <w:gridSpan w:val="4"/>
            <w:shd w:val="clear" w:color="auto" w:fill="F2F2F2" w:themeFill="background1" w:themeFillShade="F2"/>
          </w:tcPr>
          <w:p w:rsidR="002E3457" w:rsidRPr="002E3457" w:rsidRDefault="002E3457" w:rsidP="002E3457">
            <w:pPr>
              <w:pStyle w:val="TableHeading"/>
            </w:pPr>
            <w:r w:rsidRPr="002E3457">
              <w:t>Activities</w:t>
            </w:r>
          </w:p>
        </w:tc>
      </w:tr>
      <w:tr w:rsidR="002E3457" w:rsidRPr="002E3457" w:rsidTr="002E3457">
        <w:trPr>
          <w:cantSplit/>
        </w:trPr>
        <w:tc>
          <w:tcPr>
            <w:tcW w:w="1015" w:type="pct"/>
            <w:shd w:val="clear" w:color="auto" w:fill="F2F2F2" w:themeFill="background1" w:themeFillShade="F2"/>
          </w:tcPr>
          <w:p w:rsidR="002E3457" w:rsidRPr="002E3457" w:rsidRDefault="002E3457" w:rsidP="002E3457">
            <w:pPr>
              <w:pStyle w:val="TableText"/>
              <w:rPr>
                <w:b/>
              </w:rPr>
            </w:pPr>
            <w:r w:rsidRPr="002E3457">
              <w:rPr>
                <w:b/>
              </w:rPr>
              <w:t>Short Description</w:t>
            </w:r>
          </w:p>
        </w:tc>
        <w:tc>
          <w:tcPr>
            <w:tcW w:w="3985" w:type="pct"/>
            <w:gridSpan w:val="4"/>
            <w:tcBorders>
              <w:bottom w:val="single" w:sz="4" w:space="0" w:color="auto"/>
            </w:tcBorders>
          </w:tcPr>
          <w:p w:rsidR="002E3457" w:rsidRPr="002E3457" w:rsidRDefault="002E3457" w:rsidP="002E3457">
            <w:pPr>
              <w:pStyle w:val="TableText"/>
              <w:rPr>
                <w:rFonts w:ascii="Garamond" w:hAnsi="Garamond"/>
              </w:rPr>
            </w:pPr>
          </w:p>
        </w:tc>
      </w:tr>
      <w:tr w:rsidR="002E3457" w:rsidRPr="002E3457" w:rsidTr="002E3457">
        <w:trPr>
          <w:cantSplit/>
        </w:trPr>
        <w:tc>
          <w:tcPr>
            <w:tcW w:w="1015" w:type="pct"/>
            <w:shd w:val="clear" w:color="auto" w:fill="F2F2F2" w:themeFill="background1" w:themeFillShade="F2"/>
          </w:tcPr>
          <w:p w:rsidR="002E3457" w:rsidRPr="002E3457" w:rsidRDefault="002E3457" w:rsidP="002E3457">
            <w:pPr>
              <w:pStyle w:val="TableText"/>
              <w:rPr>
                <w:b/>
              </w:rPr>
            </w:pPr>
            <w:r w:rsidRPr="002E3457">
              <w:rPr>
                <w:b/>
              </w:rPr>
              <w:t>Enhancement Category</w:t>
            </w:r>
          </w:p>
        </w:tc>
        <w:tc>
          <w:tcPr>
            <w:tcW w:w="476" w:type="pct"/>
            <w:tcBorders>
              <w:right w:val="nil"/>
            </w:tcBorders>
            <w:vAlign w:val="center"/>
          </w:tcPr>
          <w:p w:rsidR="002E3457" w:rsidRPr="002E3457" w:rsidRDefault="00A065B7" w:rsidP="002E3457">
            <w:pPr>
              <w:pStyle w:val="TableText"/>
              <w:rPr>
                <w:rFonts w:ascii="Garamond" w:hAnsi="Garamond"/>
                <w:iCs/>
                <w:sz w:val="20"/>
              </w:rPr>
            </w:pPr>
            <w:r>
              <w:rPr>
                <w:rFonts w:ascii="Garamond" w:hAnsi="Garamond"/>
                <w:iCs/>
                <w:sz w:val="20"/>
              </w:rPr>
              <w:fldChar w:fldCharType="begin">
                <w:ffData>
                  <w:name w:val="Check115"/>
                  <w:enabled/>
                  <w:calcOnExit w:val="0"/>
                  <w:checkBox>
                    <w:sizeAuto/>
                    <w:default w:val="0"/>
                  </w:checkBox>
                </w:ffData>
              </w:fldChar>
            </w:r>
            <w:r>
              <w:rPr>
                <w:rFonts w:ascii="Garamond" w:hAnsi="Garamond"/>
                <w:iCs/>
                <w:sz w:val="20"/>
              </w:rPr>
              <w:instrText xml:space="preserve"> </w:instrText>
            </w:r>
            <w:bookmarkStart w:id="402" w:name="Check115"/>
            <w:r>
              <w:rPr>
                <w:rFonts w:ascii="Garamond" w:hAnsi="Garamond"/>
                <w:iCs/>
                <w:sz w:val="20"/>
              </w:rPr>
              <w:instrText xml:space="preserve">FORMCHECKBOX </w:instrText>
            </w:r>
            <w:r w:rsidR="00BB1606">
              <w:rPr>
                <w:rFonts w:ascii="Garamond" w:hAnsi="Garamond"/>
                <w:iCs/>
                <w:sz w:val="20"/>
              </w:rPr>
            </w:r>
            <w:r w:rsidR="00BB1606">
              <w:rPr>
                <w:rFonts w:ascii="Garamond" w:hAnsi="Garamond"/>
                <w:iCs/>
                <w:sz w:val="20"/>
              </w:rPr>
              <w:fldChar w:fldCharType="separate"/>
            </w:r>
            <w:r>
              <w:rPr>
                <w:rFonts w:ascii="Garamond" w:hAnsi="Garamond"/>
                <w:iCs/>
                <w:sz w:val="20"/>
              </w:rPr>
              <w:fldChar w:fldCharType="end"/>
            </w:r>
            <w:bookmarkEnd w:id="402"/>
            <w:r w:rsidR="002E3457" w:rsidRPr="002E3457">
              <w:rPr>
                <w:rFonts w:ascii="Garamond" w:hAnsi="Garamond"/>
                <w:iCs/>
                <w:sz w:val="20"/>
              </w:rPr>
              <w:t xml:space="preserve"> New</w:t>
            </w:r>
          </w:p>
        </w:tc>
        <w:tc>
          <w:tcPr>
            <w:tcW w:w="627" w:type="pct"/>
            <w:tcBorders>
              <w:left w:val="nil"/>
              <w:right w:val="nil"/>
            </w:tcBorders>
            <w:vAlign w:val="center"/>
          </w:tcPr>
          <w:p w:rsidR="002E3457" w:rsidRPr="002E3457" w:rsidRDefault="00A065B7" w:rsidP="002E3457">
            <w:pPr>
              <w:pStyle w:val="TableText"/>
              <w:rPr>
                <w:rFonts w:ascii="Garamond" w:hAnsi="Garamond"/>
                <w:iCs/>
                <w:sz w:val="20"/>
              </w:rPr>
            </w:pPr>
            <w:r>
              <w:rPr>
                <w:rFonts w:ascii="Garamond" w:hAnsi="Garamond"/>
                <w:iCs/>
                <w:sz w:val="20"/>
              </w:rPr>
              <w:fldChar w:fldCharType="begin">
                <w:ffData>
                  <w:name w:val="Check116"/>
                  <w:enabled/>
                  <w:calcOnExit w:val="0"/>
                  <w:checkBox>
                    <w:sizeAuto/>
                    <w:default w:val="0"/>
                  </w:checkBox>
                </w:ffData>
              </w:fldChar>
            </w:r>
            <w:r>
              <w:rPr>
                <w:rFonts w:ascii="Garamond" w:hAnsi="Garamond"/>
                <w:iCs/>
                <w:sz w:val="20"/>
              </w:rPr>
              <w:instrText xml:space="preserve"> </w:instrText>
            </w:r>
            <w:bookmarkStart w:id="403" w:name="Check116"/>
            <w:r>
              <w:rPr>
                <w:rFonts w:ascii="Garamond" w:hAnsi="Garamond"/>
                <w:iCs/>
                <w:sz w:val="20"/>
              </w:rPr>
              <w:instrText xml:space="preserve">FORMCHECKBOX </w:instrText>
            </w:r>
            <w:r w:rsidR="00BB1606">
              <w:rPr>
                <w:rFonts w:ascii="Garamond" w:hAnsi="Garamond"/>
                <w:iCs/>
                <w:sz w:val="20"/>
              </w:rPr>
            </w:r>
            <w:r w:rsidR="00BB1606">
              <w:rPr>
                <w:rFonts w:ascii="Garamond" w:hAnsi="Garamond"/>
                <w:iCs/>
                <w:sz w:val="20"/>
              </w:rPr>
              <w:fldChar w:fldCharType="separate"/>
            </w:r>
            <w:r>
              <w:rPr>
                <w:rFonts w:ascii="Garamond" w:hAnsi="Garamond"/>
                <w:iCs/>
                <w:sz w:val="20"/>
              </w:rPr>
              <w:fldChar w:fldCharType="end"/>
            </w:r>
            <w:bookmarkEnd w:id="403"/>
            <w:r w:rsidR="002E3457" w:rsidRPr="002E3457">
              <w:rPr>
                <w:rFonts w:ascii="Garamond" w:hAnsi="Garamond"/>
                <w:iCs/>
                <w:sz w:val="20"/>
              </w:rPr>
              <w:t xml:space="preserve"> Modify</w:t>
            </w:r>
          </w:p>
        </w:tc>
        <w:tc>
          <w:tcPr>
            <w:tcW w:w="591" w:type="pct"/>
            <w:tcBorders>
              <w:left w:val="nil"/>
              <w:right w:val="nil"/>
            </w:tcBorders>
            <w:vAlign w:val="center"/>
          </w:tcPr>
          <w:p w:rsidR="002E3457" w:rsidRPr="002E3457" w:rsidRDefault="00A065B7" w:rsidP="002E3457">
            <w:pPr>
              <w:pStyle w:val="TableText"/>
              <w:rPr>
                <w:rFonts w:ascii="Garamond" w:hAnsi="Garamond"/>
                <w:iCs/>
                <w:sz w:val="20"/>
              </w:rPr>
            </w:pPr>
            <w:r>
              <w:rPr>
                <w:rFonts w:ascii="Garamond" w:hAnsi="Garamond"/>
                <w:iCs/>
                <w:sz w:val="20"/>
              </w:rPr>
              <w:fldChar w:fldCharType="begin">
                <w:ffData>
                  <w:name w:val="Check117"/>
                  <w:enabled/>
                  <w:calcOnExit w:val="0"/>
                  <w:checkBox>
                    <w:sizeAuto/>
                    <w:default w:val="0"/>
                  </w:checkBox>
                </w:ffData>
              </w:fldChar>
            </w:r>
            <w:r>
              <w:rPr>
                <w:rFonts w:ascii="Garamond" w:hAnsi="Garamond"/>
                <w:iCs/>
                <w:sz w:val="20"/>
              </w:rPr>
              <w:instrText xml:space="preserve"> </w:instrText>
            </w:r>
            <w:bookmarkStart w:id="404" w:name="Check117"/>
            <w:r>
              <w:rPr>
                <w:rFonts w:ascii="Garamond" w:hAnsi="Garamond"/>
                <w:iCs/>
                <w:sz w:val="20"/>
              </w:rPr>
              <w:instrText xml:space="preserve">FORMCHECKBOX </w:instrText>
            </w:r>
            <w:r w:rsidR="00BB1606">
              <w:rPr>
                <w:rFonts w:ascii="Garamond" w:hAnsi="Garamond"/>
                <w:iCs/>
                <w:sz w:val="20"/>
              </w:rPr>
            </w:r>
            <w:r w:rsidR="00BB1606">
              <w:rPr>
                <w:rFonts w:ascii="Garamond" w:hAnsi="Garamond"/>
                <w:iCs/>
                <w:sz w:val="20"/>
              </w:rPr>
              <w:fldChar w:fldCharType="separate"/>
            </w:r>
            <w:r>
              <w:rPr>
                <w:rFonts w:ascii="Garamond" w:hAnsi="Garamond"/>
                <w:iCs/>
                <w:sz w:val="20"/>
              </w:rPr>
              <w:fldChar w:fldCharType="end"/>
            </w:r>
            <w:bookmarkEnd w:id="404"/>
            <w:r w:rsidR="002E3457" w:rsidRPr="002E3457">
              <w:rPr>
                <w:rFonts w:ascii="Garamond" w:hAnsi="Garamond"/>
                <w:iCs/>
                <w:sz w:val="20"/>
              </w:rPr>
              <w:t xml:space="preserve"> Delete</w:t>
            </w:r>
          </w:p>
        </w:tc>
        <w:tc>
          <w:tcPr>
            <w:tcW w:w="2291" w:type="pct"/>
            <w:tcBorders>
              <w:left w:val="nil"/>
            </w:tcBorders>
            <w:vAlign w:val="center"/>
          </w:tcPr>
          <w:p w:rsidR="002E3457" w:rsidRPr="002E3457" w:rsidRDefault="00A065B7" w:rsidP="002E3457">
            <w:pPr>
              <w:pStyle w:val="TableText"/>
              <w:rPr>
                <w:rFonts w:ascii="Garamond" w:hAnsi="Garamond"/>
                <w:iCs/>
                <w:sz w:val="20"/>
              </w:rPr>
            </w:pPr>
            <w:r>
              <w:rPr>
                <w:rFonts w:ascii="Garamond" w:hAnsi="Garamond"/>
                <w:iCs/>
                <w:sz w:val="20"/>
              </w:rPr>
              <w:fldChar w:fldCharType="begin">
                <w:ffData>
                  <w:name w:val="Check118"/>
                  <w:enabled/>
                  <w:calcOnExit w:val="0"/>
                  <w:checkBox>
                    <w:sizeAuto/>
                    <w:default w:val="0"/>
                  </w:checkBox>
                </w:ffData>
              </w:fldChar>
            </w:r>
            <w:r>
              <w:rPr>
                <w:rFonts w:ascii="Garamond" w:hAnsi="Garamond"/>
                <w:iCs/>
                <w:sz w:val="20"/>
              </w:rPr>
              <w:instrText xml:space="preserve"> </w:instrText>
            </w:r>
            <w:bookmarkStart w:id="405" w:name="Check118"/>
            <w:r>
              <w:rPr>
                <w:rFonts w:ascii="Garamond" w:hAnsi="Garamond"/>
                <w:iCs/>
                <w:sz w:val="20"/>
              </w:rPr>
              <w:instrText xml:space="preserve">FORMCHECKBOX </w:instrText>
            </w:r>
            <w:r w:rsidR="00BB1606">
              <w:rPr>
                <w:rFonts w:ascii="Garamond" w:hAnsi="Garamond"/>
                <w:iCs/>
                <w:sz w:val="20"/>
              </w:rPr>
            </w:r>
            <w:r w:rsidR="00BB1606">
              <w:rPr>
                <w:rFonts w:ascii="Garamond" w:hAnsi="Garamond"/>
                <w:iCs/>
                <w:sz w:val="20"/>
              </w:rPr>
              <w:fldChar w:fldCharType="separate"/>
            </w:r>
            <w:r>
              <w:rPr>
                <w:rFonts w:ascii="Garamond" w:hAnsi="Garamond"/>
                <w:iCs/>
                <w:sz w:val="20"/>
              </w:rPr>
              <w:fldChar w:fldCharType="end"/>
            </w:r>
            <w:bookmarkEnd w:id="405"/>
            <w:r w:rsidR="002E3457" w:rsidRPr="002E3457">
              <w:rPr>
                <w:rFonts w:ascii="Garamond" w:hAnsi="Garamond"/>
                <w:iCs/>
                <w:sz w:val="20"/>
              </w:rPr>
              <w:t xml:space="preserve"> No Change</w:t>
            </w:r>
          </w:p>
        </w:tc>
      </w:tr>
      <w:tr w:rsidR="002E3457" w:rsidRPr="002E3457" w:rsidTr="002E3457">
        <w:trPr>
          <w:cantSplit/>
        </w:trPr>
        <w:tc>
          <w:tcPr>
            <w:tcW w:w="1015" w:type="pct"/>
            <w:shd w:val="clear" w:color="auto" w:fill="F2F2F2" w:themeFill="background1" w:themeFillShade="F2"/>
          </w:tcPr>
          <w:p w:rsidR="002E3457" w:rsidRPr="002E3457" w:rsidRDefault="002E3457" w:rsidP="002E3457">
            <w:pPr>
              <w:pStyle w:val="TableText"/>
              <w:rPr>
                <w:b/>
              </w:rPr>
            </w:pPr>
            <w:r w:rsidRPr="002E3457">
              <w:rPr>
                <w:b/>
              </w:rPr>
              <w:t>Related Options</w:t>
            </w:r>
          </w:p>
        </w:tc>
        <w:tc>
          <w:tcPr>
            <w:tcW w:w="3985" w:type="pct"/>
            <w:gridSpan w:val="4"/>
            <w:tcBorders>
              <w:bottom w:val="single" w:sz="4" w:space="0" w:color="auto"/>
            </w:tcBorders>
          </w:tcPr>
          <w:p w:rsidR="002E3457" w:rsidRPr="002E3457" w:rsidRDefault="002E3457" w:rsidP="002E3457">
            <w:pPr>
              <w:pStyle w:val="TableText"/>
              <w:rPr>
                <w:rFonts w:ascii="Garamond" w:hAnsi="Garamond"/>
              </w:rPr>
            </w:pPr>
          </w:p>
        </w:tc>
      </w:tr>
    </w:tbl>
    <w:p w:rsidR="00693B1E" w:rsidRPr="00A25D92" w:rsidRDefault="00693B1E" w:rsidP="00693B1E">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2"/>
        <w:gridCol w:w="2928"/>
        <w:gridCol w:w="3756"/>
      </w:tblGrid>
      <w:tr w:rsidR="00A25D92" w:rsidRPr="00A25D92" w:rsidTr="00A25D92">
        <w:trPr>
          <w:cantSplit/>
          <w:trHeight w:val="318"/>
          <w:tblHeader/>
        </w:trPr>
        <w:tc>
          <w:tcPr>
            <w:tcW w:w="1510" w:type="pct"/>
            <w:tcBorders>
              <w:top w:val="single" w:sz="6" w:space="0" w:color="000000"/>
              <w:bottom w:val="single" w:sz="6" w:space="0" w:color="000000"/>
            </w:tcBorders>
            <w:shd w:val="clear" w:color="auto" w:fill="F2F2F2" w:themeFill="background1" w:themeFillShade="F2"/>
            <w:vAlign w:val="center"/>
          </w:tcPr>
          <w:p w:rsidR="00A25D92" w:rsidRPr="00A25D92" w:rsidRDefault="00A25D92" w:rsidP="00A25D92">
            <w:pPr>
              <w:pStyle w:val="TableHeading"/>
            </w:pPr>
            <w:bookmarkStart w:id="406" w:name="ColumnTitle_91"/>
            <w:bookmarkEnd w:id="406"/>
            <w:r w:rsidRPr="00A25D92">
              <w:t>Related Routines</w:t>
            </w:r>
          </w:p>
        </w:tc>
        <w:tc>
          <w:tcPr>
            <w:tcW w:w="1529" w:type="pct"/>
            <w:tcBorders>
              <w:bottom w:val="single" w:sz="4" w:space="0" w:color="auto"/>
            </w:tcBorders>
            <w:shd w:val="clear" w:color="auto" w:fill="F2F2F2" w:themeFill="background1" w:themeFillShade="F2"/>
          </w:tcPr>
          <w:p w:rsidR="00A25D92" w:rsidRPr="00A25D92" w:rsidRDefault="00A25D92" w:rsidP="00A25D92">
            <w:pPr>
              <w:pStyle w:val="TableHeading"/>
            </w:pPr>
            <w:r w:rsidRPr="00A25D92">
              <w:t>Routines “Called By”</w:t>
            </w:r>
          </w:p>
        </w:tc>
        <w:tc>
          <w:tcPr>
            <w:tcW w:w="1961" w:type="pct"/>
            <w:tcBorders>
              <w:bottom w:val="single" w:sz="4" w:space="0" w:color="auto"/>
            </w:tcBorders>
            <w:shd w:val="clear" w:color="auto" w:fill="F2F2F2" w:themeFill="background1" w:themeFillShade="F2"/>
          </w:tcPr>
          <w:p w:rsidR="00A25D92" w:rsidRPr="00A25D92" w:rsidRDefault="00A25D92" w:rsidP="00A25D92">
            <w:pPr>
              <w:pStyle w:val="TableHeading"/>
            </w:pPr>
            <w:r w:rsidRPr="00A25D92">
              <w:t xml:space="preserve">Routines “Called”   </w:t>
            </w:r>
          </w:p>
        </w:tc>
      </w:tr>
      <w:tr w:rsidR="00A25D92" w:rsidRPr="00A25D92" w:rsidTr="00A25D92">
        <w:trPr>
          <w:cantSplit/>
          <w:trHeight w:val="697"/>
        </w:trPr>
        <w:tc>
          <w:tcPr>
            <w:tcW w:w="1510" w:type="pct"/>
            <w:tcBorders>
              <w:top w:val="single" w:sz="6" w:space="0" w:color="000000"/>
              <w:bottom w:val="single" w:sz="6" w:space="0" w:color="000000"/>
            </w:tcBorders>
            <w:shd w:val="clear" w:color="auto" w:fill="F2F2F2" w:themeFill="background1" w:themeFillShade="F2"/>
            <w:vAlign w:val="center"/>
          </w:tcPr>
          <w:p w:rsidR="00A25D92" w:rsidRPr="00A25D92" w:rsidRDefault="00A25D92" w:rsidP="00A25D92">
            <w:pPr>
              <w:pStyle w:val="TableText"/>
            </w:pPr>
          </w:p>
        </w:tc>
        <w:tc>
          <w:tcPr>
            <w:tcW w:w="1529" w:type="pct"/>
            <w:tcBorders>
              <w:bottom w:val="single" w:sz="4" w:space="0" w:color="auto"/>
            </w:tcBorders>
            <w:vAlign w:val="center"/>
          </w:tcPr>
          <w:p w:rsidR="00A25D92" w:rsidRPr="00A25D92" w:rsidRDefault="00A25D92" w:rsidP="00A25D92">
            <w:pPr>
              <w:pStyle w:val="TableText"/>
            </w:pPr>
          </w:p>
        </w:tc>
        <w:tc>
          <w:tcPr>
            <w:tcW w:w="1961" w:type="pct"/>
            <w:tcBorders>
              <w:bottom w:val="single" w:sz="4" w:space="0" w:color="auto"/>
            </w:tcBorders>
            <w:vAlign w:val="center"/>
          </w:tcPr>
          <w:p w:rsidR="00A25D92" w:rsidRPr="00A25D92" w:rsidRDefault="00A25D92" w:rsidP="00A25D92">
            <w:pPr>
              <w:pStyle w:val="TableText"/>
            </w:pPr>
          </w:p>
        </w:tc>
      </w:tr>
    </w:tbl>
    <w:p w:rsidR="00A25D92" w:rsidRPr="00A25D92" w:rsidRDefault="00A25D92" w:rsidP="00693B1E">
      <w:pPr>
        <w:pStyle w:val="BodyText"/>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4"/>
        <w:gridCol w:w="1025"/>
        <w:gridCol w:w="1088"/>
        <w:gridCol w:w="1061"/>
        <w:gridCol w:w="2005"/>
        <w:gridCol w:w="2453"/>
      </w:tblGrid>
      <w:tr w:rsidR="00A25D92" w:rsidRPr="00A25D92" w:rsidTr="00A25D92">
        <w:trPr>
          <w:cantSplit/>
          <w:tblHeader/>
        </w:trPr>
        <w:tc>
          <w:tcPr>
            <w:tcW w:w="1015" w:type="pct"/>
            <w:shd w:val="clear" w:color="auto" w:fill="F2F2F2" w:themeFill="background1" w:themeFillShade="F2"/>
          </w:tcPr>
          <w:p w:rsidR="00A25D92" w:rsidRPr="00A25D92" w:rsidRDefault="00A25D92" w:rsidP="00A25D92">
            <w:pPr>
              <w:pStyle w:val="TableHeading"/>
            </w:pPr>
            <w:bookmarkStart w:id="407" w:name="ColumnTitle_92"/>
            <w:bookmarkEnd w:id="407"/>
            <w:r w:rsidRPr="00A25D92">
              <w:t>Function Name</w:t>
            </w:r>
          </w:p>
        </w:tc>
        <w:tc>
          <w:tcPr>
            <w:tcW w:w="3985" w:type="pct"/>
            <w:gridSpan w:val="5"/>
            <w:shd w:val="clear" w:color="auto" w:fill="F2F2F2" w:themeFill="background1" w:themeFillShade="F2"/>
          </w:tcPr>
          <w:p w:rsidR="00A25D92" w:rsidRPr="00A25D92" w:rsidRDefault="00A25D92" w:rsidP="00A25D92">
            <w:pPr>
              <w:pStyle w:val="TableHeading"/>
            </w:pPr>
            <w:r w:rsidRPr="00A25D92">
              <w:t>Activities</w:t>
            </w:r>
          </w:p>
        </w:tc>
      </w:tr>
      <w:tr w:rsidR="00A25D92" w:rsidRPr="00A25D92" w:rsidTr="00A25D92">
        <w:trPr>
          <w:cantSplit/>
        </w:trPr>
        <w:tc>
          <w:tcPr>
            <w:tcW w:w="1015" w:type="pct"/>
            <w:shd w:val="clear" w:color="auto" w:fill="F2F2F2" w:themeFill="background1" w:themeFillShade="F2"/>
          </w:tcPr>
          <w:p w:rsidR="00A25D92" w:rsidRPr="00A25D92" w:rsidRDefault="00A25D92" w:rsidP="00A25D92">
            <w:pPr>
              <w:pStyle w:val="TableText"/>
              <w:rPr>
                <w:b/>
              </w:rPr>
            </w:pPr>
            <w:r w:rsidRPr="00A25D92">
              <w:rPr>
                <w:b/>
              </w:rPr>
              <w:t>Data Dictionary (DD) References</w:t>
            </w:r>
          </w:p>
        </w:tc>
        <w:tc>
          <w:tcPr>
            <w:tcW w:w="3985" w:type="pct"/>
            <w:gridSpan w:val="5"/>
          </w:tcPr>
          <w:p w:rsidR="00A25D92" w:rsidRPr="00A25D92" w:rsidRDefault="00A25D92" w:rsidP="00A25D92">
            <w:pPr>
              <w:pStyle w:val="TableText"/>
              <w:rPr>
                <w:rFonts w:ascii="Garamond" w:hAnsi="Garamond"/>
              </w:rPr>
            </w:pPr>
          </w:p>
        </w:tc>
      </w:tr>
      <w:tr w:rsidR="00A25D92" w:rsidRPr="00A25D92" w:rsidTr="00A25D92">
        <w:trPr>
          <w:cantSplit/>
        </w:trPr>
        <w:tc>
          <w:tcPr>
            <w:tcW w:w="1015" w:type="pct"/>
            <w:shd w:val="clear" w:color="auto" w:fill="F2F2F2" w:themeFill="background1" w:themeFillShade="F2"/>
          </w:tcPr>
          <w:p w:rsidR="00A25D92" w:rsidRPr="00A25D92" w:rsidRDefault="00A25D92" w:rsidP="00A25D92">
            <w:pPr>
              <w:pStyle w:val="TableText"/>
              <w:rPr>
                <w:b/>
              </w:rPr>
            </w:pPr>
            <w:r w:rsidRPr="00A25D92">
              <w:rPr>
                <w:b/>
              </w:rPr>
              <w:t>Related Protocols</w:t>
            </w:r>
          </w:p>
        </w:tc>
        <w:tc>
          <w:tcPr>
            <w:tcW w:w="3985" w:type="pct"/>
            <w:gridSpan w:val="5"/>
          </w:tcPr>
          <w:p w:rsidR="00A25D92" w:rsidRPr="00A25D92" w:rsidRDefault="00A25D92" w:rsidP="00A25D92">
            <w:pPr>
              <w:pStyle w:val="TableText"/>
              <w:rPr>
                <w:rFonts w:ascii="Garamond" w:hAnsi="Garamond"/>
              </w:rPr>
            </w:pPr>
          </w:p>
        </w:tc>
      </w:tr>
      <w:tr w:rsidR="00A25D92" w:rsidRPr="00A25D92" w:rsidTr="00A25D92">
        <w:trPr>
          <w:cantSplit/>
        </w:trPr>
        <w:tc>
          <w:tcPr>
            <w:tcW w:w="1015" w:type="pct"/>
            <w:shd w:val="clear" w:color="auto" w:fill="F2F2F2" w:themeFill="background1" w:themeFillShade="F2"/>
          </w:tcPr>
          <w:p w:rsidR="00A25D92" w:rsidRPr="00A25D92" w:rsidRDefault="00A25D92" w:rsidP="00A25D92">
            <w:pPr>
              <w:pStyle w:val="TableText"/>
              <w:rPr>
                <w:b/>
              </w:rPr>
            </w:pPr>
            <w:r w:rsidRPr="00A25D92">
              <w:rPr>
                <w:b/>
              </w:rPr>
              <w:t>Related Integration Control Registrations (ICRs)</w:t>
            </w:r>
          </w:p>
        </w:tc>
        <w:tc>
          <w:tcPr>
            <w:tcW w:w="3985" w:type="pct"/>
            <w:gridSpan w:val="5"/>
            <w:tcBorders>
              <w:bottom w:val="single" w:sz="4" w:space="0" w:color="auto"/>
            </w:tcBorders>
          </w:tcPr>
          <w:p w:rsidR="00A25D92" w:rsidRPr="00A25D92" w:rsidRDefault="00A25D92" w:rsidP="00A25D92">
            <w:pPr>
              <w:pStyle w:val="TableText"/>
              <w:rPr>
                <w:rFonts w:ascii="Garamond" w:hAnsi="Garamond"/>
              </w:rPr>
            </w:pPr>
          </w:p>
        </w:tc>
      </w:tr>
      <w:tr w:rsidR="00A25D92" w:rsidRPr="00A25D92" w:rsidTr="00A25D92">
        <w:trPr>
          <w:cantSplit/>
        </w:trPr>
        <w:tc>
          <w:tcPr>
            <w:tcW w:w="1015" w:type="pct"/>
            <w:shd w:val="clear" w:color="auto" w:fill="F2F2F2" w:themeFill="background1" w:themeFillShade="F2"/>
          </w:tcPr>
          <w:p w:rsidR="00A25D92" w:rsidRPr="00A25D92" w:rsidRDefault="00A25D92" w:rsidP="00A25D92">
            <w:pPr>
              <w:pStyle w:val="TableText"/>
              <w:rPr>
                <w:b/>
              </w:rPr>
            </w:pPr>
            <w:r w:rsidRPr="00A25D92">
              <w:rPr>
                <w:b/>
              </w:rPr>
              <w:t>Data Passing</w:t>
            </w:r>
          </w:p>
        </w:tc>
        <w:tc>
          <w:tcPr>
            <w:tcW w:w="535" w:type="pct"/>
            <w:tcBorders>
              <w:bottom w:val="single" w:sz="4" w:space="0" w:color="auto"/>
              <w:right w:val="nil"/>
            </w:tcBorders>
          </w:tcPr>
          <w:p w:rsidR="00A25D92" w:rsidRPr="00A25D92" w:rsidRDefault="00A065B7" w:rsidP="00A25D92">
            <w:pPr>
              <w:pStyle w:val="TableText"/>
              <w:rPr>
                <w:rFonts w:ascii="Garamond" w:hAnsi="Garamond"/>
                <w:sz w:val="20"/>
              </w:rPr>
            </w:pPr>
            <w:r>
              <w:rPr>
                <w:rFonts w:ascii="Garamond" w:hAnsi="Garamond"/>
                <w:iCs/>
                <w:sz w:val="20"/>
              </w:rPr>
              <w:fldChar w:fldCharType="begin">
                <w:ffData>
                  <w:name w:val="Check119"/>
                  <w:enabled/>
                  <w:calcOnExit w:val="0"/>
                  <w:checkBox>
                    <w:sizeAuto/>
                    <w:default w:val="0"/>
                  </w:checkBox>
                </w:ffData>
              </w:fldChar>
            </w:r>
            <w:r>
              <w:rPr>
                <w:rFonts w:ascii="Garamond" w:hAnsi="Garamond"/>
                <w:iCs/>
                <w:sz w:val="20"/>
              </w:rPr>
              <w:instrText xml:space="preserve"> </w:instrText>
            </w:r>
            <w:bookmarkStart w:id="408" w:name="Check119"/>
            <w:r>
              <w:rPr>
                <w:rFonts w:ascii="Garamond" w:hAnsi="Garamond"/>
                <w:iCs/>
                <w:sz w:val="20"/>
              </w:rPr>
              <w:instrText xml:space="preserve">FORMCHECKBOX </w:instrText>
            </w:r>
            <w:r w:rsidR="00BB1606">
              <w:rPr>
                <w:rFonts w:ascii="Garamond" w:hAnsi="Garamond"/>
                <w:iCs/>
                <w:sz w:val="20"/>
              </w:rPr>
            </w:r>
            <w:r w:rsidR="00BB1606">
              <w:rPr>
                <w:rFonts w:ascii="Garamond" w:hAnsi="Garamond"/>
                <w:iCs/>
                <w:sz w:val="20"/>
              </w:rPr>
              <w:fldChar w:fldCharType="separate"/>
            </w:r>
            <w:r>
              <w:rPr>
                <w:rFonts w:ascii="Garamond" w:hAnsi="Garamond"/>
                <w:iCs/>
                <w:sz w:val="20"/>
              </w:rPr>
              <w:fldChar w:fldCharType="end"/>
            </w:r>
            <w:bookmarkEnd w:id="408"/>
            <w:r w:rsidR="00A25D92" w:rsidRPr="00A25D92">
              <w:rPr>
                <w:rFonts w:ascii="Garamond" w:hAnsi="Garamond"/>
                <w:iCs/>
                <w:sz w:val="20"/>
              </w:rPr>
              <w:t xml:space="preserve"> Input</w:t>
            </w:r>
          </w:p>
        </w:tc>
        <w:tc>
          <w:tcPr>
            <w:tcW w:w="568" w:type="pct"/>
            <w:tcBorders>
              <w:left w:val="nil"/>
              <w:bottom w:val="single" w:sz="4" w:space="0" w:color="auto"/>
              <w:right w:val="nil"/>
            </w:tcBorders>
          </w:tcPr>
          <w:p w:rsidR="00A25D92" w:rsidRPr="00A25D92" w:rsidRDefault="00A065B7" w:rsidP="00A25D92">
            <w:pPr>
              <w:pStyle w:val="TableText"/>
              <w:rPr>
                <w:rFonts w:ascii="Garamond" w:hAnsi="Garamond"/>
                <w:sz w:val="20"/>
              </w:rPr>
            </w:pPr>
            <w:r>
              <w:rPr>
                <w:rFonts w:ascii="Garamond" w:hAnsi="Garamond"/>
                <w:iCs/>
                <w:sz w:val="20"/>
              </w:rPr>
              <w:fldChar w:fldCharType="begin">
                <w:ffData>
                  <w:name w:val="Check120"/>
                  <w:enabled/>
                  <w:calcOnExit w:val="0"/>
                  <w:checkBox>
                    <w:sizeAuto/>
                    <w:default w:val="0"/>
                  </w:checkBox>
                </w:ffData>
              </w:fldChar>
            </w:r>
            <w:r>
              <w:rPr>
                <w:rFonts w:ascii="Garamond" w:hAnsi="Garamond"/>
                <w:iCs/>
                <w:sz w:val="20"/>
              </w:rPr>
              <w:instrText xml:space="preserve"> </w:instrText>
            </w:r>
            <w:bookmarkStart w:id="409" w:name="Check120"/>
            <w:r>
              <w:rPr>
                <w:rFonts w:ascii="Garamond" w:hAnsi="Garamond"/>
                <w:iCs/>
                <w:sz w:val="20"/>
              </w:rPr>
              <w:instrText xml:space="preserve">FORMCHECKBOX </w:instrText>
            </w:r>
            <w:r w:rsidR="00BB1606">
              <w:rPr>
                <w:rFonts w:ascii="Garamond" w:hAnsi="Garamond"/>
                <w:iCs/>
                <w:sz w:val="20"/>
              </w:rPr>
            </w:r>
            <w:r w:rsidR="00BB1606">
              <w:rPr>
                <w:rFonts w:ascii="Garamond" w:hAnsi="Garamond"/>
                <w:iCs/>
                <w:sz w:val="20"/>
              </w:rPr>
              <w:fldChar w:fldCharType="separate"/>
            </w:r>
            <w:r>
              <w:rPr>
                <w:rFonts w:ascii="Garamond" w:hAnsi="Garamond"/>
                <w:iCs/>
                <w:sz w:val="20"/>
              </w:rPr>
              <w:fldChar w:fldCharType="end"/>
            </w:r>
            <w:bookmarkEnd w:id="409"/>
            <w:r w:rsidR="00A25D92" w:rsidRPr="00A25D92">
              <w:rPr>
                <w:rFonts w:ascii="Garamond" w:hAnsi="Garamond"/>
                <w:iCs/>
                <w:sz w:val="20"/>
              </w:rPr>
              <w:t xml:space="preserve"> Output</w:t>
            </w:r>
          </w:p>
        </w:tc>
        <w:tc>
          <w:tcPr>
            <w:tcW w:w="554" w:type="pct"/>
            <w:tcBorders>
              <w:left w:val="nil"/>
              <w:bottom w:val="single" w:sz="4" w:space="0" w:color="auto"/>
              <w:right w:val="nil"/>
            </w:tcBorders>
          </w:tcPr>
          <w:p w:rsidR="00A25D92" w:rsidRPr="00A25D92" w:rsidRDefault="00A065B7" w:rsidP="00A25D92">
            <w:pPr>
              <w:pStyle w:val="TableText"/>
              <w:rPr>
                <w:rFonts w:ascii="Garamond" w:hAnsi="Garamond"/>
                <w:sz w:val="20"/>
              </w:rPr>
            </w:pPr>
            <w:r>
              <w:rPr>
                <w:rFonts w:ascii="Garamond" w:hAnsi="Garamond"/>
                <w:iCs/>
                <w:sz w:val="20"/>
              </w:rPr>
              <w:fldChar w:fldCharType="begin">
                <w:ffData>
                  <w:name w:val="Check121"/>
                  <w:enabled/>
                  <w:calcOnExit w:val="0"/>
                  <w:checkBox>
                    <w:sizeAuto/>
                    <w:default w:val="0"/>
                  </w:checkBox>
                </w:ffData>
              </w:fldChar>
            </w:r>
            <w:r>
              <w:rPr>
                <w:rFonts w:ascii="Garamond" w:hAnsi="Garamond"/>
                <w:iCs/>
                <w:sz w:val="20"/>
              </w:rPr>
              <w:instrText xml:space="preserve"> </w:instrText>
            </w:r>
            <w:bookmarkStart w:id="410" w:name="Check121"/>
            <w:r>
              <w:rPr>
                <w:rFonts w:ascii="Garamond" w:hAnsi="Garamond"/>
                <w:iCs/>
                <w:sz w:val="20"/>
              </w:rPr>
              <w:instrText xml:space="preserve">FORMCHECKBOX </w:instrText>
            </w:r>
            <w:r w:rsidR="00BB1606">
              <w:rPr>
                <w:rFonts w:ascii="Garamond" w:hAnsi="Garamond"/>
                <w:iCs/>
                <w:sz w:val="20"/>
              </w:rPr>
            </w:r>
            <w:r w:rsidR="00BB1606">
              <w:rPr>
                <w:rFonts w:ascii="Garamond" w:hAnsi="Garamond"/>
                <w:iCs/>
                <w:sz w:val="20"/>
              </w:rPr>
              <w:fldChar w:fldCharType="separate"/>
            </w:r>
            <w:r>
              <w:rPr>
                <w:rFonts w:ascii="Garamond" w:hAnsi="Garamond"/>
                <w:iCs/>
                <w:sz w:val="20"/>
              </w:rPr>
              <w:fldChar w:fldCharType="end"/>
            </w:r>
            <w:bookmarkEnd w:id="410"/>
            <w:r w:rsidR="00A25D92" w:rsidRPr="00A25D92">
              <w:rPr>
                <w:rFonts w:ascii="Garamond" w:hAnsi="Garamond"/>
                <w:iCs/>
                <w:sz w:val="20"/>
              </w:rPr>
              <w:t xml:space="preserve"> Both</w:t>
            </w:r>
          </w:p>
        </w:tc>
        <w:tc>
          <w:tcPr>
            <w:tcW w:w="1047" w:type="pct"/>
            <w:tcBorders>
              <w:left w:val="nil"/>
              <w:bottom w:val="single" w:sz="4" w:space="0" w:color="auto"/>
              <w:right w:val="nil"/>
            </w:tcBorders>
          </w:tcPr>
          <w:p w:rsidR="00A25D92" w:rsidRPr="00A25D92" w:rsidRDefault="00A065B7" w:rsidP="00A25D92">
            <w:pPr>
              <w:pStyle w:val="TableText"/>
              <w:rPr>
                <w:rFonts w:ascii="Garamond" w:hAnsi="Garamond"/>
                <w:sz w:val="20"/>
              </w:rPr>
            </w:pPr>
            <w:r>
              <w:rPr>
                <w:rFonts w:ascii="Garamond" w:hAnsi="Garamond"/>
                <w:iCs/>
                <w:sz w:val="20"/>
              </w:rPr>
              <w:fldChar w:fldCharType="begin">
                <w:ffData>
                  <w:name w:val="Check122"/>
                  <w:enabled/>
                  <w:calcOnExit w:val="0"/>
                  <w:checkBox>
                    <w:sizeAuto/>
                    <w:default w:val="0"/>
                  </w:checkBox>
                </w:ffData>
              </w:fldChar>
            </w:r>
            <w:r>
              <w:rPr>
                <w:rFonts w:ascii="Garamond" w:hAnsi="Garamond"/>
                <w:iCs/>
                <w:sz w:val="20"/>
              </w:rPr>
              <w:instrText xml:space="preserve"> </w:instrText>
            </w:r>
            <w:bookmarkStart w:id="411" w:name="Check122"/>
            <w:r>
              <w:rPr>
                <w:rFonts w:ascii="Garamond" w:hAnsi="Garamond"/>
                <w:iCs/>
                <w:sz w:val="20"/>
              </w:rPr>
              <w:instrText xml:space="preserve">FORMCHECKBOX </w:instrText>
            </w:r>
            <w:r w:rsidR="00BB1606">
              <w:rPr>
                <w:rFonts w:ascii="Garamond" w:hAnsi="Garamond"/>
                <w:iCs/>
                <w:sz w:val="20"/>
              </w:rPr>
            </w:r>
            <w:r w:rsidR="00BB1606">
              <w:rPr>
                <w:rFonts w:ascii="Garamond" w:hAnsi="Garamond"/>
                <w:iCs/>
                <w:sz w:val="20"/>
              </w:rPr>
              <w:fldChar w:fldCharType="separate"/>
            </w:r>
            <w:r>
              <w:rPr>
                <w:rFonts w:ascii="Garamond" w:hAnsi="Garamond"/>
                <w:iCs/>
                <w:sz w:val="20"/>
              </w:rPr>
              <w:fldChar w:fldCharType="end"/>
            </w:r>
            <w:bookmarkEnd w:id="411"/>
            <w:r w:rsidR="00A25D92" w:rsidRPr="00A25D92">
              <w:rPr>
                <w:rFonts w:ascii="Garamond" w:hAnsi="Garamond"/>
                <w:iCs/>
                <w:sz w:val="20"/>
              </w:rPr>
              <w:t xml:space="preserve"> Global Reference</w:t>
            </w:r>
          </w:p>
        </w:tc>
        <w:tc>
          <w:tcPr>
            <w:tcW w:w="1281" w:type="pct"/>
            <w:tcBorders>
              <w:left w:val="nil"/>
              <w:bottom w:val="single" w:sz="4" w:space="0" w:color="auto"/>
            </w:tcBorders>
          </w:tcPr>
          <w:p w:rsidR="00A25D92" w:rsidRPr="00A25D92" w:rsidRDefault="00A065B7" w:rsidP="00A25D92">
            <w:pPr>
              <w:pStyle w:val="TableText"/>
              <w:rPr>
                <w:rFonts w:ascii="Garamond" w:hAnsi="Garamond"/>
                <w:sz w:val="20"/>
              </w:rPr>
            </w:pPr>
            <w:r>
              <w:rPr>
                <w:rFonts w:ascii="Garamond" w:hAnsi="Garamond"/>
                <w:iCs/>
                <w:sz w:val="20"/>
              </w:rPr>
              <w:fldChar w:fldCharType="begin">
                <w:ffData>
                  <w:name w:val="Check123"/>
                  <w:enabled/>
                  <w:calcOnExit w:val="0"/>
                  <w:checkBox>
                    <w:sizeAuto/>
                    <w:default w:val="0"/>
                  </w:checkBox>
                </w:ffData>
              </w:fldChar>
            </w:r>
            <w:r>
              <w:rPr>
                <w:rFonts w:ascii="Garamond" w:hAnsi="Garamond"/>
                <w:iCs/>
                <w:sz w:val="20"/>
              </w:rPr>
              <w:instrText xml:space="preserve"> </w:instrText>
            </w:r>
            <w:bookmarkStart w:id="412" w:name="Check123"/>
            <w:r>
              <w:rPr>
                <w:rFonts w:ascii="Garamond" w:hAnsi="Garamond"/>
                <w:iCs/>
                <w:sz w:val="20"/>
              </w:rPr>
              <w:instrText xml:space="preserve">FORMCHECKBOX </w:instrText>
            </w:r>
            <w:r w:rsidR="00BB1606">
              <w:rPr>
                <w:rFonts w:ascii="Garamond" w:hAnsi="Garamond"/>
                <w:iCs/>
                <w:sz w:val="20"/>
              </w:rPr>
            </w:r>
            <w:r w:rsidR="00BB1606">
              <w:rPr>
                <w:rFonts w:ascii="Garamond" w:hAnsi="Garamond"/>
                <w:iCs/>
                <w:sz w:val="20"/>
              </w:rPr>
              <w:fldChar w:fldCharType="separate"/>
            </w:r>
            <w:r>
              <w:rPr>
                <w:rFonts w:ascii="Garamond" w:hAnsi="Garamond"/>
                <w:iCs/>
                <w:sz w:val="20"/>
              </w:rPr>
              <w:fldChar w:fldCharType="end"/>
            </w:r>
            <w:bookmarkEnd w:id="412"/>
            <w:r w:rsidR="00A25D92" w:rsidRPr="00A25D92">
              <w:rPr>
                <w:rFonts w:ascii="Garamond" w:hAnsi="Garamond"/>
                <w:iCs/>
                <w:sz w:val="20"/>
              </w:rPr>
              <w:t xml:space="preserve"> Local Reference</w:t>
            </w:r>
          </w:p>
        </w:tc>
      </w:tr>
      <w:tr w:rsidR="00A25D92" w:rsidRPr="00A25D92" w:rsidTr="00A25D92">
        <w:trPr>
          <w:cantSplit/>
          <w:trHeight w:val="330"/>
        </w:trPr>
        <w:tc>
          <w:tcPr>
            <w:tcW w:w="1015" w:type="pct"/>
            <w:vMerge w:val="restart"/>
            <w:shd w:val="clear" w:color="auto" w:fill="F2F2F2" w:themeFill="background1" w:themeFillShade="F2"/>
          </w:tcPr>
          <w:p w:rsidR="00A25D92" w:rsidRPr="00A25D92" w:rsidRDefault="00A25D92" w:rsidP="00A25D92">
            <w:pPr>
              <w:pStyle w:val="TableText"/>
              <w:rPr>
                <w:b/>
              </w:rPr>
            </w:pPr>
            <w:r w:rsidRPr="00A25D92">
              <w:rPr>
                <w:b/>
              </w:rPr>
              <w:lastRenderedPageBreak/>
              <w:t>Input Attribute Name and Definition</w:t>
            </w:r>
          </w:p>
        </w:tc>
        <w:tc>
          <w:tcPr>
            <w:tcW w:w="3985" w:type="pct"/>
            <w:gridSpan w:val="5"/>
            <w:tcBorders>
              <w:bottom w:val="nil"/>
            </w:tcBorders>
          </w:tcPr>
          <w:p w:rsidR="00A25D92" w:rsidRPr="00A25D92" w:rsidRDefault="00A25D92" w:rsidP="00A25D92">
            <w:pPr>
              <w:pStyle w:val="TableText"/>
              <w:rPr>
                <w:rFonts w:ascii="Garamond" w:hAnsi="Garamond"/>
              </w:rPr>
            </w:pPr>
            <w:r w:rsidRPr="00A25D92">
              <w:rPr>
                <w:rFonts w:ascii="Garamond" w:hAnsi="Garamond"/>
              </w:rPr>
              <w:t>Name:</w:t>
            </w:r>
          </w:p>
        </w:tc>
      </w:tr>
      <w:tr w:rsidR="00A25D92" w:rsidRPr="00A25D92" w:rsidTr="00A25D92">
        <w:trPr>
          <w:cantSplit/>
          <w:trHeight w:val="315"/>
        </w:trPr>
        <w:tc>
          <w:tcPr>
            <w:tcW w:w="1015" w:type="pct"/>
            <w:vMerge/>
            <w:shd w:val="clear" w:color="auto" w:fill="F2F2F2" w:themeFill="background1" w:themeFillShade="F2"/>
          </w:tcPr>
          <w:p w:rsidR="00A25D92" w:rsidRPr="00A25D92" w:rsidRDefault="00A25D92" w:rsidP="00A25D92">
            <w:pPr>
              <w:pStyle w:val="TableText"/>
              <w:rPr>
                <w:b/>
              </w:rPr>
            </w:pPr>
          </w:p>
        </w:tc>
        <w:tc>
          <w:tcPr>
            <w:tcW w:w="3985" w:type="pct"/>
            <w:gridSpan w:val="5"/>
            <w:tcBorders>
              <w:top w:val="nil"/>
              <w:bottom w:val="single" w:sz="4" w:space="0" w:color="auto"/>
            </w:tcBorders>
          </w:tcPr>
          <w:p w:rsidR="00A25D92" w:rsidRPr="00A25D92" w:rsidRDefault="00A25D92" w:rsidP="00A25D92">
            <w:pPr>
              <w:pStyle w:val="TableText"/>
              <w:rPr>
                <w:rFonts w:ascii="Garamond" w:hAnsi="Garamond"/>
              </w:rPr>
            </w:pPr>
            <w:r w:rsidRPr="00A25D92">
              <w:rPr>
                <w:rFonts w:ascii="Garamond" w:hAnsi="Garamond"/>
              </w:rPr>
              <w:t>Definition:</w:t>
            </w:r>
          </w:p>
        </w:tc>
      </w:tr>
      <w:tr w:rsidR="00A25D92" w:rsidRPr="00A25D92" w:rsidTr="00A25D92">
        <w:trPr>
          <w:cantSplit/>
          <w:trHeight w:val="330"/>
        </w:trPr>
        <w:tc>
          <w:tcPr>
            <w:tcW w:w="1015" w:type="pct"/>
            <w:vMerge w:val="restart"/>
            <w:shd w:val="clear" w:color="auto" w:fill="F2F2F2" w:themeFill="background1" w:themeFillShade="F2"/>
          </w:tcPr>
          <w:p w:rsidR="00A25D92" w:rsidRPr="00A25D92" w:rsidRDefault="00A25D92" w:rsidP="00A25D92">
            <w:pPr>
              <w:pStyle w:val="TableText"/>
              <w:rPr>
                <w:b/>
              </w:rPr>
            </w:pPr>
            <w:r w:rsidRPr="00A25D92">
              <w:rPr>
                <w:b/>
              </w:rPr>
              <w:t>Output Attribute Name and Definition</w:t>
            </w:r>
          </w:p>
        </w:tc>
        <w:tc>
          <w:tcPr>
            <w:tcW w:w="3985" w:type="pct"/>
            <w:gridSpan w:val="5"/>
            <w:tcBorders>
              <w:bottom w:val="nil"/>
            </w:tcBorders>
          </w:tcPr>
          <w:p w:rsidR="00A25D92" w:rsidRPr="00A25D92" w:rsidRDefault="00A25D92" w:rsidP="00A25D92">
            <w:pPr>
              <w:pStyle w:val="TableText"/>
              <w:rPr>
                <w:rFonts w:ascii="Garamond" w:hAnsi="Garamond"/>
              </w:rPr>
            </w:pPr>
            <w:r w:rsidRPr="00A25D92">
              <w:rPr>
                <w:rFonts w:ascii="Garamond" w:hAnsi="Garamond"/>
              </w:rPr>
              <w:t>Name:</w:t>
            </w:r>
          </w:p>
        </w:tc>
      </w:tr>
      <w:tr w:rsidR="00A25D92" w:rsidRPr="00A25D92" w:rsidTr="00A25D92">
        <w:trPr>
          <w:cantSplit/>
          <w:trHeight w:val="315"/>
        </w:trPr>
        <w:tc>
          <w:tcPr>
            <w:tcW w:w="1015" w:type="pct"/>
            <w:vMerge/>
            <w:shd w:val="clear" w:color="auto" w:fill="F2F2F2" w:themeFill="background1" w:themeFillShade="F2"/>
          </w:tcPr>
          <w:p w:rsidR="00A25D92" w:rsidRPr="00A25D92" w:rsidRDefault="00A25D92" w:rsidP="00A25D92">
            <w:pPr>
              <w:spacing w:before="60" w:after="60"/>
              <w:rPr>
                <w:rFonts w:ascii="Garamond" w:hAnsi="Garamond" w:cs="Arial"/>
                <w:szCs w:val="20"/>
              </w:rPr>
            </w:pPr>
          </w:p>
        </w:tc>
        <w:tc>
          <w:tcPr>
            <w:tcW w:w="3985" w:type="pct"/>
            <w:gridSpan w:val="5"/>
            <w:tcBorders>
              <w:top w:val="nil"/>
            </w:tcBorders>
          </w:tcPr>
          <w:p w:rsidR="00A25D92" w:rsidRPr="00A25D92" w:rsidRDefault="00A25D92" w:rsidP="00A25D92">
            <w:pPr>
              <w:spacing w:before="60" w:after="60"/>
              <w:rPr>
                <w:rFonts w:ascii="Garamond" w:hAnsi="Garamond" w:cs="Arial"/>
                <w:szCs w:val="20"/>
              </w:rPr>
            </w:pPr>
            <w:r w:rsidRPr="00A25D92">
              <w:rPr>
                <w:rFonts w:ascii="Garamond" w:hAnsi="Garamond" w:cs="Arial"/>
                <w:szCs w:val="20"/>
              </w:rPr>
              <w:t>Definition:</w:t>
            </w:r>
          </w:p>
        </w:tc>
      </w:tr>
    </w:tbl>
    <w:p w:rsidR="00A25D92" w:rsidRPr="00693B1E" w:rsidRDefault="00A25D92" w:rsidP="00693B1E">
      <w:pPr>
        <w:pStyle w:val="BodyText"/>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A25D92" w:rsidRPr="00A25D92" w:rsidTr="00A25D9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A25D92" w:rsidRPr="00A25D92" w:rsidRDefault="00A25D92" w:rsidP="00A25D92">
            <w:pPr>
              <w:pStyle w:val="TableHeading"/>
            </w:pPr>
            <w:bookmarkStart w:id="413" w:name="ColumnTitle_93"/>
            <w:bookmarkEnd w:id="413"/>
            <w:r w:rsidRPr="00A25D92">
              <w:t>Current Logic</w:t>
            </w:r>
          </w:p>
        </w:tc>
      </w:tr>
      <w:tr w:rsidR="00A25D92" w:rsidRPr="00A25D92" w:rsidTr="00A25D92">
        <w:trPr>
          <w:cantSplit/>
        </w:trPr>
        <w:tc>
          <w:tcPr>
            <w:tcW w:w="5000" w:type="pct"/>
            <w:tcBorders>
              <w:top w:val="single" w:sz="6" w:space="0" w:color="000000"/>
              <w:left w:val="single" w:sz="6" w:space="0" w:color="000000"/>
              <w:bottom w:val="single" w:sz="6" w:space="0" w:color="000000"/>
              <w:right w:val="single" w:sz="6" w:space="0" w:color="000000"/>
            </w:tcBorders>
          </w:tcPr>
          <w:p w:rsidR="00A25D92" w:rsidRPr="00A25D92" w:rsidRDefault="00A25D92" w:rsidP="00A25D92">
            <w:pPr>
              <w:pStyle w:val="TableText"/>
            </w:pPr>
          </w:p>
        </w:tc>
      </w:tr>
    </w:tbl>
    <w:p w:rsidR="00C45EAB" w:rsidRPr="00A25D92" w:rsidRDefault="00C45EAB" w:rsidP="00C45EAB">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A25D92" w:rsidRPr="00A25D92" w:rsidTr="00A25D92">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A25D92" w:rsidRPr="00A25D92" w:rsidRDefault="00A25D92" w:rsidP="00A25D92">
            <w:pPr>
              <w:pStyle w:val="TableHeading"/>
            </w:pPr>
            <w:bookmarkStart w:id="414" w:name="ColumnTitle_94"/>
            <w:bookmarkEnd w:id="414"/>
            <w:r w:rsidRPr="00A25D92">
              <w:t>Modified Logic (Changes are in bold)</w:t>
            </w:r>
          </w:p>
        </w:tc>
      </w:tr>
      <w:tr w:rsidR="00A25D92" w:rsidRPr="00A25D92" w:rsidTr="004E698E">
        <w:trPr>
          <w:cantSplit/>
        </w:trPr>
        <w:tc>
          <w:tcPr>
            <w:tcW w:w="5000" w:type="pct"/>
            <w:tcBorders>
              <w:top w:val="single" w:sz="6" w:space="0" w:color="000000"/>
              <w:left w:val="single" w:sz="6" w:space="0" w:color="000000"/>
              <w:bottom w:val="single" w:sz="6" w:space="0" w:color="000000"/>
              <w:right w:val="single" w:sz="6" w:space="0" w:color="000000"/>
            </w:tcBorders>
          </w:tcPr>
          <w:p w:rsidR="00A25D92" w:rsidRPr="00A25D92" w:rsidRDefault="00A25D92" w:rsidP="00A25D92">
            <w:pPr>
              <w:pStyle w:val="TableText"/>
            </w:pPr>
          </w:p>
        </w:tc>
      </w:tr>
    </w:tbl>
    <w:p w:rsidR="00B27153" w:rsidRDefault="00B27153" w:rsidP="00B27153">
      <w:pPr>
        <w:pStyle w:val="Heading5"/>
      </w:pPr>
      <w:bookmarkStart w:id="415" w:name="_Toc398548457"/>
      <w:r>
        <w:t>Dialog</w:t>
      </w:r>
      <w:bookmarkEnd w:id="415"/>
    </w:p>
    <w:p w:rsidR="00B27153" w:rsidRDefault="00B27153" w:rsidP="00B27153">
      <w:pPr>
        <w:pStyle w:val="InstructionalText1"/>
      </w:pPr>
      <w:r>
        <w:t>In this section list the changes to the DIALOG file (#.84).</w:t>
      </w:r>
    </w:p>
    <w:p w:rsidR="00C45EAB" w:rsidRDefault="00B27153" w:rsidP="00B27153">
      <w:pPr>
        <w:pStyle w:val="Caption"/>
      </w:pPr>
      <w:r>
        <w:t>Table 49: Dialog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1"/>
        <w:gridCol w:w="6445"/>
      </w:tblGrid>
      <w:tr w:rsidR="00B27153" w:rsidRPr="00B27153" w:rsidTr="00B27153">
        <w:trPr>
          <w:cantSplit/>
          <w:tblHeader/>
        </w:trPr>
        <w:tc>
          <w:tcPr>
            <w:tcW w:w="1635" w:type="pct"/>
            <w:shd w:val="clear" w:color="auto" w:fill="F2F2F2" w:themeFill="background1" w:themeFillShade="F2"/>
            <w:vAlign w:val="center"/>
          </w:tcPr>
          <w:p w:rsidR="00B27153" w:rsidRPr="00B27153" w:rsidRDefault="00B27153" w:rsidP="00B27153">
            <w:pPr>
              <w:pStyle w:val="TableHeading"/>
            </w:pPr>
            <w:bookmarkStart w:id="416" w:name="ColumnTitle_95"/>
            <w:bookmarkEnd w:id="416"/>
            <w:r w:rsidRPr="00B27153">
              <w:t>Dialog</w:t>
            </w:r>
          </w:p>
        </w:tc>
        <w:tc>
          <w:tcPr>
            <w:tcW w:w="3365" w:type="pct"/>
            <w:shd w:val="clear" w:color="auto" w:fill="F2F2F2" w:themeFill="background1" w:themeFillShade="F2"/>
            <w:vAlign w:val="center"/>
          </w:tcPr>
          <w:p w:rsidR="00B27153" w:rsidRPr="00B27153" w:rsidRDefault="00B27153" w:rsidP="00B27153">
            <w:pPr>
              <w:pStyle w:val="TableHeading"/>
            </w:pPr>
            <w:r w:rsidRPr="00B27153">
              <w:t>Instructions</w:t>
            </w:r>
          </w:p>
        </w:tc>
      </w:tr>
      <w:tr w:rsidR="00B27153" w:rsidRPr="00B27153" w:rsidTr="00B27153">
        <w:trPr>
          <w:cantSplit/>
        </w:trPr>
        <w:tc>
          <w:tcPr>
            <w:tcW w:w="1635" w:type="pct"/>
            <w:shd w:val="clear" w:color="auto" w:fill="F2F2F2" w:themeFill="background1" w:themeFillShade="F2"/>
            <w:vAlign w:val="center"/>
          </w:tcPr>
          <w:p w:rsidR="00B27153" w:rsidRPr="00B27153" w:rsidRDefault="00B27153" w:rsidP="00B27153">
            <w:pPr>
              <w:pStyle w:val="TableText"/>
              <w:rPr>
                <w:b/>
              </w:rPr>
            </w:pPr>
            <w:r w:rsidRPr="00B27153">
              <w:rPr>
                <w:b/>
              </w:rPr>
              <w:t>Dialog Message (Description)</w:t>
            </w:r>
          </w:p>
        </w:tc>
        <w:tc>
          <w:tcPr>
            <w:tcW w:w="3365" w:type="pct"/>
            <w:vAlign w:val="center"/>
          </w:tcPr>
          <w:p w:rsidR="00B27153" w:rsidRPr="00B27153" w:rsidRDefault="00B27153" w:rsidP="00B27153">
            <w:pPr>
              <w:pStyle w:val="InstructionalTable"/>
            </w:pPr>
            <w:r w:rsidRPr="00B27153">
              <w:t>List the specific message affected or needed by the changes being designed.</w:t>
            </w:r>
          </w:p>
        </w:tc>
      </w:tr>
      <w:tr w:rsidR="00B27153" w:rsidRPr="00B27153" w:rsidTr="00B27153">
        <w:trPr>
          <w:cantSplit/>
        </w:trPr>
        <w:tc>
          <w:tcPr>
            <w:tcW w:w="1635" w:type="pct"/>
            <w:shd w:val="clear" w:color="auto" w:fill="F2F2F2" w:themeFill="background1" w:themeFillShade="F2"/>
            <w:vAlign w:val="center"/>
          </w:tcPr>
          <w:p w:rsidR="00B27153" w:rsidRPr="00B27153" w:rsidRDefault="00B27153" w:rsidP="00B27153">
            <w:pPr>
              <w:pStyle w:val="TableText"/>
              <w:rPr>
                <w:b/>
              </w:rPr>
            </w:pPr>
            <w:r w:rsidRPr="00B27153">
              <w:rPr>
                <w:b/>
              </w:rPr>
              <w:t>Enhancement Category</w:t>
            </w:r>
          </w:p>
        </w:tc>
        <w:tc>
          <w:tcPr>
            <w:tcW w:w="3365" w:type="pct"/>
            <w:vAlign w:val="center"/>
          </w:tcPr>
          <w:p w:rsidR="00B27153" w:rsidRPr="00B27153" w:rsidRDefault="00B27153" w:rsidP="00B27153">
            <w:pPr>
              <w:pStyle w:val="InstructionalTable"/>
            </w:pPr>
            <w:r w:rsidRPr="00B27153">
              <w:t>Check the appropriate box: New, Modify, Delete, or No Change.</w:t>
            </w:r>
          </w:p>
        </w:tc>
      </w:tr>
      <w:tr w:rsidR="00B27153" w:rsidRPr="00B27153" w:rsidTr="00B27153">
        <w:trPr>
          <w:cantSplit/>
        </w:trPr>
        <w:tc>
          <w:tcPr>
            <w:tcW w:w="1635" w:type="pct"/>
            <w:shd w:val="clear" w:color="auto" w:fill="F2F2F2" w:themeFill="background1" w:themeFillShade="F2"/>
            <w:vAlign w:val="center"/>
          </w:tcPr>
          <w:p w:rsidR="00B27153" w:rsidRPr="00B27153" w:rsidRDefault="00B27153" w:rsidP="00B27153">
            <w:pPr>
              <w:pStyle w:val="TableText"/>
              <w:rPr>
                <w:b/>
              </w:rPr>
            </w:pPr>
            <w:r w:rsidRPr="00B27153">
              <w:rPr>
                <w:b/>
              </w:rPr>
              <w:t>Dialog Message (Description) Condition</w:t>
            </w:r>
          </w:p>
        </w:tc>
        <w:tc>
          <w:tcPr>
            <w:tcW w:w="3365" w:type="pct"/>
            <w:vAlign w:val="center"/>
          </w:tcPr>
          <w:p w:rsidR="00B27153" w:rsidRPr="00B27153" w:rsidRDefault="00B27153" w:rsidP="00B27153">
            <w:pPr>
              <w:pStyle w:val="InstructionalTable"/>
            </w:pPr>
            <w:r w:rsidRPr="00B27153">
              <w:t>Describe the dialog message (description) functionality. An example of such a description would be the condition that would trigger the output of the message (dialog). This section refers to the condition generating the message (dialog).</w:t>
            </w:r>
          </w:p>
        </w:tc>
      </w:tr>
      <w:tr w:rsidR="00B27153" w:rsidRPr="00B27153" w:rsidTr="00B27153">
        <w:trPr>
          <w:cantSplit/>
        </w:trPr>
        <w:tc>
          <w:tcPr>
            <w:tcW w:w="1635" w:type="pct"/>
            <w:shd w:val="clear" w:color="auto" w:fill="F2F2F2" w:themeFill="background1" w:themeFillShade="F2"/>
            <w:vAlign w:val="center"/>
          </w:tcPr>
          <w:p w:rsidR="00B27153" w:rsidRPr="00B27153" w:rsidRDefault="00B27153" w:rsidP="00B27153">
            <w:pPr>
              <w:pStyle w:val="TableText"/>
              <w:rPr>
                <w:b/>
              </w:rPr>
            </w:pPr>
            <w:r w:rsidRPr="00B27153">
              <w:rPr>
                <w:b/>
              </w:rPr>
              <w:t>Current Dialog Message (Description)</w:t>
            </w:r>
          </w:p>
        </w:tc>
        <w:tc>
          <w:tcPr>
            <w:tcW w:w="3365" w:type="pct"/>
            <w:vAlign w:val="center"/>
          </w:tcPr>
          <w:p w:rsidR="00B27153" w:rsidRPr="00B27153" w:rsidRDefault="00B27153" w:rsidP="00B27153">
            <w:pPr>
              <w:pStyle w:val="InstructionalTable"/>
            </w:pPr>
            <w:r w:rsidRPr="00B27153">
              <w:t>Define the current dialog message (description) that the design will modify. If this is a new dialog message (description) enter N/A.</w:t>
            </w:r>
          </w:p>
        </w:tc>
      </w:tr>
      <w:tr w:rsidR="00B27153" w:rsidRPr="00B27153" w:rsidTr="00B27153">
        <w:trPr>
          <w:cantSplit/>
        </w:trPr>
        <w:tc>
          <w:tcPr>
            <w:tcW w:w="1635" w:type="pct"/>
            <w:shd w:val="clear" w:color="auto" w:fill="F2F2F2" w:themeFill="background1" w:themeFillShade="F2"/>
            <w:vAlign w:val="center"/>
          </w:tcPr>
          <w:p w:rsidR="00B27153" w:rsidRPr="00B27153" w:rsidRDefault="00B27153" w:rsidP="00B27153">
            <w:pPr>
              <w:pStyle w:val="TableText"/>
              <w:rPr>
                <w:b/>
              </w:rPr>
            </w:pPr>
            <w:r w:rsidRPr="00B27153">
              <w:rPr>
                <w:b/>
              </w:rPr>
              <w:t xml:space="preserve">Modified Dialog Message (Description) </w:t>
            </w:r>
            <w:r w:rsidRPr="00B27153">
              <w:rPr>
                <w:b/>
              </w:rPr>
              <w:br/>
              <w:t>(Changes are in bold)</w:t>
            </w:r>
          </w:p>
        </w:tc>
        <w:tc>
          <w:tcPr>
            <w:tcW w:w="3365" w:type="pct"/>
            <w:vAlign w:val="center"/>
          </w:tcPr>
          <w:p w:rsidR="00B27153" w:rsidRPr="00B27153" w:rsidRDefault="00B27153" w:rsidP="00B27153">
            <w:pPr>
              <w:pStyle w:val="InstructionalTable"/>
            </w:pPr>
            <w:r w:rsidRPr="00B27153">
              <w:t>Define the dialog message (description) that the design will implement.</w:t>
            </w:r>
          </w:p>
        </w:tc>
      </w:tr>
    </w:tbl>
    <w:p w:rsidR="00B27153" w:rsidRDefault="00B41DDA" w:rsidP="00B41DDA">
      <w:pPr>
        <w:pStyle w:val="Caption"/>
      </w:pPr>
      <w:r w:rsidRPr="00B41DDA">
        <w:t>Table 50: Dialog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2"/>
        <w:gridCol w:w="737"/>
        <w:gridCol w:w="1528"/>
        <w:gridCol w:w="1440"/>
        <w:gridCol w:w="2739"/>
      </w:tblGrid>
      <w:tr w:rsidR="00B41DDA" w:rsidRPr="00B41DDA" w:rsidTr="00B41DDA">
        <w:trPr>
          <w:cantSplit/>
          <w:tblHeader/>
        </w:trPr>
        <w:tc>
          <w:tcPr>
            <w:tcW w:w="1635" w:type="pct"/>
            <w:shd w:val="clear" w:color="auto" w:fill="F2F2F2" w:themeFill="background1" w:themeFillShade="F2"/>
            <w:vAlign w:val="center"/>
          </w:tcPr>
          <w:p w:rsidR="00B41DDA" w:rsidRPr="00B41DDA" w:rsidRDefault="00B41DDA" w:rsidP="00B41DDA">
            <w:pPr>
              <w:pStyle w:val="TableHeading"/>
            </w:pPr>
            <w:bookmarkStart w:id="417" w:name="ColumnTitle_96"/>
            <w:bookmarkEnd w:id="417"/>
            <w:r w:rsidRPr="00B41DDA">
              <w:t>Dialog</w:t>
            </w:r>
          </w:p>
        </w:tc>
        <w:tc>
          <w:tcPr>
            <w:tcW w:w="3365" w:type="pct"/>
            <w:gridSpan w:val="4"/>
            <w:shd w:val="clear" w:color="auto" w:fill="F2F2F2" w:themeFill="background1" w:themeFillShade="F2"/>
            <w:vAlign w:val="center"/>
          </w:tcPr>
          <w:p w:rsidR="00B41DDA" w:rsidRPr="00B41DDA" w:rsidRDefault="00B41DDA" w:rsidP="00B41DDA">
            <w:pPr>
              <w:pStyle w:val="TableHeading"/>
            </w:pPr>
            <w:r w:rsidRPr="00B41DDA">
              <w:t>Instructions</w:t>
            </w:r>
          </w:p>
        </w:tc>
      </w:tr>
      <w:tr w:rsidR="00B41DDA" w:rsidRPr="00B41DDA" w:rsidTr="00B41DDA">
        <w:trPr>
          <w:cantSplit/>
        </w:trPr>
        <w:tc>
          <w:tcPr>
            <w:tcW w:w="1635" w:type="pct"/>
            <w:shd w:val="clear" w:color="auto" w:fill="F2F2F2" w:themeFill="background1" w:themeFillShade="F2"/>
          </w:tcPr>
          <w:p w:rsidR="00B41DDA" w:rsidRPr="00B41DDA" w:rsidRDefault="00B41DDA" w:rsidP="00B41DDA">
            <w:pPr>
              <w:pStyle w:val="TableText"/>
              <w:rPr>
                <w:b/>
              </w:rPr>
            </w:pPr>
            <w:r w:rsidRPr="00B41DDA">
              <w:rPr>
                <w:b/>
              </w:rPr>
              <w:t>Dialog Message (Description)</w:t>
            </w:r>
          </w:p>
        </w:tc>
        <w:tc>
          <w:tcPr>
            <w:tcW w:w="3365" w:type="pct"/>
            <w:gridSpan w:val="4"/>
            <w:tcBorders>
              <w:bottom w:val="single" w:sz="4" w:space="0" w:color="auto"/>
            </w:tcBorders>
          </w:tcPr>
          <w:p w:rsidR="00B41DDA" w:rsidRPr="00B41DDA" w:rsidRDefault="00B41DDA" w:rsidP="00B41DDA">
            <w:pPr>
              <w:pStyle w:val="TableText"/>
              <w:rPr>
                <w:rFonts w:ascii="Garamond" w:hAnsi="Garamond"/>
              </w:rPr>
            </w:pPr>
          </w:p>
        </w:tc>
      </w:tr>
      <w:tr w:rsidR="00B41DDA" w:rsidRPr="00B41DDA" w:rsidTr="00B41DDA">
        <w:trPr>
          <w:cantSplit/>
        </w:trPr>
        <w:tc>
          <w:tcPr>
            <w:tcW w:w="1635" w:type="pct"/>
            <w:shd w:val="clear" w:color="auto" w:fill="F2F2F2" w:themeFill="background1" w:themeFillShade="F2"/>
          </w:tcPr>
          <w:p w:rsidR="00B41DDA" w:rsidRPr="00B41DDA" w:rsidRDefault="00B41DDA" w:rsidP="00B41DDA">
            <w:pPr>
              <w:pStyle w:val="TableText"/>
              <w:rPr>
                <w:b/>
              </w:rPr>
            </w:pPr>
            <w:r w:rsidRPr="00B41DDA">
              <w:rPr>
                <w:b/>
              </w:rPr>
              <w:t>Enhancement Category</w:t>
            </w:r>
          </w:p>
        </w:tc>
        <w:tc>
          <w:tcPr>
            <w:tcW w:w="385" w:type="pct"/>
            <w:tcBorders>
              <w:right w:val="nil"/>
            </w:tcBorders>
          </w:tcPr>
          <w:p w:rsidR="00B41DDA" w:rsidRPr="00B41DDA" w:rsidRDefault="00A065B7" w:rsidP="00B41DDA">
            <w:pPr>
              <w:pStyle w:val="TableText"/>
              <w:rPr>
                <w:rFonts w:ascii="Garamond" w:hAnsi="Garamond"/>
                <w:sz w:val="20"/>
              </w:rPr>
            </w:pPr>
            <w:r>
              <w:rPr>
                <w:rFonts w:ascii="Garamond" w:hAnsi="Garamond"/>
                <w:sz w:val="20"/>
              </w:rPr>
              <w:fldChar w:fldCharType="begin">
                <w:ffData>
                  <w:name w:val="Check124"/>
                  <w:enabled/>
                  <w:calcOnExit w:val="0"/>
                  <w:checkBox>
                    <w:sizeAuto/>
                    <w:default w:val="0"/>
                  </w:checkBox>
                </w:ffData>
              </w:fldChar>
            </w:r>
            <w:r>
              <w:rPr>
                <w:rFonts w:ascii="Garamond" w:hAnsi="Garamond"/>
                <w:sz w:val="20"/>
              </w:rPr>
              <w:instrText xml:space="preserve"> </w:instrText>
            </w:r>
            <w:bookmarkStart w:id="418" w:name="Check124"/>
            <w:r>
              <w:rPr>
                <w:rFonts w:ascii="Garamond" w:hAnsi="Garamond"/>
                <w:sz w:val="20"/>
              </w:rPr>
              <w:instrText xml:space="preserve">FORMCHECKBOX </w:instrText>
            </w:r>
            <w:r w:rsidR="00BB1606">
              <w:rPr>
                <w:rFonts w:ascii="Garamond" w:hAnsi="Garamond"/>
                <w:sz w:val="20"/>
              </w:rPr>
            </w:r>
            <w:r w:rsidR="00BB1606">
              <w:rPr>
                <w:rFonts w:ascii="Garamond" w:hAnsi="Garamond"/>
                <w:sz w:val="20"/>
              </w:rPr>
              <w:fldChar w:fldCharType="separate"/>
            </w:r>
            <w:r>
              <w:rPr>
                <w:rFonts w:ascii="Garamond" w:hAnsi="Garamond"/>
                <w:sz w:val="20"/>
              </w:rPr>
              <w:fldChar w:fldCharType="end"/>
            </w:r>
            <w:bookmarkEnd w:id="418"/>
            <w:r w:rsidR="00B41DDA" w:rsidRPr="00B41DDA">
              <w:rPr>
                <w:rFonts w:ascii="Garamond" w:hAnsi="Garamond"/>
                <w:sz w:val="20"/>
              </w:rPr>
              <w:t xml:space="preserve"> New</w:t>
            </w:r>
          </w:p>
        </w:tc>
        <w:tc>
          <w:tcPr>
            <w:tcW w:w="798" w:type="pct"/>
            <w:tcBorders>
              <w:left w:val="nil"/>
              <w:right w:val="nil"/>
            </w:tcBorders>
          </w:tcPr>
          <w:p w:rsidR="00B41DDA" w:rsidRPr="00B41DDA" w:rsidRDefault="00A065B7" w:rsidP="00B41DDA">
            <w:pPr>
              <w:pStyle w:val="TableText"/>
              <w:rPr>
                <w:rFonts w:ascii="Garamond" w:hAnsi="Garamond"/>
                <w:sz w:val="20"/>
              </w:rPr>
            </w:pPr>
            <w:r>
              <w:rPr>
                <w:rFonts w:ascii="Garamond" w:hAnsi="Garamond"/>
                <w:sz w:val="20"/>
              </w:rPr>
              <w:fldChar w:fldCharType="begin">
                <w:ffData>
                  <w:name w:val="Check125"/>
                  <w:enabled/>
                  <w:calcOnExit w:val="0"/>
                  <w:checkBox>
                    <w:sizeAuto/>
                    <w:default w:val="0"/>
                  </w:checkBox>
                </w:ffData>
              </w:fldChar>
            </w:r>
            <w:r>
              <w:rPr>
                <w:rFonts w:ascii="Garamond" w:hAnsi="Garamond"/>
                <w:sz w:val="20"/>
              </w:rPr>
              <w:instrText xml:space="preserve"> </w:instrText>
            </w:r>
            <w:bookmarkStart w:id="419" w:name="Check125"/>
            <w:r>
              <w:rPr>
                <w:rFonts w:ascii="Garamond" w:hAnsi="Garamond"/>
                <w:sz w:val="20"/>
              </w:rPr>
              <w:instrText xml:space="preserve">FORMCHECKBOX </w:instrText>
            </w:r>
            <w:r w:rsidR="00BB1606">
              <w:rPr>
                <w:rFonts w:ascii="Garamond" w:hAnsi="Garamond"/>
                <w:sz w:val="20"/>
              </w:rPr>
            </w:r>
            <w:r w:rsidR="00BB1606">
              <w:rPr>
                <w:rFonts w:ascii="Garamond" w:hAnsi="Garamond"/>
                <w:sz w:val="20"/>
              </w:rPr>
              <w:fldChar w:fldCharType="separate"/>
            </w:r>
            <w:r>
              <w:rPr>
                <w:rFonts w:ascii="Garamond" w:hAnsi="Garamond"/>
                <w:sz w:val="20"/>
              </w:rPr>
              <w:fldChar w:fldCharType="end"/>
            </w:r>
            <w:bookmarkEnd w:id="419"/>
            <w:r w:rsidR="00B41DDA" w:rsidRPr="00B41DDA">
              <w:rPr>
                <w:rFonts w:ascii="Garamond" w:hAnsi="Garamond"/>
                <w:sz w:val="20"/>
              </w:rPr>
              <w:t xml:space="preserve"> Modify</w:t>
            </w:r>
          </w:p>
        </w:tc>
        <w:tc>
          <w:tcPr>
            <w:tcW w:w="752" w:type="pct"/>
            <w:tcBorders>
              <w:left w:val="nil"/>
              <w:right w:val="nil"/>
            </w:tcBorders>
          </w:tcPr>
          <w:p w:rsidR="00B41DDA" w:rsidRPr="00B41DDA" w:rsidRDefault="00A065B7" w:rsidP="00B41DDA">
            <w:pPr>
              <w:pStyle w:val="TableText"/>
              <w:rPr>
                <w:rFonts w:ascii="Garamond" w:hAnsi="Garamond"/>
                <w:sz w:val="20"/>
              </w:rPr>
            </w:pPr>
            <w:r>
              <w:rPr>
                <w:rFonts w:ascii="Garamond" w:hAnsi="Garamond"/>
                <w:sz w:val="20"/>
              </w:rPr>
              <w:fldChar w:fldCharType="begin">
                <w:ffData>
                  <w:name w:val="Check126"/>
                  <w:enabled/>
                  <w:calcOnExit w:val="0"/>
                  <w:checkBox>
                    <w:sizeAuto/>
                    <w:default w:val="0"/>
                  </w:checkBox>
                </w:ffData>
              </w:fldChar>
            </w:r>
            <w:r>
              <w:rPr>
                <w:rFonts w:ascii="Garamond" w:hAnsi="Garamond"/>
                <w:sz w:val="20"/>
              </w:rPr>
              <w:instrText xml:space="preserve"> </w:instrText>
            </w:r>
            <w:bookmarkStart w:id="420" w:name="Check126"/>
            <w:r>
              <w:rPr>
                <w:rFonts w:ascii="Garamond" w:hAnsi="Garamond"/>
                <w:sz w:val="20"/>
              </w:rPr>
              <w:instrText xml:space="preserve">FORMCHECKBOX </w:instrText>
            </w:r>
            <w:r w:rsidR="00BB1606">
              <w:rPr>
                <w:rFonts w:ascii="Garamond" w:hAnsi="Garamond"/>
                <w:sz w:val="20"/>
              </w:rPr>
            </w:r>
            <w:r w:rsidR="00BB1606">
              <w:rPr>
                <w:rFonts w:ascii="Garamond" w:hAnsi="Garamond"/>
                <w:sz w:val="20"/>
              </w:rPr>
              <w:fldChar w:fldCharType="separate"/>
            </w:r>
            <w:r>
              <w:rPr>
                <w:rFonts w:ascii="Garamond" w:hAnsi="Garamond"/>
                <w:sz w:val="20"/>
              </w:rPr>
              <w:fldChar w:fldCharType="end"/>
            </w:r>
            <w:bookmarkEnd w:id="420"/>
            <w:r w:rsidR="00B41DDA" w:rsidRPr="00B41DDA">
              <w:rPr>
                <w:rFonts w:ascii="Garamond" w:hAnsi="Garamond"/>
                <w:sz w:val="20"/>
              </w:rPr>
              <w:t xml:space="preserve"> Delete</w:t>
            </w:r>
          </w:p>
        </w:tc>
        <w:tc>
          <w:tcPr>
            <w:tcW w:w="1430" w:type="pct"/>
            <w:tcBorders>
              <w:left w:val="nil"/>
            </w:tcBorders>
          </w:tcPr>
          <w:p w:rsidR="00B41DDA" w:rsidRPr="00B41DDA" w:rsidRDefault="00A065B7" w:rsidP="00B41DDA">
            <w:pPr>
              <w:pStyle w:val="TableText"/>
              <w:rPr>
                <w:rFonts w:ascii="Garamond" w:hAnsi="Garamond"/>
                <w:sz w:val="20"/>
              </w:rPr>
            </w:pPr>
            <w:r>
              <w:rPr>
                <w:rFonts w:ascii="Garamond" w:hAnsi="Garamond"/>
                <w:sz w:val="20"/>
              </w:rPr>
              <w:fldChar w:fldCharType="begin">
                <w:ffData>
                  <w:name w:val="Check127"/>
                  <w:enabled/>
                  <w:calcOnExit w:val="0"/>
                  <w:checkBox>
                    <w:size w:val="20"/>
                    <w:default w:val="0"/>
                  </w:checkBox>
                </w:ffData>
              </w:fldChar>
            </w:r>
            <w:r>
              <w:rPr>
                <w:rFonts w:ascii="Garamond" w:hAnsi="Garamond"/>
                <w:sz w:val="20"/>
              </w:rPr>
              <w:instrText xml:space="preserve"> </w:instrText>
            </w:r>
            <w:bookmarkStart w:id="421" w:name="Check127"/>
            <w:r>
              <w:rPr>
                <w:rFonts w:ascii="Garamond" w:hAnsi="Garamond"/>
                <w:sz w:val="20"/>
              </w:rPr>
              <w:instrText xml:space="preserve">FORMCHECKBOX </w:instrText>
            </w:r>
            <w:r w:rsidR="00BB1606">
              <w:rPr>
                <w:rFonts w:ascii="Garamond" w:hAnsi="Garamond"/>
                <w:sz w:val="20"/>
              </w:rPr>
            </w:r>
            <w:r w:rsidR="00BB1606">
              <w:rPr>
                <w:rFonts w:ascii="Garamond" w:hAnsi="Garamond"/>
                <w:sz w:val="20"/>
              </w:rPr>
              <w:fldChar w:fldCharType="separate"/>
            </w:r>
            <w:r>
              <w:rPr>
                <w:rFonts w:ascii="Garamond" w:hAnsi="Garamond"/>
                <w:sz w:val="20"/>
              </w:rPr>
              <w:fldChar w:fldCharType="end"/>
            </w:r>
            <w:bookmarkEnd w:id="421"/>
            <w:r w:rsidR="00B41DDA" w:rsidRPr="00B41DDA">
              <w:rPr>
                <w:rFonts w:ascii="Garamond" w:hAnsi="Garamond"/>
                <w:sz w:val="20"/>
              </w:rPr>
              <w:t xml:space="preserve"> No Change</w:t>
            </w:r>
          </w:p>
        </w:tc>
      </w:tr>
      <w:tr w:rsidR="00B41DDA" w:rsidRPr="00B41DDA" w:rsidTr="00B41DDA">
        <w:trPr>
          <w:cantSplit/>
        </w:trPr>
        <w:tc>
          <w:tcPr>
            <w:tcW w:w="1635" w:type="pct"/>
            <w:shd w:val="clear" w:color="auto" w:fill="F2F2F2" w:themeFill="background1" w:themeFillShade="F2"/>
          </w:tcPr>
          <w:p w:rsidR="00B41DDA" w:rsidRPr="00B41DDA" w:rsidRDefault="00B41DDA" w:rsidP="00B41DDA">
            <w:pPr>
              <w:pStyle w:val="TableText"/>
              <w:rPr>
                <w:b/>
              </w:rPr>
            </w:pPr>
            <w:r w:rsidRPr="00B41DDA">
              <w:rPr>
                <w:b/>
              </w:rPr>
              <w:t>Dialog Message (Description) Condition</w:t>
            </w:r>
          </w:p>
        </w:tc>
        <w:tc>
          <w:tcPr>
            <w:tcW w:w="3365" w:type="pct"/>
            <w:gridSpan w:val="4"/>
          </w:tcPr>
          <w:p w:rsidR="00B41DDA" w:rsidRPr="00B41DDA" w:rsidRDefault="00B41DDA" w:rsidP="00B41DDA">
            <w:pPr>
              <w:pStyle w:val="TableText"/>
              <w:rPr>
                <w:rFonts w:ascii="Garamond" w:hAnsi="Garamond"/>
              </w:rPr>
            </w:pPr>
          </w:p>
        </w:tc>
      </w:tr>
      <w:tr w:rsidR="00B41DDA" w:rsidRPr="00B41DDA" w:rsidTr="00B41DDA">
        <w:trPr>
          <w:cantSplit/>
        </w:trPr>
        <w:tc>
          <w:tcPr>
            <w:tcW w:w="1635" w:type="pct"/>
            <w:shd w:val="clear" w:color="auto" w:fill="F2F2F2" w:themeFill="background1" w:themeFillShade="F2"/>
          </w:tcPr>
          <w:p w:rsidR="00B41DDA" w:rsidRPr="00B41DDA" w:rsidRDefault="00B41DDA" w:rsidP="00B41DDA">
            <w:pPr>
              <w:pStyle w:val="TableText"/>
              <w:rPr>
                <w:b/>
              </w:rPr>
            </w:pPr>
            <w:r w:rsidRPr="00B41DDA">
              <w:rPr>
                <w:b/>
              </w:rPr>
              <w:lastRenderedPageBreak/>
              <w:t>Current Dialog Message (Description)</w:t>
            </w:r>
          </w:p>
        </w:tc>
        <w:tc>
          <w:tcPr>
            <w:tcW w:w="3365" w:type="pct"/>
            <w:gridSpan w:val="4"/>
          </w:tcPr>
          <w:p w:rsidR="00B41DDA" w:rsidRPr="00B41DDA" w:rsidRDefault="00B41DDA" w:rsidP="00B41DDA">
            <w:pPr>
              <w:pStyle w:val="TableText"/>
              <w:rPr>
                <w:rFonts w:ascii="Garamond" w:hAnsi="Garamond"/>
              </w:rPr>
            </w:pPr>
          </w:p>
        </w:tc>
      </w:tr>
      <w:tr w:rsidR="00B41DDA" w:rsidRPr="00B41DDA" w:rsidTr="00B41DDA">
        <w:trPr>
          <w:cantSplit/>
        </w:trPr>
        <w:tc>
          <w:tcPr>
            <w:tcW w:w="1635" w:type="pct"/>
            <w:shd w:val="clear" w:color="auto" w:fill="F2F2F2" w:themeFill="background1" w:themeFillShade="F2"/>
          </w:tcPr>
          <w:p w:rsidR="00B41DDA" w:rsidRPr="00B41DDA" w:rsidRDefault="00B41DDA" w:rsidP="00B41DDA">
            <w:pPr>
              <w:pStyle w:val="TableText"/>
              <w:rPr>
                <w:b/>
              </w:rPr>
            </w:pPr>
            <w:r w:rsidRPr="00B41DDA">
              <w:rPr>
                <w:b/>
              </w:rPr>
              <w:t xml:space="preserve">Modified Dialog Message (Description) </w:t>
            </w:r>
            <w:r w:rsidRPr="00B41DDA">
              <w:rPr>
                <w:b/>
              </w:rPr>
              <w:br/>
              <w:t>(Changes are in bold)</w:t>
            </w:r>
          </w:p>
        </w:tc>
        <w:tc>
          <w:tcPr>
            <w:tcW w:w="3365" w:type="pct"/>
            <w:gridSpan w:val="4"/>
          </w:tcPr>
          <w:p w:rsidR="00B41DDA" w:rsidRPr="00B41DDA" w:rsidRDefault="00B41DDA" w:rsidP="00B41DDA">
            <w:pPr>
              <w:pStyle w:val="TableText"/>
              <w:rPr>
                <w:rFonts w:ascii="Garamond" w:hAnsi="Garamond"/>
              </w:rPr>
            </w:pPr>
          </w:p>
        </w:tc>
      </w:tr>
    </w:tbl>
    <w:p w:rsidR="00B777DA" w:rsidRDefault="00B777DA" w:rsidP="00B777DA">
      <w:pPr>
        <w:pStyle w:val="Heading5"/>
      </w:pPr>
      <w:bookmarkStart w:id="422" w:name="_Toc398548458"/>
      <w:r>
        <w:t>Help Frame</w:t>
      </w:r>
      <w:bookmarkEnd w:id="422"/>
    </w:p>
    <w:p w:rsidR="00B777DA" w:rsidRDefault="00B777DA" w:rsidP="00B777DA">
      <w:pPr>
        <w:pStyle w:val="InstructionalText1"/>
      </w:pPr>
      <w:r>
        <w:t>A short description of what change will be made to the Help Frame text and/or new text should be included in this section. Help frames may be associated with options or with data dictionary fields to provide on-line instruction.</w:t>
      </w:r>
    </w:p>
    <w:p w:rsidR="00B41DDA" w:rsidRDefault="00B777DA" w:rsidP="00B777DA">
      <w:pPr>
        <w:pStyle w:val="Caption"/>
      </w:pPr>
      <w:r>
        <w:t>Table 51: Help Frame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1"/>
        <w:gridCol w:w="6445"/>
      </w:tblGrid>
      <w:tr w:rsidR="00B777DA" w:rsidRPr="00B777DA" w:rsidTr="00B777DA">
        <w:trPr>
          <w:cantSplit/>
          <w:tblHeader/>
        </w:trPr>
        <w:tc>
          <w:tcPr>
            <w:tcW w:w="1635" w:type="pct"/>
            <w:shd w:val="clear" w:color="auto" w:fill="F2F2F2" w:themeFill="background1" w:themeFillShade="F2"/>
            <w:vAlign w:val="center"/>
          </w:tcPr>
          <w:p w:rsidR="00B777DA" w:rsidRPr="00B777DA" w:rsidRDefault="00B777DA" w:rsidP="00B777DA">
            <w:pPr>
              <w:pStyle w:val="TableHeading"/>
            </w:pPr>
            <w:bookmarkStart w:id="423" w:name="ColumnTitle_97"/>
            <w:bookmarkEnd w:id="423"/>
            <w:r w:rsidRPr="00B777DA">
              <w:t>Help Frame</w:t>
            </w:r>
          </w:p>
        </w:tc>
        <w:tc>
          <w:tcPr>
            <w:tcW w:w="3365" w:type="pct"/>
            <w:shd w:val="clear" w:color="auto" w:fill="F2F2F2" w:themeFill="background1" w:themeFillShade="F2"/>
            <w:vAlign w:val="center"/>
          </w:tcPr>
          <w:p w:rsidR="00B777DA" w:rsidRPr="00B777DA" w:rsidRDefault="00B777DA" w:rsidP="00B777DA">
            <w:pPr>
              <w:pStyle w:val="TableHeading"/>
            </w:pPr>
            <w:r w:rsidRPr="00B777DA">
              <w:t>Instructions</w:t>
            </w:r>
          </w:p>
        </w:tc>
      </w:tr>
      <w:tr w:rsidR="00B777DA" w:rsidRPr="00B777DA" w:rsidTr="00B777DA">
        <w:trPr>
          <w:cantSplit/>
        </w:trPr>
        <w:tc>
          <w:tcPr>
            <w:tcW w:w="1635" w:type="pct"/>
            <w:shd w:val="clear" w:color="auto" w:fill="F2F2F2" w:themeFill="background1" w:themeFillShade="F2"/>
            <w:vAlign w:val="center"/>
          </w:tcPr>
          <w:p w:rsidR="00B777DA" w:rsidRPr="00B777DA" w:rsidRDefault="00B777DA" w:rsidP="00B777DA">
            <w:pPr>
              <w:pStyle w:val="TableText"/>
              <w:rPr>
                <w:b/>
              </w:rPr>
            </w:pPr>
            <w:r w:rsidRPr="00B777DA">
              <w:rPr>
                <w:b/>
              </w:rPr>
              <w:t>Help Frame Text</w:t>
            </w:r>
          </w:p>
        </w:tc>
        <w:tc>
          <w:tcPr>
            <w:tcW w:w="3365" w:type="pct"/>
            <w:vAlign w:val="center"/>
          </w:tcPr>
          <w:p w:rsidR="00B777DA" w:rsidRPr="00B777DA" w:rsidRDefault="00B777DA" w:rsidP="00B777DA">
            <w:pPr>
              <w:pStyle w:val="InstructionalTable"/>
            </w:pPr>
            <w:r w:rsidRPr="00B777DA">
              <w:t>List the text affected or needed by the changes being designed.</w:t>
            </w:r>
          </w:p>
        </w:tc>
      </w:tr>
      <w:tr w:rsidR="00B777DA" w:rsidRPr="00B777DA" w:rsidTr="00B777DA">
        <w:trPr>
          <w:cantSplit/>
        </w:trPr>
        <w:tc>
          <w:tcPr>
            <w:tcW w:w="1635" w:type="pct"/>
            <w:shd w:val="clear" w:color="auto" w:fill="F2F2F2" w:themeFill="background1" w:themeFillShade="F2"/>
            <w:vAlign w:val="center"/>
          </w:tcPr>
          <w:p w:rsidR="00B777DA" w:rsidRPr="00B777DA" w:rsidRDefault="00B777DA" w:rsidP="00B777DA">
            <w:pPr>
              <w:pStyle w:val="TableText"/>
              <w:rPr>
                <w:b/>
              </w:rPr>
            </w:pPr>
            <w:r w:rsidRPr="00B777DA">
              <w:rPr>
                <w:b/>
              </w:rPr>
              <w:t>Enhancement Category</w:t>
            </w:r>
          </w:p>
        </w:tc>
        <w:tc>
          <w:tcPr>
            <w:tcW w:w="3365" w:type="pct"/>
            <w:vAlign w:val="center"/>
          </w:tcPr>
          <w:p w:rsidR="00B777DA" w:rsidRPr="00B777DA" w:rsidRDefault="00B777DA" w:rsidP="00B777DA">
            <w:pPr>
              <w:pStyle w:val="InstructionalTable"/>
            </w:pPr>
            <w:r w:rsidRPr="00B777DA">
              <w:t>Check the appropriate box: New, Modify, Delete, or No Change.</w:t>
            </w:r>
          </w:p>
        </w:tc>
      </w:tr>
      <w:tr w:rsidR="00B777DA" w:rsidRPr="00B777DA" w:rsidTr="00B777DA">
        <w:trPr>
          <w:cantSplit/>
        </w:trPr>
        <w:tc>
          <w:tcPr>
            <w:tcW w:w="1635" w:type="pct"/>
            <w:shd w:val="clear" w:color="auto" w:fill="F2F2F2" w:themeFill="background1" w:themeFillShade="F2"/>
            <w:vAlign w:val="center"/>
          </w:tcPr>
          <w:p w:rsidR="00B777DA" w:rsidRPr="00B777DA" w:rsidRDefault="00B777DA" w:rsidP="00B777DA">
            <w:pPr>
              <w:pStyle w:val="TableText"/>
              <w:rPr>
                <w:b/>
              </w:rPr>
            </w:pPr>
            <w:r w:rsidRPr="00B777DA">
              <w:rPr>
                <w:b/>
              </w:rPr>
              <w:t>Help Frame Text Calling Mechanism</w:t>
            </w:r>
          </w:p>
        </w:tc>
        <w:tc>
          <w:tcPr>
            <w:tcW w:w="3365" w:type="pct"/>
            <w:vAlign w:val="center"/>
          </w:tcPr>
          <w:p w:rsidR="00B777DA" w:rsidRPr="00B777DA" w:rsidRDefault="00B777DA" w:rsidP="00B777DA">
            <w:pPr>
              <w:pStyle w:val="InstructionalTable"/>
            </w:pPr>
            <w:r w:rsidRPr="00B777DA">
              <w:t>Provide a short description of the mechanism used to call the Help Frame text in this section. An example of a mechanism would be the name of the routine or an explanation of how the Help Frame is called. An example of a calling mechanism would be the Standard VA FileMan API and the keystroke(s) that would trigger the output of the text.</w:t>
            </w:r>
          </w:p>
        </w:tc>
      </w:tr>
      <w:tr w:rsidR="00B777DA" w:rsidRPr="00B777DA" w:rsidTr="00B777DA">
        <w:trPr>
          <w:cantSplit/>
        </w:trPr>
        <w:tc>
          <w:tcPr>
            <w:tcW w:w="1635" w:type="pct"/>
            <w:shd w:val="clear" w:color="auto" w:fill="F2F2F2" w:themeFill="background1" w:themeFillShade="F2"/>
            <w:vAlign w:val="center"/>
          </w:tcPr>
          <w:p w:rsidR="00B777DA" w:rsidRPr="00B777DA" w:rsidRDefault="00B777DA" w:rsidP="00B777DA">
            <w:pPr>
              <w:pStyle w:val="TableText"/>
              <w:rPr>
                <w:b/>
              </w:rPr>
            </w:pPr>
            <w:r w:rsidRPr="00B777DA">
              <w:rPr>
                <w:b/>
              </w:rPr>
              <w:t>Current Help Frame Text</w:t>
            </w:r>
          </w:p>
        </w:tc>
        <w:tc>
          <w:tcPr>
            <w:tcW w:w="3365" w:type="pct"/>
            <w:vAlign w:val="center"/>
          </w:tcPr>
          <w:p w:rsidR="00B777DA" w:rsidRPr="00B777DA" w:rsidRDefault="00B777DA" w:rsidP="00B777DA">
            <w:pPr>
              <w:pStyle w:val="InstructionalTable"/>
            </w:pPr>
            <w:r w:rsidRPr="00B777DA">
              <w:t>List the current Help Frame Text that the design will modify. If new text enter N/A.</w:t>
            </w:r>
          </w:p>
        </w:tc>
      </w:tr>
      <w:tr w:rsidR="00B777DA" w:rsidRPr="00B777DA" w:rsidTr="00B777DA">
        <w:trPr>
          <w:cantSplit/>
        </w:trPr>
        <w:tc>
          <w:tcPr>
            <w:tcW w:w="1635" w:type="pct"/>
            <w:shd w:val="clear" w:color="auto" w:fill="F2F2F2" w:themeFill="background1" w:themeFillShade="F2"/>
            <w:vAlign w:val="center"/>
          </w:tcPr>
          <w:p w:rsidR="00B777DA" w:rsidRPr="00B777DA" w:rsidRDefault="00B777DA" w:rsidP="00B777DA">
            <w:pPr>
              <w:pStyle w:val="TableText"/>
              <w:rPr>
                <w:b/>
              </w:rPr>
            </w:pPr>
            <w:r w:rsidRPr="00B777DA">
              <w:rPr>
                <w:b/>
              </w:rPr>
              <w:t>Modified Help Frame Text (Changes are in bold)</w:t>
            </w:r>
          </w:p>
        </w:tc>
        <w:tc>
          <w:tcPr>
            <w:tcW w:w="3365" w:type="pct"/>
            <w:vAlign w:val="center"/>
          </w:tcPr>
          <w:p w:rsidR="00B777DA" w:rsidRPr="00B777DA" w:rsidRDefault="00B777DA" w:rsidP="00B777DA">
            <w:pPr>
              <w:pStyle w:val="InstructionalTable"/>
            </w:pPr>
            <w:r w:rsidRPr="00B777DA">
              <w:t>List the Help Frame Text that the design will modify.</w:t>
            </w:r>
          </w:p>
        </w:tc>
      </w:tr>
    </w:tbl>
    <w:p w:rsidR="00B41DDA" w:rsidRDefault="00471674" w:rsidP="00471674">
      <w:pPr>
        <w:pStyle w:val="Caption"/>
      </w:pPr>
      <w:r w:rsidRPr="00471674">
        <w:t>Table 52: Help Frame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4"/>
        <w:gridCol w:w="1036"/>
        <w:gridCol w:w="1473"/>
        <w:gridCol w:w="1657"/>
        <w:gridCol w:w="2396"/>
      </w:tblGrid>
      <w:tr w:rsidR="00471674" w:rsidRPr="00471674" w:rsidTr="00471674">
        <w:trPr>
          <w:cantSplit/>
          <w:tblHeader/>
        </w:trPr>
        <w:tc>
          <w:tcPr>
            <w:tcW w:w="1574" w:type="pct"/>
            <w:shd w:val="clear" w:color="auto" w:fill="F2F2F2" w:themeFill="background1" w:themeFillShade="F2"/>
          </w:tcPr>
          <w:p w:rsidR="00471674" w:rsidRPr="00471674" w:rsidRDefault="00471674" w:rsidP="00471674">
            <w:pPr>
              <w:pStyle w:val="TableHeading"/>
            </w:pPr>
            <w:bookmarkStart w:id="424" w:name="ColumnTitle_98"/>
            <w:bookmarkEnd w:id="424"/>
            <w:r w:rsidRPr="00471674">
              <w:t>Help Frame</w:t>
            </w:r>
          </w:p>
        </w:tc>
        <w:tc>
          <w:tcPr>
            <w:tcW w:w="3426" w:type="pct"/>
            <w:gridSpan w:val="4"/>
            <w:tcBorders>
              <w:bottom w:val="single" w:sz="4" w:space="0" w:color="auto"/>
            </w:tcBorders>
            <w:shd w:val="clear" w:color="auto" w:fill="F2F2F2" w:themeFill="background1" w:themeFillShade="F2"/>
          </w:tcPr>
          <w:p w:rsidR="00471674" w:rsidRPr="00471674" w:rsidRDefault="00471674" w:rsidP="00471674">
            <w:pPr>
              <w:pStyle w:val="TableHeading"/>
            </w:pPr>
            <w:r w:rsidRPr="00471674">
              <w:t>Description</w:t>
            </w:r>
          </w:p>
        </w:tc>
      </w:tr>
      <w:tr w:rsidR="00471674" w:rsidRPr="00471674" w:rsidTr="00471674">
        <w:trPr>
          <w:cantSplit/>
        </w:trPr>
        <w:tc>
          <w:tcPr>
            <w:tcW w:w="1574" w:type="pct"/>
            <w:shd w:val="clear" w:color="auto" w:fill="F2F2F2" w:themeFill="background1" w:themeFillShade="F2"/>
          </w:tcPr>
          <w:p w:rsidR="00471674" w:rsidRPr="00471674" w:rsidRDefault="00471674" w:rsidP="00471674">
            <w:pPr>
              <w:pStyle w:val="TableText"/>
              <w:rPr>
                <w:b/>
              </w:rPr>
            </w:pPr>
            <w:r w:rsidRPr="00471674">
              <w:rPr>
                <w:b/>
              </w:rPr>
              <w:t>Help Frame Text</w:t>
            </w:r>
          </w:p>
        </w:tc>
        <w:tc>
          <w:tcPr>
            <w:tcW w:w="3426" w:type="pct"/>
            <w:gridSpan w:val="4"/>
            <w:tcBorders>
              <w:bottom w:val="single" w:sz="4" w:space="0" w:color="auto"/>
            </w:tcBorders>
          </w:tcPr>
          <w:p w:rsidR="00471674" w:rsidRPr="00471674" w:rsidRDefault="00471674" w:rsidP="00471674">
            <w:pPr>
              <w:pStyle w:val="TableText"/>
              <w:rPr>
                <w:rFonts w:ascii="Garamond" w:hAnsi="Garamond"/>
              </w:rPr>
            </w:pPr>
          </w:p>
        </w:tc>
      </w:tr>
      <w:tr w:rsidR="00471674" w:rsidRPr="00471674" w:rsidTr="00471674">
        <w:trPr>
          <w:cantSplit/>
        </w:trPr>
        <w:tc>
          <w:tcPr>
            <w:tcW w:w="1574" w:type="pct"/>
            <w:shd w:val="clear" w:color="auto" w:fill="F2F2F2" w:themeFill="background1" w:themeFillShade="F2"/>
          </w:tcPr>
          <w:p w:rsidR="00471674" w:rsidRPr="00471674" w:rsidRDefault="00471674" w:rsidP="00471674">
            <w:pPr>
              <w:pStyle w:val="TableText"/>
              <w:rPr>
                <w:b/>
              </w:rPr>
            </w:pPr>
            <w:r w:rsidRPr="00471674">
              <w:rPr>
                <w:b/>
              </w:rPr>
              <w:t>Enhancement Category</w:t>
            </w:r>
          </w:p>
        </w:tc>
        <w:tc>
          <w:tcPr>
            <w:tcW w:w="541" w:type="pct"/>
            <w:tcBorders>
              <w:right w:val="nil"/>
            </w:tcBorders>
          </w:tcPr>
          <w:p w:rsidR="00471674" w:rsidRPr="00471674" w:rsidRDefault="00A065B7" w:rsidP="00471674">
            <w:pPr>
              <w:pStyle w:val="TableText"/>
              <w:rPr>
                <w:rFonts w:ascii="Garamond" w:hAnsi="Garamond"/>
                <w:sz w:val="20"/>
              </w:rPr>
            </w:pPr>
            <w:r>
              <w:rPr>
                <w:rFonts w:ascii="Garamond" w:hAnsi="Garamond"/>
                <w:sz w:val="20"/>
              </w:rPr>
              <w:fldChar w:fldCharType="begin">
                <w:ffData>
                  <w:name w:val="Check128"/>
                  <w:enabled/>
                  <w:calcOnExit w:val="0"/>
                  <w:checkBox>
                    <w:sizeAuto/>
                    <w:default w:val="0"/>
                  </w:checkBox>
                </w:ffData>
              </w:fldChar>
            </w:r>
            <w:r>
              <w:rPr>
                <w:rFonts w:ascii="Garamond" w:hAnsi="Garamond"/>
                <w:sz w:val="20"/>
              </w:rPr>
              <w:instrText xml:space="preserve"> </w:instrText>
            </w:r>
            <w:bookmarkStart w:id="425" w:name="Check128"/>
            <w:r>
              <w:rPr>
                <w:rFonts w:ascii="Garamond" w:hAnsi="Garamond"/>
                <w:sz w:val="20"/>
              </w:rPr>
              <w:instrText xml:space="preserve">FORMCHECKBOX </w:instrText>
            </w:r>
            <w:r w:rsidR="00BB1606">
              <w:rPr>
                <w:rFonts w:ascii="Garamond" w:hAnsi="Garamond"/>
                <w:sz w:val="20"/>
              </w:rPr>
            </w:r>
            <w:r w:rsidR="00BB1606">
              <w:rPr>
                <w:rFonts w:ascii="Garamond" w:hAnsi="Garamond"/>
                <w:sz w:val="20"/>
              </w:rPr>
              <w:fldChar w:fldCharType="separate"/>
            </w:r>
            <w:r>
              <w:rPr>
                <w:rFonts w:ascii="Garamond" w:hAnsi="Garamond"/>
                <w:sz w:val="20"/>
              </w:rPr>
              <w:fldChar w:fldCharType="end"/>
            </w:r>
            <w:bookmarkEnd w:id="425"/>
            <w:r w:rsidR="00471674" w:rsidRPr="00471674">
              <w:rPr>
                <w:rFonts w:ascii="Garamond" w:hAnsi="Garamond"/>
                <w:sz w:val="20"/>
              </w:rPr>
              <w:t xml:space="preserve"> New</w:t>
            </w:r>
          </w:p>
        </w:tc>
        <w:tc>
          <w:tcPr>
            <w:tcW w:w="769" w:type="pct"/>
            <w:tcBorders>
              <w:left w:val="nil"/>
              <w:right w:val="nil"/>
            </w:tcBorders>
          </w:tcPr>
          <w:p w:rsidR="00471674" w:rsidRPr="00471674" w:rsidRDefault="00A065B7" w:rsidP="00471674">
            <w:pPr>
              <w:pStyle w:val="TableText"/>
              <w:rPr>
                <w:rFonts w:ascii="Garamond" w:hAnsi="Garamond"/>
                <w:sz w:val="20"/>
              </w:rPr>
            </w:pPr>
            <w:r>
              <w:rPr>
                <w:rFonts w:ascii="Garamond" w:hAnsi="Garamond"/>
                <w:sz w:val="20"/>
              </w:rPr>
              <w:fldChar w:fldCharType="begin">
                <w:ffData>
                  <w:name w:val="Check129"/>
                  <w:enabled/>
                  <w:calcOnExit w:val="0"/>
                  <w:checkBox>
                    <w:sizeAuto/>
                    <w:default w:val="0"/>
                  </w:checkBox>
                </w:ffData>
              </w:fldChar>
            </w:r>
            <w:r>
              <w:rPr>
                <w:rFonts w:ascii="Garamond" w:hAnsi="Garamond"/>
                <w:sz w:val="20"/>
              </w:rPr>
              <w:instrText xml:space="preserve"> </w:instrText>
            </w:r>
            <w:bookmarkStart w:id="426" w:name="Check129"/>
            <w:r>
              <w:rPr>
                <w:rFonts w:ascii="Garamond" w:hAnsi="Garamond"/>
                <w:sz w:val="20"/>
              </w:rPr>
              <w:instrText xml:space="preserve">FORMCHECKBOX </w:instrText>
            </w:r>
            <w:r w:rsidR="00BB1606">
              <w:rPr>
                <w:rFonts w:ascii="Garamond" w:hAnsi="Garamond"/>
                <w:sz w:val="20"/>
              </w:rPr>
            </w:r>
            <w:r w:rsidR="00BB1606">
              <w:rPr>
                <w:rFonts w:ascii="Garamond" w:hAnsi="Garamond"/>
                <w:sz w:val="20"/>
              </w:rPr>
              <w:fldChar w:fldCharType="separate"/>
            </w:r>
            <w:r>
              <w:rPr>
                <w:rFonts w:ascii="Garamond" w:hAnsi="Garamond"/>
                <w:sz w:val="20"/>
              </w:rPr>
              <w:fldChar w:fldCharType="end"/>
            </w:r>
            <w:bookmarkEnd w:id="426"/>
            <w:r w:rsidR="00471674" w:rsidRPr="00471674">
              <w:rPr>
                <w:rFonts w:ascii="Garamond" w:hAnsi="Garamond"/>
                <w:sz w:val="20"/>
              </w:rPr>
              <w:t xml:space="preserve"> Modify</w:t>
            </w:r>
          </w:p>
        </w:tc>
        <w:tc>
          <w:tcPr>
            <w:tcW w:w="865" w:type="pct"/>
            <w:tcBorders>
              <w:left w:val="nil"/>
              <w:right w:val="nil"/>
            </w:tcBorders>
          </w:tcPr>
          <w:p w:rsidR="00471674" w:rsidRPr="00471674" w:rsidRDefault="00A065B7" w:rsidP="00471674">
            <w:pPr>
              <w:pStyle w:val="TableText"/>
              <w:rPr>
                <w:rFonts w:ascii="Garamond" w:hAnsi="Garamond"/>
                <w:sz w:val="20"/>
              </w:rPr>
            </w:pPr>
            <w:r>
              <w:rPr>
                <w:rFonts w:ascii="Garamond" w:hAnsi="Garamond"/>
                <w:sz w:val="20"/>
              </w:rPr>
              <w:fldChar w:fldCharType="begin">
                <w:ffData>
                  <w:name w:val="Check130"/>
                  <w:enabled/>
                  <w:calcOnExit w:val="0"/>
                  <w:checkBox>
                    <w:sizeAuto/>
                    <w:default w:val="0"/>
                  </w:checkBox>
                </w:ffData>
              </w:fldChar>
            </w:r>
            <w:r>
              <w:rPr>
                <w:rFonts w:ascii="Garamond" w:hAnsi="Garamond"/>
                <w:sz w:val="20"/>
              </w:rPr>
              <w:instrText xml:space="preserve"> </w:instrText>
            </w:r>
            <w:bookmarkStart w:id="427" w:name="Check130"/>
            <w:r>
              <w:rPr>
                <w:rFonts w:ascii="Garamond" w:hAnsi="Garamond"/>
                <w:sz w:val="20"/>
              </w:rPr>
              <w:instrText xml:space="preserve">FORMCHECKBOX </w:instrText>
            </w:r>
            <w:r w:rsidR="00BB1606">
              <w:rPr>
                <w:rFonts w:ascii="Garamond" w:hAnsi="Garamond"/>
                <w:sz w:val="20"/>
              </w:rPr>
            </w:r>
            <w:r w:rsidR="00BB1606">
              <w:rPr>
                <w:rFonts w:ascii="Garamond" w:hAnsi="Garamond"/>
                <w:sz w:val="20"/>
              </w:rPr>
              <w:fldChar w:fldCharType="separate"/>
            </w:r>
            <w:r>
              <w:rPr>
                <w:rFonts w:ascii="Garamond" w:hAnsi="Garamond"/>
                <w:sz w:val="20"/>
              </w:rPr>
              <w:fldChar w:fldCharType="end"/>
            </w:r>
            <w:bookmarkEnd w:id="427"/>
            <w:r w:rsidR="00471674" w:rsidRPr="00471674">
              <w:rPr>
                <w:rFonts w:ascii="Garamond" w:hAnsi="Garamond"/>
                <w:sz w:val="20"/>
              </w:rPr>
              <w:t xml:space="preserve"> Delete</w:t>
            </w:r>
          </w:p>
        </w:tc>
        <w:tc>
          <w:tcPr>
            <w:tcW w:w="1251" w:type="pct"/>
            <w:tcBorders>
              <w:left w:val="nil"/>
            </w:tcBorders>
          </w:tcPr>
          <w:p w:rsidR="00471674" w:rsidRPr="00471674" w:rsidRDefault="00A065B7" w:rsidP="00471674">
            <w:pPr>
              <w:pStyle w:val="TableText"/>
              <w:rPr>
                <w:rFonts w:ascii="Garamond" w:hAnsi="Garamond"/>
                <w:sz w:val="20"/>
              </w:rPr>
            </w:pPr>
            <w:r>
              <w:rPr>
                <w:rFonts w:ascii="Garamond" w:hAnsi="Garamond"/>
                <w:sz w:val="20"/>
              </w:rPr>
              <w:fldChar w:fldCharType="begin">
                <w:ffData>
                  <w:name w:val="Check131"/>
                  <w:enabled/>
                  <w:calcOnExit w:val="0"/>
                  <w:checkBox>
                    <w:sizeAuto/>
                    <w:default w:val="0"/>
                  </w:checkBox>
                </w:ffData>
              </w:fldChar>
            </w:r>
            <w:r>
              <w:rPr>
                <w:rFonts w:ascii="Garamond" w:hAnsi="Garamond"/>
                <w:sz w:val="20"/>
              </w:rPr>
              <w:instrText xml:space="preserve"> </w:instrText>
            </w:r>
            <w:bookmarkStart w:id="428" w:name="Check131"/>
            <w:r>
              <w:rPr>
                <w:rFonts w:ascii="Garamond" w:hAnsi="Garamond"/>
                <w:sz w:val="20"/>
              </w:rPr>
              <w:instrText xml:space="preserve">FORMCHECKBOX </w:instrText>
            </w:r>
            <w:r w:rsidR="00BB1606">
              <w:rPr>
                <w:rFonts w:ascii="Garamond" w:hAnsi="Garamond"/>
                <w:sz w:val="20"/>
              </w:rPr>
            </w:r>
            <w:r w:rsidR="00BB1606">
              <w:rPr>
                <w:rFonts w:ascii="Garamond" w:hAnsi="Garamond"/>
                <w:sz w:val="20"/>
              </w:rPr>
              <w:fldChar w:fldCharType="separate"/>
            </w:r>
            <w:r>
              <w:rPr>
                <w:rFonts w:ascii="Garamond" w:hAnsi="Garamond"/>
                <w:sz w:val="20"/>
              </w:rPr>
              <w:fldChar w:fldCharType="end"/>
            </w:r>
            <w:bookmarkEnd w:id="428"/>
            <w:r w:rsidR="00471674" w:rsidRPr="00471674">
              <w:rPr>
                <w:rFonts w:ascii="Garamond" w:hAnsi="Garamond"/>
                <w:sz w:val="20"/>
              </w:rPr>
              <w:t xml:space="preserve"> No Change</w:t>
            </w:r>
          </w:p>
        </w:tc>
      </w:tr>
      <w:tr w:rsidR="00471674" w:rsidRPr="00471674" w:rsidTr="00471674">
        <w:trPr>
          <w:cantSplit/>
        </w:trPr>
        <w:tc>
          <w:tcPr>
            <w:tcW w:w="1574" w:type="pct"/>
            <w:shd w:val="clear" w:color="auto" w:fill="F2F2F2" w:themeFill="background1" w:themeFillShade="F2"/>
          </w:tcPr>
          <w:p w:rsidR="00471674" w:rsidRPr="00471674" w:rsidRDefault="00471674" w:rsidP="00471674">
            <w:pPr>
              <w:pStyle w:val="TableText"/>
              <w:rPr>
                <w:b/>
              </w:rPr>
            </w:pPr>
            <w:r w:rsidRPr="00471674">
              <w:rPr>
                <w:b/>
              </w:rPr>
              <w:t>Help Frame Text Calling Mechanism</w:t>
            </w:r>
          </w:p>
        </w:tc>
        <w:tc>
          <w:tcPr>
            <w:tcW w:w="3426" w:type="pct"/>
            <w:gridSpan w:val="4"/>
          </w:tcPr>
          <w:p w:rsidR="00471674" w:rsidRPr="00471674" w:rsidRDefault="00471674" w:rsidP="00471674">
            <w:pPr>
              <w:pStyle w:val="TableText"/>
              <w:rPr>
                <w:rFonts w:ascii="Garamond" w:hAnsi="Garamond"/>
              </w:rPr>
            </w:pPr>
          </w:p>
        </w:tc>
      </w:tr>
    </w:tbl>
    <w:p w:rsidR="00B41DDA" w:rsidRPr="00471674" w:rsidRDefault="00B41DDA" w:rsidP="00B41DDA">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471674" w:rsidRPr="00471674" w:rsidTr="00471674">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471674" w:rsidRPr="00471674" w:rsidRDefault="00471674" w:rsidP="00471674">
            <w:pPr>
              <w:pStyle w:val="TableHeading"/>
            </w:pPr>
            <w:bookmarkStart w:id="429" w:name="ColumnTitle_99"/>
            <w:bookmarkEnd w:id="429"/>
            <w:r w:rsidRPr="00471674">
              <w:t>Current Help Frame Text</w:t>
            </w:r>
          </w:p>
        </w:tc>
      </w:tr>
      <w:tr w:rsidR="00471674" w:rsidRPr="00471674" w:rsidTr="00471674">
        <w:trPr>
          <w:cantSplit/>
        </w:trPr>
        <w:tc>
          <w:tcPr>
            <w:tcW w:w="5000" w:type="pct"/>
            <w:tcBorders>
              <w:top w:val="single" w:sz="6" w:space="0" w:color="000000"/>
              <w:left w:val="single" w:sz="6" w:space="0" w:color="000000"/>
              <w:bottom w:val="single" w:sz="6" w:space="0" w:color="000000"/>
              <w:right w:val="single" w:sz="6" w:space="0" w:color="000000"/>
            </w:tcBorders>
          </w:tcPr>
          <w:p w:rsidR="00471674" w:rsidRPr="00471674" w:rsidRDefault="00471674" w:rsidP="00471674">
            <w:pPr>
              <w:pStyle w:val="TableText"/>
            </w:pPr>
          </w:p>
        </w:tc>
      </w:tr>
    </w:tbl>
    <w:p w:rsidR="00471674" w:rsidRPr="00471674" w:rsidRDefault="00471674" w:rsidP="00B41DDA">
      <w:pPr>
        <w:pStyle w:val="BodyText"/>
        <w:rPr>
          <w:sz w:val="2"/>
          <w:szCs w:val="2"/>
        </w:rPr>
      </w:pPr>
    </w:p>
    <w:tbl>
      <w:tblPr>
        <w:tblW w:w="5000" w:type="pct"/>
        <w:tblBorders>
          <w:top w:val="single" w:sz="6" w:space="0" w:color="000000"/>
          <w:left w:val="single" w:sz="6" w:space="0" w:color="000000"/>
          <w:bottom w:val="single" w:sz="6" w:space="0" w:color="000000"/>
          <w:right w:val="single" w:sz="6" w:space="0" w:color="000000"/>
        </w:tblBorders>
        <w:tblLook w:val="0000" w:firstRow="0" w:lastRow="0" w:firstColumn="0" w:lastColumn="0" w:noHBand="0" w:noVBand="0"/>
      </w:tblPr>
      <w:tblGrid>
        <w:gridCol w:w="9576"/>
      </w:tblGrid>
      <w:tr w:rsidR="00471674" w:rsidRPr="00471674" w:rsidTr="00471674">
        <w:trPr>
          <w:cantSplit/>
          <w:tblHeader/>
        </w:trPr>
        <w:tc>
          <w:tcPr>
            <w:tcW w:w="5000" w:type="pct"/>
            <w:tcBorders>
              <w:top w:val="single" w:sz="6" w:space="0" w:color="000000"/>
              <w:left w:val="single" w:sz="6" w:space="0" w:color="000000"/>
              <w:bottom w:val="single" w:sz="6" w:space="0" w:color="000000"/>
              <w:right w:val="single" w:sz="6" w:space="0" w:color="000000"/>
            </w:tcBorders>
            <w:shd w:val="clear" w:color="auto" w:fill="F2F2F2" w:themeFill="background1" w:themeFillShade="F2"/>
          </w:tcPr>
          <w:p w:rsidR="00471674" w:rsidRPr="00471674" w:rsidRDefault="00471674" w:rsidP="00471674">
            <w:pPr>
              <w:pStyle w:val="TableHeading"/>
            </w:pPr>
            <w:bookmarkStart w:id="430" w:name="ColumnTitle_100"/>
            <w:bookmarkEnd w:id="430"/>
            <w:r w:rsidRPr="00471674">
              <w:t>Modified Help Frame Text (Changes are in bold)</w:t>
            </w:r>
          </w:p>
        </w:tc>
      </w:tr>
      <w:tr w:rsidR="00471674" w:rsidRPr="00471674" w:rsidTr="00471674">
        <w:trPr>
          <w:cantSplit/>
        </w:trPr>
        <w:tc>
          <w:tcPr>
            <w:tcW w:w="5000" w:type="pct"/>
            <w:tcBorders>
              <w:top w:val="single" w:sz="6" w:space="0" w:color="000000"/>
              <w:left w:val="single" w:sz="6" w:space="0" w:color="000000"/>
              <w:bottom w:val="single" w:sz="6" w:space="0" w:color="000000"/>
              <w:right w:val="single" w:sz="6" w:space="0" w:color="000000"/>
            </w:tcBorders>
          </w:tcPr>
          <w:p w:rsidR="00471674" w:rsidRPr="00471674" w:rsidRDefault="00471674" w:rsidP="00471674">
            <w:pPr>
              <w:pStyle w:val="TableText"/>
            </w:pPr>
          </w:p>
        </w:tc>
      </w:tr>
    </w:tbl>
    <w:p w:rsidR="00C75F4C" w:rsidRDefault="00E17E2C" w:rsidP="00C75F4C">
      <w:pPr>
        <w:pStyle w:val="Heading5"/>
      </w:pPr>
      <w:bookmarkStart w:id="431" w:name="_Toc398548459"/>
      <w:r>
        <w:lastRenderedPageBreak/>
        <w:t>HL7 Application</w:t>
      </w:r>
      <w:r w:rsidR="00C75F4C">
        <w:t xml:space="preserve"> Parameter</w:t>
      </w:r>
      <w:bookmarkEnd w:id="431"/>
    </w:p>
    <w:p w:rsidR="00471674" w:rsidRDefault="00C75F4C" w:rsidP="00C75F4C">
      <w:pPr>
        <w:pStyle w:val="Caption"/>
      </w:pPr>
      <w:r>
        <w:t>Table 53: HL7 Application Parameter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1"/>
        <w:gridCol w:w="6445"/>
      </w:tblGrid>
      <w:tr w:rsidR="00C75F4C" w:rsidRPr="00C75F4C" w:rsidTr="00C75F4C">
        <w:trPr>
          <w:cantSplit/>
          <w:tblHeader/>
        </w:trPr>
        <w:tc>
          <w:tcPr>
            <w:tcW w:w="1635" w:type="pct"/>
            <w:shd w:val="clear" w:color="auto" w:fill="F2F2F2" w:themeFill="background1" w:themeFillShade="F2"/>
          </w:tcPr>
          <w:p w:rsidR="00C75F4C" w:rsidRPr="00C75F4C" w:rsidRDefault="00C75F4C" w:rsidP="00C75F4C">
            <w:pPr>
              <w:pStyle w:val="TableHeading"/>
            </w:pPr>
            <w:bookmarkStart w:id="432" w:name="ColumnTitle_101"/>
            <w:bookmarkEnd w:id="432"/>
            <w:r w:rsidRPr="00C75F4C">
              <w:t>HL7 Application Parameter</w:t>
            </w:r>
          </w:p>
        </w:tc>
        <w:tc>
          <w:tcPr>
            <w:tcW w:w="3365" w:type="pct"/>
            <w:shd w:val="clear" w:color="auto" w:fill="F2F2F2" w:themeFill="background1" w:themeFillShade="F2"/>
          </w:tcPr>
          <w:p w:rsidR="00C75F4C" w:rsidRPr="00C75F4C" w:rsidRDefault="00C75F4C" w:rsidP="00C75F4C">
            <w:pPr>
              <w:pStyle w:val="TableHeading"/>
            </w:pPr>
            <w:r w:rsidRPr="00C75F4C">
              <w:t>Instructions</w:t>
            </w:r>
          </w:p>
        </w:tc>
      </w:tr>
      <w:tr w:rsidR="00C75F4C" w:rsidRPr="00C75F4C" w:rsidTr="00C75F4C">
        <w:trPr>
          <w:cantSplit/>
        </w:trPr>
        <w:tc>
          <w:tcPr>
            <w:tcW w:w="1635" w:type="pct"/>
            <w:shd w:val="clear" w:color="auto" w:fill="F2F2F2" w:themeFill="background1" w:themeFillShade="F2"/>
          </w:tcPr>
          <w:p w:rsidR="00C75F4C" w:rsidRPr="00C75F4C" w:rsidRDefault="00C75F4C" w:rsidP="00C75F4C">
            <w:pPr>
              <w:pStyle w:val="TableText"/>
              <w:rPr>
                <w:b/>
              </w:rPr>
            </w:pPr>
            <w:r w:rsidRPr="00C75F4C">
              <w:rPr>
                <w:b/>
              </w:rPr>
              <w:t>HL7 Application Parameter Name</w:t>
            </w:r>
          </w:p>
        </w:tc>
        <w:tc>
          <w:tcPr>
            <w:tcW w:w="3365" w:type="pct"/>
          </w:tcPr>
          <w:p w:rsidR="00C75F4C" w:rsidRPr="00C75F4C" w:rsidRDefault="00C75F4C" w:rsidP="00C75F4C">
            <w:pPr>
              <w:pStyle w:val="InstructionalTable"/>
            </w:pPr>
            <w:r w:rsidRPr="00C75F4C">
              <w:t>List the HL7 Application Parameter affected or needed by the changes being designed.</w:t>
            </w:r>
          </w:p>
        </w:tc>
      </w:tr>
      <w:tr w:rsidR="00C75F4C" w:rsidRPr="00C75F4C" w:rsidTr="00C75F4C">
        <w:trPr>
          <w:cantSplit/>
        </w:trPr>
        <w:tc>
          <w:tcPr>
            <w:tcW w:w="1635" w:type="pct"/>
            <w:shd w:val="clear" w:color="auto" w:fill="F2F2F2" w:themeFill="background1" w:themeFillShade="F2"/>
          </w:tcPr>
          <w:p w:rsidR="00C75F4C" w:rsidRPr="00C75F4C" w:rsidRDefault="00C75F4C" w:rsidP="00C75F4C">
            <w:pPr>
              <w:pStyle w:val="TableText"/>
              <w:rPr>
                <w:b/>
              </w:rPr>
            </w:pPr>
            <w:r w:rsidRPr="00C75F4C">
              <w:rPr>
                <w:b/>
              </w:rPr>
              <w:t>Enhancement Category</w:t>
            </w:r>
          </w:p>
        </w:tc>
        <w:tc>
          <w:tcPr>
            <w:tcW w:w="3365" w:type="pct"/>
            <w:tcBorders>
              <w:bottom w:val="single" w:sz="4" w:space="0" w:color="auto"/>
            </w:tcBorders>
          </w:tcPr>
          <w:p w:rsidR="00C75F4C" w:rsidRPr="00C75F4C" w:rsidRDefault="00C75F4C" w:rsidP="00C75F4C">
            <w:pPr>
              <w:pStyle w:val="InstructionalTable"/>
            </w:pPr>
            <w:r w:rsidRPr="00C75F4C">
              <w:t>Check the appropriate box: New, Modify, Delete, or No Change.</w:t>
            </w:r>
          </w:p>
        </w:tc>
      </w:tr>
      <w:tr w:rsidR="00C75F4C" w:rsidRPr="00C75F4C" w:rsidTr="00C75F4C">
        <w:trPr>
          <w:cantSplit/>
        </w:trPr>
        <w:tc>
          <w:tcPr>
            <w:tcW w:w="1635" w:type="pct"/>
            <w:shd w:val="clear" w:color="auto" w:fill="F2F2F2" w:themeFill="background1" w:themeFillShade="F2"/>
          </w:tcPr>
          <w:p w:rsidR="00C75F4C" w:rsidRPr="00C75F4C" w:rsidRDefault="00C75F4C" w:rsidP="00C75F4C">
            <w:pPr>
              <w:pStyle w:val="TableText"/>
              <w:rPr>
                <w:b/>
              </w:rPr>
            </w:pPr>
            <w:r w:rsidRPr="00C75F4C">
              <w:rPr>
                <w:b/>
              </w:rPr>
              <w:t>Application Status</w:t>
            </w:r>
          </w:p>
        </w:tc>
        <w:tc>
          <w:tcPr>
            <w:tcW w:w="3365" w:type="pct"/>
          </w:tcPr>
          <w:p w:rsidR="00C75F4C" w:rsidRPr="00C75F4C" w:rsidRDefault="00C75F4C" w:rsidP="00C75F4C">
            <w:pPr>
              <w:pStyle w:val="InstructionalTable"/>
            </w:pPr>
            <w:r w:rsidRPr="00C75F4C">
              <w:t>Check the appropriate box in the applicable column for Current and Modified</w:t>
            </w:r>
          </w:p>
        </w:tc>
      </w:tr>
      <w:tr w:rsidR="00C75F4C" w:rsidRPr="00C75F4C" w:rsidTr="00C75F4C">
        <w:trPr>
          <w:cantSplit/>
        </w:trPr>
        <w:tc>
          <w:tcPr>
            <w:tcW w:w="1635" w:type="pct"/>
            <w:shd w:val="clear" w:color="auto" w:fill="F2F2F2" w:themeFill="background1" w:themeFillShade="F2"/>
          </w:tcPr>
          <w:p w:rsidR="00C75F4C" w:rsidRPr="00C75F4C" w:rsidRDefault="00C75F4C" w:rsidP="00C75F4C">
            <w:pPr>
              <w:pStyle w:val="TableText"/>
              <w:rPr>
                <w:b/>
              </w:rPr>
            </w:pPr>
            <w:r w:rsidRPr="00C75F4C">
              <w:rPr>
                <w:b/>
              </w:rPr>
              <w:t>Facility Name</w:t>
            </w:r>
          </w:p>
        </w:tc>
        <w:tc>
          <w:tcPr>
            <w:tcW w:w="3365" w:type="pct"/>
          </w:tcPr>
          <w:p w:rsidR="00C75F4C" w:rsidRPr="00C75F4C" w:rsidRDefault="00C75F4C" w:rsidP="00C75F4C">
            <w:pPr>
              <w:pStyle w:val="InstructionalTable"/>
            </w:pPr>
            <w:r w:rsidRPr="00C75F4C">
              <w:t>List the current and modified value in the appropriate column.</w:t>
            </w:r>
          </w:p>
        </w:tc>
      </w:tr>
      <w:tr w:rsidR="00C75F4C" w:rsidRPr="00C75F4C" w:rsidTr="00C75F4C">
        <w:trPr>
          <w:cantSplit/>
        </w:trPr>
        <w:tc>
          <w:tcPr>
            <w:tcW w:w="1635" w:type="pct"/>
            <w:shd w:val="clear" w:color="auto" w:fill="F2F2F2" w:themeFill="background1" w:themeFillShade="F2"/>
          </w:tcPr>
          <w:p w:rsidR="00C75F4C" w:rsidRPr="00C75F4C" w:rsidRDefault="00C75F4C" w:rsidP="00C75F4C">
            <w:pPr>
              <w:pStyle w:val="TableText"/>
              <w:rPr>
                <w:b/>
              </w:rPr>
            </w:pPr>
            <w:r w:rsidRPr="00C75F4C">
              <w:rPr>
                <w:b/>
              </w:rPr>
              <w:t>Country Code</w:t>
            </w:r>
          </w:p>
        </w:tc>
        <w:tc>
          <w:tcPr>
            <w:tcW w:w="3365" w:type="pct"/>
          </w:tcPr>
          <w:p w:rsidR="00C75F4C" w:rsidRPr="00C75F4C" w:rsidRDefault="00C75F4C" w:rsidP="00C75F4C">
            <w:pPr>
              <w:pStyle w:val="InstructionalTable"/>
            </w:pPr>
            <w:r w:rsidRPr="00C75F4C">
              <w:t>List the current and modified value in the appropriate column.</w:t>
            </w:r>
          </w:p>
        </w:tc>
      </w:tr>
      <w:tr w:rsidR="00C75F4C" w:rsidRPr="00C75F4C" w:rsidTr="00C75F4C">
        <w:trPr>
          <w:cantSplit/>
        </w:trPr>
        <w:tc>
          <w:tcPr>
            <w:tcW w:w="1635" w:type="pct"/>
            <w:shd w:val="clear" w:color="auto" w:fill="F2F2F2" w:themeFill="background1" w:themeFillShade="F2"/>
          </w:tcPr>
          <w:p w:rsidR="00C75F4C" w:rsidRPr="00C75F4C" w:rsidRDefault="00C75F4C" w:rsidP="00C75F4C">
            <w:pPr>
              <w:pStyle w:val="TableText"/>
              <w:rPr>
                <w:b/>
              </w:rPr>
            </w:pPr>
            <w:r w:rsidRPr="00C75F4C">
              <w:rPr>
                <w:b/>
              </w:rPr>
              <w:t>HL7 Field Separator</w:t>
            </w:r>
          </w:p>
        </w:tc>
        <w:tc>
          <w:tcPr>
            <w:tcW w:w="3365" w:type="pct"/>
          </w:tcPr>
          <w:p w:rsidR="00C75F4C" w:rsidRPr="00C75F4C" w:rsidRDefault="00C75F4C" w:rsidP="00C75F4C">
            <w:pPr>
              <w:pStyle w:val="InstructionalTable"/>
            </w:pPr>
            <w:r w:rsidRPr="00C75F4C">
              <w:t>List the current and modified value in the appropriate column.</w:t>
            </w:r>
          </w:p>
        </w:tc>
      </w:tr>
      <w:tr w:rsidR="00C75F4C" w:rsidRPr="00C75F4C" w:rsidTr="00C75F4C">
        <w:trPr>
          <w:cantSplit/>
        </w:trPr>
        <w:tc>
          <w:tcPr>
            <w:tcW w:w="1635" w:type="pct"/>
            <w:shd w:val="clear" w:color="auto" w:fill="F2F2F2" w:themeFill="background1" w:themeFillShade="F2"/>
          </w:tcPr>
          <w:p w:rsidR="00C75F4C" w:rsidRPr="00C75F4C" w:rsidRDefault="00C75F4C" w:rsidP="00C75F4C">
            <w:pPr>
              <w:pStyle w:val="TableText"/>
              <w:rPr>
                <w:b/>
              </w:rPr>
            </w:pPr>
            <w:r w:rsidRPr="00C75F4C">
              <w:rPr>
                <w:b/>
              </w:rPr>
              <w:t>HL7 Encoding Characters</w:t>
            </w:r>
          </w:p>
        </w:tc>
        <w:tc>
          <w:tcPr>
            <w:tcW w:w="3365" w:type="pct"/>
          </w:tcPr>
          <w:p w:rsidR="00C75F4C" w:rsidRPr="00C75F4C" w:rsidRDefault="00C75F4C" w:rsidP="00C75F4C">
            <w:pPr>
              <w:pStyle w:val="InstructionalTable"/>
            </w:pPr>
            <w:r w:rsidRPr="00C75F4C">
              <w:t>List the current and modified value in the appropriate column.</w:t>
            </w:r>
          </w:p>
        </w:tc>
      </w:tr>
      <w:tr w:rsidR="00C75F4C" w:rsidRPr="00C75F4C" w:rsidTr="00C75F4C">
        <w:trPr>
          <w:cantSplit/>
        </w:trPr>
        <w:tc>
          <w:tcPr>
            <w:tcW w:w="1635" w:type="pct"/>
            <w:shd w:val="clear" w:color="auto" w:fill="F2F2F2" w:themeFill="background1" w:themeFillShade="F2"/>
          </w:tcPr>
          <w:p w:rsidR="00C75F4C" w:rsidRPr="00C75F4C" w:rsidRDefault="00C75F4C" w:rsidP="00C75F4C">
            <w:pPr>
              <w:pStyle w:val="TableText"/>
              <w:rPr>
                <w:b/>
              </w:rPr>
            </w:pPr>
            <w:r w:rsidRPr="00C75F4C">
              <w:rPr>
                <w:b/>
              </w:rPr>
              <w:t>Mail Group</w:t>
            </w:r>
          </w:p>
        </w:tc>
        <w:tc>
          <w:tcPr>
            <w:tcW w:w="3365" w:type="pct"/>
          </w:tcPr>
          <w:p w:rsidR="00C75F4C" w:rsidRPr="00C75F4C" w:rsidRDefault="00C75F4C" w:rsidP="00C75F4C">
            <w:pPr>
              <w:pStyle w:val="InstructionalTable"/>
            </w:pPr>
            <w:r w:rsidRPr="00C75F4C">
              <w:t>List the current and modified value in the appropriate column.</w:t>
            </w:r>
          </w:p>
        </w:tc>
      </w:tr>
    </w:tbl>
    <w:p w:rsidR="00B41DDA" w:rsidRDefault="0011027C" w:rsidP="0011027C">
      <w:pPr>
        <w:pStyle w:val="Caption"/>
      </w:pPr>
      <w:r w:rsidRPr="0011027C">
        <w:t>Table 54: HL7 Application Parameter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6561"/>
      </w:tblGrid>
      <w:tr w:rsidR="0011027C" w:rsidRPr="0011027C" w:rsidTr="00B32540">
        <w:trPr>
          <w:cantSplit/>
          <w:tblHeader/>
        </w:trPr>
        <w:tc>
          <w:tcPr>
            <w:tcW w:w="1574" w:type="pct"/>
            <w:shd w:val="clear" w:color="auto" w:fill="F2F2F2" w:themeFill="background1" w:themeFillShade="F2"/>
          </w:tcPr>
          <w:p w:rsidR="0011027C" w:rsidRPr="0011027C" w:rsidRDefault="0011027C" w:rsidP="0011027C">
            <w:pPr>
              <w:pStyle w:val="TableHeading"/>
            </w:pPr>
            <w:bookmarkStart w:id="433" w:name="ColumnTitle_102"/>
            <w:bookmarkEnd w:id="433"/>
            <w:r w:rsidRPr="0011027C">
              <w:t>HL7 Application Parameter Name</w:t>
            </w:r>
          </w:p>
        </w:tc>
        <w:tc>
          <w:tcPr>
            <w:tcW w:w="3426" w:type="pct"/>
            <w:tcBorders>
              <w:bottom w:val="single" w:sz="4" w:space="0" w:color="auto"/>
            </w:tcBorders>
            <w:shd w:val="clear" w:color="auto" w:fill="F2F2F2" w:themeFill="background1" w:themeFillShade="F2"/>
          </w:tcPr>
          <w:p w:rsidR="0011027C" w:rsidRPr="0011027C" w:rsidRDefault="0011027C" w:rsidP="0011027C">
            <w:pPr>
              <w:pStyle w:val="TableHeading"/>
            </w:pPr>
            <w:r w:rsidRPr="0011027C">
              <w:t>Description</w:t>
            </w:r>
          </w:p>
        </w:tc>
      </w:tr>
    </w:tbl>
    <w:p w:rsidR="00490A94" w:rsidRPr="00490A94" w:rsidRDefault="00490A94">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4"/>
        <w:gridCol w:w="1036"/>
        <w:gridCol w:w="1473"/>
        <w:gridCol w:w="1657"/>
        <w:gridCol w:w="2396"/>
      </w:tblGrid>
      <w:tr w:rsidR="0011027C" w:rsidRPr="0011027C" w:rsidTr="002B182E">
        <w:trPr>
          <w:cantSplit/>
        </w:trPr>
        <w:tc>
          <w:tcPr>
            <w:tcW w:w="1574" w:type="pct"/>
            <w:shd w:val="clear" w:color="auto" w:fill="F2F2F2" w:themeFill="background1" w:themeFillShade="F2"/>
          </w:tcPr>
          <w:p w:rsidR="0011027C" w:rsidRPr="0011027C" w:rsidRDefault="0011027C" w:rsidP="0011027C">
            <w:pPr>
              <w:pStyle w:val="TableText"/>
              <w:rPr>
                <w:b/>
              </w:rPr>
            </w:pPr>
            <w:bookmarkStart w:id="434" w:name="ColumnTitle_103"/>
            <w:bookmarkEnd w:id="434"/>
            <w:r w:rsidRPr="0011027C">
              <w:rPr>
                <w:b/>
              </w:rPr>
              <w:t>Enhancement Category</w:t>
            </w:r>
          </w:p>
        </w:tc>
        <w:tc>
          <w:tcPr>
            <w:tcW w:w="541" w:type="pct"/>
            <w:tcBorders>
              <w:right w:val="nil"/>
            </w:tcBorders>
          </w:tcPr>
          <w:p w:rsidR="0011027C" w:rsidRPr="0011027C" w:rsidRDefault="00A525E4" w:rsidP="0011027C">
            <w:pPr>
              <w:pStyle w:val="TableText"/>
              <w:rPr>
                <w:rFonts w:ascii="Garamond" w:hAnsi="Garamond"/>
                <w:sz w:val="20"/>
              </w:rPr>
            </w:pPr>
            <w:r>
              <w:rPr>
                <w:rFonts w:ascii="Garamond" w:hAnsi="Garamond"/>
                <w:sz w:val="20"/>
              </w:rPr>
              <w:fldChar w:fldCharType="begin">
                <w:ffData>
                  <w:name w:val="Check132"/>
                  <w:enabled/>
                  <w:calcOnExit w:val="0"/>
                  <w:checkBox>
                    <w:sizeAuto/>
                    <w:default w:val="0"/>
                  </w:checkBox>
                </w:ffData>
              </w:fldChar>
            </w:r>
            <w:r>
              <w:rPr>
                <w:rFonts w:ascii="Garamond" w:hAnsi="Garamond"/>
                <w:sz w:val="20"/>
              </w:rPr>
              <w:instrText xml:space="preserve"> </w:instrText>
            </w:r>
            <w:bookmarkStart w:id="435" w:name="Check132"/>
            <w:r>
              <w:rPr>
                <w:rFonts w:ascii="Garamond" w:hAnsi="Garamond"/>
                <w:sz w:val="20"/>
              </w:rPr>
              <w:instrText xml:space="preserve">FORMCHECKBOX </w:instrText>
            </w:r>
            <w:r w:rsidR="00BB1606">
              <w:rPr>
                <w:rFonts w:ascii="Garamond" w:hAnsi="Garamond"/>
                <w:sz w:val="20"/>
              </w:rPr>
            </w:r>
            <w:r w:rsidR="00BB1606">
              <w:rPr>
                <w:rFonts w:ascii="Garamond" w:hAnsi="Garamond"/>
                <w:sz w:val="20"/>
              </w:rPr>
              <w:fldChar w:fldCharType="separate"/>
            </w:r>
            <w:r>
              <w:rPr>
                <w:rFonts w:ascii="Garamond" w:hAnsi="Garamond"/>
                <w:sz w:val="20"/>
              </w:rPr>
              <w:fldChar w:fldCharType="end"/>
            </w:r>
            <w:bookmarkEnd w:id="435"/>
            <w:r w:rsidR="0011027C" w:rsidRPr="0011027C">
              <w:rPr>
                <w:rFonts w:ascii="Garamond" w:hAnsi="Garamond"/>
                <w:sz w:val="20"/>
              </w:rPr>
              <w:t xml:space="preserve"> New</w:t>
            </w:r>
          </w:p>
        </w:tc>
        <w:tc>
          <w:tcPr>
            <w:tcW w:w="769" w:type="pct"/>
            <w:tcBorders>
              <w:left w:val="nil"/>
              <w:right w:val="nil"/>
            </w:tcBorders>
          </w:tcPr>
          <w:p w:rsidR="0011027C" w:rsidRPr="0011027C" w:rsidRDefault="00A525E4" w:rsidP="0011027C">
            <w:pPr>
              <w:pStyle w:val="TableText"/>
              <w:rPr>
                <w:rFonts w:ascii="Garamond" w:hAnsi="Garamond"/>
                <w:sz w:val="20"/>
              </w:rPr>
            </w:pPr>
            <w:r>
              <w:rPr>
                <w:rFonts w:ascii="Garamond" w:hAnsi="Garamond"/>
                <w:sz w:val="20"/>
              </w:rPr>
              <w:fldChar w:fldCharType="begin">
                <w:ffData>
                  <w:name w:val="Check133"/>
                  <w:enabled/>
                  <w:calcOnExit w:val="0"/>
                  <w:checkBox>
                    <w:sizeAuto/>
                    <w:default w:val="0"/>
                  </w:checkBox>
                </w:ffData>
              </w:fldChar>
            </w:r>
            <w:r>
              <w:rPr>
                <w:rFonts w:ascii="Garamond" w:hAnsi="Garamond"/>
                <w:sz w:val="20"/>
              </w:rPr>
              <w:instrText xml:space="preserve"> </w:instrText>
            </w:r>
            <w:bookmarkStart w:id="436" w:name="Check133"/>
            <w:r>
              <w:rPr>
                <w:rFonts w:ascii="Garamond" w:hAnsi="Garamond"/>
                <w:sz w:val="20"/>
              </w:rPr>
              <w:instrText xml:space="preserve">FORMCHECKBOX </w:instrText>
            </w:r>
            <w:r w:rsidR="00BB1606">
              <w:rPr>
                <w:rFonts w:ascii="Garamond" w:hAnsi="Garamond"/>
                <w:sz w:val="20"/>
              </w:rPr>
            </w:r>
            <w:r w:rsidR="00BB1606">
              <w:rPr>
                <w:rFonts w:ascii="Garamond" w:hAnsi="Garamond"/>
                <w:sz w:val="20"/>
              </w:rPr>
              <w:fldChar w:fldCharType="separate"/>
            </w:r>
            <w:r>
              <w:rPr>
                <w:rFonts w:ascii="Garamond" w:hAnsi="Garamond"/>
                <w:sz w:val="20"/>
              </w:rPr>
              <w:fldChar w:fldCharType="end"/>
            </w:r>
            <w:bookmarkEnd w:id="436"/>
            <w:r w:rsidR="0011027C" w:rsidRPr="0011027C">
              <w:rPr>
                <w:rFonts w:ascii="Garamond" w:hAnsi="Garamond"/>
                <w:sz w:val="20"/>
              </w:rPr>
              <w:t xml:space="preserve"> Modify</w:t>
            </w:r>
          </w:p>
        </w:tc>
        <w:tc>
          <w:tcPr>
            <w:tcW w:w="865" w:type="pct"/>
            <w:tcBorders>
              <w:left w:val="nil"/>
              <w:right w:val="nil"/>
            </w:tcBorders>
          </w:tcPr>
          <w:p w:rsidR="0011027C" w:rsidRPr="0011027C" w:rsidRDefault="00A525E4" w:rsidP="0011027C">
            <w:pPr>
              <w:pStyle w:val="TableText"/>
              <w:rPr>
                <w:rFonts w:ascii="Garamond" w:hAnsi="Garamond"/>
                <w:sz w:val="20"/>
              </w:rPr>
            </w:pPr>
            <w:r>
              <w:rPr>
                <w:rFonts w:ascii="Garamond" w:hAnsi="Garamond"/>
                <w:sz w:val="20"/>
              </w:rPr>
              <w:fldChar w:fldCharType="begin">
                <w:ffData>
                  <w:name w:val="Check134"/>
                  <w:enabled/>
                  <w:calcOnExit w:val="0"/>
                  <w:checkBox>
                    <w:sizeAuto/>
                    <w:default w:val="0"/>
                  </w:checkBox>
                </w:ffData>
              </w:fldChar>
            </w:r>
            <w:r>
              <w:rPr>
                <w:rFonts w:ascii="Garamond" w:hAnsi="Garamond"/>
                <w:sz w:val="20"/>
              </w:rPr>
              <w:instrText xml:space="preserve"> </w:instrText>
            </w:r>
            <w:bookmarkStart w:id="437" w:name="Check134"/>
            <w:r>
              <w:rPr>
                <w:rFonts w:ascii="Garamond" w:hAnsi="Garamond"/>
                <w:sz w:val="20"/>
              </w:rPr>
              <w:instrText xml:space="preserve">FORMCHECKBOX </w:instrText>
            </w:r>
            <w:r w:rsidR="00BB1606">
              <w:rPr>
                <w:rFonts w:ascii="Garamond" w:hAnsi="Garamond"/>
                <w:sz w:val="20"/>
              </w:rPr>
            </w:r>
            <w:r w:rsidR="00BB1606">
              <w:rPr>
                <w:rFonts w:ascii="Garamond" w:hAnsi="Garamond"/>
                <w:sz w:val="20"/>
              </w:rPr>
              <w:fldChar w:fldCharType="separate"/>
            </w:r>
            <w:r>
              <w:rPr>
                <w:rFonts w:ascii="Garamond" w:hAnsi="Garamond"/>
                <w:sz w:val="20"/>
              </w:rPr>
              <w:fldChar w:fldCharType="end"/>
            </w:r>
            <w:bookmarkEnd w:id="437"/>
            <w:r w:rsidR="0011027C" w:rsidRPr="0011027C">
              <w:rPr>
                <w:rFonts w:ascii="Garamond" w:hAnsi="Garamond"/>
                <w:sz w:val="20"/>
              </w:rPr>
              <w:t xml:space="preserve"> Delete</w:t>
            </w:r>
          </w:p>
        </w:tc>
        <w:tc>
          <w:tcPr>
            <w:tcW w:w="1251" w:type="pct"/>
            <w:tcBorders>
              <w:left w:val="nil"/>
            </w:tcBorders>
          </w:tcPr>
          <w:p w:rsidR="0011027C" w:rsidRPr="0011027C" w:rsidRDefault="0005526E" w:rsidP="0011027C">
            <w:pPr>
              <w:pStyle w:val="TableText"/>
              <w:rPr>
                <w:rFonts w:ascii="Garamond" w:hAnsi="Garamond"/>
                <w:sz w:val="20"/>
              </w:rPr>
            </w:pPr>
            <w:r>
              <w:rPr>
                <w:rFonts w:ascii="Garamond" w:hAnsi="Garamond"/>
                <w:sz w:val="20"/>
              </w:rPr>
              <w:fldChar w:fldCharType="begin">
                <w:ffData>
                  <w:name w:val="Check135"/>
                  <w:enabled/>
                  <w:calcOnExit w:val="0"/>
                  <w:checkBox>
                    <w:sizeAuto/>
                    <w:default w:val="0"/>
                  </w:checkBox>
                </w:ffData>
              </w:fldChar>
            </w:r>
            <w:r>
              <w:rPr>
                <w:rFonts w:ascii="Garamond" w:hAnsi="Garamond"/>
                <w:sz w:val="20"/>
              </w:rPr>
              <w:instrText xml:space="preserve"> </w:instrText>
            </w:r>
            <w:bookmarkStart w:id="438" w:name="Check135"/>
            <w:r>
              <w:rPr>
                <w:rFonts w:ascii="Garamond" w:hAnsi="Garamond"/>
                <w:sz w:val="20"/>
              </w:rPr>
              <w:instrText xml:space="preserve">FORMCHECKBOX </w:instrText>
            </w:r>
            <w:r w:rsidR="00BB1606">
              <w:rPr>
                <w:rFonts w:ascii="Garamond" w:hAnsi="Garamond"/>
                <w:sz w:val="20"/>
              </w:rPr>
            </w:r>
            <w:r w:rsidR="00BB1606">
              <w:rPr>
                <w:rFonts w:ascii="Garamond" w:hAnsi="Garamond"/>
                <w:sz w:val="20"/>
              </w:rPr>
              <w:fldChar w:fldCharType="separate"/>
            </w:r>
            <w:r>
              <w:rPr>
                <w:rFonts w:ascii="Garamond" w:hAnsi="Garamond"/>
                <w:sz w:val="20"/>
              </w:rPr>
              <w:fldChar w:fldCharType="end"/>
            </w:r>
            <w:bookmarkEnd w:id="438"/>
            <w:r w:rsidR="0011027C" w:rsidRPr="0011027C">
              <w:rPr>
                <w:rFonts w:ascii="Garamond" w:hAnsi="Garamond"/>
                <w:sz w:val="20"/>
              </w:rPr>
              <w:t xml:space="preserve"> No Change</w:t>
            </w:r>
          </w:p>
        </w:tc>
      </w:tr>
    </w:tbl>
    <w:p w:rsidR="00490A94" w:rsidRPr="00490A94" w:rsidRDefault="00490A94">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4"/>
        <w:gridCol w:w="1220"/>
        <w:gridCol w:w="1657"/>
        <w:gridCol w:w="1289"/>
        <w:gridCol w:w="2396"/>
      </w:tblGrid>
      <w:tr w:rsidR="002B182E" w:rsidRPr="0011027C" w:rsidTr="004E698E">
        <w:trPr>
          <w:cantSplit/>
        </w:trPr>
        <w:tc>
          <w:tcPr>
            <w:tcW w:w="1574" w:type="pct"/>
            <w:shd w:val="clear" w:color="auto" w:fill="F2F2F2" w:themeFill="background1" w:themeFillShade="F2"/>
          </w:tcPr>
          <w:p w:rsidR="002B182E" w:rsidRPr="00B32540" w:rsidRDefault="002B182E" w:rsidP="004E698E">
            <w:pPr>
              <w:pStyle w:val="TableText"/>
              <w:rPr>
                <w:b/>
              </w:rPr>
            </w:pPr>
            <w:bookmarkStart w:id="439" w:name="ColumnTitle_104"/>
            <w:bookmarkEnd w:id="439"/>
            <w:r w:rsidRPr="00B32540">
              <w:rPr>
                <w:b/>
              </w:rPr>
              <w:t>Application Status</w:t>
            </w:r>
          </w:p>
        </w:tc>
        <w:tc>
          <w:tcPr>
            <w:tcW w:w="637" w:type="pct"/>
            <w:tcBorders>
              <w:right w:val="nil"/>
            </w:tcBorders>
          </w:tcPr>
          <w:p w:rsidR="002B182E" w:rsidRPr="0011027C" w:rsidRDefault="002B182E" w:rsidP="004E698E">
            <w:pPr>
              <w:pStyle w:val="TableText"/>
              <w:rPr>
                <w:rFonts w:ascii="Garamond" w:hAnsi="Garamond"/>
                <w:sz w:val="20"/>
              </w:rPr>
            </w:pPr>
            <w:r w:rsidRPr="0011027C">
              <w:rPr>
                <w:rFonts w:ascii="Garamond" w:hAnsi="Garamond"/>
                <w:sz w:val="20"/>
              </w:rPr>
              <w:fldChar w:fldCharType="begin">
                <w:ffData>
                  <w:name w:val="Check40"/>
                  <w:enabled/>
                  <w:calcOnExit w:val="0"/>
                  <w:checkBox>
                    <w:sizeAuto/>
                    <w:default w:val="0"/>
                  </w:checkBox>
                </w:ffData>
              </w:fldChar>
            </w:r>
            <w:r w:rsidRPr="0011027C">
              <w:rPr>
                <w:rFonts w:ascii="Garamond" w:hAnsi="Garamond"/>
                <w:sz w:val="20"/>
              </w:rPr>
              <w:instrText xml:space="preserve"> FORMCHECKBOX </w:instrText>
            </w:r>
            <w:r w:rsidR="00BB1606">
              <w:rPr>
                <w:rFonts w:ascii="Garamond" w:hAnsi="Garamond"/>
                <w:sz w:val="20"/>
              </w:rPr>
            </w:r>
            <w:r w:rsidR="00BB1606">
              <w:rPr>
                <w:rFonts w:ascii="Garamond" w:hAnsi="Garamond"/>
                <w:sz w:val="20"/>
              </w:rPr>
              <w:fldChar w:fldCharType="separate"/>
            </w:r>
            <w:r w:rsidRPr="0011027C">
              <w:rPr>
                <w:rFonts w:ascii="Garamond" w:hAnsi="Garamond"/>
                <w:sz w:val="20"/>
              </w:rPr>
              <w:fldChar w:fldCharType="end"/>
            </w:r>
            <w:r w:rsidRPr="0011027C">
              <w:rPr>
                <w:rFonts w:ascii="Garamond" w:hAnsi="Garamond"/>
                <w:sz w:val="20"/>
              </w:rPr>
              <w:t xml:space="preserve"> Active</w:t>
            </w:r>
          </w:p>
        </w:tc>
        <w:tc>
          <w:tcPr>
            <w:tcW w:w="865" w:type="pct"/>
            <w:tcBorders>
              <w:left w:val="nil"/>
              <w:right w:val="nil"/>
            </w:tcBorders>
          </w:tcPr>
          <w:p w:rsidR="002B182E" w:rsidRPr="0011027C" w:rsidRDefault="002B182E" w:rsidP="004E698E">
            <w:pPr>
              <w:pStyle w:val="TableText"/>
              <w:rPr>
                <w:rFonts w:ascii="Garamond" w:hAnsi="Garamond"/>
                <w:sz w:val="20"/>
              </w:rPr>
            </w:pPr>
            <w:r w:rsidRPr="0011027C">
              <w:rPr>
                <w:rFonts w:ascii="Garamond" w:hAnsi="Garamond"/>
                <w:sz w:val="20"/>
              </w:rPr>
              <w:fldChar w:fldCharType="begin">
                <w:ffData>
                  <w:name w:val="Check41"/>
                  <w:enabled/>
                  <w:calcOnExit w:val="0"/>
                  <w:checkBox>
                    <w:sizeAuto/>
                    <w:default w:val="0"/>
                  </w:checkBox>
                </w:ffData>
              </w:fldChar>
            </w:r>
            <w:r w:rsidRPr="0011027C">
              <w:rPr>
                <w:rFonts w:ascii="Garamond" w:hAnsi="Garamond"/>
                <w:sz w:val="20"/>
              </w:rPr>
              <w:instrText xml:space="preserve"> FORMCHECKBOX </w:instrText>
            </w:r>
            <w:r w:rsidR="00BB1606">
              <w:rPr>
                <w:rFonts w:ascii="Garamond" w:hAnsi="Garamond"/>
                <w:sz w:val="20"/>
              </w:rPr>
            </w:r>
            <w:r w:rsidR="00BB1606">
              <w:rPr>
                <w:rFonts w:ascii="Garamond" w:hAnsi="Garamond"/>
                <w:sz w:val="20"/>
              </w:rPr>
              <w:fldChar w:fldCharType="separate"/>
            </w:r>
            <w:r w:rsidRPr="0011027C">
              <w:rPr>
                <w:rFonts w:ascii="Garamond" w:hAnsi="Garamond"/>
                <w:sz w:val="20"/>
              </w:rPr>
              <w:fldChar w:fldCharType="end"/>
            </w:r>
            <w:r w:rsidRPr="0011027C">
              <w:rPr>
                <w:rFonts w:ascii="Garamond" w:hAnsi="Garamond"/>
                <w:sz w:val="20"/>
              </w:rPr>
              <w:t>Inactive</w:t>
            </w:r>
          </w:p>
        </w:tc>
        <w:tc>
          <w:tcPr>
            <w:tcW w:w="673" w:type="pct"/>
            <w:tcBorders>
              <w:left w:val="nil"/>
              <w:right w:val="nil"/>
            </w:tcBorders>
          </w:tcPr>
          <w:p w:rsidR="002B182E" w:rsidRPr="0011027C" w:rsidRDefault="0005526E" w:rsidP="004E698E">
            <w:pPr>
              <w:pStyle w:val="TableText"/>
              <w:rPr>
                <w:rFonts w:ascii="Garamond" w:hAnsi="Garamond"/>
                <w:sz w:val="20"/>
              </w:rPr>
            </w:pPr>
            <w:r>
              <w:rPr>
                <w:rFonts w:ascii="Garamond" w:hAnsi="Garamond"/>
                <w:sz w:val="20"/>
              </w:rPr>
              <w:fldChar w:fldCharType="begin">
                <w:ffData>
                  <w:name w:val="Check138"/>
                  <w:enabled/>
                  <w:calcOnExit w:val="0"/>
                  <w:checkBox>
                    <w:sizeAuto/>
                    <w:default w:val="0"/>
                  </w:checkBox>
                </w:ffData>
              </w:fldChar>
            </w:r>
            <w:r>
              <w:rPr>
                <w:rFonts w:ascii="Garamond" w:hAnsi="Garamond"/>
                <w:sz w:val="20"/>
              </w:rPr>
              <w:instrText xml:space="preserve"> </w:instrText>
            </w:r>
            <w:bookmarkStart w:id="440" w:name="Check138"/>
            <w:r>
              <w:rPr>
                <w:rFonts w:ascii="Garamond" w:hAnsi="Garamond"/>
                <w:sz w:val="20"/>
              </w:rPr>
              <w:instrText xml:space="preserve">FORMCHECKBOX </w:instrText>
            </w:r>
            <w:r w:rsidR="00BB1606">
              <w:rPr>
                <w:rFonts w:ascii="Garamond" w:hAnsi="Garamond"/>
                <w:sz w:val="20"/>
              </w:rPr>
            </w:r>
            <w:r w:rsidR="00BB1606">
              <w:rPr>
                <w:rFonts w:ascii="Garamond" w:hAnsi="Garamond"/>
                <w:sz w:val="20"/>
              </w:rPr>
              <w:fldChar w:fldCharType="separate"/>
            </w:r>
            <w:r>
              <w:rPr>
                <w:rFonts w:ascii="Garamond" w:hAnsi="Garamond"/>
                <w:sz w:val="20"/>
              </w:rPr>
              <w:fldChar w:fldCharType="end"/>
            </w:r>
            <w:bookmarkEnd w:id="440"/>
            <w:r w:rsidR="002B182E" w:rsidRPr="0011027C">
              <w:rPr>
                <w:rFonts w:ascii="Garamond" w:hAnsi="Garamond"/>
                <w:sz w:val="20"/>
              </w:rPr>
              <w:t xml:space="preserve"> Active</w:t>
            </w:r>
          </w:p>
        </w:tc>
        <w:tc>
          <w:tcPr>
            <w:tcW w:w="1251" w:type="pct"/>
            <w:tcBorders>
              <w:left w:val="nil"/>
            </w:tcBorders>
          </w:tcPr>
          <w:p w:rsidR="002B182E" w:rsidRPr="0011027C" w:rsidRDefault="0005526E" w:rsidP="004E698E">
            <w:pPr>
              <w:pStyle w:val="TableText"/>
              <w:rPr>
                <w:rFonts w:ascii="Garamond" w:hAnsi="Garamond"/>
                <w:sz w:val="20"/>
              </w:rPr>
            </w:pPr>
            <w:r>
              <w:rPr>
                <w:rFonts w:ascii="Garamond" w:hAnsi="Garamond"/>
                <w:sz w:val="20"/>
              </w:rPr>
              <w:fldChar w:fldCharType="begin">
                <w:ffData>
                  <w:name w:val="Check137"/>
                  <w:enabled/>
                  <w:calcOnExit w:val="0"/>
                  <w:checkBox>
                    <w:sizeAuto/>
                    <w:default w:val="0"/>
                  </w:checkBox>
                </w:ffData>
              </w:fldChar>
            </w:r>
            <w:r>
              <w:rPr>
                <w:rFonts w:ascii="Garamond" w:hAnsi="Garamond"/>
                <w:sz w:val="20"/>
              </w:rPr>
              <w:instrText xml:space="preserve"> </w:instrText>
            </w:r>
            <w:bookmarkStart w:id="441" w:name="Check137"/>
            <w:r>
              <w:rPr>
                <w:rFonts w:ascii="Garamond" w:hAnsi="Garamond"/>
                <w:sz w:val="20"/>
              </w:rPr>
              <w:instrText xml:space="preserve">FORMCHECKBOX </w:instrText>
            </w:r>
            <w:r w:rsidR="00BB1606">
              <w:rPr>
                <w:rFonts w:ascii="Garamond" w:hAnsi="Garamond"/>
                <w:sz w:val="20"/>
              </w:rPr>
            </w:r>
            <w:r w:rsidR="00BB1606">
              <w:rPr>
                <w:rFonts w:ascii="Garamond" w:hAnsi="Garamond"/>
                <w:sz w:val="20"/>
              </w:rPr>
              <w:fldChar w:fldCharType="separate"/>
            </w:r>
            <w:r>
              <w:rPr>
                <w:rFonts w:ascii="Garamond" w:hAnsi="Garamond"/>
                <w:sz w:val="20"/>
              </w:rPr>
              <w:fldChar w:fldCharType="end"/>
            </w:r>
            <w:bookmarkEnd w:id="441"/>
            <w:r w:rsidR="002B182E" w:rsidRPr="0011027C">
              <w:rPr>
                <w:rFonts w:ascii="Garamond" w:hAnsi="Garamond"/>
                <w:sz w:val="20"/>
              </w:rPr>
              <w:t>Inactive</w:t>
            </w:r>
          </w:p>
        </w:tc>
      </w:tr>
    </w:tbl>
    <w:p w:rsidR="0011027C" w:rsidRPr="00B32540" w:rsidRDefault="0011027C">
      <w:pPr>
        <w:rPr>
          <w:sz w:val="2"/>
          <w:szCs w:val="2"/>
        </w:rPr>
      </w:pPr>
    </w:p>
    <w:p w:rsidR="00B32540" w:rsidRPr="00490A94" w:rsidRDefault="00B32540">
      <w:pPr>
        <w:rPr>
          <w:sz w:val="2"/>
          <w:szCs w:val="2"/>
        </w:rPr>
      </w:pPr>
    </w:p>
    <w:p w:rsidR="00B32540" w:rsidRPr="00B32540" w:rsidRDefault="00B32540">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3248"/>
        <w:gridCol w:w="3313"/>
      </w:tblGrid>
      <w:tr w:rsidR="00B32540" w:rsidRPr="0011027C" w:rsidTr="00BF0498">
        <w:trPr>
          <w:cantSplit/>
          <w:tblHeader/>
        </w:trPr>
        <w:tc>
          <w:tcPr>
            <w:tcW w:w="1574" w:type="pct"/>
            <w:shd w:val="clear" w:color="auto" w:fill="F2F2F2" w:themeFill="background1" w:themeFillShade="F2"/>
          </w:tcPr>
          <w:p w:rsidR="00B32540" w:rsidRPr="0011027C" w:rsidRDefault="00B32540" w:rsidP="00B32540">
            <w:pPr>
              <w:pStyle w:val="TableHeading"/>
            </w:pPr>
            <w:bookmarkStart w:id="442" w:name="ColumnTitle_105"/>
            <w:bookmarkEnd w:id="442"/>
            <w:r w:rsidRPr="0011027C">
              <w:t>Enhancement Category</w:t>
            </w:r>
          </w:p>
        </w:tc>
        <w:tc>
          <w:tcPr>
            <w:tcW w:w="1696" w:type="pct"/>
            <w:shd w:val="clear" w:color="auto" w:fill="F2F2F2" w:themeFill="background1" w:themeFillShade="F2"/>
          </w:tcPr>
          <w:p w:rsidR="00B32540" w:rsidRPr="0011027C" w:rsidRDefault="00B32540" w:rsidP="00B32540">
            <w:pPr>
              <w:pStyle w:val="TableHeading"/>
            </w:pPr>
            <w:r w:rsidRPr="0011027C">
              <w:t>Current</w:t>
            </w:r>
          </w:p>
        </w:tc>
        <w:tc>
          <w:tcPr>
            <w:tcW w:w="1730" w:type="pct"/>
            <w:shd w:val="clear" w:color="auto" w:fill="F2F2F2" w:themeFill="background1" w:themeFillShade="F2"/>
          </w:tcPr>
          <w:p w:rsidR="00B32540" w:rsidRPr="0011027C" w:rsidRDefault="00B32540" w:rsidP="00B32540">
            <w:pPr>
              <w:pStyle w:val="TableHeading"/>
            </w:pPr>
            <w:r w:rsidRPr="0011027C">
              <w:t>Modified</w:t>
            </w:r>
          </w:p>
        </w:tc>
      </w:tr>
      <w:tr w:rsidR="0011027C" w:rsidRPr="0011027C" w:rsidTr="0011027C">
        <w:trPr>
          <w:cantSplit/>
        </w:trPr>
        <w:tc>
          <w:tcPr>
            <w:tcW w:w="1574" w:type="pct"/>
            <w:shd w:val="clear" w:color="auto" w:fill="F2F2F2" w:themeFill="background1" w:themeFillShade="F2"/>
          </w:tcPr>
          <w:p w:rsidR="0011027C" w:rsidRPr="00B32540" w:rsidRDefault="0011027C" w:rsidP="00B32540">
            <w:pPr>
              <w:pStyle w:val="TableText"/>
              <w:rPr>
                <w:b/>
              </w:rPr>
            </w:pPr>
            <w:r w:rsidRPr="00B32540">
              <w:rPr>
                <w:b/>
              </w:rPr>
              <w:t>Facility Name</w:t>
            </w:r>
          </w:p>
        </w:tc>
        <w:tc>
          <w:tcPr>
            <w:tcW w:w="1696" w:type="pct"/>
          </w:tcPr>
          <w:p w:rsidR="0011027C" w:rsidRPr="0011027C" w:rsidRDefault="0011027C" w:rsidP="00B32540">
            <w:pPr>
              <w:pStyle w:val="TableText"/>
              <w:rPr>
                <w:rFonts w:ascii="Garamond" w:hAnsi="Garamond"/>
              </w:rPr>
            </w:pPr>
          </w:p>
        </w:tc>
        <w:tc>
          <w:tcPr>
            <w:tcW w:w="1730" w:type="pct"/>
          </w:tcPr>
          <w:p w:rsidR="0011027C" w:rsidRPr="0011027C" w:rsidRDefault="0011027C" w:rsidP="00B32540">
            <w:pPr>
              <w:pStyle w:val="TableText"/>
              <w:rPr>
                <w:rFonts w:ascii="Garamond" w:hAnsi="Garamond"/>
              </w:rPr>
            </w:pPr>
          </w:p>
        </w:tc>
      </w:tr>
      <w:tr w:rsidR="0011027C" w:rsidRPr="0011027C" w:rsidTr="0011027C">
        <w:trPr>
          <w:cantSplit/>
        </w:trPr>
        <w:tc>
          <w:tcPr>
            <w:tcW w:w="1574" w:type="pct"/>
            <w:shd w:val="clear" w:color="auto" w:fill="F2F2F2" w:themeFill="background1" w:themeFillShade="F2"/>
          </w:tcPr>
          <w:p w:rsidR="0011027C" w:rsidRPr="00B32540" w:rsidRDefault="0011027C" w:rsidP="00B32540">
            <w:pPr>
              <w:pStyle w:val="TableText"/>
              <w:rPr>
                <w:b/>
              </w:rPr>
            </w:pPr>
            <w:r w:rsidRPr="00B32540">
              <w:rPr>
                <w:b/>
              </w:rPr>
              <w:t>Country Code</w:t>
            </w:r>
          </w:p>
        </w:tc>
        <w:tc>
          <w:tcPr>
            <w:tcW w:w="1696" w:type="pct"/>
          </w:tcPr>
          <w:p w:rsidR="0011027C" w:rsidRPr="0011027C" w:rsidRDefault="0011027C" w:rsidP="00B32540">
            <w:pPr>
              <w:pStyle w:val="TableText"/>
              <w:rPr>
                <w:rFonts w:ascii="Garamond" w:hAnsi="Garamond"/>
              </w:rPr>
            </w:pPr>
          </w:p>
        </w:tc>
        <w:tc>
          <w:tcPr>
            <w:tcW w:w="1730" w:type="pct"/>
          </w:tcPr>
          <w:p w:rsidR="0011027C" w:rsidRPr="0011027C" w:rsidRDefault="0011027C" w:rsidP="00B32540">
            <w:pPr>
              <w:pStyle w:val="TableText"/>
              <w:rPr>
                <w:rFonts w:ascii="Garamond" w:hAnsi="Garamond"/>
              </w:rPr>
            </w:pPr>
          </w:p>
        </w:tc>
      </w:tr>
      <w:tr w:rsidR="0011027C" w:rsidRPr="0011027C" w:rsidTr="0011027C">
        <w:trPr>
          <w:cantSplit/>
        </w:trPr>
        <w:tc>
          <w:tcPr>
            <w:tcW w:w="1574" w:type="pct"/>
            <w:shd w:val="clear" w:color="auto" w:fill="F2F2F2" w:themeFill="background1" w:themeFillShade="F2"/>
          </w:tcPr>
          <w:p w:rsidR="0011027C" w:rsidRPr="00B32540" w:rsidRDefault="0011027C" w:rsidP="00B32540">
            <w:pPr>
              <w:pStyle w:val="TableText"/>
              <w:rPr>
                <w:b/>
              </w:rPr>
            </w:pPr>
            <w:r w:rsidRPr="00B32540">
              <w:rPr>
                <w:b/>
              </w:rPr>
              <w:t>HL7 Field Separator</w:t>
            </w:r>
          </w:p>
        </w:tc>
        <w:tc>
          <w:tcPr>
            <w:tcW w:w="1696" w:type="pct"/>
          </w:tcPr>
          <w:p w:rsidR="0011027C" w:rsidRPr="0011027C" w:rsidRDefault="0011027C" w:rsidP="00B32540">
            <w:pPr>
              <w:pStyle w:val="TableText"/>
              <w:rPr>
                <w:rFonts w:ascii="Garamond" w:hAnsi="Garamond"/>
              </w:rPr>
            </w:pPr>
          </w:p>
        </w:tc>
        <w:tc>
          <w:tcPr>
            <w:tcW w:w="1730" w:type="pct"/>
          </w:tcPr>
          <w:p w:rsidR="0011027C" w:rsidRPr="0011027C" w:rsidRDefault="0011027C" w:rsidP="00B32540">
            <w:pPr>
              <w:pStyle w:val="TableText"/>
              <w:rPr>
                <w:rFonts w:ascii="Garamond" w:hAnsi="Garamond"/>
              </w:rPr>
            </w:pPr>
          </w:p>
        </w:tc>
      </w:tr>
      <w:tr w:rsidR="0011027C" w:rsidRPr="0011027C" w:rsidTr="0011027C">
        <w:trPr>
          <w:cantSplit/>
        </w:trPr>
        <w:tc>
          <w:tcPr>
            <w:tcW w:w="1574" w:type="pct"/>
            <w:shd w:val="clear" w:color="auto" w:fill="F2F2F2" w:themeFill="background1" w:themeFillShade="F2"/>
          </w:tcPr>
          <w:p w:rsidR="0011027C" w:rsidRPr="00B32540" w:rsidRDefault="0011027C" w:rsidP="00B32540">
            <w:pPr>
              <w:pStyle w:val="TableText"/>
              <w:rPr>
                <w:b/>
              </w:rPr>
            </w:pPr>
            <w:r w:rsidRPr="00B32540">
              <w:rPr>
                <w:b/>
              </w:rPr>
              <w:t>HL7 Encoding Characters</w:t>
            </w:r>
          </w:p>
        </w:tc>
        <w:tc>
          <w:tcPr>
            <w:tcW w:w="1696" w:type="pct"/>
          </w:tcPr>
          <w:p w:rsidR="0011027C" w:rsidRPr="0011027C" w:rsidRDefault="0011027C" w:rsidP="00B32540">
            <w:pPr>
              <w:pStyle w:val="TableText"/>
              <w:rPr>
                <w:rFonts w:ascii="Garamond" w:hAnsi="Garamond"/>
              </w:rPr>
            </w:pPr>
          </w:p>
        </w:tc>
        <w:tc>
          <w:tcPr>
            <w:tcW w:w="1730" w:type="pct"/>
          </w:tcPr>
          <w:p w:rsidR="0011027C" w:rsidRPr="0011027C" w:rsidRDefault="0011027C" w:rsidP="00B32540">
            <w:pPr>
              <w:pStyle w:val="TableText"/>
              <w:rPr>
                <w:rFonts w:ascii="Garamond" w:hAnsi="Garamond"/>
              </w:rPr>
            </w:pPr>
          </w:p>
        </w:tc>
      </w:tr>
      <w:tr w:rsidR="0011027C" w:rsidRPr="0011027C" w:rsidTr="0011027C">
        <w:trPr>
          <w:cantSplit/>
        </w:trPr>
        <w:tc>
          <w:tcPr>
            <w:tcW w:w="1574" w:type="pct"/>
            <w:shd w:val="clear" w:color="auto" w:fill="F2F2F2" w:themeFill="background1" w:themeFillShade="F2"/>
          </w:tcPr>
          <w:p w:rsidR="0011027C" w:rsidRPr="00B32540" w:rsidRDefault="0011027C" w:rsidP="00B32540">
            <w:pPr>
              <w:pStyle w:val="TableText"/>
              <w:rPr>
                <w:b/>
              </w:rPr>
            </w:pPr>
            <w:r w:rsidRPr="00B32540">
              <w:rPr>
                <w:b/>
              </w:rPr>
              <w:t>Mail Group</w:t>
            </w:r>
          </w:p>
        </w:tc>
        <w:tc>
          <w:tcPr>
            <w:tcW w:w="1696" w:type="pct"/>
          </w:tcPr>
          <w:p w:rsidR="0011027C" w:rsidRPr="0011027C" w:rsidRDefault="0011027C" w:rsidP="00B32540">
            <w:pPr>
              <w:pStyle w:val="TableText"/>
              <w:rPr>
                <w:rFonts w:ascii="Garamond" w:hAnsi="Garamond"/>
              </w:rPr>
            </w:pPr>
          </w:p>
        </w:tc>
        <w:tc>
          <w:tcPr>
            <w:tcW w:w="1730" w:type="pct"/>
          </w:tcPr>
          <w:p w:rsidR="0011027C" w:rsidRPr="0011027C" w:rsidRDefault="0011027C" w:rsidP="00B32540">
            <w:pPr>
              <w:pStyle w:val="TableText"/>
              <w:rPr>
                <w:rFonts w:ascii="Garamond" w:hAnsi="Garamond"/>
              </w:rPr>
            </w:pPr>
          </w:p>
        </w:tc>
      </w:tr>
    </w:tbl>
    <w:p w:rsidR="00B32540" w:rsidRDefault="00B32540" w:rsidP="00B32540">
      <w:pPr>
        <w:pStyle w:val="Heading5"/>
      </w:pPr>
      <w:bookmarkStart w:id="443" w:name="_Toc398548460"/>
      <w:r>
        <w:t>HL7 Logical Link</w:t>
      </w:r>
      <w:bookmarkEnd w:id="443"/>
    </w:p>
    <w:p w:rsidR="00B41DDA" w:rsidRDefault="00B32540" w:rsidP="00B32540">
      <w:pPr>
        <w:pStyle w:val="Caption"/>
      </w:pPr>
      <w:r>
        <w:t>Table 55: HL7 Logical Link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1"/>
        <w:gridCol w:w="6445"/>
      </w:tblGrid>
      <w:tr w:rsidR="00B32540" w:rsidRPr="00B32540" w:rsidTr="00B32540">
        <w:trPr>
          <w:cantSplit/>
          <w:tblHeader/>
        </w:trPr>
        <w:tc>
          <w:tcPr>
            <w:tcW w:w="1635" w:type="pct"/>
            <w:shd w:val="clear" w:color="auto" w:fill="F2F2F2" w:themeFill="background1" w:themeFillShade="F2"/>
          </w:tcPr>
          <w:p w:rsidR="00B32540" w:rsidRPr="00B32540" w:rsidRDefault="00B32540" w:rsidP="00B32540">
            <w:pPr>
              <w:pStyle w:val="TableHeading"/>
            </w:pPr>
            <w:bookmarkStart w:id="444" w:name="ColumnTitle_106"/>
            <w:bookmarkEnd w:id="444"/>
            <w:r w:rsidRPr="00B32540">
              <w:t>HL7 Logical Link</w:t>
            </w:r>
          </w:p>
        </w:tc>
        <w:tc>
          <w:tcPr>
            <w:tcW w:w="3365" w:type="pct"/>
            <w:shd w:val="clear" w:color="auto" w:fill="F2F2F2" w:themeFill="background1" w:themeFillShade="F2"/>
          </w:tcPr>
          <w:p w:rsidR="00B32540" w:rsidRPr="00B32540" w:rsidRDefault="00B32540" w:rsidP="00B32540">
            <w:pPr>
              <w:pStyle w:val="TableHeading"/>
              <w:rPr>
                <w:rFonts w:ascii="Garamond" w:hAnsi="Garamond"/>
                <w:i/>
                <w:iCs/>
                <w:color w:val="0000FF"/>
                <w:szCs w:val="20"/>
              </w:rPr>
            </w:pPr>
            <w:r w:rsidRPr="00B32540">
              <w:rPr>
                <w:bCs/>
              </w:rPr>
              <w:t>Instructions</w:t>
            </w:r>
          </w:p>
        </w:tc>
      </w:tr>
      <w:tr w:rsidR="00B32540" w:rsidRPr="00B32540" w:rsidTr="00B32540">
        <w:trPr>
          <w:cantSplit/>
        </w:trPr>
        <w:tc>
          <w:tcPr>
            <w:tcW w:w="1635" w:type="pct"/>
            <w:shd w:val="clear" w:color="auto" w:fill="F2F2F2" w:themeFill="background1" w:themeFillShade="F2"/>
          </w:tcPr>
          <w:p w:rsidR="00B32540" w:rsidRPr="00B32540" w:rsidRDefault="00B32540" w:rsidP="00B32540">
            <w:pPr>
              <w:pStyle w:val="TableText"/>
              <w:rPr>
                <w:b/>
              </w:rPr>
            </w:pPr>
            <w:r w:rsidRPr="00B32540">
              <w:rPr>
                <w:b/>
              </w:rPr>
              <w:t>HL7 Logical Link Parameter (LLP) Name</w:t>
            </w:r>
          </w:p>
        </w:tc>
        <w:tc>
          <w:tcPr>
            <w:tcW w:w="3365" w:type="pct"/>
          </w:tcPr>
          <w:p w:rsidR="00B32540" w:rsidRPr="00B32540" w:rsidRDefault="00B32540" w:rsidP="00B32540">
            <w:pPr>
              <w:pStyle w:val="InstructionalTable"/>
            </w:pPr>
            <w:r w:rsidRPr="00B32540">
              <w:t>List the specific HL7 Logical Link affected or needed by the changes being designed.</w:t>
            </w:r>
          </w:p>
        </w:tc>
      </w:tr>
      <w:tr w:rsidR="00B32540" w:rsidRPr="00B32540" w:rsidTr="00B32540">
        <w:trPr>
          <w:cantSplit/>
        </w:trPr>
        <w:tc>
          <w:tcPr>
            <w:tcW w:w="1635" w:type="pct"/>
            <w:shd w:val="clear" w:color="auto" w:fill="F2F2F2" w:themeFill="background1" w:themeFillShade="F2"/>
          </w:tcPr>
          <w:p w:rsidR="00B32540" w:rsidRPr="00B32540" w:rsidRDefault="00B32540" w:rsidP="00B32540">
            <w:pPr>
              <w:pStyle w:val="TableText"/>
              <w:rPr>
                <w:b/>
              </w:rPr>
            </w:pPr>
            <w:r w:rsidRPr="00B32540">
              <w:rPr>
                <w:b/>
              </w:rPr>
              <w:t>Enhancement Category</w:t>
            </w:r>
          </w:p>
        </w:tc>
        <w:tc>
          <w:tcPr>
            <w:tcW w:w="3365" w:type="pct"/>
            <w:tcBorders>
              <w:bottom w:val="single" w:sz="4" w:space="0" w:color="auto"/>
            </w:tcBorders>
          </w:tcPr>
          <w:p w:rsidR="00B32540" w:rsidRPr="00B32540" w:rsidRDefault="00B32540" w:rsidP="00B32540">
            <w:pPr>
              <w:pStyle w:val="InstructionalTable"/>
            </w:pPr>
            <w:r w:rsidRPr="00B32540">
              <w:t>Check the appropriate box: New, Modify, Delete, or No Change.</w:t>
            </w:r>
          </w:p>
        </w:tc>
      </w:tr>
      <w:tr w:rsidR="00B32540" w:rsidRPr="00B32540" w:rsidTr="00B32540">
        <w:trPr>
          <w:cantSplit/>
        </w:trPr>
        <w:tc>
          <w:tcPr>
            <w:tcW w:w="1635" w:type="pct"/>
            <w:shd w:val="clear" w:color="auto" w:fill="F2F2F2" w:themeFill="background1" w:themeFillShade="F2"/>
          </w:tcPr>
          <w:p w:rsidR="00B32540" w:rsidRPr="00B32540" w:rsidRDefault="00B32540" w:rsidP="00B32540">
            <w:pPr>
              <w:pStyle w:val="TableText"/>
              <w:rPr>
                <w:b/>
              </w:rPr>
            </w:pPr>
            <w:r w:rsidRPr="00B32540">
              <w:rPr>
                <w:b/>
              </w:rPr>
              <w:t>Node</w:t>
            </w:r>
          </w:p>
        </w:tc>
        <w:tc>
          <w:tcPr>
            <w:tcW w:w="3365" w:type="pct"/>
          </w:tcPr>
          <w:p w:rsidR="00B32540" w:rsidRPr="00B32540" w:rsidRDefault="00B32540" w:rsidP="00B32540">
            <w:pPr>
              <w:pStyle w:val="InstructionalTable"/>
            </w:pPr>
            <w:r w:rsidRPr="00B32540">
              <w:t>List the current and modified value in the appropriate column.</w:t>
            </w:r>
          </w:p>
        </w:tc>
      </w:tr>
      <w:tr w:rsidR="00B32540" w:rsidRPr="00B32540" w:rsidTr="00B32540">
        <w:trPr>
          <w:cantSplit/>
        </w:trPr>
        <w:tc>
          <w:tcPr>
            <w:tcW w:w="1635" w:type="pct"/>
            <w:shd w:val="clear" w:color="auto" w:fill="F2F2F2" w:themeFill="background1" w:themeFillShade="F2"/>
          </w:tcPr>
          <w:p w:rsidR="00B32540" w:rsidRPr="00B32540" w:rsidRDefault="00B32540" w:rsidP="00B32540">
            <w:pPr>
              <w:pStyle w:val="TableText"/>
              <w:rPr>
                <w:b/>
              </w:rPr>
            </w:pPr>
            <w:r w:rsidRPr="00B32540">
              <w:rPr>
                <w:b/>
              </w:rPr>
              <w:t>Institution</w:t>
            </w:r>
          </w:p>
        </w:tc>
        <w:tc>
          <w:tcPr>
            <w:tcW w:w="3365" w:type="pct"/>
          </w:tcPr>
          <w:p w:rsidR="00B32540" w:rsidRPr="00B32540" w:rsidRDefault="00B32540" w:rsidP="00B32540">
            <w:pPr>
              <w:pStyle w:val="InstructionalTable"/>
            </w:pPr>
            <w:r w:rsidRPr="00B32540">
              <w:t>List the current and modified value in the appropriate column.</w:t>
            </w:r>
          </w:p>
        </w:tc>
      </w:tr>
      <w:tr w:rsidR="00B32540" w:rsidRPr="00B32540" w:rsidTr="00B32540">
        <w:trPr>
          <w:cantSplit/>
        </w:trPr>
        <w:tc>
          <w:tcPr>
            <w:tcW w:w="1635" w:type="pct"/>
            <w:shd w:val="clear" w:color="auto" w:fill="F2F2F2" w:themeFill="background1" w:themeFillShade="F2"/>
          </w:tcPr>
          <w:p w:rsidR="00B32540" w:rsidRPr="00B32540" w:rsidRDefault="00B32540" w:rsidP="00B32540">
            <w:pPr>
              <w:pStyle w:val="TableText"/>
              <w:rPr>
                <w:b/>
              </w:rPr>
            </w:pPr>
            <w:r w:rsidRPr="00B32540">
              <w:rPr>
                <w:b/>
              </w:rPr>
              <w:t>Domain</w:t>
            </w:r>
          </w:p>
        </w:tc>
        <w:tc>
          <w:tcPr>
            <w:tcW w:w="3365" w:type="pct"/>
          </w:tcPr>
          <w:p w:rsidR="00B32540" w:rsidRPr="00B32540" w:rsidRDefault="00B32540" w:rsidP="00B32540">
            <w:pPr>
              <w:pStyle w:val="InstructionalTable"/>
            </w:pPr>
            <w:r w:rsidRPr="00B32540">
              <w:t>List the current and modified value in the appropriate column.</w:t>
            </w:r>
          </w:p>
        </w:tc>
      </w:tr>
      <w:tr w:rsidR="00B32540" w:rsidRPr="00B32540" w:rsidTr="00B32540">
        <w:trPr>
          <w:cantSplit/>
        </w:trPr>
        <w:tc>
          <w:tcPr>
            <w:tcW w:w="1635" w:type="pct"/>
            <w:shd w:val="clear" w:color="auto" w:fill="F2F2F2" w:themeFill="background1" w:themeFillShade="F2"/>
          </w:tcPr>
          <w:p w:rsidR="00B32540" w:rsidRPr="00B32540" w:rsidRDefault="00B32540" w:rsidP="00B32540">
            <w:pPr>
              <w:pStyle w:val="TableText"/>
              <w:rPr>
                <w:b/>
              </w:rPr>
            </w:pPr>
            <w:proofErr w:type="spellStart"/>
            <w:r w:rsidRPr="00B32540">
              <w:rPr>
                <w:b/>
              </w:rPr>
              <w:lastRenderedPageBreak/>
              <w:t>Autostart</w:t>
            </w:r>
            <w:proofErr w:type="spellEnd"/>
          </w:p>
        </w:tc>
        <w:tc>
          <w:tcPr>
            <w:tcW w:w="3365" w:type="pct"/>
          </w:tcPr>
          <w:p w:rsidR="00B32540" w:rsidRPr="00B32540" w:rsidRDefault="00B32540" w:rsidP="00B32540">
            <w:pPr>
              <w:pStyle w:val="InstructionalTable"/>
            </w:pPr>
            <w:r w:rsidRPr="00B32540">
              <w:t>List the current and modified value in the appropriate column.</w:t>
            </w:r>
          </w:p>
        </w:tc>
      </w:tr>
      <w:tr w:rsidR="00B32540" w:rsidRPr="00B32540" w:rsidTr="00B32540">
        <w:trPr>
          <w:cantSplit/>
        </w:trPr>
        <w:tc>
          <w:tcPr>
            <w:tcW w:w="1635" w:type="pct"/>
            <w:shd w:val="clear" w:color="auto" w:fill="F2F2F2" w:themeFill="background1" w:themeFillShade="F2"/>
          </w:tcPr>
          <w:p w:rsidR="00B32540" w:rsidRPr="00B32540" w:rsidRDefault="00B32540" w:rsidP="00B32540">
            <w:pPr>
              <w:pStyle w:val="TableText"/>
              <w:rPr>
                <w:b/>
              </w:rPr>
            </w:pPr>
            <w:r w:rsidRPr="00B32540">
              <w:rPr>
                <w:b/>
              </w:rPr>
              <w:t>Queue Size</w:t>
            </w:r>
          </w:p>
        </w:tc>
        <w:tc>
          <w:tcPr>
            <w:tcW w:w="3365" w:type="pct"/>
          </w:tcPr>
          <w:p w:rsidR="00B32540" w:rsidRPr="00B32540" w:rsidRDefault="00B32540" w:rsidP="00B32540">
            <w:pPr>
              <w:pStyle w:val="InstructionalTable"/>
            </w:pPr>
            <w:r w:rsidRPr="00B32540">
              <w:t>List the current and modified value in the appropriate column.</w:t>
            </w:r>
          </w:p>
        </w:tc>
      </w:tr>
      <w:tr w:rsidR="00B32540" w:rsidRPr="00B32540" w:rsidTr="00B32540">
        <w:trPr>
          <w:cantSplit/>
        </w:trPr>
        <w:tc>
          <w:tcPr>
            <w:tcW w:w="1635" w:type="pct"/>
            <w:shd w:val="clear" w:color="auto" w:fill="F2F2F2" w:themeFill="background1" w:themeFillShade="F2"/>
          </w:tcPr>
          <w:p w:rsidR="00B32540" w:rsidRPr="00B32540" w:rsidRDefault="00B32540" w:rsidP="00B32540">
            <w:pPr>
              <w:pStyle w:val="TableText"/>
              <w:rPr>
                <w:b/>
              </w:rPr>
            </w:pPr>
            <w:r w:rsidRPr="00B32540">
              <w:rPr>
                <w:b/>
              </w:rPr>
              <w:t>LLP Type</w:t>
            </w:r>
          </w:p>
        </w:tc>
        <w:tc>
          <w:tcPr>
            <w:tcW w:w="3365" w:type="pct"/>
          </w:tcPr>
          <w:p w:rsidR="00B32540" w:rsidRPr="00B32540" w:rsidRDefault="00B32540" w:rsidP="00B32540">
            <w:pPr>
              <w:pStyle w:val="InstructionalTable"/>
            </w:pPr>
            <w:r w:rsidRPr="00B32540">
              <w:t>List the current and modified value in the appropriate column.</w:t>
            </w:r>
          </w:p>
        </w:tc>
      </w:tr>
    </w:tbl>
    <w:p w:rsidR="00B41DDA" w:rsidRDefault="006D493E" w:rsidP="006D493E">
      <w:pPr>
        <w:pStyle w:val="Caption"/>
      </w:pPr>
      <w:r w:rsidRPr="006D493E">
        <w:t>Table 56: HL7 Logical Link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6561"/>
      </w:tblGrid>
      <w:tr w:rsidR="002B182E" w:rsidRPr="002B182E" w:rsidTr="002B182E">
        <w:trPr>
          <w:cantSplit/>
          <w:tblHeader/>
        </w:trPr>
        <w:tc>
          <w:tcPr>
            <w:tcW w:w="1574" w:type="pct"/>
            <w:shd w:val="clear" w:color="auto" w:fill="F2F2F2" w:themeFill="background1" w:themeFillShade="F2"/>
          </w:tcPr>
          <w:p w:rsidR="002B182E" w:rsidRPr="002B182E" w:rsidRDefault="002B182E" w:rsidP="002B182E">
            <w:pPr>
              <w:pStyle w:val="TableHeading"/>
            </w:pPr>
            <w:bookmarkStart w:id="445" w:name="ColumnTitle_107"/>
            <w:bookmarkEnd w:id="445"/>
            <w:r w:rsidRPr="002B182E">
              <w:t>HL7 Logical Link</w:t>
            </w:r>
          </w:p>
        </w:tc>
        <w:tc>
          <w:tcPr>
            <w:tcW w:w="3426" w:type="pct"/>
            <w:tcBorders>
              <w:bottom w:val="single" w:sz="4" w:space="0" w:color="auto"/>
            </w:tcBorders>
            <w:shd w:val="clear" w:color="auto" w:fill="F2F2F2" w:themeFill="background1" w:themeFillShade="F2"/>
          </w:tcPr>
          <w:p w:rsidR="002B182E" w:rsidRPr="002B182E" w:rsidRDefault="002B182E" w:rsidP="002B182E">
            <w:pPr>
              <w:pStyle w:val="TableHeading"/>
            </w:pPr>
            <w:r w:rsidRPr="002B182E">
              <w:t>Description</w:t>
            </w:r>
          </w:p>
        </w:tc>
      </w:tr>
      <w:tr w:rsidR="002B182E" w:rsidRPr="002B182E" w:rsidTr="002B182E">
        <w:trPr>
          <w:cantSplit/>
        </w:trPr>
        <w:tc>
          <w:tcPr>
            <w:tcW w:w="1574" w:type="pct"/>
            <w:shd w:val="clear" w:color="auto" w:fill="F2F2F2" w:themeFill="background1" w:themeFillShade="F2"/>
          </w:tcPr>
          <w:p w:rsidR="002B182E" w:rsidRPr="002B182E" w:rsidRDefault="002B182E" w:rsidP="002B182E">
            <w:pPr>
              <w:pStyle w:val="TableText"/>
              <w:rPr>
                <w:b/>
              </w:rPr>
            </w:pPr>
            <w:r w:rsidRPr="002B182E">
              <w:rPr>
                <w:b/>
              </w:rPr>
              <w:t>HL7 Logical Link Parameter Name</w:t>
            </w:r>
          </w:p>
        </w:tc>
        <w:tc>
          <w:tcPr>
            <w:tcW w:w="3426" w:type="pct"/>
            <w:tcBorders>
              <w:bottom w:val="single" w:sz="4" w:space="0" w:color="auto"/>
            </w:tcBorders>
          </w:tcPr>
          <w:p w:rsidR="002B182E" w:rsidRPr="002B182E" w:rsidRDefault="002B182E" w:rsidP="002B182E">
            <w:pPr>
              <w:pStyle w:val="TableText"/>
              <w:rPr>
                <w:rFonts w:ascii="Garamond" w:hAnsi="Garamond"/>
                <w:b/>
              </w:rPr>
            </w:pPr>
          </w:p>
        </w:tc>
      </w:tr>
    </w:tbl>
    <w:p w:rsidR="00490A94" w:rsidRPr="00490A94" w:rsidRDefault="00490A94">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1036"/>
        <w:gridCol w:w="1657"/>
        <w:gridCol w:w="1842"/>
        <w:gridCol w:w="2026"/>
      </w:tblGrid>
      <w:tr w:rsidR="002B182E" w:rsidRPr="002B182E" w:rsidTr="002B182E">
        <w:trPr>
          <w:cantSplit/>
        </w:trPr>
        <w:tc>
          <w:tcPr>
            <w:tcW w:w="1574" w:type="pct"/>
            <w:shd w:val="clear" w:color="auto" w:fill="F2F2F2" w:themeFill="background1" w:themeFillShade="F2"/>
          </w:tcPr>
          <w:p w:rsidR="002B182E" w:rsidRPr="002B182E" w:rsidRDefault="002B182E" w:rsidP="002B182E">
            <w:pPr>
              <w:pStyle w:val="TableText"/>
              <w:rPr>
                <w:b/>
              </w:rPr>
            </w:pPr>
            <w:bookmarkStart w:id="446" w:name="ColumnTitle_108"/>
            <w:bookmarkEnd w:id="446"/>
            <w:r w:rsidRPr="002B182E">
              <w:rPr>
                <w:b/>
              </w:rPr>
              <w:t>Enhancement Category</w:t>
            </w:r>
          </w:p>
        </w:tc>
        <w:tc>
          <w:tcPr>
            <w:tcW w:w="541" w:type="pct"/>
            <w:tcBorders>
              <w:bottom w:val="single" w:sz="4" w:space="0" w:color="auto"/>
              <w:right w:val="nil"/>
            </w:tcBorders>
          </w:tcPr>
          <w:p w:rsidR="002B182E" w:rsidRPr="002B182E" w:rsidRDefault="0005526E" w:rsidP="002B182E">
            <w:pPr>
              <w:pStyle w:val="TableText"/>
              <w:rPr>
                <w:rFonts w:ascii="Garamond" w:hAnsi="Garamond"/>
                <w:b/>
                <w:sz w:val="20"/>
              </w:rPr>
            </w:pPr>
            <w:r>
              <w:rPr>
                <w:rFonts w:ascii="Garamond" w:hAnsi="Garamond"/>
                <w:b/>
                <w:sz w:val="20"/>
              </w:rPr>
              <w:fldChar w:fldCharType="begin">
                <w:ffData>
                  <w:name w:val="Check139"/>
                  <w:enabled/>
                  <w:calcOnExit w:val="0"/>
                  <w:checkBox>
                    <w:sizeAuto/>
                    <w:default w:val="0"/>
                  </w:checkBox>
                </w:ffData>
              </w:fldChar>
            </w:r>
            <w:r>
              <w:rPr>
                <w:rFonts w:ascii="Garamond" w:hAnsi="Garamond"/>
                <w:b/>
                <w:sz w:val="20"/>
              </w:rPr>
              <w:instrText xml:space="preserve"> </w:instrText>
            </w:r>
            <w:bookmarkStart w:id="447" w:name="Check139"/>
            <w:r>
              <w:rPr>
                <w:rFonts w:ascii="Garamond" w:hAnsi="Garamond"/>
                <w:b/>
                <w:sz w:val="20"/>
              </w:rPr>
              <w:instrText xml:space="preserve">FORMCHECKBOX </w:instrText>
            </w:r>
            <w:r w:rsidR="00BB1606">
              <w:rPr>
                <w:rFonts w:ascii="Garamond" w:hAnsi="Garamond"/>
                <w:b/>
                <w:sz w:val="20"/>
              </w:rPr>
            </w:r>
            <w:r w:rsidR="00BB1606">
              <w:rPr>
                <w:rFonts w:ascii="Garamond" w:hAnsi="Garamond"/>
                <w:b/>
                <w:sz w:val="20"/>
              </w:rPr>
              <w:fldChar w:fldCharType="separate"/>
            </w:r>
            <w:r>
              <w:rPr>
                <w:rFonts w:ascii="Garamond" w:hAnsi="Garamond"/>
                <w:b/>
                <w:sz w:val="20"/>
              </w:rPr>
              <w:fldChar w:fldCharType="end"/>
            </w:r>
            <w:bookmarkEnd w:id="447"/>
            <w:r w:rsidR="002B182E" w:rsidRPr="002B182E">
              <w:rPr>
                <w:rFonts w:ascii="Garamond" w:hAnsi="Garamond"/>
                <w:b/>
                <w:sz w:val="20"/>
              </w:rPr>
              <w:t xml:space="preserve"> New</w:t>
            </w:r>
          </w:p>
        </w:tc>
        <w:tc>
          <w:tcPr>
            <w:tcW w:w="865" w:type="pct"/>
            <w:tcBorders>
              <w:left w:val="nil"/>
              <w:bottom w:val="single" w:sz="4" w:space="0" w:color="auto"/>
              <w:right w:val="nil"/>
            </w:tcBorders>
          </w:tcPr>
          <w:p w:rsidR="002B182E" w:rsidRPr="002B182E" w:rsidRDefault="0005526E" w:rsidP="002B182E">
            <w:pPr>
              <w:pStyle w:val="TableText"/>
              <w:rPr>
                <w:rFonts w:ascii="Garamond" w:hAnsi="Garamond"/>
                <w:b/>
                <w:sz w:val="20"/>
              </w:rPr>
            </w:pPr>
            <w:r>
              <w:rPr>
                <w:rFonts w:ascii="Garamond" w:hAnsi="Garamond"/>
                <w:b/>
                <w:sz w:val="20"/>
              </w:rPr>
              <w:fldChar w:fldCharType="begin">
                <w:ffData>
                  <w:name w:val="Check140"/>
                  <w:enabled/>
                  <w:calcOnExit w:val="0"/>
                  <w:checkBox>
                    <w:sizeAuto/>
                    <w:default w:val="0"/>
                  </w:checkBox>
                </w:ffData>
              </w:fldChar>
            </w:r>
            <w:r>
              <w:rPr>
                <w:rFonts w:ascii="Garamond" w:hAnsi="Garamond"/>
                <w:b/>
                <w:sz w:val="20"/>
              </w:rPr>
              <w:instrText xml:space="preserve"> </w:instrText>
            </w:r>
            <w:bookmarkStart w:id="448" w:name="Check140"/>
            <w:r>
              <w:rPr>
                <w:rFonts w:ascii="Garamond" w:hAnsi="Garamond"/>
                <w:b/>
                <w:sz w:val="20"/>
              </w:rPr>
              <w:instrText xml:space="preserve">FORMCHECKBOX </w:instrText>
            </w:r>
            <w:r w:rsidR="00BB1606">
              <w:rPr>
                <w:rFonts w:ascii="Garamond" w:hAnsi="Garamond"/>
                <w:b/>
                <w:sz w:val="20"/>
              </w:rPr>
            </w:r>
            <w:r w:rsidR="00BB1606">
              <w:rPr>
                <w:rFonts w:ascii="Garamond" w:hAnsi="Garamond"/>
                <w:b/>
                <w:sz w:val="20"/>
              </w:rPr>
              <w:fldChar w:fldCharType="separate"/>
            </w:r>
            <w:r>
              <w:rPr>
                <w:rFonts w:ascii="Garamond" w:hAnsi="Garamond"/>
                <w:b/>
                <w:sz w:val="20"/>
              </w:rPr>
              <w:fldChar w:fldCharType="end"/>
            </w:r>
            <w:bookmarkEnd w:id="448"/>
            <w:r w:rsidR="002B182E" w:rsidRPr="002B182E">
              <w:rPr>
                <w:rFonts w:ascii="Garamond" w:hAnsi="Garamond"/>
                <w:b/>
                <w:sz w:val="20"/>
              </w:rPr>
              <w:t xml:space="preserve"> Modify</w:t>
            </w:r>
          </w:p>
        </w:tc>
        <w:tc>
          <w:tcPr>
            <w:tcW w:w="962" w:type="pct"/>
            <w:tcBorders>
              <w:left w:val="nil"/>
              <w:bottom w:val="single" w:sz="4" w:space="0" w:color="auto"/>
              <w:right w:val="nil"/>
            </w:tcBorders>
          </w:tcPr>
          <w:p w:rsidR="002B182E" w:rsidRPr="002B182E" w:rsidRDefault="0005526E" w:rsidP="002B182E">
            <w:pPr>
              <w:pStyle w:val="TableText"/>
              <w:rPr>
                <w:rFonts w:ascii="Garamond" w:hAnsi="Garamond"/>
                <w:b/>
                <w:sz w:val="20"/>
              </w:rPr>
            </w:pPr>
            <w:r>
              <w:rPr>
                <w:rFonts w:ascii="Garamond" w:hAnsi="Garamond"/>
                <w:b/>
                <w:sz w:val="20"/>
              </w:rPr>
              <w:fldChar w:fldCharType="begin">
                <w:ffData>
                  <w:name w:val="Check141"/>
                  <w:enabled/>
                  <w:calcOnExit w:val="0"/>
                  <w:checkBox>
                    <w:sizeAuto/>
                    <w:default w:val="0"/>
                  </w:checkBox>
                </w:ffData>
              </w:fldChar>
            </w:r>
            <w:r>
              <w:rPr>
                <w:rFonts w:ascii="Garamond" w:hAnsi="Garamond"/>
                <w:b/>
                <w:sz w:val="20"/>
              </w:rPr>
              <w:instrText xml:space="preserve"> </w:instrText>
            </w:r>
            <w:bookmarkStart w:id="449" w:name="Check141"/>
            <w:r>
              <w:rPr>
                <w:rFonts w:ascii="Garamond" w:hAnsi="Garamond"/>
                <w:b/>
                <w:sz w:val="20"/>
              </w:rPr>
              <w:instrText xml:space="preserve">FORMCHECKBOX </w:instrText>
            </w:r>
            <w:r w:rsidR="00BB1606">
              <w:rPr>
                <w:rFonts w:ascii="Garamond" w:hAnsi="Garamond"/>
                <w:b/>
                <w:sz w:val="20"/>
              </w:rPr>
            </w:r>
            <w:r w:rsidR="00BB1606">
              <w:rPr>
                <w:rFonts w:ascii="Garamond" w:hAnsi="Garamond"/>
                <w:b/>
                <w:sz w:val="20"/>
              </w:rPr>
              <w:fldChar w:fldCharType="separate"/>
            </w:r>
            <w:r>
              <w:rPr>
                <w:rFonts w:ascii="Garamond" w:hAnsi="Garamond"/>
                <w:b/>
                <w:sz w:val="20"/>
              </w:rPr>
              <w:fldChar w:fldCharType="end"/>
            </w:r>
            <w:bookmarkEnd w:id="449"/>
            <w:r w:rsidR="002B182E" w:rsidRPr="002B182E">
              <w:rPr>
                <w:rFonts w:ascii="Garamond" w:hAnsi="Garamond"/>
                <w:b/>
                <w:sz w:val="20"/>
              </w:rPr>
              <w:t xml:space="preserve"> Delete</w:t>
            </w:r>
          </w:p>
        </w:tc>
        <w:tc>
          <w:tcPr>
            <w:tcW w:w="1058" w:type="pct"/>
            <w:tcBorders>
              <w:left w:val="nil"/>
              <w:bottom w:val="single" w:sz="4" w:space="0" w:color="auto"/>
            </w:tcBorders>
          </w:tcPr>
          <w:p w:rsidR="002B182E" w:rsidRPr="002B182E" w:rsidRDefault="0005526E" w:rsidP="002B182E">
            <w:pPr>
              <w:pStyle w:val="TableText"/>
              <w:rPr>
                <w:rFonts w:ascii="Garamond" w:hAnsi="Garamond"/>
                <w:b/>
                <w:sz w:val="20"/>
              </w:rPr>
            </w:pPr>
            <w:r>
              <w:rPr>
                <w:rFonts w:ascii="Garamond" w:hAnsi="Garamond"/>
                <w:b/>
                <w:sz w:val="20"/>
              </w:rPr>
              <w:fldChar w:fldCharType="begin">
                <w:ffData>
                  <w:name w:val="Check142"/>
                  <w:enabled/>
                  <w:calcOnExit w:val="0"/>
                  <w:checkBox>
                    <w:sizeAuto/>
                    <w:default w:val="0"/>
                  </w:checkBox>
                </w:ffData>
              </w:fldChar>
            </w:r>
            <w:r>
              <w:rPr>
                <w:rFonts w:ascii="Garamond" w:hAnsi="Garamond"/>
                <w:b/>
                <w:sz w:val="20"/>
              </w:rPr>
              <w:instrText xml:space="preserve"> </w:instrText>
            </w:r>
            <w:bookmarkStart w:id="450" w:name="Check142"/>
            <w:r>
              <w:rPr>
                <w:rFonts w:ascii="Garamond" w:hAnsi="Garamond"/>
                <w:b/>
                <w:sz w:val="20"/>
              </w:rPr>
              <w:instrText xml:space="preserve">FORMCHECKBOX </w:instrText>
            </w:r>
            <w:r w:rsidR="00BB1606">
              <w:rPr>
                <w:rFonts w:ascii="Garamond" w:hAnsi="Garamond"/>
                <w:b/>
                <w:sz w:val="20"/>
              </w:rPr>
            </w:r>
            <w:r w:rsidR="00BB1606">
              <w:rPr>
                <w:rFonts w:ascii="Garamond" w:hAnsi="Garamond"/>
                <w:b/>
                <w:sz w:val="20"/>
              </w:rPr>
              <w:fldChar w:fldCharType="separate"/>
            </w:r>
            <w:r>
              <w:rPr>
                <w:rFonts w:ascii="Garamond" w:hAnsi="Garamond"/>
                <w:b/>
                <w:sz w:val="20"/>
              </w:rPr>
              <w:fldChar w:fldCharType="end"/>
            </w:r>
            <w:bookmarkEnd w:id="450"/>
            <w:r w:rsidR="002B182E" w:rsidRPr="002B182E">
              <w:rPr>
                <w:rFonts w:ascii="Garamond" w:hAnsi="Garamond"/>
                <w:b/>
                <w:sz w:val="20"/>
              </w:rPr>
              <w:t xml:space="preserve"> No Change</w:t>
            </w:r>
          </w:p>
        </w:tc>
      </w:tr>
    </w:tbl>
    <w:p w:rsidR="002B182E" w:rsidRPr="002B182E" w:rsidRDefault="002B182E">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3248"/>
        <w:gridCol w:w="3313"/>
      </w:tblGrid>
      <w:tr w:rsidR="002B182E" w:rsidRPr="002B182E" w:rsidTr="002B182E">
        <w:trPr>
          <w:cantSplit/>
          <w:trHeight w:val="242"/>
          <w:tblHeader/>
        </w:trPr>
        <w:tc>
          <w:tcPr>
            <w:tcW w:w="1574" w:type="pct"/>
            <w:shd w:val="clear" w:color="auto" w:fill="F2F2F2" w:themeFill="background1" w:themeFillShade="F2"/>
          </w:tcPr>
          <w:p w:rsidR="002B182E" w:rsidRPr="002B182E" w:rsidRDefault="002B182E" w:rsidP="002B182E">
            <w:pPr>
              <w:pStyle w:val="TableHeading"/>
              <w:rPr>
                <w:sz w:val="18"/>
              </w:rPr>
            </w:pPr>
            <w:bookmarkStart w:id="451" w:name="ColumnTitle_109"/>
            <w:bookmarkEnd w:id="451"/>
            <w:r w:rsidRPr="002B182E">
              <w:t>Enhancement Category</w:t>
            </w:r>
          </w:p>
        </w:tc>
        <w:tc>
          <w:tcPr>
            <w:tcW w:w="1696" w:type="pct"/>
            <w:shd w:val="clear" w:color="auto" w:fill="F2F2F2" w:themeFill="background1" w:themeFillShade="F2"/>
          </w:tcPr>
          <w:p w:rsidR="002B182E" w:rsidRPr="002B182E" w:rsidRDefault="002B182E" w:rsidP="002B182E">
            <w:pPr>
              <w:pStyle w:val="TableHeading"/>
            </w:pPr>
            <w:r w:rsidRPr="002B182E">
              <w:t>Current</w:t>
            </w:r>
          </w:p>
        </w:tc>
        <w:tc>
          <w:tcPr>
            <w:tcW w:w="1730" w:type="pct"/>
            <w:shd w:val="clear" w:color="auto" w:fill="F2F2F2" w:themeFill="background1" w:themeFillShade="F2"/>
          </w:tcPr>
          <w:p w:rsidR="002B182E" w:rsidRPr="002B182E" w:rsidRDefault="002B182E" w:rsidP="002B182E">
            <w:pPr>
              <w:pStyle w:val="TableHeading"/>
            </w:pPr>
            <w:r w:rsidRPr="002B182E">
              <w:t>Modified</w:t>
            </w:r>
          </w:p>
        </w:tc>
      </w:tr>
      <w:tr w:rsidR="002B182E" w:rsidRPr="002B182E" w:rsidTr="002B182E">
        <w:trPr>
          <w:cantSplit/>
        </w:trPr>
        <w:tc>
          <w:tcPr>
            <w:tcW w:w="1574" w:type="pct"/>
            <w:shd w:val="clear" w:color="auto" w:fill="F2F2F2" w:themeFill="background1" w:themeFillShade="F2"/>
          </w:tcPr>
          <w:p w:rsidR="002B182E" w:rsidRPr="002B182E" w:rsidRDefault="002B182E" w:rsidP="002B182E">
            <w:pPr>
              <w:pStyle w:val="TableText"/>
              <w:rPr>
                <w:b/>
              </w:rPr>
            </w:pPr>
            <w:r w:rsidRPr="002B182E">
              <w:rPr>
                <w:b/>
              </w:rPr>
              <w:t>Node</w:t>
            </w:r>
          </w:p>
        </w:tc>
        <w:tc>
          <w:tcPr>
            <w:tcW w:w="1696" w:type="pct"/>
          </w:tcPr>
          <w:p w:rsidR="002B182E" w:rsidRPr="002B182E" w:rsidRDefault="002B182E" w:rsidP="002B182E">
            <w:pPr>
              <w:pStyle w:val="TableText"/>
              <w:rPr>
                <w:rFonts w:ascii="Garamond" w:hAnsi="Garamond"/>
                <w:b/>
              </w:rPr>
            </w:pPr>
          </w:p>
        </w:tc>
        <w:tc>
          <w:tcPr>
            <w:tcW w:w="1730" w:type="pct"/>
          </w:tcPr>
          <w:p w:rsidR="002B182E" w:rsidRPr="002B182E" w:rsidRDefault="002B182E" w:rsidP="002B182E">
            <w:pPr>
              <w:pStyle w:val="TableText"/>
              <w:rPr>
                <w:rFonts w:ascii="Garamond" w:hAnsi="Garamond"/>
                <w:b/>
              </w:rPr>
            </w:pPr>
          </w:p>
        </w:tc>
      </w:tr>
      <w:tr w:rsidR="002B182E" w:rsidRPr="002B182E" w:rsidTr="002B182E">
        <w:trPr>
          <w:cantSplit/>
        </w:trPr>
        <w:tc>
          <w:tcPr>
            <w:tcW w:w="1574" w:type="pct"/>
            <w:shd w:val="clear" w:color="auto" w:fill="F2F2F2" w:themeFill="background1" w:themeFillShade="F2"/>
          </w:tcPr>
          <w:p w:rsidR="002B182E" w:rsidRPr="002B182E" w:rsidRDefault="002B182E" w:rsidP="002B182E">
            <w:pPr>
              <w:pStyle w:val="TableText"/>
              <w:rPr>
                <w:b/>
              </w:rPr>
            </w:pPr>
            <w:r w:rsidRPr="002B182E">
              <w:rPr>
                <w:b/>
              </w:rPr>
              <w:t>Institution</w:t>
            </w:r>
          </w:p>
        </w:tc>
        <w:tc>
          <w:tcPr>
            <w:tcW w:w="1696" w:type="pct"/>
          </w:tcPr>
          <w:p w:rsidR="002B182E" w:rsidRPr="002B182E" w:rsidRDefault="002B182E" w:rsidP="002B182E">
            <w:pPr>
              <w:pStyle w:val="TableText"/>
              <w:rPr>
                <w:rFonts w:ascii="Garamond" w:hAnsi="Garamond"/>
                <w:b/>
              </w:rPr>
            </w:pPr>
          </w:p>
        </w:tc>
        <w:tc>
          <w:tcPr>
            <w:tcW w:w="1730" w:type="pct"/>
          </w:tcPr>
          <w:p w:rsidR="002B182E" w:rsidRPr="002B182E" w:rsidRDefault="002B182E" w:rsidP="002B182E">
            <w:pPr>
              <w:pStyle w:val="TableText"/>
              <w:rPr>
                <w:rFonts w:ascii="Garamond" w:hAnsi="Garamond"/>
                <w:b/>
              </w:rPr>
            </w:pPr>
          </w:p>
        </w:tc>
      </w:tr>
      <w:tr w:rsidR="002B182E" w:rsidRPr="002B182E" w:rsidTr="002B182E">
        <w:trPr>
          <w:cantSplit/>
        </w:trPr>
        <w:tc>
          <w:tcPr>
            <w:tcW w:w="1574" w:type="pct"/>
            <w:shd w:val="clear" w:color="auto" w:fill="F2F2F2" w:themeFill="background1" w:themeFillShade="F2"/>
          </w:tcPr>
          <w:p w:rsidR="002B182E" w:rsidRPr="002B182E" w:rsidRDefault="002B182E" w:rsidP="002B182E">
            <w:pPr>
              <w:pStyle w:val="TableText"/>
              <w:rPr>
                <w:b/>
              </w:rPr>
            </w:pPr>
            <w:r w:rsidRPr="002B182E">
              <w:rPr>
                <w:b/>
              </w:rPr>
              <w:t>Domain</w:t>
            </w:r>
          </w:p>
        </w:tc>
        <w:tc>
          <w:tcPr>
            <w:tcW w:w="1696" w:type="pct"/>
          </w:tcPr>
          <w:p w:rsidR="002B182E" w:rsidRPr="002B182E" w:rsidRDefault="002B182E" w:rsidP="002B182E">
            <w:pPr>
              <w:pStyle w:val="TableText"/>
              <w:rPr>
                <w:rFonts w:ascii="Garamond" w:hAnsi="Garamond"/>
                <w:b/>
              </w:rPr>
            </w:pPr>
          </w:p>
        </w:tc>
        <w:tc>
          <w:tcPr>
            <w:tcW w:w="1730" w:type="pct"/>
          </w:tcPr>
          <w:p w:rsidR="002B182E" w:rsidRPr="002B182E" w:rsidRDefault="002B182E" w:rsidP="002B182E">
            <w:pPr>
              <w:pStyle w:val="TableText"/>
              <w:rPr>
                <w:rFonts w:ascii="Garamond" w:hAnsi="Garamond"/>
                <w:b/>
              </w:rPr>
            </w:pPr>
          </w:p>
        </w:tc>
      </w:tr>
      <w:tr w:rsidR="002B182E" w:rsidRPr="002B182E" w:rsidTr="002B182E">
        <w:trPr>
          <w:cantSplit/>
        </w:trPr>
        <w:tc>
          <w:tcPr>
            <w:tcW w:w="1574" w:type="pct"/>
            <w:shd w:val="clear" w:color="auto" w:fill="F2F2F2" w:themeFill="background1" w:themeFillShade="F2"/>
          </w:tcPr>
          <w:p w:rsidR="002B182E" w:rsidRPr="002B182E" w:rsidRDefault="002B182E" w:rsidP="002B182E">
            <w:pPr>
              <w:pStyle w:val="TableText"/>
              <w:rPr>
                <w:b/>
              </w:rPr>
            </w:pPr>
            <w:proofErr w:type="spellStart"/>
            <w:r w:rsidRPr="002B182E">
              <w:rPr>
                <w:b/>
              </w:rPr>
              <w:t>Autostart</w:t>
            </w:r>
            <w:proofErr w:type="spellEnd"/>
          </w:p>
        </w:tc>
        <w:tc>
          <w:tcPr>
            <w:tcW w:w="1696" w:type="pct"/>
          </w:tcPr>
          <w:p w:rsidR="002B182E" w:rsidRPr="002B182E" w:rsidRDefault="002B182E" w:rsidP="002B182E">
            <w:pPr>
              <w:pStyle w:val="TableText"/>
              <w:rPr>
                <w:rFonts w:ascii="Garamond" w:hAnsi="Garamond"/>
                <w:b/>
              </w:rPr>
            </w:pPr>
          </w:p>
        </w:tc>
        <w:tc>
          <w:tcPr>
            <w:tcW w:w="1730" w:type="pct"/>
          </w:tcPr>
          <w:p w:rsidR="002B182E" w:rsidRPr="002B182E" w:rsidRDefault="002B182E" w:rsidP="002B182E">
            <w:pPr>
              <w:pStyle w:val="TableText"/>
              <w:rPr>
                <w:rFonts w:ascii="Garamond" w:hAnsi="Garamond"/>
                <w:b/>
              </w:rPr>
            </w:pPr>
          </w:p>
        </w:tc>
      </w:tr>
      <w:tr w:rsidR="002B182E" w:rsidRPr="002B182E" w:rsidTr="002B182E">
        <w:trPr>
          <w:cantSplit/>
        </w:trPr>
        <w:tc>
          <w:tcPr>
            <w:tcW w:w="1574" w:type="pct"/>
            <w:shd w:val="clear" w:color="auto" w:fill="F2F2F2" w:themeFill="background1" w:themeFillShade="F2"/>
          </w:tcPr>
          <w:p w:rsidR="002B182E" w:rsidRPr="002B182E" w:rsidRDefault="002B182E" w:rsidP="002B182E">
            <w:pPr>
              <w:pStyle w:val="TableText"/>
              <w:rPr>
                <w:b/>
              </w:rPr>
            </w:pPr>
            <w:r w:rsidRPr="002B182E">
              <w:rPr>
                <w:b/>
              </w:rPr>
              <w:t>Queue Size</w:t>
            </w:r>
          </w:p>
        </w:tc>
        <w:tc>
          <w:tcPr>
            <w:tcW w:w="1696" w:type="pct"/>
          </w:tcPr>
          <w:p w:rsidR="002B182E" w:rsidRPr="002B182E" w:rsidRDefault="002B182E" w:rsidP="002B182E">
            <w:pPr>
              <w:pStyle w:val="TableText"/>
              <w:rPr>
                <w:rFonts w:ascii="Garamond" w:hAnsi="Garamond"/>
                <w:b/>
              </w:rPr>
            </w:pPr>
          </w:p>
        </w:tc>
        <w:tc>
          <w:tcPr>
            <w:tcW w:w="1730" w:type="pct"/>
          </w:tcPr>
          <w:p w:rsidR="002B182E" w:rsidRPr="002B182E" w:rsidRDefault="002B182E" w:rsidP="002B182E">
            <w:pPr>
              <w:pStyle w:val="TableText"/>
              <w:rPr>
                <w:rFonts w:ascii="Garamond" w:hAnsi="Garamond"/>
                <w:b/>
              </w:rPr>
            </w:pPr>
          </w:p>
        </w:tc>
      </w:tr>
      <w:tr w:rsidR="002B182E" w:rsidRPr="002B182E" w:rsidTr="002B182E">
        <w:trPr>
          <w:cantSplit/>
        </w:trPr>
        <w:tc>
          <w:tcPr>
            <w:tcW w:w="1574" w:type="pct"/>
            <w:shd w:val="clear" w:color="auto" w:fill="F2F2F2" w:themeFill="background1" w:themeFillShade="F2"/>
          </w:tcPr>
          <w:p w:rsidR="002B182E" w:rsidRPr="002B182E" w:rsidRDefault="002B182E" w:rsidP="002B182E">
            <w:pPr>
              <w:pStyle w:val="TableText"/>
              <w:rPr>
                <w:b/>
              </w:rPr>
            </w:pPr>
            <w:r w:rsidRPr="002B182E">
              <w:rPr>
                <w:b/>
              </w:rPr>
              <w:t>LLP Type</w:t>
            </w:r>
          </w:p>
        </w:tc>
        <w:tc>
          <w:tcPr>
            <w:tcW w:w="1696" w:type="pct"/>
          </w:tcPr>
          <w:p w:rsidR="002B182E" w:rsidRPr="002B182E" w:rsidRDefault="002B182E" w:rsidP="002B182E">
            <w:pPr>
              <w:pStyle w:val="TableText"/>
              <w:rPr>
                <w:rFonts w:ascii="Garamond" w:hAnsi="Garamond"/>
                <w:b/>
              </w:rPr>
            </w:pPr>
          </w:p>
        </w:tc>
        <w:tc>
          <w:tcPr>
            <w:tcW w:w="1730" w:type="pct"/>
          </w:tcPr>
          <w:p w:rsidR="002B182E" w:rsidRPr="002B182E" w:rsidRDefault="002B182E" w:rsidP="002B182E">
            <w:pPr>
              <w:pStyle w:val="TableText"/>
              <w:rPr>
                <w:rFonts w:ascii="Garamond" w:hAnsi="Garamond"/>
                <w:b/>
              </w:rPr>
            </w:pPr>
          </w:p>
        </w:tc>
      </w:tr>
    </w:tbl>
    <w:p w:rsidR="00490A94" w:rsidRDefault="00490A94" w:rsidP="00490A94">
      <w:pPr>
        <w:pStyle w:val="Heading5"/>
      </w:pPr>
      <w:bookmarkStart w:id="452" w:name="_Toc398548461"/>
      <w:r>
        <w:t>COTS Interface</w:t>
      </w:r>
      <w:bookmarkEnd w:id="452"/>
    </w:p>
    <w:p w:rsidR="00490A94" w:rsidRDefault="00490A94" w:rsidP="00490A94">
      <w:pPr>
        <w:pStyle w:val="InstructionalText1"/>
      </w:pPr>
      <w:r>
        <w:t>The specific communication method(s) and Application Interface(s) that will be created or modified for the COTS system being interfaced should be described in this section. A short description of the existing tools that will be used and any new tools that will be developed should also be included.</w:t>
      </w:r>
    </w:p>
    <w:p w:rsidR="006D493E" w:rsidRPr="006D493E" w:rsidRDefault="00490A94" w:rsidP="00490A94">
      <w:pPr>
        <w:pStyle w:val="Caption"/>
      </w:pPr>
      <w:r>
        <w:t>Table 57: COTS Interface (Instructions)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1"/>
        <w:gridCol w:w="6445"/>
      </w:tblGrid>
      <w:tr w:rsidR="00490A94" w:rsidRPr="00490A94" w:rsidTr="00490A94">
        <w:trPr>
          <w:cantSplit/>
          <w:tblHeader/>
        </w:trPr>
        <w:tc>
          <w:tcPr>
            <w:tcW w:w="1635" w:type="pct"/>
            <w:shd w:val="clear" w:color="auto" w:fill="F2F2F2" w:themeFill="background1" w:themeFillShade="F2"/>
            <w:vAlign w:val="center"/>
          </w:tcPr>
          <w:p w:rsidR="00490A94" w:rsidRPr="00490A94" w:rsidRDefault="00490A94" w:rsidP="00490A94">
            <w:pPr>
              <w:pStyle w:val="TableHeading"/>
            </w:pPr>
            <w:bookmarkStart w:id="453" w:name="ColumnTitle_110"/>
            <w:bookmarkEnd w:id="453"/>
            <w:r w:rsidRPr="00490A94">
              <w:t>COTS Interface</w:t>
            </w:r>
          </w:p>
        </w:tc>
        <w:tc>
          <w:tcPr>
            <w:tcW w:w="3365" w:type="pct"/>
            <w:shd w:val="clear" w:color="auto" w:fill="F2F2F2" w:themeFill="background1" w:themeFillShade="F2"/>
            <w:vAlign w:val="center"/>
          </w:tcPr>
          <w:p w:rsidR="00490A94" w:rsidRPr="00490A94" w:rsidRDefault="00490A94" w:rsidP="00490A94">
            <w:pPr>
              <w:pStyle w:val="TableHeading"/>
            </w:pPr>
            <w:r w:rsidRPr="00490A94">
              <w:t>Instructions</w:t>
            </w:r>
          </w:p>
        </w:tc>
      </w:tr>
      <w:tr w:rsidR="00490A94" w:rsidRPr="00490A94" w:rsidTr="00490A94">
        <w:trPr>
          <w:cantSplit/>
        </w:trPr>
        <w:tc>
          <w:tcPr>
            <w:tcW w:w="1635" w:type="pct"/>
            <w:shd w:val="clear" w:color="auto" w:fill="F2F2F2" w:themeFill="background1" w:themeFillShade="F2"/>
            <w:vAlign w:val="center"/>
          </w:tcPr>
          <w:p w:rsidR="00490A94" w:rsidRPr="00490A94" w:rsidRDefault="00490A94" w:rsidP="00490A94">
            <w:pPr>
              <w:pStyle w:val="TableText"/>
              <w:rPr>
                <w:b/>
              </w:rPr>
            </w:pPr>
            <w:r w:rsidRPr="00490A94">
              <w:rPr>
                <w:b/>
              </w:rPr>
              <w:t>Communication Method</w:t>
            </w:r>
          </w:p>
        </w:tc>
        <w:tc>
          <w:tcPr>
            <w:tcW w:w="3365" w:type="pct"/>
            <w:vAlign w:val="center"/>
          </w:tcPr>
          <w:p w:rsidR="00490A94" w:rsidRPr="00490A94" w:rsidRDefault="00490A94" w:rsidP="00490A94">
            <w:pPr>
              <w:pStyle w:val="InstructionalTable"/>
            </w:pPr>
            <w:r w:rsidRPr="00490A94">
              <w:t>List the specific communication method created or modified for the functionality being designed.</w:t>
            </w:r>
          </w:p>
        </w:tc>
      </w:tr>
      <w:tr w:rsidR="00490A94" w:rsidRPr="00490A94" w:rsidTr="00490A94">
        <w:trPr>
          <w:cantSplit/>
        </w:trPr>
        <w:tc>
          <w:tcPr>
            <w:tcW w:w="1635" w:type="pct"/>
            <w:shd w:val="clear" w:color="auto" w:fill="F2F2F2" w:themeFill="background1" w:themeFillShade="F2"/>
            <w:vAlign w:val="center"/>
          </w:tcPr>
          <w:p w:rsidR="00490A94" w:rsidRPr="00490A94" w:rsidRDefault="00490A94" w:rsidP="00490A94">
            <w:pPr>
              <w:pStyle w:val="TableText"/>
              <w:rPr>
                <w:b/>
              </w:rPr>
            </w:pPr>
            <w:r w:rsidRPr="00490A94">
              <w:rPr>
                <w:b/>
              </w:rPr>
              <w:t>Application Interface</w:t>
            </w:r>
          </w:p>
        </w:tc>
        <w:tc>
          <w:tcPr>
            <w:tcW w:w="3365" w:type="pct"/>
            <w:tcBorders>
              <w:bottom w:val="single" w:sz="4" w:space="0" w:color="auto"/>
            </w:tcBorders>
            <w:vAlign w:val="center"/>
          </w:tcPr>
          <w:p w:rsidR="00490A94" w:rsidRPr="00490A94" w:rsidRDefault="00490A94" w:rsidP="00490A94">
            <w:pPr>
              <w:pStyle w:val="InstructionalTable"/>
            </w:pPr>
            <w:r w:rsidRPr="00490A94">
              <w:t>List the specific application interface created or modified for the functionality being designed.</w:t>
            </w:r>
          </w:p>
        </w:tc>
      </w:tr>
    </w:tbl>
    <w:p w:rsidR="00B41DDA" w:rsidRDefault="00490A94" w:rsidP="00490A94">
      <w:pPr>
        <w:pStyle w:val="Caption"/>
      </w:pPr>
      <w:r w:rsidRPr="00490A94">
        <w:t>Table 58: COTS Interface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6561"/>
      </w:tblGrid>
      <w:tr w:rsidR="00490A94" w:rsidRPr="00490A94" w:rsidTr="00490A94">
        <w:trPr>
          <w:cantSplit/>
          <w:tblHeader/>
        </w:trPr>
        <w:tc>
          <w:tcPr>
            <w:tcW w:w="1574" w:type="pct"/>
            <w:shd w:val="clear" w:color="auto" w:fill="F2F2F2" w:themeFill="background1" w:themeFillShade="F2"/>
          </w:tcPr>
          <w:p w:rsidR="00490A94" w:rsidRPr="00490A94" w:rsidRDefault="00490A94" w:rsidP="00490A94">
            <w:pPr>
              <w:pStyle w:val="TableHeading"/>
            </w:pPr>
            <w:bookmarkStart w:id="454" w:name="ColumnTitle_111"/>
            <w:bookmarkEnd w:id="454"/>
            <w:r w:rsidRPr="00490A94">
              <w:t>COTS Interface</w:t>
            </w:r>
          </w:p>
        </w:tc>
        <w:tc>
          <w:tcPr>
            <w:tcW w:w="3426" w:type="pct"/>
            <w:shd w:val="clear" w:color="auto" w:fill="F2F2F2" w:themeFill="background1" w:themeFillShade="F2"/>
          </w:tcPr>
          <w:p w:rsidR="00490A94" w:rsidRPr="00490A94" w:rsidRDefault="00490A94" w:rsidP="00490A94">
            <w:pPr>
              <w:pStyle w:val="TableHeading"/>
            </w:pPr>
            <w:r w:rsidRPr="00490A94">
              <w:t>Description</w:t>
            </w:r>
          </w:p>
        </w:tc>
      </w:tr>
      <w:tr w:rsidR="00490A94" w:rsidRPr="00490A94" w:rsidTr="00490A94">
        <w:trPr>
          <w:cantSplit/>
        </w:trPr>
        <w:tc>
          <w:tcPr>
            <w:tcW w:w="1574" w:type="pct"/>
            <w:shd w:val="clear" w:color="auto" w:fill="F2F2F2" w:themeFill="background1" w:themeFillShade="F2"/>
          </w:tcPr>
          <w:p w:rsidR="00490A94" w:rsidRPr="00490A94" w:rsidRDefault="00490A94" w:rsidP="00490A94">
            <w:pPr>
              <w:pStyle w:val="TableText"/>
            </w:pPr>
            <w:r w:rsidRPr="00490A94">
              <w:t>Communication Method</w:t>
            </w:r>
          </w:p>
        </w:tc>
        <w:tc>
          <w:tcPr>
            <w:tcW w:w="3426" w:type="pct"/>
          </w:tcPr>
          <w:p w:rsidR="00490A94" w:rsidRPr="00490A94" w:rsidRDefault="00490A94" w:rsidP="00490A94">
            <w:pPr>
              <w:pStyle w:val="TableText"/>
              <w:rPr>
                <w:rFonts w:ascii="Garamond" w:hAnsi="Garamond"/>
              </w:rPr>
            </w:pPr>
          </w:p>
        </w:tc>
      </w:tr>
      <w:tr w:rsidR="00490A94" w:rsidRPr="00490A94" w:rsidTr="00490A94">
        <w:trPr>
          <w:cantSplit/>
        </w:trPr>
        <w:tc>
          <w:tcPr>
            <w:tcW w:w="1574" w:type="pct"/>
            <w:shd w:val="clear" w:color="auto" w:fill="F2F2F2" w:themeFill="background1" w:themeFillShade="F2"/>
          </w:tcPr>
          <w:p w:rsidR="00490A94" w:rsidRPr="00490A94" w:rsidRDefault="00490A94" w:rsidP="00490A94">
            <w:pPr>
              <w:pStyle w:val="TableText"/>
            </w:pPr>
            <w:r w:rsidRPr="00490A94">
              <w:t>Application Interface</w:t>
            </w:r>
          </w:p>
        </w:tc>
        <w:tc>
          <w:tcPr>
            <w:tcW w:w="3426" w:type="pct"/>
          </w:tcPr>
          <w:p w:rsidR="00490A94" w:rsidRPr="00490A94" w:rsidRDefault="00490A94" w:rsidP="00490A94">
            <w:pPr>
              <w:pStyle w:val="TableText"/>
              <w:rPr>
                <w:rFonts w:ascii="Garamond" w:hAnsi="Garamond"/>
                <w:iCs/>
              </w:rPr>
            </w:pPr>
          </w:p>
        </w:tc>
      </w:tr>
    </w:tbl>
    <w:p w:rsidR="00E80783" w:rsidRDefault="00E80783" w:rsidP="00E80783">
      <w:pPr>
        <w:pStyle w:val="Heading2"/>
      </w:pPr>
      <w:bookmarkStart w:id="455" w:name="_Toc398548462"/>
      <w:r>
        <w:lastRenderedPageBreak/>
        <w:t>Network Detailed Design</w:t>
      </w:r>
      <w:bookmarkEnd w:id="455"/>
      <w:r>
        <w:t xml:space="preserve"> </w:t>
      </w:r>
    </w:p>
    <w:p w:rsidR="00E80783" w:rsidRDefault="00E80783" w:rsidP="00E80783">
      <w:pPr>
        <w:pStyle w:val="InstructionalText1"/>
      </w:pPr>
      <w:r>
        <w:t>Provide enough detailed information about the communication requirements to build and/or procure the communication components for the system.  This section should provide sufficient detail to support the procurement of hardware for the system installation. Include the following information in the form of detailed designs (as appropriate):</w:t>
      </w:r>
    </w:p>
    <w:p w:rsidR="00E80783" w:rsidRDefault="00E80783" w:rsidP="00E80783">
      <w:pPr>
        <w:pStyle w:val="InstructionalBullet1"/>
      </w:pPr>
      <w:r>
        <w:t>Details of servers and clients to be included on each area network</w:t>
      </w:r>
    </w:p>
    <w:p w:rsidR="00E80783" w:rsidRDefault="00E80783" w:rsidP="00E80783">
      <w:pPr>
        <w:pStyle w:val="InstructionalBullet1"/>
      </w:pPr>
      <w:r>
        <w:t>Specifications for bus timing requirements and bus control</w:t>
      </w:r>
    </w:p>
    <w:p w:rsidR="00E80783" w:rsidRDefault="00E80783" w:rsidP="00E80783">
      <w:pPr>
        <w:pStyle w:val="InstructionalBullet1"/>
      </w:pPr>
      <w:r>
        <w:t>Format(s) for data being exchanged between components</w:t>
      </w:r>
    </w:p>
    <w:p w:rsidR="00E80783" w:rsidRDefault="00E80783" w:rsidP="00E80783">
      <w:pPr>
        <w:pStyle w:val="InstructionalBullet1"/>
      </w:pPr>
      <w:r>
        <w:t>Diagrams showing connectivity between components, data flow (if applicable), and distances between components</w:t>
      </w:r>
    </w:p>
    <w:p w:rsidR="00E80783" w:rsidRDefault="00E80783" w:rsidP="00E80783">
      <w:pPr>
        <w:pStyle w:val="InstructionalBullet1"/>
      </w:pPr>
      <w:r>
        <w:t>LAN topology.</w:t>
      </w:r>
    </w:p>
    <w:p w:rsidR="00E80783" w:rsidRDefault="00E80783" w:rsidP="00E80783">
      <w:pPr>
        <w:pStyle w:val="Heading2"/>
      </w:pPr>
      <w:bookmarkStart w:id="456" w:name="_Toc398548463"/>
      <w:r>
        <w:t>Service Oriented Architecture / ESS Detailed Design</w:t>
      </w:r>
      <w:bookmarkEnd w:id="456"/>
      <w:r>
        <w:t xml:space="preserve"> </w:t>
      </w:r>
    </w:p>
    <w:p w:rsidR="00E80783" w:rsidRDefault="00E80783" w:rsidP="00E80783">
      <w:pPr>
        <w:pStyle w:val="InstructionalText1"/>
      </w:pPr>
      <w:r>
        <w:t>This section provides details of provided and consumed services as follows:</w:t>
      </w:r>
    </w:p>
    <w:p w:rsidR="00E80783" w:rsidRDefault="00E80783" w:rsidP="00E80783">
      <w:pPr>
        <w:pStyle w:val="InstructionalBullet1"/>
      </w:pPr>
      <w:r>
        <w:t xml:space="preserve">Consumed Services: Provide link to Service Description Document for each consumed service. </w:t>
      </w:r>
    </w:p>
    <w:p w:rsidR="00E80783" w:rsidRDefault="00E80783" w:rsidP="00E80783">
      <w:pPr>
        <w:pStyle w:val="InstructionalBullet1"/>
      </w:pPr>
      <w:r>
        <w:t xml:space="preserve">Provided Services: Give service design for each provided service. </w:t>
      </w:r>
    </w:p>
    <w:p w:rsidR="00E80783" w:rsidRDefault="00E80783" w:rsidP="00E80783">
      <w:pPr>
        <w:pStyle w:val="InstructionalText1"/>
      </w:pPr>
      <w:r>
        <w:t>The information you provide here will be used to upload to the ESS Registry and Repository.  At some point in the near future, we do not expect these SOA artifacts such as SLA, Service Description, etc. to be static documents. They will be dynamically generated from the ESS Registry and Repository tool in the form of reports. Any application and service integration design is also documented here.</w:t>
      </w:r>
    </w:p>
    <w:p w:rsidR="00E80783" w:rsidRDefault="00E80783" w:rsidP="00E80783">
      <w:pPr>
        <w:pStyle w:val="InstructionalText1"/>
      </w:pPr>
      <w:r>
        <w:t>A list of currently available Enterprise Shared Services is available here: &lt;insert link to ESS list&gt;</w:t>
      </w:r>
    </w:p>
    <w:p w:rsidR="00E80783" w:rsidRDefault="00E80783" w:rsidP="00E80783">
      <w:pPr>
        <w:pStyle w:val="Heading3"/>
      </w:pPr>
      <w:bookmarkStart w:id="457" w:name="_Toc398548464"/>
      <w:r>
        <w:t>Service Description for &lt;Consumed Service Name&gt;</w:t>
      </w:r>
      <w:bookmarkEnd w:id="457"/>
    </w:p>
    <w:p w:rsidR="00E80783" w:rsidRDefault="00E80783" w:rsidP="00E80783">
      <w:pPr>
        <w:pStyle w:val="InstructionalText1"/>
      </w:pPr>
      <w:r>
        <w:t xml:space="preserve">Provide link to Service Description document for the consumed service. This section will repeat for each consumed service. </w:t>
      </w:r>
      <w:r w:rsidR="009544EF">
        <w:t>T</w:t>
      </w:r>
      <w:r w:rsidR="009544EF" w:rsidRPr="009544EF">
        <w:t xml:space="preserve">he </w:t>
      </w:r>
      <w:r w:rsidR="009544EF">
        <w:t>Service Description</w:t>
      </w:r>
      <w:r w:rsidR="009544EF" w:rsidRPr="009544EF">
        <w:t xml:space="preserve"> includes</w:t>
      </w:r>
      <w:r w:rsidR="009544EF">
        <w:t xml:space="preserve"> </w:t>
      </w:r>
      <w:r w:rsidR="009544EF" w:rsidRPr="009544EF">
        <w:t>Service Interface and Service Level Definition (SLD) to address anticipated capacity requirements.</w:t>
      </w:r>
    </w:p>
    <w:p w:rsidR="00E80783" w:rsidRDefault="00E80783" w:rsidP="00E80783">
      <w:pPr>
        <w:pStyle w:val="Heading3"/>
      </w:pPr>
      <w:bookmarkStart w:id="458" w:name="_Toc398548465"/>
      <w:r>
        <w:t>Service Design for &lt;Provided Service Name&gt;</w:t>
      </w:r>
      <w:bookmarkEnd w:id="458"/>
    </w:p>
    <w:p w:rsidR="00E80783" w:rsidRDefault="00E80783" w:rsidP="00E80783">
      <w:pPr>
        <w:pStyle w:val="InstructionalText1"/>
      </w:pPr>
      <w:r>
        <w:t xml:space="preserve">This section should describe the detailed service design for each ESS and SOA service needed to obtain an intended result. </w:t>
      </w:r>
      <w:r w:rsidR="009544EF">
        <w:t>T</w:t>
      </w:r>
      <w:r w:rsidR="009544EF" w:rsidRPr="009544EF">
        <w:t xml:space="preserve">he </w:t>
      </w:r>
      <w:r w:rsidR="009544EF">
        <w:t xml:space="preserve">Service </w:t>
      </w:r>
      <w:r w:rsidR="009544EF" w:rsidRPr="009544EF">
        <w:t>Design includes</w:t>
      </w:r>
      <w:r w:rsidR="009544EF">
        <w:t xml:space="preserve"> </w:t>
      </w:r>
      <w:r w:rsidR="009544EF" w:rsidRPr="009544EF">
        <w:t>Service Interface and Service Level Definition (SLD) to address anticipated capacity requirements.</w:t>
      </w:r>
    </w:p>
    <w:p w:rsidR="00E80783" w:rsidRDefault="00E80783" w:rsidP="00E80783">
      <w:pPr>
        <w:pStyle w:val="InstructionalText1"/>
      </w:pPr>
      <w:r>
        <w:t xml:space="preserve">This section will repeat for each </w:t>
      </w:r>
      <w:r w:rsidRPr="00E80783">
        <w:rPr>
          <w:b/>
          <w:u w:val="single"/>
        </w:rPr>
        <w:t>provided</w:t>
      </w:r>
      <w:r>
        <w:t xml:space="preserve"> service. </w:t>
      </w:r>
    </w:p>
    <w:p w:rsidR="00E80783" w:rsidRDefault="00E80783" w:rsidP="00E80783">
      <w:pPr>
        <w:pStyle w:val="Heading4"/>
      </w:pPr>
      <w:bookmarkStart w:id="459" w:name="_Toc398548466"/>
      <w:r>
        <w:t>Introduction</w:t>
      </w:r>
      <w:bookmarkEnd w:id="459"/>
    </w:p>
    <w:p w:rsidR="00E80783" w:rsidRDefault="00E80783" w:rsidP="00E80783">
      <w:pPr>
        <w:pStyle w:val="Heading5"/>
      </w:pPr>
      <w:bookmarkStart w:id="460" w:name="_Toc398548467"/>
      <w:r>
        <w:t>Purpose and Scope of Service</w:t>
      </w:r>
      <w:bookmarkEnd w:id="460"/>
    </w:p>
    <w:p w:rsidR="00E80783" w:rsidRDefault="00E80783" w:rsidP="00E80783">
      <w:pPr>
        <w:pStyle w:val="InstructionalText1"/>
      </w:pPr>
      <w:r>
        <w:t xml:space="preserve">This service was described at a high level in the charter document. Please refer to it here via a link. </w:t>
      </w:r>
    </w:p>
    <w:p w:rsidR="00E80783" w:rsidRDefault="00E80783" w:rsidP="00E80783">
      <w:pPr>
        <w:pStyle w:val="Heading5"/>
      </w:pPr>
      <w:bookmarkStart w:id="461" w:name="_Toc398548468"/>
      <w:r>
        <w:lastRenderedPageBreak/>
        <w:t>Links to Other Documents</w:t>
      </w:r>
      <w:bookmarkEnd w:id="461"/>
      <w:r>
        <w:t xml:space="preserve"> </w:t>
      </w:r>
    </w:p>
    <w:p w:rsidR="00E80783" w:rsidRDefault="00E80783" w:rsidP="00E80783">
      <w:pPr>
        <w:pStyle w:val="InstructionalText1"/>
      </w:pPr>
      <w:r>
        <w:t>Provide links to other documents created for this service so far in the SOA lifecycle. At a minimum, provide links to:</w:t>
      </w:r>
    </w:p>
    <w:p w:rsidR="00E80783" w:rsidRDefault="00E80783" w:rsidP="00E80783">
      <w:pPr>
        <w:pStyle w:val="InstructionalBullet1"/>
      </w:pPr>
      <w:r>
        <w:t>Service Charter</w:t>
      </w:r>
    </w:p>
    <w:p w:rsidR="00E80783" w:rsidRDefault="00E80783" w:rsidP="00E80783">
      <w:pPr>
        <w:pStyle w:val="InstructionalBullet1"/>
      </w:pPr>
      <w:r>
        <w:t>Service Roadmap</w:t>
      </w:r>
    </w:p>
    <w:p w:rsidR="00E80783" w:rsidRDefault="00E80783" w:rsidP="00E80783">
      <w:pPr>
        <w:pStyle w:val="InstructionalBullet1"/>
      </w:pPr>
      <w:r>
        <w:t>Service Description</w:t>
      </w:r>
    </w:p>
    <w:p w:rsidR="00E80783" w:rsidRDefault="00E80783" w:rsidP="003405F3">
      <w:pPr>
        <w:pStyle w:val="Heading4"/>
      </w:pPr>
      <w:bookmarkStart w:id="462" w:name="_Toc398548469"/>
      <w:r>
        <w:t>Service Details</w:t>
      </w:r>
      <w:bookmarkEnd w:id="462"/>
    </w:p>
    <w:p w:rsidR="00E80783" w:rsidRDefault="00E80783" w:rsidP="003405F3">
      <w:pPr>
        <w:pStyle w:val="Heading5"/>
      </w:pPr>
      <w:bookmarkStart w:id="463" w:name="_Toc398548470"/>
      <w:r>
        <w:t>Service Identification</w:t>
      </w:r>
      <w:bookmarkEnd w:id="463"/>
    </w:p>
    <w:p w:rsidR="00490A94" w:rsidRDefault="00E80783" w:rsidP="003405F3">
      <w:pPr>
        <w:pStyle w:val="InstructionalText1"/>
      </w:pPr>
      <w:r>
        <w:t>This section will be written as a table to provide a quick reference to the service's what, where, why and how - cheat sheet.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2"/>
        <w:gridCol w:w="5734"/>
      </w:tblGrid>
      <w:tr w:rsidR="008A6DFD" w:rsidRPr="008A6DFD" w:rsidTr="008A6DFD">
        <w:trPr>
          <w:cantSplit/>
          <w:tblHeader/>
        </w:trPr>
        <w:tc>
          <w:tcPr>
            <w:tcW w:w="2006" w:type="pct"/>
            <w:shd w:val="clear" w:color="auto" w:fill="F2F2F2" w:themeFill="background1" w:themeFillShade="F2"/>
          </w:tcPr>
          <w:p w:rsidR="008A6DFD" w:rsidRPr="008A6DFD" w:rsidRDefault="008A6DFD" w:rsidP="008A6DFD">
            <w:pPr>
              <w:pStyle w:val="TableHeading"/>
              <w:rPr>
                <w:rFonts w:eastAsia="Times"/>
              </w:rPr>
            </w:pPr>
            <w:bookmarkStart w:id="464" w:name="ColumnTitle_112"/>
            <w:bookmarkEnd w:id="464"/>
            <w:r w:rsidRPr="008A6DFD">
              <w:rPr>
                <w:rFonts w:eastAsia="Times"/>
              </w:rPr>
              <w:t>Service Attribute</w:t>
            </w:r>
          </w:p>
        </w:tc>
        <w:tc>
          <w:tcPr>
            <w:tcW w:w="2994" w:type="pct"/>
            <w:shd w:val="clear" w:color="auto" w:fill="F2F2F2" w:themeFill="background1" w:themeFillShade="F2"/>
          </w:tcPr>
          <w:p w:rsidR="008A6DFD" w:rsidRPr="008A6DFD" w:rsidRDefault="008A6DFD" w:rsidP="008A6DFD">
            <w:pPr>
              <w:pStyle w:val="TableHeading"/>
              <w:rPr>
                <w:rFonts w:eastAsia="Times"/>
              </w:rPr>
            </w:pPr>
            <w:r w:rsidRPr="008A6DFD">
              <w:rPr>
                <w:rFonts w:eastAsia="Times"/>
              </w:rPr>
              <w:t>Value</w:t>
            </w:r>
          </w:p>
        </w:tc>
      </w:tr>
      <w:tr w:rsidR="008A6DFD" w:rsidRPr="008A6DFD" w:rsidTr="008A6DFD">
        <w:trPr>
          <w:cantSplit/>
        </w:trPr>
        <w:tc>
          <w:tcPr>
            <w:tcW w:w="2006" w:type="pct"/>
          </w:tcPr>
          <w:p w:rsidR="008A6DFD" w:rsidRPr="008A6DFD" w:rsidRDefault="008A6DFD" w:rsidP="008A6DFD">
            <w:pPr>
              <w:pStyle w:val="InstructionalTable"/>
              <w:rPr>
                <w:rFonts w:eastAsia="Times"/>
              </w:rPr>
            </w:pPr>
            <w:r w:rsidRPr="008A6DFD">
              <w:rPr>
                <w:rFonts w:eastAsia="Times"/>
              </w:rPr>
              <w:t>Name and Alias (if any)</w:t>
            </w:r>
          </w:p>
        </w:tc>
        <w:tc>
          <w:tcPr>
            <w:tcW w:w="2994" w:type="pct"/>
          </w:tcPr>
          <w:p w:rsidR="008A6DFD" w:rsidRPr="008A6DFD" w:rsidRDefault="008A6DFD" w:rsidP="008A6DFD">
            <w:pPr>
              <w:pStyle w:val="InstructionalTable"/>
            </w:pPr>
            <w:r w:rsidRPr="008A6DFD">
              <w:t xml:space="preserve">Name of the service and other names for the service, which might be used by someone searching for this service. Please follow ESS naming standards. </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Overview</w:t>
            </w:r>
          </w:p>
        </w:tc>
        <w:tc>
          <w:tcPr>
            <w:tcW w:w="2994" w:type="pct"/>
          </w:tcPr>
          <w:p w:rsidR="008A6DFD" w:rsidRPr="008A6DFD" w:rsidRDefault="008A6DFD" w:rsidP="008A6DFD">
            <w:pPr>
              <w:pStyle w:val="InstructionalTable"/>
            </w:pPr>
            <w:r w:rsidRPr="008A6DFD">
              <w:t xml:space="preserve">Brief textual overview of the service. </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Version</w:t>
            </w:r>
          </w:p>
        </w:tc>
        <w:tc>
          <w:tcPr>
            <w:tcW w:w="2994" w:type="pct"/>
          </w:tcPr>
          <w:p w:rsidR="008A6DFD" w:rsidRPr="008A6DFD" w:rsidRDefault="008A6DFD" w:rsidP="008A6DFD">
            <w:pPr>
              <w:pStyle w:val="InstructionalTable"/>
            </w:pPr>
            <w:r w:rsidRPr="008A6DFD">
              <w:t>Version number of the service being described here</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Latest Status</w:t>
            </w:r>
          </w:p>
        </w:tc>
        <w:tc>
          <w:tcPr>
            <w:tcW w:w="2994" w:type="pct"/>
          </w:tcPr>
          <w:p w:rsidR="008A6DFD" w:rsidRPr="008A6DFD" w:rsidRDefault="008A6DFD" w:rsidP="008A6DFD">
            <w:pPr>
              <w:pStyle w:val="InstructionalTable"/>
            </w:pPr>
            <w:r w:rsidRPr="008A6DFD">
              <w:t>This field shows the latest status for the above referenced version of this service! The status of a service shows the progress of the service from initiation through development, deployment, and eventual retirement. The status also has a status date associated with the status - and we will be using the latest one here in this document. Valid values include: Inception, Design, Provisioning, Certification / Testing, Operation, Deprecated, Retired, Rejected - Owner has decided not to develop the service.</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Service Type</w:t>
            </w:r>
          </w:p>
        </w:tc>
        <w:tc>
          <w:tcPr>
            <w:tcW w:w="2994" w:type="pct"/>
          </w:tcPr>
          <w:p w:rsidR="008A6DFD" w:rsidRPr="008A6DFD" w:rsidRDefault="008A6DFD" w:rsidP="008A6DFD">
            <w:pPr>
              <w:pStyle w:val="InstructionalTable"/>
            </w:pPr>
            <w:r w:rsidRPr="008A6DFD">
              <w:t>Used to define applicable architecture patterns. Examples (from Open Group):</w:t>
            </w:r>
          </w:p>
          <w:p w:rsidR="008A6DFD" w:rsidRPr="008A6DFD" w:rsidRDefault="008A6DFD" w:rsidP="008A6DFD">
            <w:pPr>
              <w:pStyle w:val="InstructionalTable"/>
            </w:pPr>
            <w:r w:rsidRPr="008A6DFD">
              <w:t>• Interaction</w:t>
            </w:r>
          </w:p>
          <w:p w:rsidR="008A6DFD" w:rsidRPr="008A6DFD" w:rsidRDefault="008A6DFD" w:rsidP="008A6DFD">
            <w:pPr>
              <w:pStyle w:val="InstructionalTable"/>
            </w:pPr>
            <w:r w:rsidRPr="008A6DFD">
              <w:t>• Process</w:t>
            </w:r>
          </w:p>
          <w:p w:rsidR="008A6DFD" w:rsidRPr="008A6DFD" w:rsidRDefault="008A6DFD" w:rsidP="008A6DFD">
            <w:pPr>
              <w:pStyle w:val="InstructionalTable"/>
            </w:pPr>
            <w:r w:rsidRPr="008A6DFD">
              <w:t>• Information</w:t>
            </w:r>
          </w:p>
          <w:p w:rsidR="008A6DFD" w:rsidRPr="008A6DFD" w:rsidRDefault="008A6DFD" w:rsidP="008A6DFD">
            <w:pPr>
              <w:pStyle w:val="InstructionalTable"/>
            </w:pPr>
            <w:r w:rsidRPr="008A6DFD">
              <w:t>• Partner</w:t>
            </w:r>
          </w:p>
          <w:p w:rsidR="008A6DFD" w:rsidRPr="008A6DFD" w:rsidRDefault="008A6DFD" w:rsidP="008A6DFD">
            <w:pPr>
              <w:pStyle w:val="InstructionalTable"/>
            </w:pPr>
            <w:r w:rsidRPr="008A6DFD">
              <w:t>• Business Application</w:t>
            </w:r>
          </w:p>
          <w:p w:rsidR="008A6DFD" w:rsidRPr="008A6DFD" w:rsidRDefault="008A6DFD" w:rsidP="008A6DFD">
            <w:pPr>
              <w:pStyle w:val="InstructionalTable"/>
            </w:pPr>
            <w:r w:rsidRPr="008A6DFD">
              <w:t>• Access</w:t>
            </w:r>
          </w:p>
          <w:p w:rsidR="008A6DFD" w:rsidRPr="008A6DFD" w:rsidRDefault="008A6DFD" w:rsidP="008A6DFD">
            <w:pPr>
              <w:pStyle w:val="InstructionalTable"/>
            </w:pPr>
            <w:r w:rsidRPr="008A6DFD">
              <w:t>• Service Connectivity</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Architecture Layer</w:t>
            </w:r>
          </w:p>
        </w:tc>
        <w:tc>
          <w:tcPr>
            <w:tcW w:w="2994" w:type="pct"/>
          </w:tcPr>
          <w:p w:rsidR="008A6DFD" w:rsidRPr="008A6DFD" w:rsidRDefault="008A6DFD" w:rsidP="008A6DFD">
            <w:pPr>
              <w:pStyle w:val="InstructionalTable"/>
            </w:pPr>
            <w:r w:rsidRPr="008A6DFD">
              <w:t xml:space="preserve">Referred to as class in VA Service template. Used to define applicable architecture patterns and relationships to governing bodies. Examples: </w:t>
            </w:r>
          </w:p>
          <w:p w:rsidR="008A6DFD" w:rsidRPr="008A6DFD" w:rsidRDefault="008A6DFD" w:rsidP="008A6DFD">
            <w:pPr>
              <w:pStyle w:val="InstructionalTable"/>
            </w:pPr>
            <w:r w:rsidRPr="008A6DFD">
              <w:t>• Solution</w:t>
            </w:r>
          </w:p>
          <w:p w:rsidR="008A6DFD" w:rsidRPr="008A6DFD" w:rsidRDefault="008A6DFD" w:rsidP="008A6DFD">
            <w:pPr>
              <w:pStyle w:val="InstructionalTable"/>
            </w:pPr>
            <w:r w:rsidRPr="008A6DFD">
              <w:t>• Process</w:t>
            </w:r>
          </w:p>
          <w:p w:rsidR="008A6DFD" w:rsidRPr="008A6DFD" w:rsidRDefault="008A6DFD" w:rsidP="008A6DFD">
            <w:pPr>
              <w:pStyle w:val="InstructionalTable"/>
            </w:pPr>
            <w:r w:rsidRPr="008A6DFD">
              <w:t>• Information</w:t>
            </w:r>
          </w:p>
          <w:p w:rsidR="008A6DFD" w:rsidRPr="008A6DFD" w:rsidRDefault="008A6DFD" w:rsidP="008A6DFD">
            <w:pPr>
              <w:pStyle w:val="InstructionalTable"/>
            </w:pPr>
            <w:r w:rsidRPr="008A6DFD">
              <w:t>• Utility</w:t>
            </w:r>
          </w:p>
          <w:p w:rsidR="008A6DFD" w:rsidRPr="008A6DFD" w:rsidRDefault="008A6DFD" w:rsidP="008A6DFD">
            <w:pPr>
              <w:pStyle w:val="InstructionalTable"/>
            </w:pPr>
            <w:r w:rsidRPr="008A6DFD">
              <w:t>• Underlying</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Business Domain</w:t>
            </w:r>
          </w:p>
        </w:tc>
        <w:tc>
          <w:tcPr>
            <w:tcW w:w="2994" w:type="pct"/>
          </w:tcPr>
          <w:p w:rsidR="008A6DFD" w:rsidRPr="008A6DFD" w:rsidRDefault="008A6DFD" w:rsidP="008A6DFD">
            <w:pPr>
              <w:pStyle w:val="InstructionalTable"/>
            </w:pPr>
            <w:r w:rsidRPr="008A6DFD">
              <w:t xml:space="preserve">Business Vertical or Business Division where this service belongs. </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lastRenderedPageBreak/>
              <w:t>Service Domain</w:t>
            </w:r>
          </w:p>
        </w:tc>
        <w:tc>
          <w:tcPr>
            <w:tcW w:w="2994" w:type="pct"/>
          </w:tcPr>
          <w:p w:rsidR="008A6DFD" w:rsidRPr="008A6DFD" w:rsidRDefault="008A6DFD" w:rsidP="008A6DFD">
            <w:pPr>
              <w:pStyle w:val="InstructionalTable"/>
            </w:pPr>
            <w:r w:rsidRPr="008A6DFD">
              <w:t xml:space="preserve">The service or technical domain that the service belongs to. Can be used to establish the namespace. </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Business Organization and Owner</w:t>
            </w:r>
          </w:p>
        </w:tc>
        <w:tc>
          <w:tcPr>
            <w:tcW w:w="2994" w:type="pct"/>
          </w:tcPr>
          <w:p w:rsidR="008A6DFD" w:rsidRPr="008A6DFD" w:rsidRDefault="008A6DFD" w:rsidP="008A6DFD">
            <w:pPr>
              <w:pStyle w:val="InstructionalTable"/>
            </w:pPr>
            <w:r w:rsidRPr="008A6DFD">
              <w:t>Person who approves this service &amp; any changes.  Include email.</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Technical Organization and Owner</w:t>
            </w:r>
          </w:p>
        </w:tc>
        <w:tc>
          <w:tcPr>
            <w:tcW w:w="2994" w:type="pct"/>
          </w:tcPr>
          <w:p w:rsidR="008A6DFD" w:rsidRPr="008A6DFD" w:rsidRDefault="008A6DFD" w:rsidP="008A6DFD">
            <w:pPr>
              <w:pStyle w:val="InstructionalTable"/>
            </w:pPr>
            <w:r w:rsidRPr="008A6DFD">
              <w:t>Person responsible for provisioning (specifying, acquiring certifying) this service. Include email.</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Development Organization and Owner</w:t>
            </w:r>
          </w:p>
        </w:tc>
        <w:tc>
          <w:tcPr>
            <w:tcW w:w="2994" w:type="pct"/>
          </w:tcPr>
          <w:p w:rsidR="008A6DFD" w:rsidRPr="008A6DFD" w:rsidRDefault="008A6DFD" w:rsidP="008A6DFD">
            <w:pPr>
              <w:pStyle w:val="InstructionalTable"/>
            </w:pPr>
            <w:r w:rsidRPr="008A6DFD">
              <w:t>Person who is responsible for the development processes and activities for this service. Include email.</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Support Organization and Owner</w:t>
            </w:r>
          </w:p>
        </w:tc>
        <w:tc>
          <w:tcPr>
            <w:tcW w:w="2994" w:type="pct"/>
          </w:tcPr>
          <w:p w:rsidR="008A6DFD" w:rsidRPr="008A6DFD" w:rsidRDefault="008A6DFD" w:rsidP="008A6DFD">
            <w:pPr>
              <w:pStyle w:val="InstructionalTable"/>
            </w:pPr>
            <w:r w:rsidRPr="008A6DFD">
              <w:t>Person who is responsible for the support of this service while in production. Include email.</w:t>
            </w:r>
          </w:p>
        </w:tc>
      </w:tr>
      <w:tr w:rsidR="008A6DFD" w:rsidRPr="008A6DFD" w:rsidTr="008A6DFD">
        <w:trPr>
          <w:cantSplit/>
        </w:trPr>
        <w:tc>
          <w:tcPr>
            <w:tcW w:w="2006" w:type="pct"/>
          </w:tcPr>
          <w:p w:rsidR="008A6DFD" w:rsidRPr="008A6DFD" w:rsidRDefault="008A6DFD" w:rsidP="008A6DFD">
            <w:pPr>
              <w:pStyle w:val="TableText"/>
              <w:rPr>
                <w:rFonts w:eastAsia="Times"/>
              </w:rPr>
            </w:pPr>
            <w:r w:rsidRPr="008A6DFD">
              <w:rPr>
                <w:rFonts w:eastAsia="Times"/>
              </w:rPr>
              <w:t>Target Consumer Organization(s) and Owner(s)</w:t>
            </w:r>
          </w:p>
        </w:tc>
        <w:tc>
          <w:tcPr>
            <w:tcW w:w="2994" w:type="pct"/>
          </w:tcPr>
          <w:p w:rsidR="008A6DFD" w:rsidRPr="008A6DFD" w:rsidRDefault="008A6DFD" w:rsidP="008A6DFD">
            <w:pPr>
              <w:pStyle w:val="InstructionalTable"/>
            </w:pPr>
            <w:r w:rsidRPr="008A6DFD">
              <w:t>Organizations and/or developers roles that service is intended for.</w:t>
            </w:r>
          </w:p>
        </w:tc>
      </w:tr>
    </w:tbl>
    <w:p w:rsidR="00490A94" w:rsidRDefault="00DD7F63" w:rsidP="00DD7F63">
      <w:pPr>
        <w:pStyle w:val="Heading5"/>
      </w:pPr>
      <w:bookmarkStart w:id="465" w:name="_Toc398548471"/>
      <w:r w:rsidRPr="00DD7F63">
        <w:t>Service Versions</w:t>
      </w:r>
      <w:bookmarkEnd w:id="46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2520"/>
        <w:gridCol w:w="4698"/>
      </w:tblGrid>
      <w:tr w:rsidR="00DD7F63" w:rsidRPr="00DD7F63" w:rsidTr="00DD7F63">
        <w:trPr>
          <w:cantSplit/>
        </w:trPr>
        <w:tc>
          <w:tcPr>
            <w:tcW w:w="1231" w:type="pct"/>
            <w:shd w:val="clear" w:color="auto" w:fill="F2F2F2" w:themeFill="background1" w:themeFillShade="F2"/>
          </w:tcPr>
          <w:p w:rsidR="00DD7F63" w:rsidRPr="00DD7F63" w:rsidRDefault="00DD7F63" w:rsidP="00DD7F63">
            <w:pPr>
              <w:pStyle w:val="TableHeading"/>
              <w:rPr>
                <w:rFonts w:eastAsia="Times"/>
              </w:rPr>
            </w:pPr>
            <w:bookmarkStart w:id="466" w:name="ColumnTitle_113"/>
            <w:bookmarkEnd w:id="466"/>
            <w:r w:rsidRPr="00DD7F63">
              <w:rPr>
                <w:rFonts w:eastAsia="Times"/>
              </w:rPr>
              <w:t>Version Numbers</w:t>
            </w:r>
          </w:p>
        </w:tc>
        <w:tc>
          <w:tcPr>
            <w:tcW w:w="1316" w:type="pct"/>
            <w:shd w:val="clear" w:color="auto" w:fill="F2F2F2" w:themeFill="background1" w:themeFillShade="F2"/>
          </w:tcPr>
          <w:p w:rsidR="00DD7F63" w:rsidRPr="00DD7F63" w:rsidRDefault="00DD7F63" w:rsidP="00DD7F63">
            <w:pPr>
              <w:pStyle w:val="TableHeading"/>
              <w:rPr>
                <w:rFonts w:eastAsia="Times"/>
              </w:rPr>
            </w:pPr>
            <w:r w:rsidRPr="00DD7F63">
              <w:rPr>
                <w:rFonts w:eastAsia="Times"/>
              </w:rPr>
              <w:t xml:space="preserve">Current Status of Version </w:t>
            </w:r>
          </w:p>
        </w:tc>
        <w:tc>
          <w:tcPr>
            <w:tcW w:w="2453" w:type="pct"/>
            <w:shd w:val="clear" w:color="auto" w:fill="F2F2F2" w:themeFill="background1" w:themeFillShade="F2"/>
          </w:tcPr>
          <w:p w:rsidR="00DD7F63" w:rsidRPr="00DD7F63" w:rsidRDefault="00DD7F63" w:rsidP="00DD7F63">
            <w:pPr>
              <w:pStyle w:val="TableHeading"/>
              <w:rPr>
                <w:rFonts w:eastAsia="Times"/>
              </w:rPr>
            </w:pPr>
            <w:r w:rsidRPr="00DD7F63">
              <w:rPr>
                <w:rFonts w:eastAsia="Times"/>
              </w:rPr>
              <w:t>A Brief Description of the change implemented in that version</w:t>
            </w:r>
          </w:p>
        </w:tc>
      </w:tr>
      <w:tr w:rsidR="00DD7F63" w:rsidRPr="00DD7F63" w:rsidTr="00DD7F63">
        <w:trPr>
          <w:cantSplit/>
        </w:trPr>
        <w:tc>
          <w:tcPr>
            <w:tcW w:w="1231" w:type="pct"/>
          </w:tcPr>
          <w:p w:rsidR="00DD7F63" w:rsidRPr="00DD7F63" w:rsidRDefault="00DD7F63" w:rsidP="00DD7F63">
            <w:pPr>
              <w:pStyle w:val="InstructionalTable"/>
            </w:pPr>
            <w:r w:rsidRPr="00DD7F63">
              <w:t>This version</w:t>
            </w:r>
          </w:p>
        </w:tc>
        <w:tc>
          <w:tcPr>
            <w:tcW w:w="1316" w:type="pct"/>
          </w:tcPr>
          <w:p w:rsidR="00DD7F63" w:rsidRPr="00DD7F63" w:rsidRDefault="00DD7F63" w:rsidP="00DD7F63">
            <w:pPr>
              <w:pStyle w:val="InstructionalTable"/>
            </w:pPr>
            <w:r w:rsidRPr="00DD7F63">
              <w:t>Being Designed</w:t>
            </w:r>
          </w:p>
        </w:tc>
        <w:tc>
          <w:tcPr>
            <w:tcW w:w="2453" w:type="pct"/>
          </w:tcPr>
          <w:p w:rsidR="00DD7F63" w:rsidRPr="00DD7F63" w:rsidRDefault="00DD7F63" w:rsidP="00DD7F63">
            <w:pPr>
              <w:pStyle w:val="InstructionalTable"/>
            </w:pPr>
          </w:p>
        </w:tc>
      </w:tr>
      <w:tr w:rsidR="00DD7F63" w:rsidRPr="00DD7F63" w:rsidTr="00DD7F63">
        <w:trPr>
          <w:cantSplit/>
        </w:trPr>
        <w:tc>
          <w:tcPr>
            <w:tcW w:w="1231" w:type="pct"/>
          </w:tcPr>
          <w:p w:rsidR="00DD7F63" w:rsidRPr="00DD7F63" w:rsidRDefault="00DD7F63" w:rsidP="00DD7F63">
            <w:pPr>
              <w:pStyle w:val="InstructionalTable"/>
            </w:pPr>
            <w:r w:rsidRPr="00DD7F63">
              <w:t>Example: version 2</w:t>
            </w:r>
          </w:p>
        </w:tc>
        <w:tc>
          <w:tcPr>
            <w:tcW w:w="1316" w:type="pct"/>
          </w:tcPr>
          <w:p w:rsidR="00DD7F63" w:rsidRPr="00DD7F63" w:rsidRDefault="00DD7F63" w:rsidP="00DD7F63">
            <w:pPr>
              <w:pStyle w:val="InstructionalTable"/>
            </w:pPr>
            <w:r w:rsidRPr="00DD7F63">
              <w:t>Example: In production. Will be retired with this release.</w:t>
            </w:r>
          </w:p>
        </w:tc>
        <w:tc>
          <w:tcPr>
            <w:tcW w:w="2453" w:type="pct"/>
          </w:tcPr>
          <w:p w:rsidR="00DD7F63" w:rsidRPr="00DD7F63" w:rsidRDefault="00DD7F63" w:rsidP="00DD7F63">
            <w:pPr>
              <w:pStyle w:val="InstructionalTable"/>
            </w:pPr>
            <w:r w:rsidRPr="00DD7F63">
              <w:t xml:space="preserve">Example: This release added the ability to look up a person by address. </w:t>
            </w:r>
          </w:p>
          <w:p w:rsidR="00DD7F63" w:rsidRPr="00DD7F63" w:rsidRDefault="00DD7F63" w:rsidP="00DD7F63">
            <w:pPr>
              <w:pStyle w:val="InstructionalTable"/>
            </w:pPr>
            <w:r w:rsidRPr="00DD7F63">
              <w:t>Provide a link to each version of the service.</w:t>
            </w:r>
          </w:p>
        </w:tc>
      </w:tr>
      <w:tr w:rsidR="00DD7F63" w:rsidRPr="00DD7F63" w:rsidTr="00DD7F63">
        <w:trPr>
          <w:cantSplit/>
        </w:trPr>
        <w:tc>
          <w:tcPr>
            <w:tcW w:w="1231" w:type="pct"/>
          </w:tcPr>
          <w:p w:rsidR="00DD7F63" w:rsidRPr="00DD7F63" w:rsidRDefault="00DD7F63" w:rsidP="00DD7F63">
            <w:pPr>
              <w:pStyle w:val="InstructionalTable"/>
            </w:pPr>
            <w:r w:rsidRPr="00DD7F63">
              <w:t>Example: version 1</w:t>
            </w:r>
          </w:p>
        </w:tc>
        <w:tc>
          <w:tcPr>
            <w:tcW w:w="1316" w:type="pct"/>
          </w:tcPr>
          <w:p w:rsidR="00DD7F63" w:rsidRPr="00DD7F63" w:rsidRDefault="00DD7F63" w:rsidP="00DD7F63">
            <w:pPr>
              <w:pStyle w:val="InstructionalTable"/>
            </w:pPr>
            <w:r w:rsidRPr="00DD7F63">
              <w:t>Example: Retired.</w:t>
            </w:r>
          </w:p>
        </w:tc>
        <w:tc>
          <w:tcPr>
            <w:tcW w:w="2453" w:type="pct"/>
          </w:tcPr>
          <w:p w:rsidR="00DD7F63" w:rsidRPr="00DD7F63" w:rsidRDefault="00DD7F63" w:rsidP="00DD7F63">
            <w:pPr>
              <w:pStyle w:val="InstructionalTable"/>
            </w:pPr>
            <w:r w:rsidRPr="00DD7F63">
              <w:t xml:space="preserve">Example: This release provided the base minimum functionality to look up a person by name. </w:t>
            </w:r>
          </w:p>
          <w:p w:rsidR="00DD7F63" w:rsidRPr="00DD7F63" w:rsidRDefault="00DD7F63" w:rsidP="00DD7F63">
            <w:pPr>
              <w:pStyle w:val="InstructionalTable"/>
            </w:pPr>
            <w:r w:rsidRPr="00DD7F63">
              <w:t>Provide a link to each version of the service.</w:t>
            </w:r>
          </w:p>
        </w:tc>
      </w:tr>
    </w:tbl>
    <w:p w:rsidR="00621A21" w:rsidRDefault="00621A21" w:rsidP="00621A21">
      <w:pPr>
        <w:pStyle w:val="Heading5"/>
      </w:pPr>
      <w:bookmarkStart w:id="467" w:name="_Toc398548472"/>
      <w:r>
        <w:t>Summary of Design and Platform Details</w:t>
      </w:r>
      <w:bookmarkEnd w:id="467"/>
      <w:r>
        <w:t xml:space="preserve"> </w:t>
      </w:r>
    </w:p>
    <w:p w:rsidR="00621A21" w:rsidRDefault="00621A21" w:rsidP="00621A21">
      <w:pPr>
        <w:pStyle w:val="Heading6"/>
      </w:pPr>
      <w:bookmarkStart w:id="468" w:name="_Toc398548473"/>
      <w:r>
        <w:t>SOA Pattern(s) Implemented</w:t>
      </w:r>
      <w:bookmarkEnd w:id="468"/>
    </w:p>
    <w:p w:rsidR="00621A21" w:rsidRDefault="00621A21" w:rsidP="00621A21">
      <w:pPr>
        <w:pStyle w:val="InstructionalText1"/>
      </w:pPr>
      <w:r>
        <w:t xml:space="preserve">Name of the SOA pattern implemented – for instance, this may be a Pub/Sub model. Just a name and reference to the document or book with the pattern is sufficient for popular patterns or VA's own patterns. If you are using some esoteric pattern, more details will help.  </w:t>
      </w:r>
    </w:p>
    <w:p w:rsidR="00621A21" w:rsidRDefault="00621A21" w:rsidP="00621A21">
      <w:pPr>
        <w:pStyle w:val="Heading6"/>
      </w:pPr>
      <w:bookmarkStart w:id="469" w:name="_Toc398548474"/>
      <w:r>
        <w:t>COTS Platform vendor names and versions for hosting platform</w:t>
      </w:r>
      <w:bookmarkEnd w:id="469"/>
    </w:p>
    <w:p w:rsidR="00621A21" w:rsidRDefault="00621A21" w:rsidP="00621A21">
      <w:pPr>
        <w:pStyle w:val="InstructionalText1"/>
      </w:pPr>
      <w:proofErr w:type="gramStart"/>
      <w:r>
        <w:t>Example, TIBCO.</w:t>
      </w:r>
      <w:proofErr w:type="gramEnd"/>
    </w:p>
    <w:p w:rsidR="00621A21" w:rsidRDefault="00621A21" w:rsidP="00621A21">
      <w:pPr>
        <w:pStyle w:val="Heading4"/>
      </w:pPr>
      <w:bookmarkStart w:id="470" w:name="_Toc398548475"/>
      <w:r>
        <w:t>Dependencies</w:t>
      </w:r>
      <w:bookmarkEnd w:id="470"/>
    </w:p>
    <w:p w:rsidR="00621A21" w:rsidRDefault="00621A21" w:rsidP="00621A21">
      <w:pPr>
        <w:pStyle w:val="InstructionalText1"/>
      </w:pPr>
      <w:r>
        <w:t>The Dependency Model identifies other services, systems, databases, etc. that [Service Name] is dependent upon or interacts with to perform its function.</w:t>
      </w:r>
    </w:p>
    <w:p w:rsidR="00621A21" w:rsidRDefault="00621A21" w:rsidP="00621A21">
      <w:pPr>
        <w:pStyle w:val="InstructionalText1"/>
      </w:pPr>
      <w:r>
        <w:t xml:space="preserve"> This section should clearly identify all sources and external systems that are accessed by this service to fulfill the service consumers’ request.  This section should include diagrams to show as much detail as necessary to inform the developer. Provide a context diagram for the service. </w:t>
      </w:r>
    </w:p>
    <w:p w:rsidR="00621A21" w:rsidRDefault="00621A21" w:rsidP="00621A21">
      <w:pPr>
        <w:pStyle w:val="InstructionalText1"/>
      </w:pPr>
      <w:r>
        <w:t xml:space="preserve">Note: Here our primary audience includes the providers of the service. So this document in general will emphasize system components and sub-systems as much as external interactions. </w:t>
      </w:r>
    </w:p>
    <w:p w:rsidR="00621A21" w:rsidRDefault="00621A21" w:rsidP="00621A21">
      <w:pPr>
        <w:pStyle w:val="Heading4"/>
      </w:pPr>
      <w:bookmarkStart w:id="471" w:name="_Toc398548476"/>
      <w:r>
        <w:lastRenderedPageBreak/>
        <w:t>Service Design Details</w:t>
      </w:r>
      <w:bookmarkEnd w:id="471"/>
    </w:p>
    <w:p w:rsidR="00621A21" w:rsidRDefault="00621A21" w:rsidP="00621A21">
      <w:pPr>
        <w:pStyle w:val="InstructionalText1"/>
      </w:pPr>
      <w:r>
        <w:t xml:space="preserve">The next sub-section on Interface Technical Specs </w:t>
      </w:r>
      <w:r w:rsidRPr="00621A21">
        <w:rPr>
          <w:b/>
          <w:u w:val="single"/>
        </w:rPr>
        <w:t>could be</w:t>
      </w:r>
      <w:r>
        <w:t xml:space="preserve"> just a copy from the corresponding sub-section in Interface section in the Service Description Document. Here, you could provide more detail necessary for building this service but </w:t>
      </w:r>
      <w:r w:rsidRPr="00621A21">
        <w:rPr>
          <w:b/>
          <w:u w:val="single"/>
        </w:rPr>
        <w:t>the interface spec needs to be consistent between this document and the Service Description Document</w:t>
      </w:r>
      <w:r>
        <w:t>. This section contains all information necessary to fully describe an interface published by this service</w:t>
      </w:r>
      <w:r w:rsidR="00E17E2C">
        <w:t>...</w:t>
      </w:r>
      <w:r>
        <w:t xml:space="preserve"> </w:t>
      </w:r>
    </w:p>
    <w:p w:rsidR="00621A21" w:rsidRDefault="00621A21" w:rsidP="00865C08">
      <w:pPr>
        <w:pStyle w:val="Heading5"/>
      </w:pPr>
      <w:bookmarkStart w:id="472" w:name="_Toc398548477"/>
      <w:r>
        <w:t>Interface Technical Specs</w:t>
      </w:r>
      <w:bookmarkEnd w:id="472"/>
    </w:p>
    <w:p w:rsidR="00621A21" w:rsidRDefault="00621A21" w:rsidP="00865C08">
      <w:pPr>
        <w:pStyle w:val="InstructionalText1"/>
      </w:pPr>
      <w:r>
        <w:t xml:space="preserve">The technical specification allows developers of service consumers to locate and discover the service for run time consumption. </w:t>
      </w:r>
    </w:p>
    <w:p w:rsidR="00621A21" w:rsidRDefault="00621A21" w:rsidP="00865C08">
      <w:pPr>
        <w:pStyle w:val="Heading6"/>
      </w:pPr>
      <w:bookmarkStart w:id="473" w:name="_Toc398548478"/>
      <w:r>
        <w:t>Service Invocation Type</w:t>
      </w:r>
      <w:bookmarkEnd w:id="473"/>
      <w:r>
        <w:t xml:space="preserve"> </w:t>
      </w:r>
    </w:p>
    <w:p w:rsidR="00621A21" w:rsidRDefault="00621A21" w:rsidP="00865C08">
      <w:pPr>
        <w:pStyle w:val="InstructionalText1"/>
      </w:pPr>
      <w:r>
        <w:t xml:space="preserve">Such as: SOAP over HTTP, REST. </w:t>
      </w:r>
    </w:p>
    <w:p w:rsidR="00621A21" w:rsidRDefault="00621A21" w:rsidP="00865C08">
      <w:pPr>
        <w:pStyle w:val="Heading6"/>
      </w:pPr>
      <w:bookmarkStart w:id="474" w:name="_Toc398548479"/>
      <w:r>
        <w:t>Service Interface Type</w:t>
      </w:r>
      <w:bookmarkEnd w:id="474"/>
      <w:r>
        <w:t xml:space="preserve"> </w:t>
      </w:r>
    </w:p>
    <w:p w:rsidR="00621A21" w:rsidRDefault="00621A21" w:rsidP="00865C08">
      <w:pPr>
        <w:pStyle w:val="InstructionalText1"/>
      </w:pPr>
      <w:r>
        <w:t>Such as: WSDL via Web Service 2.0</w:t>
      </w:r>
    </w:p>
    <w:p w:rsidR="00621A21" w:rsidRDefault="00621A21" w:rsidP="00865C08">
      <w:pPr>
        <w:pStyle w:val="Heading6"/>
      </w:pPr>
      <w:bookmarkStart w:id="475" w:name="_Toc398548480"/>
      <w:r>
        <w:t>Service Name</w:t>
      </w:r>
      <w:bookmarkEnd w:id="475"/>
    </w:p>
    <w:p w:rsidR="00621A21" w:rsidRDefault="00621A21" w:rsidP="00865C08">
      <w:pPr>
        <w:pStyle w:val="InstructionalText1"/>
      </w:pPr>
      <w:proofErr w:type="gramStart"/>
      <w:r>
        <w:t>Technical Service Name.</w:t>
      </w:r>
      <w:proofErr w:type="gramEnd"/>
      <w:r>
        <w:t xml:space="preserve"> Comply with ESS naming standards. </w:t>
      </w:r>
    </w:p>
    <w:p w:rsidR="00621A21" w:rsidRDefault="00621A21" w:rsidP="00865C08">
      <w:pPr>
        <w:pStyle w:val="Heading6"/>
      </w:pPr>
      <w:bookmarkStart w:id="476" w:name="_Toc398548481"/>
      <w:r>
        <w:t>Interface</w:t>
      </w:r>
      <w:bookmarkEnd w:id="476"/>
    </w:p>
    <w:p w:rsidR="00621A21" w:rsidRDefault="00621A21" w:rsidP="00865C08">
      <w:pPr>
        <w:pStyle w:val="InstructionalText1"/>
      </w:pPr>
      <w:proofErr w:type="gramStart"/>
      <w:r>
        <w:t>Link to WSDL or other interface document.</w:t>
      </w:r>
      <w:proofErr w:type="gramEnd"/>
    </w:p>
    <w:p w:rsidR="00621A21" w:rsidRDefault="00621A21" w:rsidP="00865C08">
      <w:pPr>
        <w:pStyle w:val="Heading6"/>
      </w:pPr>
      <w:bookmarkStart w:id="477" w:name="_Toc398548482"/>
      <w:r>
        <w:t>End Points</w:t>
      </w:r>
      <w:bookmarkEnd w:id="477"/>
    </w:p>
    <w:p w:rsidR="00621A21" w:rsidRDefault="00621A21" w:rsidP="00865C08">
      <w:pPr>
        <w:pStyle w:val="InstructionalText1"/>
      </w:pPr>
      <w:r>
        <w:t xml:space="preserve">Provide if known! </w:t>
      </w:r>
      <w:proofErr w:type="gramStart"/>
      <w:r>
        <w:t>Calls that can be made into the service.</w:t>
      </w:r>
      <w:proofErr w:type="gramEnd"/>
      <w:r>
        <w:t xml:space="preserve"> Can be referenced to the WSDL or can be in a separate table.  </w:t>
      </w:r>
    </w:p>
    <w:p w:rsidR="00621A21" w:rsidRDefault="00621A21" w:rsidP="00865C08">
      <w:pPr>
        <w:pStyle w:val="Heading6"/>
      </w:pPr>
      <w:bookmarkStart w:id="478" w:name="_Toc398548483"/>
      <w:r>
        <w:t>Operations or Methods</w:t>
      </w:r>
      <w:bookmarkEnd w:id="478"/>
    </w:p>
    <w:p w:rsidR="00621A21" w:rsidRDefault="00621A21" w:rsidP="00865C08">
      <w:pPr>
        <w:pStyle w:val="InstructionalText1"/>
      </w:pPr>
      <w:r>
        <w:t xml:space="preserve">In the table below, the technical names of the operations, inputs and outputs are used. </w:t>
      </w:r>
      <w:proofErr w:type="gramStart"/>
      <w:r>
        <w:t>Inputs and outputs, if parameters, must have a data type.</w:t>
      </w:r>
      <w:proofErr w:type="gramEnd"/>
      <w:r>
        <w:t xml:space="preserve"> </w:t>
      </w:r>
    </w:p>
    <w:p w:rsidR="00621A21" w:rsidRDefault="00621A21" w:rsidP="00865C08">
      <w:pPr>
        <w:pStyle w:val="InstructionalText1"/>
      </w:pPr>
      <w:r>
        <w:t xml:space="preserve">Non-primitive data types must be defined in the Service Information Model section. </w:t>
      </w:r>
    </w:p>
    <w:p w:rsidR="00621A21" w:rsidRDefault="00621A21" w:rsidP="00865C08">
      <w:pPr>
        <w:pStyle w:val="InstructionalText1"/>
      </w:pPr>
      <w:r>
        <w:t>This table could be generated automatically from the WSDL content or its equivalent.</w:t>
      </w:r>
    </w:p>
    <w:p w:rsidR="00621A21" w:rsidRDefault="00621A21" w:rsidP="00865C08">
      <w:pPr>
        <w:pStyle w:val="InstructionalText1"/>
      </w:pPr>
      <w:r>
        <w:t xml:space="preserve">Style can take any of these values: Parameters or Document; and One-way or Request-response or Solicit-response or Notification. </w:t>
      </w:r>
    </w:p>
    <w:p w:rsidR="00621A21" w:rsidRDefault="00621A21" w:rsidP="00865C08">
      <w:pPr>
        <w:pStyle w:val="InstructionalText1"/>
      </w:pPr>
      <w:r>
        <w:t>Use a separate column for the operation purpose if you wish.</w:t>
      </w:r>
    </w:p>
    <w:p w:rsidR="00490A94" w:rsidRDefault="00621A21" w:rsidP="00865C08">
      <w:pPr>
        <w:pStyle w:val="InstructionalText1"/>
      </w:pPr>
      <w:r>
        <w:t>You might use abbreviations in the Faults column and explain the abbreviations used below the table. For example, NF = Not Found, MI = Missing Input.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1249"/>
        <w:gridCol w:w="1147"/>
        <w:gridCol w:w="1733"/>
        <w:gridCol w:w="1544"/>
        <w:gridCol w:w="1676"/>
      </w:tblGrid>
      <w:tr w:rsidR="009B5C77" w:rsidRPr="009B5C77" w:rsidTr="009B5C77">
        <w:trPr>
          <w:cantSplit/>
        </w:trPr>
        <w:tc>
          <w:tcPr>
            <w:tcW w:w="1163" w:type="pct"/>
            <w:shd w:val="clear" w:color="auto" w:fill="F2F2F2" w:themeFill="background1" w:themeFillShade="F2"/>
          </w:tcPr>
          <w:p w:rsidR="009B5C77" w:rsidRPr="009B5C77" w:rsidRDefault="009B5C77" w:rsidP="009B5C77">
            <w:pPr>
              <w:pStyle w:val="TableHeading"/>
              <w:rPr>
                <w:rFonts w:eastAsia="Times"/>
              </w:rPr>
            </w:pPr>
            <w:bookmarkStart w:id="479" w:name="ColumnTitle_114"/>
            <w:bookmarkEnd w:id="479"/>
            <w:r w:rsidRPr="009B5C77">
              <w:rPr>
                <w:rFonts w:eastAsia="Times"/>
              </w:rPr>
              <w:t>Operation Name</w:t>
            </w:r>
          </w:p>
        </w:tc>
        <w:tc>
          <w:tcPr>
            <w:tcW w:w="652" w:type="pct"/>
            <w:shd w:val="clear" w:color="auto" w:fill="F2F2F2" w:themeFill="background1" w:themeFillShade="F2"/>
          </w:tcPr>
          <w:p w:rsidR="009B5C77" w:rsidRPr="009B5C77" w:rsidRDefault="009B5C77" w:rsidP="009B5C77">
            <w:pPr>
              <w:pStyle w:val="TableHeading"/>
              <w:rPr>
                <w:rFonts w:eastAsia="Times"/>
              </w:rPr>
            </w:pPr>
            <w:r w:rsidRPr="009B5C77">
              <w:rPr>
                <w:rFonts w:eastAsia="Times"/>
              </w:rPr>
              <w:t>Inputs</w:t>
            </w:r>
          </w:p>
        </w:tc>
        <w:tc>
          <w:tcPr>
            <w:tcW w:w="599" w:type="pct"/>
            <w:shd w:val="clear" w:color="auto" w:fill="F2F2F2" w:themeFill="background1" w:themeFillShade="F2"/>
          </w:tcPr>
          <w:p w:rsidR="009B5C77" w:rsidRPr="009B5C77" w:rsidRDefault="009B5C77" w:rsidP="009B5C77">
            <w:pPr>
              <w:pStyle w:val="TableHeading"/>
              <w:rPr>
                <w:rFonts w:eastAsia="Times"/>
              </w:rPr>
            </w:pPr>
            <w:r w:rsidRPr="009B5C77">
              <w:rPr>
                <w:rFonts w:eastAsia="Times"/>
              </w:rPr>
              <w:t>Outputs</w:t>
            </w:r>
          </w:p>
        </w:tc>
        <w:tc>
          <w:tcPr>
            <w:tcW w:w="905" w:type="pct"/>
            <w:shd w:val="clear" w:color="auto" w:fill="F2F2F2" w:themeFill="background1" w:themeFillShade="F2"/>
          </w:tcPr>
          <w:p w:rsidR="009B5C77" w:rsidRPr="009B5C77" w:rsidRDefault="009B5C77" w:rsidP="009B5C77">
            <w:pPr>
              <w:pStyle w:val="TableHeading"/>
              <w:rPr>
                <w:rFonts w:eastAsia="Times"/>
              </w:rPr>
            </w:pPr>
            <w:r w:rsidRPr="009B5C77">
              <w:rPr>
                <w:rFonts w:eastAsia="Times"/>
              </w:rPr>
              <w:t>Transactional Qualities if relevant (Updating</w:t>
            </w:r>
            <w:proofErr w:type="gramStart"/>
            <w:r w:rsidRPr="009B5C77">
              <w:rPr>
                <w:rFonts w:eastAsia="Times"/>
              </w:rPr>
              <w:t>?,</w:t>
            </w:r>
            <w:proofErr w:type="gramEnd"/>
            <w:r w:rsidRPr="009B5C77">
              <w:rPr>
                <w:rFonts w:eastAsia="Times"/>
              </w:rPr>
              <w:t xml:space="preserve"> Atomic?, Can participate in transaction?)</w:t>
            </w:r>
          </w:p>
        </w:tc>
        <w:tc>
          <w:tcPr>
            <w:tcW w:w="806" w:type="pct"/>
            <w:shd w:val="clear" w:color="auto" w:fill="F2F2F2" w:themeFill="background1" w:themeFillShade="F2"/>
          </w:tcPr>
          <w:p w:rsidR="009B5C77" w:rsidRPr="009B5C77" w:rsidRDefault="009B5C77" w:rsidP="009B5C77">
            <w:pPr>
              <w:pStyle w:val="TableHeading"/>
              <w:rPr>
                <w:rFonts w:eastAsia="Times"/>
              </w:rPr>
            </w:pPr>
            <w:r w:rsidRPr="009B5C77">
              <w:rPr>
                <w:rFonts w:eastAsia="Times"/>
              </w:rPr>
              <w:t>Pre and Post Conditions</w:t>
            </w:r>
          </w:p>
        </w:tc>
        <w:tc>
          <w:tcPr>
            <w:tcW w:w="875" w:type="pct"/>
            <w:shd w:val="clear" w:color="auto" w:fill="F2F2F2" w:themeFill="background1" w:themeFillShade="F2"/>
          </w:tcPr>
          <w:p w:rsidR="009B5C77" w:rsidRPr="009B5C77" w:rsidRDefault="009B5C77" w:rsidP="009B5C77">
            <w:pPr>
              <w:pStyle w:val="TableHeading"/>
              <w:rPr>
                <w:rFonts w:eastAsia="Times"/>
              </w:rPr>
            </w:pPr>
            <w:r w:rsidRPr="009B5C77">
              <w:rPr>
                <w:rFonts w:eastAsia="Times"/>
              </w:rPr>
              <w:t>Exception (s)</w:t>
            </w:r>
          </w:p>
        </w:tc>
      </w:tr>
      <w:tr w:rsidR="009B5C77" w:rsidRPr="009B5C77" w:rsidTr="009B5C77">
        <w:trPr>
          <w:cantSplit/>
        </w:trPr>
        <w:tc>
          <w:tcPr>
            <w:tcW w:w="1163" w:type="pct"/>
          </w:tcPr>
          <w:p w:rsidR="009B5C77" w:rsidRPr="009B5C77" w:rsidRDefault="009B5C77" w:rsidP="009B5C77">
            <w:pPr>
              <w:pStyle w:val="TableText"/>
              <w:rPr>
                <w:rFonts w:eastAsia="Times"/>
              </w:rPr>
            </w:pPr>
          </w:p>
        </w:tc>
        <w:tc>
          <w:tcPr>
            <w:tcW w:w="652" w:type="pct"/>
          </w:tcPr>
          <w:p w:rsidR="009B5C77" w:rsidRPr="009B5C77" w:rsidRDefault="009B5C77" w:rsidP="009B5C77">
            <w:pPr>
              <w:pStyle w:val="TableText"/>
              <w:rPr>
                <w:rFonts w:eastAsia="Times"/>
              </w:rPr>
            </w:pPr>
          </w:p>
        </w:tc>
        <w:tc>
          <w:tcPr>
            <w:tcW w:w="599" w:type="pct"/>
          </w:tcPr>
          <w:p w:rsidR="009B5C77" w:rsidRPr="009B5C77" w:rsidRDefault="009B5C77" w:rsidP="009B5C77">
            <w:pPr>
              <w:pStyle w:val="TableText"/>
              <w:rPr>
                <w:rFonts w:eastAsia="Times"/>
              </w:rPr>
            </w:pPr>
          </w:p>
        </w:tc>
        <w:tc>
          <w:tcPr>
            <w:tcW w:w="905" w:type="pct"/>
          </w:tcPr>
          <w:p w:rsidR="009B5C77" w:rsidRPr="009B5C77" w:rsidRDefault="009B5C77" w:rsidP="009B5C77">
            <w:pPr>
              <w:pStyle w:val="TableText"/>
              <w:rPr>
                <w:rFonts w:eastAsia="Times"/>
              </w:rPr>
            </w:pPr>
          </w:p>
        </w:tc>
        <w:tc>
          <w:tcPr>
            <w:tcW w:w="806" w:type="pct"/>
          </w:tcPr>
          <w:p w:rsidR="009B5C77" w:rsidRPr="009B5C77" w:rsidRDefault="009B5C77" w:rsidP="009B5C77">
            <w:pPr>
              <w:pStyle w:val="TableText"/>
              <w:rPr>
                <w:rFonts w:eastAsia="Times"/>
              </w:rPr>
            </w:pPr>
          </w:p>
        </w:tc>
        <w:tc>
          <w:tcPr>
            <w:tcW w:w="875" w:type="pct"/>
          </w:tcPr>
          <w:p w:rsidR="009B5C77" w:rsidRPr="009B5C77" w:rsidRDefault="009B5C77" w:rsidP="009B5C77">
            <w:pPr>
              <w:pStyle w:val="TableText"/>
              <w:rPr>
                <w:rFonts w:eastAsia="Times"/>
              </w:rPr>
            </w:pPr>
          </w:p>
        </w:tc>
      </w:tr>
      <w:tr w:rsidR="009B5C77" w:rsidRPr="009B5C77" w:rsidTr="009B5C77">
        <w:trPr>
          <w:cantSplit/>
        </w:trPr>
        <w:tc>
          <w:tcPr>
            <w:tcW w:w="1163" w:type="pct"/>
          </w:tcPr>
          <w:p w:rsidR="009B5C77" w:rsidRPr="009B5C77" w:rsidRDefault="009B5C77" w:rsidP="009B5C77">
            <w:pPr>
              <w:pStyle w:val="TableText"/>
              <w:rPr>
                <w:rFonts w:eastAsia="Times"/>
              </w:rPr>
            </w:pPr>
          </w:p>
        </w:tc>
        <w:tc>
          <w:tcPr>
            <w:tcW w:w="652" w:type="pct"/>
          </w:tcPr>
          <w:p w:rsidR="009B5C77" w:rsidRPr="009B5C77" w:rsidRDefault="009B5C77" w:rsidP="009B5C77">
            <w:pPr>
              <w:pStyle w:val="TableText"/>
              <w:rPr>
                <w:rFonts w:eastAsia="Times"/>
              </w:rPr>
            </w:pPr>
          </w:p>
        </w:tc>
        <w:tc>
          <w:tcPr>
            <w:tcW w:w="599" w:type="pct"/>
          </w:tcPr>
          <w:p w:rsidR="009B5C77" w:rsidRPr="009B5C77" w:rsidRDefault="009B5C77" w:rsidP="009B5C77">
            <w:pPr>
              <w:pStyle w:val="TableText"/>
              <w:rPr>
                <w:rFonts w:eastAsia="Times"/>
              </w:rPr>
            </w:pPr>
          </w:p>
        </w:tc>
        <w:tc>
          <w:tcPr>
            <w:tcW w:w="905" w:type="pct"/>
          </w:tcPr>
          <w:p w:rsidR="009B5C77" w:rsidRPr="009B5C77" w:rsidRDefault="009B5C77" w:rsidP="009B5C77">
            <w:pPr>
              <w:pStyle w:val="TableText"/>
              <w:rPr>
                <w:rFonts w:eastAsia="Times"/>
              </w:rPr>
            </w:pPr>
          </w:p>
        </w:tc>
        <w:tc>
          <w:tcPr>
            <w:tcW w:w="806" w:type="pct"/>
          </w:tcPr>
          <w:p w:rsidR="009B5C77" w:rsidRPr="009B5C77" w:rsidRDefault="009B5C77" w:rsidP="009B5C77">
            <w:pPr>
              <w:pStyle w:val="TableText"/>
              <w:rPr>
                <w:rFonts w:eastAsia="Times"/>
              </w:rPr>
            </w:pPr>
          </w:p>
        </w:tc>
        <w:tc>
          <w:tcPr>
            <w:tcW w:w="875" w:type="pct"/>
          </w:tcPr>
          <w:p w:rsidR="009B5C77" w:rsidRPr="009B5C77" w:rsidRDefault="009B5C77" w:rsidP="009B5C77">
            <w:pPr>
              <w:pStyle w:val="TableText"/>
              <w:rPr>
                <w:rFonts w:eastAsia="Times"/>
              </w:rPr>
            </w:pPr>
          </w:p>
        </w:tc>
      </w:tr>
    </w:tbl>
    <w:p w:rsidR="009B5C77" w:rsidRDefault="009B5C77" w:rsidP="009B5C77">
      <w:pPr>
        <w:pStyle w:val="InstructionalText1"/>
      </w:pPr>
      <w:r>
        <w:lastRenderedPageBreak/>
        <w:t xml:space="preserve">Provide a link to the Service Information model so that the consumer of your system knows the schema for the input and output parameters. </w:t>
      </w:r>
    </w:p>
    <w:p w:rsidR="009B5C77" w:rsidRDefault="009B5C77" w:rsidP="009B5C77">
      <w:pPr>
        <w:pStyle w:val="Heading6"/>
      </w:pPr>
      <w:bookmarkStart w:id="480" w:name="_Toc398548484"/>
      <w:r>
        <w:t>Message Schemas</w:t>
      </w:r>
      <w:bookmarkEnd w:id="480"/>
    </w:p>
    <w:p w:rsidR="009B5C77" w:rsidRDefault="009B5C77" w:rsidP="009B5C77">
      <w:pPr>
        <w:pStyle w:val="InstructionalText1"/>
      </w:pPr>
      <w:r>
        <w:t>Provide definitions or links to definitions of the message(s) related to the service operations.  These may be dependent on the implementation style and protocol binding of the interface.</w:t>
      </w:r>
    </w:p>
    <w:p w:rsidR="009B5C77" w:rsidRDefault="009B5C77" w:rsidP="0099398E">
      <w:pPr>
        <w:pStyle w:val="Heading5"/>
      </w:pPr>
      <w:bookmarkStart w:id="481" w:name="_Toc398548485"/>
      <w:r>
        <w:t>Information Model</w:t>
      </w:r>
      <w:bookmarkEnd w:id="481"/>
    </w:p>
    <w:p w:rsidR="009B5C77" w:rsidRDefault="009B5C77" w:rsidP="009B5C77">
      <w:pPr>
        <w:pStyle w:val="InstructionalText1"/>
      </w:pPr>
      <w:r>
        <w:t xml:space="preserve">Even though this section looks similar to the corresponding section 3.2 in Service Description, remember that the primary objective here is to facilitate construction and to gain approvals from governing bodies. So you will provide more of a “white box” view of the design here to help your developers code the service. </w:t>
      </w:r>
    </w:p>
    <w:p w:rsidR="009B5C77" w:rsidRDefault="009B5C77" w:rsidP="0099398E">
      <w:pPr>
        <w:pStyle w:val="Heading6"/>
      </w:pPr>
      <w:bookmarkStart w:id="482" w:name="_Toc398548486"/>
      <w:r>
        <w:t>Class Diagram and Description of Entities Involved</w:t>
      </w:r>
      <w:bookmarkEnd w:id="482"/>
    </w:p>
    <w:p w:rsidR="009B5C77" w:rsidRDefault="009B5C77" w:rsidP="009B5C77">
      <w:pPr>
        <w:pStyle w:val="InstructionalText1"/>
      </w:pPr>
      <w:r>
        <w:t>Map out all entities involved in the service: input, output, exceptions, entities manipulated in persistent media/DBs, intermediate entities created in memory etc.</w:t>
      </w:r>
    </w:p>
    <w:p w:rsidR="009B5C77" w:rsidRDefault="009B5C77" w:rsidP="0099398E">
      <w:pPr>
        <w:pStyle w:val="Heading6"/>
      </w:pPr>
      <w:bookmarkStart w:id="483" w:name="_Toc398548487"/>
      <w:r>
        <w:t>Mappings from ELDM to Standards Based Schemas</w:t>
      </w:r>
      <w:bookmarkEnd w:id="483"/>
    </w:p>
    <w:p w:rsidR="009B5C77" w:rsidRDefault="009B5C77" w:rsidP="009B5C77">
      <w:pPr>
        <w:pStyle w:val="InstructionalText1"/>
      </w:pPr>
      <w:r>
        <w:t xml:space="preserve">Provide mappings from your native schema to any standards based schemas your service will use to communicate outside. For instance, if you are using HL7 based messages then you will show how data is converted from your native schema to HL7. </w:t>
      </w:r>
    </w:p>
    <w:p w:rsidR="009B5C77" w:rsidRDefault="009B5C77" w:rsidP="0099398E">
      <w:pPr>
        <w:pStyle w:val="Heading5"/>
      </w:pPr>
      <w:bookmarkStart w:id="484" w:name="_Toc398548488"/>
      <w:r>
        <w:t>Behavior Model (AKA Use Case Realization)</w:t>
      </w:r>
      <w:bookmarkEnd w:id="484"/>
    </w:p>
    <w:p w:rsidR="009B5C77" w:rsidRDefault="009B5C77" w:rsidP="0099398E">
      <w:pPr>
        <w:pStyle w:val="InstructionalText1"/>
      </w:pPr>
      <w:r>
        <w:t>The Behavior Model defines the actions and processes supported by the service.  Actions and methods represented in the use cases and sequence diagrams shown below are further defined by the operation contracts and the message payloads.</w:t>
      </w:r>
    </w:p>
    <w:p w:rsidR="009B5C77" w:rsidRDefault="009B5C77" w:rsidP="0099398E">
      <w:pPr>
        <w:pStyle w:val="Heading6"/>
      </w:pPr>
      <w:bookmarkStart w:id="485" w:name="_Toc398548489"/>
      <w:r>
        <w:t>Use Cases (Use Case Model)</w:t>
      </w:r>
      <w:bookmarkEnd w:id="485"/>
    </w:p>
    <w:p w:rsidR="009B5C77" w:rsidRDefault="009B5C77" w:rsidP="0099398E">
      <w:pPr>
        <w:pStyle w:val="InstructionalText1"/>
      </w:pPr>
      <w:r>
        <w:t xml:space="preserve">How does this service fit into the larger use case model of the consumer? You may need multiple models for multiple consumers. Focus is </w:t>
      </w:r>
      <w:r w:rsidRPr="0099398E">
        <w:rPr>
          <w:b/>
          <w:u w:val="single"/>
        </w:rPr>
        <w:t>not</w:t>
      </w:r>
      <w:r>
        <w:t xml:space="preserve"> on the internal workings of the new service instead of the calls made from external consumers. </w:t>
      </w:r>
      <w:r w:rsidRPr="0099398E">
        <w:rPr>
          <w:u w:val="single"/>
        </w:rPr>
        <w:t>Just a summary or the Use Case Diagram may be sufficient</w:t>
      </w:r>
      <w:r>
        <w:t xml:space="preserve">.  List the alternative and exception flows. Reference the detailed design documents via a URL. </w:t>
      </w:r>
    </w:p>
    <w:p w:rsidR="009B5C77" w:rsidRDefault="009B5C77" w:rsidP="0099398E">
      <w:pPr>
        <w:pStyle w:val="Heading6"/>
      </w:pPr>
      <w:bookmarkStart w:id="486" w:name="_Toc398548490"/>
      <w:r>
        <w:t>Interaction Diagrams</w:t>
      </w:r>
      <w:bookmarkEnd w:id="486"/>
      <w:r>
        <w:t xml:space="preserve"> </w:t>
      </w:r>
    </w:p>
    <w:p w:rsidR="009B5C77" w:rsidRDefault="009B5C77" w:rsidP="0099398E">
      <w:pPr>
        <w:pStyle w:val="InstructionalText1"/>
      </w:pPr>
      <w:r>
        <w:t xml:space="preserve">Cut and paste screen shot from RSA or similar tool or provide link to the model. Provide description to help developers build your service. The interaction diagrams should depict external interactions and internal sequences of calls between internal components. The sequence diagram should cut through all layers to show the main, alternate and exception flows. </w:t>
      </w:r>
    </w:p>
    <w:p w:rsidR="009B5C77" w:rsidRDefault="009B5C77" w:rsidP="0099398E">
      <w:pPr>
        <w:pStyle w:val="Heading4"/>
      </w:pPr>
      <w:bookmarkStart w:id="487" w:name="_Toc398548491"/>
      <w:r>
        <w:t>Gap Analysis</w:t>
      </w:r>
      <w:bookmarkEnd w:id="487"/>
    </w:p>
    <w:p w:rsidR="009B5C77" w:rsidRDefault="009B5C77" w:rsidP="0099398E">
      <w:pPr>
        <w:pStyle w:val="InstructionalText1"/>
      </w:pPr>
      <w:r>
        <w:t>Provide a Gap Analysis (</w:t>
      </w:r>
      <w:r w:rsidR="00E17E2C">
        <w:t>Reference)</w:t>
      </w:r>
      <w:r>
        <w:t xml:space="preserve"> to demonstrate compliance of this service with various standards, policies, guidelines and laws. The Gap Analysis may take the form of a matrix as shown in the sample below. This will help the governance boards expedite your 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8"/>
        <w:gridCol w:w="1316"/>
        <w:gridCol w:w="1258"/>
        <w:gridCol w:w="1280"/>
        <w:gridCol w:w="3874"/>
      </w:tblGrid>
      <w:tr w:rsidR="002F0CE7" w:rsidRPr="002F0CE7" w:rsidTr="008A3D94">
        <w:trPr>
          <w:cantSplit/>
          <w:tblHeader/>
        </w:trPr>
        <w:tc>
          <w:tcPr>
            <w:tcW w:w="965" w:type="pct"/>
            <w:shd w:val="clear" w:color="auto" w:fill="F2F2F2" w:themeFill="background1" w:themeFillShade="F2"/>
          </w:tcPr>
          <w:p w:rsidR="002F0CE7" w:rsidRPr="002F0CE7" w:rsidRDefault="002F0CE7" w:rsidP="002F0CE7">
            <w:pPr>
              <w:pStyle w:val="TableHeading"/>
            </w:pPr>
            <w:bookmarkStart w:id="488" w:name="ColumnTitle_115"/>
            <w:bookmarkEnd w:id="488"/>
            <w:r w:rsidRPr="002F0CE7">
              <w:t>Design Elements</w:t>
            </w:r>
            <w:r w:rsidRPr="002F0CE7">
              <w:sym w:font="Wingdings" w:char="F0E0"/>
            </w:r>
          </w:p>
          <w:p w:rsidR="002F0CE7" w:rsidRPr="002F0CE7" w:rsidRDefault="002F0CE7" w:rsidP="002F0CE7">
            <w:pPr>
              <w:pStyle w:val="TableHeading"/>
            </w:pPr>
            <w:r w:rsidRPr="002F0CE7">
              <w:t xml:space="preserve">Policies / SLD elements </w:t>
            </w:r>
            <w:proofErr w:type="spellStart"/>
            <w:r w:rsidRPr="002F0CE7">
              <w:t>etc</w:t>
            </w:r>
            <w:proofErr w:type="spellEnd"/>
            <w:r w:rsidRPr="002F0CE7">
              <w:t>↓</w:t>
            </w:r>
          </w:p>
        </w:tc>
        <w:tc>
          <w:tcPr>
            <w:tcW w:w="687" w:type="pct"/>
            <w:shd w:val="clear" w:color="auto" w:fill="F2F2F2" w:themeFill="background1" w:themeFillShade="F2"/>
          </w:tcPr>
          <w:p w:rsidR="002F0CE7" w:rsidRPr="002F0CE7" w:rsidRDefault="002F0CE7" w:rsidP="002F0CE7">
            <w:pPr>
              <w:pStyle w:val="TableHeading"/>
            </w:pPr>
            <w:r w:rsidRPr="002F0CE7">
              <w:t xml:space="preserve">Design </w:t>
            </w:r>
          </w:p>
          <w:p w:rsidR="002F0CE7" w:rsidRPr="002F0CE7" w:rsidRDefault="002F0CE7" w:rsidP="002F0CE7">
            <w:pPr>
              <w:pStyle w:val="TableHeading"/>
            </w:pPr>
            <w:r w:rsidRPr="002F0CE7">
              <w:t>Element A</w:t>
            </w:r>
          </w:p>
        </w:tc>
        <w:tc>
          <w:tcPr>
            <w:tcW w:w="657" w:type="pct"/>
            <w:shd w:val="clear" w:color="auto" w:fill="F2F2F2" w:themeFill="background1" w:themeFillShade="F2"/>
          </w:tcPr>
          <w:p w:rsidR="002F0CE7" w:rsidRPr="002F0CE7" w:rsidRDefault="002F0CE7" w:rsidP="002F0CE7">
            <w:pPr>
              <w:pStyle w:val="TableHeading"/>
            </w:pPr>
            <w:r w:rsidRPr="002F0CE7">
              <w:t xml:space="preserve">Design </w:t>
            </w:r>
          </w:p>
          <w:p w:rsidR="002F0CE7" w:rsidRPr="002F0CE7" w:rsidRDefault="002F0CE7" w:rsidP="002F0CE7">
            <w:pPr>
              <w:pStyle w:val="TableHeading"/>
            </w:pPr>
            <w:r w:rsidRPr="002F0CE7">
              <w:t>Element B</w:t>
            </w:r>
          </w:p>
        </w:tc>
        <w:tc>
          <w:tcPr>
            <w:tcW w:w="668" w:type="pct"/>
            <w:shd w:val="clear" w:color="auto" w:fill="F2F2F2" w:themeFill="background1" w:themeFillShade="F2"/>
          </w:tcPr>
          <w:p w:rsidR="002F0CE7" w:rsidRPr="002F0CE7" w:rsidRDefault="002F0CE7" w:rsidP="002F0CE7">
            <w:pPr>
              <w:pStyle w:val="TableHeading"/>
            </w:pPr>
            <w:r w:rsidRPr="002F0CE7">
              <w:t xml:space="preserve">Design </w:t>
            </w:r>
          </w:p>
          <w:p w:rsidR="002F0CE7" w:rsidRPr="002F0CE7" w:rsidRDefault="002F0CE7" w:rsidP="002F0CE7">
            <w:pPr>
              <w:pStyle w:val="TableHeading"/>
            </w:pPr>
            <w:r w:rsidRPr="002F0CE7">
              <w:t>Element C</w:t>
            </w:r>
          </w:p>
        </w:tc>
        <w:tc>
          <w:tcPr>
            <w:tcW w:w="2023" w:type="pct"/>
            <w:shd w:val="clear" w:color="auto" w:fill="F2F2F2" w:themeFill="background1" w:themeFillShade="F2"/>
          </w:tcPr>
          <w:p w:rsidR="002F0CE7" w:rsidRPr="002F0CE7" w:rsidRDefault="002F0CE7" w:rsidP="002F0CE7">
            <w:pPr>
              <w:pStyle w:val="TableHeading"/>
            </w:pPr>
            <w:r w:rsidRPr="002F0CE7">
              <w:t>Comment for non-conformance</w:t>
            </w:r>
          </w:p>
        </w:tc>
      </w:tr>
      <w:tr w:rsidR="002F0CE7" w:rsidRPr="002F0CE7" w:rsidTr="008A3D94">
        <w:trPr>
          <w:cantSplit/>
        </w:trPr>
        <w:tc>
          <w:tcPr>
            <w:tcW w:w="965" w:type="pct"/>
          </w:tcPr>
          <w:p w:rsidR="002F0CE7" w:rsidRPr="002F0CE7" w:rsidRDefault="002F0CE7" w:rsidP="002F0CE7">
            <w:pPr>
              <w:pStyle w:val="InstructionalTable"/>
            </w:pPr>
            <w:r w:rsidRPr="002F0CE7">
              <w:lastRenderedPageBreak/>
              <w:t>Policy X</w:t>
            </w:r>
          </w:p>
        </w:tc>
        <w:tc>
          <w:tcPr>
            <w:tcW w:w="687" w:type="pct"/>
          </w:tcPr>
          <w:p w:rsidR="002F0CE7" w:rsidRPr="002F0CE7" w:rsidRDefault="002F0CE7" w:rsidP="002F0CE7">
            <w:pPr>
              <w:pStyle w:val="InstructionalTable"/>
            </w:pPr>
            <w:r w:rsidRPr="002F0CE7">
              <w:t>Match</w:t>
            </w:r>
          </w:p>
        </w:tc>
        <w:tc>
          <w:tcPr>
            <w:tcW w:w="657" w:type="pct"/>
          </w:tcPr>
          <w:p w:rsidR="002F0CE7" w:rsidRPr="002F0CE7" w:rsidRDefault="002F0CE7" w:rsidP="002F0CE7">
            <w:pPr>
              <w:pStyle w:val="TableText"/>
            </w:pPr>
          </w:p>
        </w:tc>
        <w:tc>
          <w:tcPr>
            <w:tcW w:w="668" w:type="pct"/>
          </w:tcPr>
          <w:p w:rsidR="002F0CE7" w:rsidRPr="002F0CE7" w:rsidRDefault="002F0CE7" w:rsidP="002F0CE7">
            <w:pPr>
              <w:pStyle w:val="TableText"/>
            </w:pPr>
          </w:p>
        </w:tc>
        <w:tc>
          <w:tcPr>
            <w:tcW w:w="2023" w:type="pct"/>
          </w:tcPr>
          <w:p w:rsidR="002F0CE7" w:rsidRPr="002F0CE7" w:rsidRDefault="002F0CE7" w:rsidP="002F0CE7">
            <w:pPr>
              <w:pStyle w:val="TableText"/>
            </w:pPr>
          </w:p>
        </w:tc>
      </w:tr>
      <w:tr w:rsidR="002F0CE7" w:rsidRPr="002F0CE7" w:rsidTr="008A3D94">
        <w:trPr>
          <w:cantSplit/>
        </w:trPr>
        <w:tc>
          <w:tcPr>
            <w:tcW w:w="965" w:type="pct"/>
          </w:tcPr>
          <w:p w:rsidR="002F0CE7" w:rsidRPr="002F0CE7" w:rsidRDefault="002F0CE7" w:rsidP="002F0CE7">
            <w:pPr>
              <w:pStyle w:val="InstructionalTable"/>
            </w:pPr>
            <w:r w:rsidRPr="002F0CE7">
              <w:t>Policy Y</w:t>
            </w:r>
          </w:p>
        </w:tc>
        <w:tc>
          <w:tcPr>
            <w:tcW w:w="687" w:type="pct"/>
          </w:tcPr>
          <w:p w:rsidR="002F0CE7" w:rsidRPr="002F0CE7" w:rsidRDefault="002F0CE7" w:rsidP="002F0CE7">
            <w:pPr>
              <w:pStyle w:val="TableText"/>
            </w:pPr>
          </w:p>
        </w:tc>
        <w:tc>
          <w:tcPr>
            <w:tcW w:w="657" w:type="pct"/>
          </w:tcPr>
          <w:p w:rsidR="002F0CE7" w:rsidRPr="002F0CE7" w:rsidRDefault="002F0CE7" w:rsidP="002F0CE7">
            <w:pPr>
              <w:pStyle w:val="InstructionalTable"/>
            </w:pPr>
            <w:r w:rsidRPr="002F0CE7">
              <w:t>Partial</w:t>
            </w:r>
          </w:p>
        </w:tc>
        <w:tc>
          <w:tcPr>
            <w:tcW w:w="668" w:type="pct"/>
          </w:tcPr>
          <w:p w:rsidR="002F0CE7" w:rsidRPr="002F0CE7" w:rsidRDefault="002F0CE7" w:rsidP="002F0CE7">
            <w:pPr>
              <w:pStyle w:val="TableText"/>
            </w:pPr>
          </w:p>
        </w:tc>
        <w:tc>
          <w:tcPr>
            <w:tcW w:w="2023" w:type="pct"/>
          </w:tcPr>
          <w:p w:rsidR="002F0CE7" w:rsidRPr="002F0CE7" w:rsidRDefault="002F0CE7" w:rsidP="002F0CE7">
            <w:pPr>
              <w:pStyle w:val="TableText"/>
            </w:pPr>
          </w:p>
        </w:tc>
      </w:tr>
      <w:tr w:rsidR="002F0CE7" w:rsidRPr="002F0CE7" w:rsidTr="008A3D94">
        <w:trPr>
          <w:cantSplit/>
        </w:trPr>
        <w:tc>
          <w:tcPr>
            <w:tcW w:w="965" w:type="pct"/>
          </w:tcPr>
          <w:p w:rsidR="002F0CE7" w:rsidRPr="002F0CE7" w:rsidRDefault="002F0CE7" w:rsidP="002F0CE7">
            <w:pPr>
              <w:pStyle w:val="InstructionalTable"/>
            </w:pPr>
            <w:r w:rsidRPr="002F0CE7">
              <w:t>Policy Z</w:t>
            </w:r>
          </w:p>
        </w:tc>
        <w:tc>
          <w:tcPr>
            <w:tcW w:w="687" w:type="pct"/>
          </w:tcPr>
          <w:p w:rsidR="002F0CE7" w:rsidRPr="002F0CE7" w:rsidRDefault="002F0CE7" w:rsidP="002F0CE7">
            <w:pPr>
              <w:pStyle w:val="TableText"/>
            </w:pPr>
          </w:p>
        </w:tc>
        <w:tc>
          <w:tcPr>
            <w:tcW w:w="657" w:type="pct"/>
          </w:tcPr>
          <w:p w:rsidR="002F0CE7" w:rsidRPr="002F0CE7" w:rsidRDefault="002F0CE7" w:rsidP="002F0CE7">
            <w:pPr>
              <w:pStyle w:val="TableText"/>
            </w:pPr>
          </w:p>
        </w:tc>
        <w:tc>
          <w:tcPr>
            <w:tcW w:w="668" w:type="pct"/>
          </w:tcPr>
          <w:p w:rsidR="002F0CE7" w:rsidRPr="002F0CE7" w:rsidRDefault="002F0CE7" w:rsidP="002F0CE7">
            <w:pPr>
              <w:pStyle w:val="TableText"/>
            </w:pPr>
          </w:p>
        </w:tc>
        <w:tc>
          <w:tcPr>
            <w:tcW w:w="2023" w:type="pct"/>
          </w:tcPr>
          <w:p w:rsidR="002F0CE7" w:rsidRPr="002F0CE7" w:rsidRDefault="002F0CE7" w:rsidP="002F0CE7">
            <w:pPr>
              <w:pStyle w:val="InstructionalTable"/>
            </w:pPr>
            <w:r w:rsidRPr="002F0CE7">
              <w:t xml:space="preserve">Commercial encryption server in prod will have to address this policy. </w:t>
            </w:r>
          </w:p>
        </w:tc>
      </w:tr>
      <w:tr w:rsidR="002F0CE7" w:rsidRPr="002F0CE7" w:rsidTr="008A3D94">
        <w:trPr>
          <w:cantSplit/>
        </w:trPr>
        <w:tc>
          <w:tcPr>
            <w:tcW w:w="965" w:type="pct"/>
          </w:tcPr>
          <w:p w:rsidR="002F0CE7" w:rsidRPr="002F0CE7" w:rsidRDefault="002F0CE7" w:rsidP="002F0CE7">
            <w:pPr>
              <w:pStyle w:val="InstructionalTable"/>
            </w:pPr>
            <w:r w:rsidRPr="002F0CE7">
              <w:t>Policy A</w:t>
            </w:r>
          </w:p>
        </w:tc>
        <w:tc>
          <w:tcPr>
            <w:tcW w:w="687" w:type="pct"/>
          </w:tcPr>
          <w:p w:rsidR="002F0CE7" w:rsidRPr="002F0CE7" w:rsidRDefault="002F0CE7" w:rsidP="002F0CE7">
            <w:pPr>
              <w:pStyle w:val="TableText"/>
            </w:pPr>
          </w:p>
        </w:tc>
        <w:tc>
          <w:tcPr>
            <w:tcW w:w="657" w:type="pct"/>
          </w:tcPr>
          <w:p w:rsidR="002F0CE7" w:rsidRPr="002F0CE7" w:rsidRDefault="002F0CE7" w:rsidP="002F0CE7">
            <w:pPr>
              <w:pStyle w:val="TableText"/>
            </w:pPr>
          </w:p>
        </w:tc>
        <w:tc>
          <w:tcPr>
            <w:tcW w:w="668" w:type="pct"/>
          </w:tcPr>
          <w:p w:rsidR="002F0CE7" w:rsidRPr="002F0CE7" w:rsidRDefault="002F0CE7" w:rsidP="002F0CE7">
            <w:pPr>
              <w:pStyle w:val="TableText"/>
            </w:pPr>
          </w:p>
        </w:tc>
        <w:tc>
          <w:tcPr>
            <w:tcW w:w="2023" w:type="pct"/>
          </w:tcPr>
          <w:p w:rsidR="002F0CE7" w:rsidRPr="002F0CE7" w:rsidRDefault="002F0CE7" w:rsidP="002F0CE7">
            <w:pPr>
              <w:pStyle w:val="InstructionalTable"/>
            </w:pPr>
            <w:r w:rsidRPr="002F0CE7">
              <w:t xml:space="preserve">Compliance with this policy not required until next year. </w:t>
            </w:r>
          </w:p>
        </w:tc>
      </w:tr>
      <w:tr w:rsidR="002F0CE7" w:rsidRPr="002F0CE7" w:rsidTr="008A3D94">
        <w:trPr>
          <w:cantSplit/>
          <w:trHeight w:val="908"/>
        </w:trPr>
        <w:tc>
          <w:tcPr>
            <w:tcW w:w="965" w:type="pct"/>
          </w:tcPr>
          <w:p w:rsidR="002F0CE7" w:rsidRPr="002F0CE7" w:rsidRDefault="002F0CE7" w:rsidP="002F0CE7">
            <w:pPr>
              <w:pStyle w:val="InstructionalTable"/>
            </w:pPr>
            <w:r w:rsidRPr="002F0CE7">
              <w:t xml:space="preserve">New / Additional Features </w:t>
            </w:r>
          </w:p>
        </w:tc>
        <w:tc>
          <w:tcPr>
            <w:tcW w:w="687" w:type="pct"/>
          </w:tcPr>
          <w:p w:rsidR="002F0CE7" w:rsidRPr="002F0CE7" w:rsidRDefault="002F0CE7" w:rsidP="002F0CE7">
            <w:pPr>
              <w:pStyle w:val="TableText"/>
            </w:pPr>
          </w:p>
        </w:tc>
        <w:tc>
          <w:tcPr>
            <w:tcW w:w="657" w:type="pct"/>
          </w:tcPr>
          <w:p w:rsidR="002F0CE7" w:rsidRPr="002F0CE7" w:rsidRDefault="002F0CE7" w:rsidP="002F0CE7">
            <w:pPr>
              <w:pStyle w:val="TableText"/>
            </w:pPr>
          </w:p>
        </w:tc>
        <w:tc>
          <w:tcPr>
            <w:tcW w:w="668" w:type="pct"/>
          </w:tcPr>
          <w:p w:rsidR="002F0CE7" w:rsidRPr="002F0CE7" w:rsidRDefault="002F0CE7" w:rsidP="002F0CE7">
            <w:pPr>
              <w:pStyle w:val="InstructionalTable"/>
            </w:pPr>
            <w:r w:rsidRPr="002F0CE7">
              <w:t>New element minimizes manual intervention</w:t>
            </w:r>
          </w:p>
        </w:tc>
        <w:tc>
          <w:tcPr>
            <w:tcW w:w="2023" w:type="pct"/>
          </w:tcPr>
          <w:p w:rsidR="002F0CE7" w:rsidRPr="002F0CE7" w:rsidRDefault="002F0CE7" w:rsidP="002F0CE7">
            <w:pPr>
              <w:pStyle w:val="TableText"/>
            </w:pPr>
          </w:p>
        </w:tc>
      </w:tr>
    </w:tbl>
    <w:p w:rsidR="008A3D94" w:rsidRDefault="008A3D94" w:rsidP="008A3D94">
      <w:pPr>
        <w:pStyle w:val="Heading5"/>
      </w:pPr>
      <w:bookmarkStart w:id="489" w:name="_Toc398548492"/>
      <w:r>
        <w:t xml:space="preserve">Variances </w:t>
      </w:r>
      <w:r w:rsidR="00E17E2C">
        <w:t>from Enterprise</w:t>
      </w:r>
      <w:r>
        <w:t xml:space="preserve"> Target Architecture</w:t>
      </w:r>
      <w:bookmarkEnd w:id="489"/>
      <w:r>
        <w:t xml:space="preserve"> </w:t>
      </w:r>
    </w:p>
    <w:p w:rsidR="008A3D94" w:rsidRDefault="008A3D94" w:rsidP="008A3D94">
      <w:pPr>
        <w:pStyle w:val="InstructionalText1"/>
      </w:pPr>
      <w:r>
        <w:t xml:space="preserve">This list of “variances” will become a submission to the ESS dispensation process. </w:t>
      </w:r>
    </w:p>
    <w:p w:rsidR="008A3D94" w:rsidRDefault="008A3D94" w:rsidP="008A3D94">
      <w:pPr>
        <w:pStyle w:val="Heading5"/>
      </w:pPr>
      <w:bookmarkStart w:id="490" w:name="_Toc398548493"/>
      <w:r>
        <w:t>Variances from SLDs</w:t>
      </w:r>
      <w:bookmarkEnd w:id="490"/>
    </w:p>
    <w:p w:rsidR="008A3D94" w:rsidRDefault="008A3D94" w:rsidP="008A3D94">
      <w:pPr>
        <w:pStyle w:val="InstructionalText1"/>
      </w:pPr>
      <w:r>
        <w:t xml:space="preserve">This list of “variances” will become a submission to the ESS dispensation process. </w:t>
      </w:r>
    </w:p>
    <w:p w:rsidR="008A3D94" w:rsidRDefault="008A3D94" w:rsidP="008A3D94">
      <w:pPr>
        <w:pStyle w:val="Heading5"/>
      </w:pPr>
      <w:bookmarkStart w:id="491" w:name="_Toc398548494"/>
      <w:r>
        <w:t>Variances from Standards and Policies</w:t>
      </w:r>
      <w:bookmarkEnd w:id="491"/>
    </w:p>
    <w:p w:rsidR="008A3D94" w:rsidRDefault="008A3D94" w:rsidP="008A3D94">
      <w:pPr>
        <w:pStyle w:val="InstructionalText1"/>
      </w:pPr>
      <w:r>
        <w:t xml:space="preserve"> This list of “variances” will become a submission to the ESS dispensation process. </w:t>
      </w:r>
    </w:p>
    <w:p w:rsidR="008A3D94" w:rsidRDefault="008A3D94" w:rsidP="008A3D94">
      <w:pPr>
        <w:pStyle w:val="Heading5"/>
      </w:pPr>
      <w:bookmarkStart w:id="492" w:name="_Toc398548495"/>
      <w:r>
        <w:t>Justification for Exceptions and Mitigation</w:t>
      </w:r>
      <w:bookmarkEnd w:id="492"/>
    </w:p>
    <w:p w:rsidR="008A3D94" w:rsidRPr="008A3D94" w:rsidRDefault="008A3D94" w:rsidP="008A3D94">
      <w:pPr>
        <w:pStyle w:val="BodyText"/>
        <w:rPr>
          <w:rStyle w:val="InstructionalText1Char"/>
        </w:rPr>
      </w:pPr>
      <w:r w:rsidRPr="008A3D94">
        <w:rPr>
          <w:rStyle w:val="InstructionalText1Char"/>
        </w:rPr>
        <w:t>This section will list out any non-functional and functional requirements that are not being met.</w:t>
      </w:r>
      <w:r>
        <w:t xml:space="preserve"> </w:t>
      </w:r>
      <w:r w:rsidRPr="008A3D94">
        <w:rPr>
          <w:rStyle w:val="InstructionalText1Char"/>
        </w:rPr>
        <w:t>The non-conformance may be in violation of elements of SLDs, enterprise architecture (TRM Technology Reference Model), privacy policies or guidelines. For each exception provide:</w:t>
      </w:r>
    </w:p>
    <w:p w:rsidR="008A3D94" w:rsidRDefault="008A3D94" w:rsidP="008A3D94">
      <w:pPr>
        <w:pStyle w:val="InstructionalBullet1"/>
        <w:numPr>
          <w:ilvl w:val="0"/>
          <w:numId w:val="32"/>
        </w:numPr>
      </w:pPr>
      <w:r>
        <w:t xml:space="preserve">Reasons for non-conformance (cost, time, technology, </w:t>
      </w:r>
      <w:r w:rsidR="00E17E2C">
        <w:t>etc.</w:t>
      </w:r>
      <w:r>
        <w:t>)</w:t>
      </w:r>
    </w:p>
    <w:p w:rsidR="008A3D94" w:rsidRDefault="008A3D94" w:rsidP="008A3D94">
      <w:pPr>
        <w:pStyle w:val="InstructionalBullet1"/>
        <w:numPr>
          <w:ilvl w:val="0"/>
          <w:numId w:val="32"/>
        </w:numPr>
      </w:pPr>
      <w:r>
        <w:t>Mitigating actions taken to reduce the impact of non-conformance</w:t>
      </w:r>
    </w:p>
    <w:p w:rsidR="008A3D94" w:rsidRDefault="008A3D94" w:rsidP="008A3D94">
      <w:pPr>
        <w:pStyle w:val="InstructionalBullet1"/>
        <w:numPr>
          <w:ilvl w:val="0"/>
          <w:numId w:val="32"/>
        </w:numPr>
      </w:pPr>
      <w:r>
        <w:t xml:space="preserve">Plan (roadmap) to come back into conformance </w:t>
      </w:r>
    </w:p>
    <w:p w:rsidR="008A3D94" w:rsidRDefault="008A3D94" w:rsidP="008A3D94">
      <w:pPr>
        <w:pStyle w:val="InstructionalText1"/>
      </w:pPr>
      <w:r>
        <w:t xml:space="preserve">This list can grow depending on what the Review bodies may ask for. </w:t>
      </w:r>
    </w:p>
    <w:p w:rsidR="008A3D94" w:rsidRDefault="008A3D94" w:rsidP="008A3D94">
      <w:pPr>
        <w:pStyle w:val="Heading1"/>
      </w:pPr>
      <w:bookmarkStart w:id="493" w:name="_Toc398548496"/>
      <w:r>
        <w:lastRenderedPageBreak/>
        <w:t>External System Interface Design</w:t>
      </w:r>
      <w:bookmarkEnd w:id="493"/>
    </w:p>
    <w:p w:rsidR="008A3D94" w:rsidRDefault="008A3D94" w:rsidP="008A3D94">
      <w:pPr>
        <w:pStyle w:val="InstructionalText1"/>
      </w:pPr>
      <w:r>
        <w:t>This section details interfaces external to system, that are NOT services (ESS/SOA). Typically, these may include, RPCs, Flat Data Files etc.</w:t>
      </w:r>
    </w:p>
    <w:p w:rsidR="008A3D94" w:rsidRDefault="008A3D94" w:rsidP="008A3D94">
      <w:pPr>
        <w:pStyle w:val="InstructionalText1"/>
      </w:pPr>
      <w:r>
        <w:t xml:space="preserve">External systems are systems that are not within the scope of the system under development, regardless of whether the other systems are managed by the vendor or its client. </w:t>
      </w:r>
    </w:p>
    <w:p w:rsidR="008A3D94" w:rsidRDefault="008A3D94" w:rsidP="008A3D94">
      <w:pPr>
        <w:pStyle w:val="InstructionalText1"/>
      </w:pPr>
      <w:r>
        <w:t xml:space="preserve">In this section, describe the interface(s) between the system under development (i.e., the system that is the subject of this SDD) and external systems and/or subsystem(s). </w:t>
      </w:r>
    </w:p>
    <w:p w:rsidR="008A3D94" w:rsidRDefault="008A3D94" w:rsidP="008A3D94">
      <w:pPr>
        <w:pStyle w:val="InstructionalText1"/>
      </w:pPr>
      <w:r>
        <w:t>It is best to illustrate these sections with annotated diagrams to clearly identify the various elements of the interfaces.</w:t>
      </w:r>
    </w:p>
    <w:p w:rsidR="008A3D94" w:rsidRDefault="008A3D94" w:rsidP="008A3D94">
      <w:pPr>
        <w:pStyle w:val="Heading2"/>
      </w:pPr>
      <w:bookmarkStart w:id="494" w:name="_Toc398548497"/>
      <w:r>
        <w:t>Interface Architecture</w:t>
      </w:r>
      <w:bookmarkEnd w:id="494"/>
      <w:r>
        <w:t xml:space="preserve"> </w:t>
      </w:r>
    </w:p>
    <w:p w:rsidR="008A3D94" w:rsidRDefault="008A3D94" w:rsidP="008A3D94">
      <w:pPr>
        <w:pStyle w:val="InstructionalText1"/>
      </w:pPr>
      <w:r>
        <w:t>Describe the interface(s) between the system being designed and other systems. Include the interface architecture(s) being implemented, such as wide area networks, gateways, etc. Provide diagrams showing the communications path(s) between this system and other systems.</w:t>
      </w:r>
    </w:p>
    <w:p w:rsidR="008A3D94" w:rsidRDefault="008A3D94" w:rsidP="008A3D94">
      <w:pPr>
        <w:pStyle w:val="Heading2"/>
      </w:pPr>
      <w:bookmarkStart w:id="495" w:name="_Toc398548498"/>
      <w:r>
        <w:t>Interface Detailed Design</w:t>
      </w:r>
      <w:bookmarkEnd w:id="495"/>
    </w:p>
    <w:p w:rsidR="008A3D94" w:rsidRDefault="008A3D94" w:rsidP="008A3D94">
      <w:pPr>
        <w:pStyle w:val="InstructionalText1"/>
      </w:pPr>
      <w:r>
        <w:t>Provide sufficient detail about the interface requirements for the development team to format, transmit, and/or receive data across the interface.</w:t>
      </w:r>
    </w:p>
    <w:p w:rsidR="008A3D94" w:rsidRDefault="008A3D94" w:rsidP="008A3D94">
      <w:pPr>
        <w:pStyle w:val="InstructionalText1"/>
      </w:pPr>
      <w:r>
        <w:t xml:space="preserve">Include the following information (as appropriate): </w:t>
      </w:r>
    </w:p>
    <w:p w:rsidR="008A3D94" w:rsidRDefault="008A3D94" w:rsidP="008A3D94">
      <w:pPr>
        <w:pStyle w:val="InstructionalBullet1"/>
      </w:pPr>
      <w:r>
        <w:t>Data format requirements; if data must be reformatted before it is transmitted or after incoming data is received. Describe the tools and/or methods for the reformat process.</w:t>
      </w:r>
    </w:p>
    <w:p w:rsidR="008A3D94" w:rsidRDefault="008A3D94" w:rsidP="008A3D94">
      <w:pPr>
        <w:pStyle w:val="InstructionalBullet1"/>
      </w:pPr>
      <w:r>
        <w:t>Specifications for hand-shaking protocols between systems; content and format of hand-shake messages, timing for exchanging these messages, and errors handling.</w:t>
      </w:r>
    </w:p>
    <w:p w:rsidR="008A3D94" w:rsidRDefault="008A3D94" w:rsidP="008A3D94">
      <w:pPr>
        <w:pStyle w:val="InstructionalBullet1"/>
      </w:pPr>
      <w:r>
        <w:t>Format(s) for reports exchanged between the systems.</w:t>
      </w:r>
    </w:p>
    <w:p w:rsidR="008A3D94" w:rsidRDefault="008A3D94" w:rsidP="008A3D94">
      <w:pPr>
        <w:pStyle w:val="InstructionalBullet1"/>
      </w:pPr>
      <w:r>
        <w:t xml:space="preserve">Graphical representation of the connectivity between systems, showing the direction of data flow. </w:t>
      </w:r>
    </w:p>
    <w:p w:rsidR="008A3D94" w:rsidRDefault="008A3D94" w:rsidP="008A3D94">
      <w:pPr>
        <w:pStyle w:val="InstructionalBullet1"/>
      </w:pPr>
      <w:r>
        <w:t>Query and response descriptions.</w:t>
      </w:r>
    </w:p>
    <w:p w:rsidR="008A3D94" w:rsidRDefault="008A3D94" w:rsidP="008A3D94">
      <w:pPr>
        <w:pStyle w:val="InstructionalBullet1"/>
      </w:pPr>
      <w:r>
        <w:t>Describe the individual data elements that the interfacing entity(s) will provide, store, send, access, and receive, such as:</w:t>
      </w:r>
    </w:p>
    <w:p w:rsidR="008A3D94" w:rsidRDefault="008A3D94" w:rsidP="008A3D94">
      <w:pPr>
        <w:pStyle w:val="InstructionalBullet1"/>
      </w:pPr>
      <w:r>
        <w:t>Names/identifiers</w:t>
      </w:r>
    </w:p>
    <w:p w:rsidR="008A3D94" w:rsidRDefault="008A3D94" w:rsidP="008A3D94">
      <w:pPr>
        <w:pStyle w:val="InstructionalBullet1"/>
        <w:numPr>
          <w:ilvl w:val="1"/>
          <w:numId w:val="8"/>
        </w:numPr>
      </w:pPr>
      <w:r>
        <w:t>Data Element Name</w:t>
      </w:r>
    </w:p>
    <w:p w:rsidR="008A3D94" w:rsidRDefault="008A3D94" w:rsidP="008A3D94">
      <w:pPr>
        <w:pStyle w:val="InstructionalBullet1"/>
        <w:numPr>
          <w:ilvl w:val="1"/>
          <w:numId w:val="8"/>
        </w:numPr>
      </w:pPr>
      <w:r>
        <w:t>Data Format/Length</w:t>
      </w:r>
    </w:p>
    <w:p w:rsidR="008A3D94" w:rsidRDefault="008A3D94" w:rsidP="008A3D94">
      <w:pPr>
        <w:pStyle w:val="InstructionalBullet1"/>
        <w:numPr>
          <w:ilvl w:val="1"/>
          <w:numId w:val="8"/>
        </w:numPr>
      </w:pPr>
      <w:r>
        <w:t>Data Type</w:t>
      </w:r>
    </w:p>
    <w:p w:rsidR="008A3D94" w:rsidRDefault="008A3D94" w:rsidP="008A3D94">
      <w:pPr>
        <w:pStyle w:val="InstructionalBullet1"/>
        <w:numPr>
          <w:ilvl w:val="1"/>
          <w:numId w:val="8"/>
        </w:numPr>
      </w:pPr>
      <w:r>
        <w:t>Definition</w:t>
      </w:r>
    </w:p>
    <w:p w:rsidR="008A3D94" w:rsidRDefault="008A3D94" w:rsidP="008A3D94">
      <w:pPr>
        <w:pStyle w:val="InstructionalBullet1"/>
        <w:numPr>
          <w:ilvl w:val="1"/>
          <w:numId w:val="8"/>
        </w:numPr>
      </w:pPr>
      <w:r>
        <w:t>Non-Technical Name</w:t>
      </w:r>
    </w:p>
    <w:p w:rsidR="008A3D94" w:rsidRDefault="008A3D94" w:rsidP="008A3D94">
      <w:pPr>
        <w:pStyle w:val="InstructionalBullet1"/>
        <w:numPr>
          <w:ilvl w:val="1"/>
          <w:numId w:val="8"/>
        </w:numPr>
      </w:pPr>
      <w:r>
        <w:t>Non-Technical Synonyms</w:t>
      </w:r>
    </w:p>
    <w:p w:rsidR="008A3D94" w:rsidRDefault="008A3D94" w:rsidP="008A3D94">
      <w:pPr>
        <w:pStyle w:val="InstructionalBullet1"/>
        <w:numPr>
          <w:ilvl w:val="1"/>
          <w:numId w:val="8"/>
        </w:numPr>
      </w:pPr>
      <w:r>
        <w:t>Specifications</w:t>
      </w:r>
    </w:p>
    <w:p w:rsidR="008A3D94" w:rsidRDefault="008A3D94" w:rsidP="008A3D94">
      <w:pPr>
        <w:pStyle w:val="InstructionalBullet1"/>
        <w:numPr>
          <w:ilvl w:val="1"/>
          <w:numId w:val="8"/>
        </w:numPr>
      </w:pPr>
      <w:r>
        <w:t>Synonyms</w:t>
      </w:r>
    </w:p>
    <w:p w:rsidR="008A3D94" w:rsidRDefault="008A3D94" w:rsidP="008A3D94">
      <w:pPr>
        <w:pStyle w:val="InstructionalBullet1"/>
      </w:pPr>
      <w:r>
        <w:t>Range or enumeration of possible values (e.g., 0-99)</w:t>
      </w:r>
    </w:p>
    <w:p w:rsidR="008A3D94" w:rsidRDefault="008A3D94" w:rsidP="008A3D94">
      <w:pPr>
        <w:pStyle w:val="InstructionalBullet1"/>
      </w:pPr>
      <w:r>
        <w:lastRenderedPageBreak/>
        <w:t>Accuracy and precision (number of significant digits)</w:t>
      </w:r>
    </w:p>
    <w:p w:rsidR="008A3D94" w:rsidRDefault="008A3D94" w:rsidP="008A3D94">
      <w:pPr>
        <w:pStyle w:val="InstructionalBullet1"/>
      </w:pPr>
      <w:r>
        <w:t>Priority, timing, frequency, sequencing, and other constraints</w:t>
      </w:r>
    </w:p>
    <w:p w:rsidR="008A3D94" w:rsidRDefault="008A3D94" w:rsidP="008A3D94">
      <w:pPr>
        <w:pStyle w:val="InstructionalBullet1"/>
      </w:pPr>
      <w:r>
        <w:t>Security and privacy constraints</w:t>
      </w:r>
    </w:p>
    <w:p w:rsidR="008A3D94" w:rsidRDefault="008A3D94" w:rsidP="008A3D94">
      <w:pPr>
        <w:pStyle w:val="InstructionalBullet1"/>
      </w:pPr>
      <w:r>
        <w:t>Sources (setting/sending entities) and recipients (using/receiving entities).</w:t>
      </w:r>
    </w:p>
    <w:p w:rsidR="008A3D94" w:rsidRDefault="008A3D94" w:rsidP="00273139">
      <w:pPr>
        <w:pStyle w:val="InstructionalText1"/>
      </w:pPr>
      <w:r>
        <w:t>Describe the data element assemblies (records, messages, files etc.) that the interfacing entity(s) will provide, store, and send, such as:</w:t>
      </w:r>
    </w:p>
    <w:p w:rsidR="008A3D94" w:rsidRDefault="008A3D94" w:rsidP="004F6FB2">
      <w:pPr>
        <w:pStyle w:val="InstructionalBullet1"/>
      </w:pPr>
      <w:r>
        <w:t>Names/identifiers</w:t>
      </w:r>
    </w:p>
    <w:p w:rsidR="008A3D94" w:rsidRDefault="008A3D94" w:rsidP="004F6FB2">
      <w:pPr>
        <w:pStyle w:val="InstructionalBullet1"/>
        <w:numPr>
          <w:ilvl w:val="1"/>
          <w:numId w:val="8"/>
        </w:numPr>
      </w:pPr>
      <w:r>
        <w:t>Technical Name, e.g., data structure name</w:t>
      </w:r>
    </w:p>
    <w:p w:rsidR="008A3D94" w:rsidRDefault="008A3D94" w:rsidP="004F6FB2">
      <w:pPr>
        <w:pStyle w:val="InstructionalBullet1"/>
        <w:numPr>
          <w:ilvl w:val="1"/>
          <w:numId w:val="8"/>
        </w:numPr>
      </w:pPr>
      <w:r>
        <w:t>Non-technical Names, e.g. synonyms</w:t>
      </w:r>
    </w:p>
    <w:p w:rsidR="008A3D94" w:rsidRDefault="008A3D94" w:rsidP="004F6FB2">
      <w:pPr>
        <w:pStyle w:val="InstructionalBullet1"/>
      </w:pPr>
      <w:r>
        <w:t>Data elements</w:t>
      </w:r>
    </w:p>
    <w:p w:rsidR="008A3D94" w:rsidRDefault="008A3D94" w:rsidP="004F6FB2">
      <w:pPr>
        <w:pStyle w:val="InstructionalBullet1"/>
      </w:pPr>
      <w:r>
        <w:t>Medium/structure of data elements/assemblies</w:t>
      </w:r>
    </w:p>
    <w:p w:rsidR="008A3D94" w:rsidRDefault="008A3D94" w:rsidP="004F6FB2">
      <w:pPr>
        <w:pStyle w:val="InstructionalBullet1"/>
      </w:pPr>
      <w:r>
        <w:t>Visual characteristics (e.g. layouts, fonts, icons etc.)</w:t>
      </w:r>
    </w:p>
    <w:p w:rsidR="008A3D94" w:rsidRDefault="008A3D94" w:rsidP="004F6FB2">
      <w:pPr>
        <w:pStyle w:val="InstructionalBullet1"/>
      </w:pPr>
      <w:r>
        <w:t>Relationships among assemblies</w:t>
      </w:r>
    </w:p>
    <w:p w:rsidR="008A3D94" w:rsidRDefault="008A3D94" w:rsidP="004F6FB2">
      <w:pPr>
        <w:pStyle w:val="InstructionalBullet1"/>
      </w:pPr>
      <w:r>
        <w:t>Security and privacy constraints</w:t>
      </w:r>
    </w:p>
    <w:p w:rsidR="008A3D94" w:rsidRDefault="008A3D94" w:rsidP="004F6FB2">
      <w:pPr>
        <w:pStyle w:val="InstructionalBullet1"/>
      </w:pPr>
      <w:r>
        <w:t>Sources and recipients.</w:t>
      </w:r>
    </w:p>
    <w:p w:rsidR="008A3D94" w:rsidRDefault="008A3D94" w:rsidP="004F6FB2">
      <w:pPr>
        <w:pStyle w:val="InstructionalText1"/>
      </w:pPr>
      <w:r>
        <w:t>Describe the communication methods that the interfacing entity(s) will use for the interface, such as:</w:t>
      </w:r>
    </w:p>
    <w:p w:rsidR="008A3D94" w:rsidRDefault="008A3D94" w:rsidP="004F6FB2">
      <w:pPr>
        <w:pStyle w:val="InstructionalBullet1"/>
      </w:pPr>
      <w:r>
        <w:t>Communication links, bands, frequencies, and media</w:t>
      </w:r>
    </w:p>
    <w:p w:rsidR="008A3D94" w:rsidRDefault="008A3D94" w:rsidP="004F6FB2">
      <w:pPr>
        <w:pStyle w:val="InstructionalBullet1"/>
      </w:pPr>
      <w:r>
        <w:t>Message formatting</w:t>
      </w:r>
    </w:p>
    <w:p w:rsidR="008A3D94" w:rsidRDefault="008A3D94" w:rsidP="004F6FB2">
      <w:pPr>
        <w:pStyle w:val="InstructionalBullet1"/>
      </w:pPr>
      <w:r>
        <w:t>Flow control (e.g. sequence numbering)</w:t>
      </w:r>
    </w:p>
    <w:p w:rsidR="008A3D94" w:rsidRDefault="008A3D94" w:rsidP="004F6FB2">
      <w:pPr>
        <w:pStyle w:val="InstructionalBullet1"/>
      </w:pPr>
      <w:r>
        <w:t>Data transfer rate</w:t>
      </w:r>
    </w:p>
    <w:p w:rsidR="008A3D94" w:rsidRDefault="008A3D94" w:rsidP="004F6FB2">
      <w:pPr>
        <w:pStyle w:val="InstructionalBullet1"/>
      </w:pPr>
      <w:r>
        <w:t>Routing</w:t>
      </w:r>
    </w:p>
    <w:p w:rsidR="008A3D94" w:rsidRDefault="008A3D94" w:rsidP="004F6FB2">
      <w:pPr>
        <w:pStyle w:val="InstructionalBullet1"/>
      </w:pPr>
      <w:r>
        <w:t>Transmission services</w:t>
      </w:r>
    </w:p>
    <w:p w:rsidR="008A3D94" w:rsidRDefault="008A3D94" w:rsidP="004F6FB2">
      <w:pPr>
        <w:pStyle w:val="InstructionalBullet1"/>
      </w:pPr>
      <w:r>
        <w:t>Safety</w:t>
      </w:r>
    </w:p>
    <w:p w:rsidR="008A3D94" w:rsidRDefault="008A3D94" w:rsidP="004F6FB2">
      <w:pPr>
        <w:pStyle w:val="InstructionalBullet1"/>
      </w:pPr>
      <w:r>
        <w:t>Security and privacy considerations.</w:t>
      </w:r>
    </w:p>
    <w:p w:rsidR="008A3D94" w:rsidRDefault="008A3D94" w:rsidP="004F6FB2">
      <w:pPr>
        <w:pStyle w:val="InstructionalText1"/>
      </w:pPr>
      <w:r>
        <w:t>Describe characteristics of the protocols that the interfacing entity(s) will use for the interface, such as:</w:t>
      </w:r>
    </w:p>
    <w:p w:rsidR="008A3D94" w:rsidRDefault="008A3D94" w:rsidP="004F6FB2">
      <w:pPr>
        <w:pStyle w:val="InstructionalBullet1"/>
      </w:pPr>
      <w:r>
        <w:t>Priority/layer of the protocol</w:t>
      </w:r>
    </w:p>
    <w:p w:rsidR="008A3D94" w:rsidRDefault="008A3D94" w:rsidP="004F6FB2">
      <w:pPr>
        <w:pStyle w:val="InstructionalBullet1"/>
      </w:pPr>
      <w:proofErr w:type="spellStart"/>
      <w:r>
        <w:t>Packeting</w:t>
      </w:r>
      <w:proofErr w:type="spellEnd"/>
    </w:p>
    <w:p w:rsidR="008A3D94" w:rsidRDefault="008A3D94" w:rsidP="004F6FB2">
      <w:pPr>
        <w:pStyle w:val="InstructionalBullet1"/>
      </w:pPr>
      <w:r>
        <w:t xml:space="preserve">Legality checks, error control </w:t>
      </w:r>
    </w:p>
    <w:p w:rsidR="008A3D94" w:rsidRDefault="008A3D94" w:rsidP="004F6FB2">
      <w:pPr>
        <w:pStyle w:val="InstructionalBullet1"/>
      </w:pPr>
      <w:r>
        <w:t>Recovery procedures</w:t>
      </w:r>
    </w:p>
    <w:p w:rsidR="008A3D94" w:rsidRDefault="008A3D94" w:rsidP="004F6FB2">
      <w:pPr>
        <w:pStyle w:val="InstructionalBullet1"/>
      </w:pPr>
      <w:r>
        <w:t>Synchronization</w:t>
      </w:r>
    </w:p>
    <w:p w:rsidR="008A3D94" w:rsidRDefault="008A3D94" w:rsidP="004F6FB2">
      <w:pPr>
        <w:pStyle w:val="InstructionalBullet1"/>
      </w:pPr>
      <w:r>
        <w:t>Status, identification, and other reporting features.</w:t>
      </w:r>
    </w:p>
    <w:p w:rsidR="008A3D94" w:rsidRDefault="008A3D94" w:rsidP="004F6FB2">
      <w:pPr>
        <w:pStyle w:val="InstructionalText1"/>
      </w:pPr>
      <w:r>
        <w:t>Where appropriate describe other characteristics, such as physical compatibility of the interfacing entity(s) (dimensions, tolerances, loads, voltages, plug compatibility, etc.)</w:t>
      </w:r>
    </w:p>
    <w:p w:rsidR="008A3D94" w:rsidRDefault="008A3D94" w:rsidP="004F6FB2">
      <w:pPr>
        <w:pStyle w:val="Heading1"/>
      </w:pPr>
      <w:r>
        <w:lastRenderedPageBreak/>
        <w:t xml:space="preserve"> </w:t>
      </w:r>
      <w:bookmarkStart w:id="496" w:name="_Toc398548499"/>
      <w:r>
        <w:t>Human-Machine Interface</w:t>
      </w:r>
      <w:bookmarkEnd w:id="496"/>
    </w:p>
    <w:p w:rsidR="008A3D94" w:rsidRDefault="008A3D94" w:rsidP="004F6FB2">
      <w:pPr>
        <w:pStyle w:val="InstructionalText1"/>
      </w:pPr>
      <w:r>
        <w:t>Describe the human-machine interface (i.e., GUI) relative to the user. Additional information may be added if the suggested headings are inadequate.</w:t>
      </w:r>
    </w:p>
    <w:p w:rsidR="008A3D94" w:rsidRDefault="008A3D94" w:rsidP="004F6FB2">
      <w:pPr>
        <w:pStyle w:val="Heading2"/>
      </w:pPr>
      <w:bookmarkStart w:id="497" w:name="_Toc398548500"/>
      <w:r>
        <w:t>Interface Design Rules</w:t>
      </w:r>
      <w:bookmarkEnd w:id="497"/>
    </w:p>
    <w:p w:rsidR="008A3D94" w:rsidRDefault="008A3D94" w:rsidP="004F6FB2">
      <w:pPr>
        <w:pStyle w:val="InstructionalText1"/>
      </w:pPr>
      <w:r>
        <w:t>Identify conventions and standards for designing the GUI.</w:t>
      </w:r>
    </w:p>
    <w:p w:rsidR="008A3D94" w:rsidRDefault="008A3D94" w:rsidP="004F6FB2">
      <w:pPr>
        <w:pStyle w:val="Heading2"/>
      </w:pPr>
      <w:bookmarkStart w:id="498" w:name="_Toc398548501"/>
      <w:r>
        <w:t>Inputs</w:t>
      </w:r>
      <w:bookmarkEnd w:id="498"/>
    </w:p>
    <w:p w:rsidR="008A3D94" w:rsidRDefault="008A3D94" w:rsidP="004F6FB2">
      <w:pPr>
        <w:pStyle w:val="InstructionalText1"/>
      </w:pPr>
      <w:r>
        <w:t xml:space="preserve">Identify the input media used by the user (i.e., operator) for providing information to the system, such as data entry screens, optical character readers, bar scanners, etc. </w:t>
      </w:r>
    </w:p>
    <w:p w:rsidR="008A3D94" w:rsidRDefault="008A3D94" w:rsidP="004F6FB2">
      <w:pPr>
        <w:pStyle w:val="InstructionalText1"/>
      </w:pPr>
      <w:r>
        <w:t>Identify the messages associated with operator inputs, including the following:</w:t>
      </w:r>
    </w:p>
    <w:p w:rsidR="008A3D94" w:rsidRDefault="008A3D94" w:rsidP="004F6FB2">
      <w:pPr>
        <w:pStyle w:val="InstructionalBullet1"/>
      </w:pPr>
      <w:r>
        <w:t>Form(s) if the input data is keyed or scanned for data entry</w:t>
      </w:r>
    </w:p>
    <w:p w:rsidR="008A3D94" w:rsidRDefault="008A3D94" w:rsidP="004F6FB2">
      <w:pPr>
        <w:pStyle w:val="InstructionalBullet1"/>
      </w:pPr>
      <w:r>
        <w:t>Access restrictions</w:t>
      </w:r>
    </w:p>
    <w:p w:rsidR="008A3D94" w:rsidRDefault="008A3D94" w:rsidP="004F6FB2">
      <w:pPr>
        <w:pStyle w:val="InstructionalBullet1"/>
      </w:pPr>
      <w:r>
        <w:t>Security considerations.</w:t>
      </w:r>
    </w:p>
    <w:p w:rsidR="008A3D94" w:rsidRDefault="008A3D94" w:rsidP="004F6FB2">
      <w:pPr>
        <w:pStyle w:val="Heading2"/>
      </w:pPr>
      <w:bookmarkStart w:id="499" w:name="_Toc398548502"/>
      <w:r>
        <w:t>Outputs</w:t>
      </w:r>
      <w:bookmarkEnd w:id="499"/>
    </w:p>
    <w:p w:rsidR="008A3D94" w:rsidRDefault="008A3D94" w:rsidP="004F6FB2">
      <w:pPr>
        <w:pStyle w:val="InstructionalText1"/>
      </w:pPr>
      <w:r>
        <w:t>Describe the system output design relative to the user. System outputs include reports, data display screens, query results, etc.</w:t>
      </w:r>
    </w:p>
    <w:p w:rsidR="008A3D94" w:rsidRDefault="008A3D94" w:rsidP="004F6FB2">
      <w:pPr>
        <w:pStyle w:val="InstructionalText1"/>
      </w:pPr>
      <w:r>
        <w:t xml:space="preserve">Identify the following, if appropriate: </w:t>
      </w:r>
    </w:p>
    <w:p w:rsidR="008A3D94" w:rsidRDefault="008A3D94" w:rsidP="004F6FB2">
      <w:pPr>
        <w:pStyle w:val="InstructionalBullet1"/>
      </w:pPr>
      <w:r>
        <w:t>Access restrictions or security considerations</w:t>
      </w:r>
    </w:p>
    <w:p w:rsidR="008A3D94" w:rsidRDefault="008A3D94" w:rsidP="004F6FB2">
      <w:pPr>
        <w:pStyle w:val="InstructionalBullet1"/>
      </w:pPr>
      <w:r>
        <w:t>Description of the purpose of the output</w:t>
      </w:r>
    </w:p>
    <w:p w:rsidR="008A3D94" w:rsidRDefault="008A3D94" w:rsidP="004F6FB2">
      <w:pPr>
        <w:pStyle w:val="InstructionalBullet1"/>
      </w:pPr>
      <w:r>
        <w:t>Report requirements, including frequency of periodic reports</w:t>
      </w:r>
    </w:p>
    <w:p w:rsidR="008A3D94" w:rsidRDefault="008A3D94" w:rsidP="004F6FB2">
      <w:pPr>
        <w:pStyle w:val="InstructionalBullet1"/>
      </w:pPr>
      <w:r>
        <w:t>Screen contents. (Provide a graphic representation of each layout. Define all data elements associated with the layout).</w:t>
      </w:r>
    </w:p>
    <w:p w:rsidR="008A3D94" w:rsidRDefault="008A3D94" w:rsidP="004F6FB2">
      <w:pPr>
        <w:pStyle w:val="Heading2"/>
      </w:pPr>
      <w:bookmarkStart w:id="500" w:name="_Toc398548503"/>
      <w:r>
        <w:t>Navigation Hierarchy</w:t>
      </w:r>
      <w:bookmarkEnd w:id="500"/>
    </w:p>
    <w:p w:rsidR="008A3D94" w:rsidRDefault="008A3D94" w:rsidP="004F6FB2">
      <w:pPr>
        <w:pStyle w:val="InstructionalText1"/>
      </w:pPr>
      <w:r>
        <w:t>Provide a diagram of the navigation hierarchy that shows how a user moves through the GUI.</w:t>
      </w:r>
    </w:p>
    <w:p w:rsidR="008A3D94" w:rsidRDefault="008A3D94" w:rsidP="00556190">
      <w:pPr>
        <w:pStyle w:val="Heading3"/>
      </w:pPr>
      <w:bookmarkStart w:id="501" w:name="_Toc398548504"/>
      <w:r>
        <w:t>Screen [x.1]</w:t>
      </w:r>
      <w:bookmarkEnd w:id="501"/>
    </w:p>
    <w:p w:rsidR="008A3D94" w:rsidRDefault="008A3D94" w:rsidP="00556190">
      <w:pPr>
        <w:pStyle w:val="InstructionalText1"/>
      </w:pPr>
      <w:r>
        <w:t>Provide the layout of all input data screens or GUIs. Provide a graphic representation of each GUI, for example, a low-resolution screenshot. Define all data elements associated with each screen or GUI, or reference the data dictionary. Label each data input screen and/or GUI.</w:t>
      </w:r>
    </w:p>
    <w:p w:rsidR="008A3D94" w:rsidRDefault="008A3D94" w:rsidP="00556190">
      <w:pPr>
        <w:pStyle w:val="Heading3"/>
      </w:pPr>
      <w:bookmarkStart w:id="502" w:name="_Toc398548505"/>
      <w:r>
        <w:t>Screen [x.2]</w:t>
      </w:r>
      <w:bookmarkEnd w:id="502"/>
    </w:p>
    <w:p w:rsidR="008A3D94" w:rsidRDefault="008A3D94" w:rsidP="00556190">
      <w:pPr>
        <w:pStyle w:val="InstructionalText1"/>
      </w:pPr>
      <w:r>
        <w:t xml:space="preserve">Provide a graphic representation of each GUI, for example, a low-resolution screenshot. Define all data elements associated with each screen or GUI, or reference the data dictionary. </w:t>
      </w:r>
    </w:p>
    <w:p w:rsidR="008A3D94" w:rsidRDefault="008A3D94" w:rsidP="00556190">
      <w:pPr>
        <w:pStyle w:val="Heading3"/>
      </w:pPr>
      <w:bookmarkStart w:id="503" w:name="_Toc398548506"/>
      <w:r>
        <w:t>Screen [x.3]</w:t>
      </w:r>
      <w:bookmarkEnd w:id="503"/>
    </w:p>
    <w:p w:rsidR="008A3D94" w:rsidRDefault="008A3D94" w:rsidP="00556190">
      <w:pPr>
        <w:pStyle w:val="InstructionalText1"/>
      </w:pPr>
      <w:r>
        <w:t xml:space="preserve">Provide a graphic representation of each GUI, for example, a low-resolution screenshot. Define all data elements associated with each screen or GUI, or reference the data dictionary. </w:t>
      </w:r>
    </w:p>
    <w:p w:rsidR="008A3D94" w:rsidRDefault="008A3D94" w:rsidP="00556190">
      <w:pPr>
        <w:pStyle w:val="Heading1"/>
      </w:pPr>
      <w:r>
        <w:lastRenderedPageBreak/>
        <w:t xml:space="preserve"> </w:t>
      </w:r>
      <w:bookmarkStart w:id="504" w:name="_Toc398548507"/>
      <w:r>
        <w:t>Security and Privacy</w:t>
      </w:r>
      <w:bookmarkEnd w:id="504"/>
    </w:p>
    <w:p w:rsidR="008A3D94" w:rsidRDefault="008A3D94" w:rsidP="00556190">
      <w:pPr>
        <w:pStyle w:val="Heading2"/>
      </w:pPr>
      <w:bookmarkStart w:id="505" w:name="_Toc398548508"/>
      <w:r>
        <w:t>Security</w:t>
      </w:r>
      <w:bookmarkEnd w:id="505"/>
    </w:p>
    <w:p w:rsidR="008A3D94" w:rsidRDefault="008A3D94" w:rsidP="00556190">
      <w:pPr>
        <w:pStyle w:val="InstructionalText1"/>
      </w:pPr>
      <w:r>
        <w:t>Describe specific security mechanisms at the application level, as guided by NIST 800-53 revision 3 (or most current version). Also, summarize the security mechanisms to be provided by the VA GSSs. Reference the Security Risk Assessment.</w:t>
      </w:r>
    </w:p>
    <w:p w:rsidR="008A3D94" w:rsidRDefault="008A3D94" w:rsidP="00556190">
      <w:pPr>
        <w:pStyle w:val="InstructionalText1"/>
      </w:pPr>
      <w:r>
        <w:t>The following information will be provided to address security controls:</w:t>
      </w:r>
    </w:p>
    <w:p w:rsidR="008A3D94" w:rsidRDefault="008A3D94" w:rsidP="00556190">
      <w:pPr>
        <w:pStyle w:val="InstructionalText1"/>
      </w:pPr>
      <w:r>
        <w:t>A high-level description of the security controls, grouped according to the 18 control families identified in NIST 800-53 revision 3 (or most current version). A description of all 18 control families must be addressed; if a control family is not applicable, then state that control family does not apply and explain why it does not apply.</w:t>
      </w:r>
    </w:p>
    <w:p w:rsidR="008A3D94" w:rsidRDefault="008A3D94" w:rsidP="00556190">
      <w:pPr>
        <w:pStyle w:val="InstructionalText1"/>
      </w:pPr>
      <w:proofErr w:type="gramStart"/>
      <w:r>
        <w:t>A description of the specific security controls that will be provided by existing VA infrastructure or VA GSSs.</w:t>
      </w:r>
      <w:proofErr w:type="gramEnd"/>
    </w:p>
    <w:p w:rsidR="008A3D94" w:rsidRDefault="008A3D94" w:rsidP="00556190">
      <w:pPr>
        <w:pStyle w:val="InstructionalText1"/>
      </w:pPr>
      <w:r>
        <w:t>Describe the planned use by the application of the infrastructure’s centralized security mechanisms and VA GSSs (in particular, the identification and authentication, access control, and audit mechanisms), and infrastructure mechanisms, (e.g., Directory Services) to store user account information. Sufficient detail should be provided to show the feasibility of the integration and/or inter operation of application security mechanisms with infrastructure security mechanisms.</w:t>
      </w:r>
    </w:p>
    <w:p w:rsidR="008A3D94" w:rsidRDefault="008A3D94" w:rsidP="00556190">
      <w:pPr>
        <w:pStyle w:val="Heading2"/>
      </w:pPr>
      <w:bookmarkStart w:id="506" w:name="_Toc398548509"/>
      <w:r>
        <w:t>Privacy</w:t>
      </w:r>
      <w:bookmarkEnd w:id="506"/>
    </w:p>
    <w:p w:rsidR="009B5C77" w:rsidRDefault="008A3D94" w:rsidP="00CE3AF7">
      <w:pPr>
        <w:pStyle w:val="InstructionalText1"/>
      </w:pPr>
      <w:r>
        <w:t>Identify privacy design considerations. Describe specific privacy mechanisms at the application. Describe how the application’s privacy requirements will be met. Reference the System Security Plan (SSP) and Privacy Impact Assessment (PIA).</w:t>
      </w:r>
      <w:r w:rsidR="00CE3AF7">
        <w:t xml:space="preserve"> </w:t>
      </w:r>
    </w:p>
    <w:p w:rsidR="009B5C77" w:rsidRPr="009B5C77" w:rsidRDefault="009B5C77" w:rsidP="009B5C77">
      <w:pPr>
        <w:pStyle w:val="BodyText"/>
        <w:sectPr w:rsidR="009B5C77" w:rsidRPr="009B5C77" w:rsidSect="0066022A">
          <w:pgSz w:w="12240" w:h="15840" w:code="1"/>
          <w:pgMar w:top="1440" w:right="1440" w:bottom="1440" w:left="1440" w:header="720" w:footer="720" w:gutter="0"/>
          <w:pgNumType w:start="1"/>
          <w:cols w:space="720"/>
          <w:docGrid w:linePitch="360"/>
        </w:sectPr>
      </w:pPr>
    </w:p>
    <w:p w:rsidR="00AD4E85" w:rsidRDefault="004E698E" w:rsidP="004E698E">
      <w:pPr>
        <w:pStyle w:val="Appendix1"/>
        <w:numPr>
          <w:ilvl w:val="0"/>
          <w:numId w:val="0"/>
        </w:numPr>
        <w:ind w:left="720" w:hanging="720"/>
      </w:pPr>
      <w:bookmarkStart w:id="507" w:name="_Toc398548510"/>
      <w:r>
        <w:lastRenderedPageBreak/>
        <w:t>Attachment A – Approval Signatures</w:t>
      </w:r>
      <w:bookmarkEnd w:id="507"/>
    </w:p>
    <w:p w:rsidR="004E698E" w:rsidRDefault="004E698E" w:rsidP="004E698E">
      <w:pPr>
        <w:pStyle w:val="BodyText"/>
      </w:pPr>
      <w:r>
        <w:t>This section is used to document the approval of the System Design Document. The review should be conducted face to face where signatures can be obtained ‘live’ during the review. If unable to conduct a face-to-face meeting then it should be held via LiveMeeting and concurrence captured during the meeting. The Scribe should add /</w:t>
      </w:r>
      <w:proofErr w:type="spellStart"/>
      <w:r>
        <w:t>es</w:t>
      </w:r>
      <w:proofErr w:type="spellEnd"/>
      <w:r>
        <w:t>/name by each position cited. Example provided below.</w:t>
      </w:r>
    </w:p>
    <w:p w:rsidR="00AD4E85" w:rsidRDefault="004E698E" w:rsidP="004E698E">
      <w:pPr>
        <w:pStyle w:val="BodyText"/>
      </w:pPr>
      <w:r>
        <w:t xml:space="preserve">The Chair of the governing Integrated Project Team (IPT), Business Sponsor, IT Program Manager, </w:t>
      </w:r>
      <w:r w:rsidR="00CB2113">
        <w:t xml:space="preserve">and </w:t>
      </w:r>
      <w:r>
        <w:t>Project Manager</w:t>
      </w:r>
      <w:r w:rsidR="00CB2113">
        <w:t xml:space="preserve"> </w:t>
      </w:r>
      <w:r>
        <w:t>are required to sign.</w:t>
      </w:r>
    </w:p>
    <w:p w:rsidR="004E698E" w:rsidRDefault="004E698E" w:rsidP="004E698E">
      <w:pPr>
        <w:pStyle w:val="BodyText"/>
      </w:pPr>
    </w:p>
    <w:p w:rsidR="004E698E" w:rsidRDefault="004E698E" w:rsidP="004E698E">
      <w:pPr>
        <w:pStyle w:val="BodyText"/>
      </w:pPr>
      <w:r>
        <w:t>______________________________________________________________________________</w:t>
      </w:r>
    </w:p>
    <w:p w:rsidR="004E698E" w:rsidRDefault="004E698E" w:rsidP="004E698E">
      <w:pPr>
        <w:pStyle w:val="BodyText"/>
        <w:tabs>
          <w:tab w:val="left" w:pos="7200"/>
        </w:tabs>
      </w:pPr>
      <w:r>
        <w:t>Signed:</w:t>
      </w:r>
      <w:r>
        <w:tab/>
        <w:t xml:space="preserve">Date: </w:t>
      </w:r>
    </w:p>
    <w:p w:rsidR="004E698E" w:rsidRDefault="004E698E" w:rsidP="004E698E">
      <w:pPr>
        <w:pStyle w:val="InstructionalText1"/>
      </w:pPr>
      <w:r>
        <w:t>&lt; Integrated Project Team (IPT) Chair &gt;</w:t>
      </w:r>
    </w:p>
    <w:p w:rsidR="004E698E" w:rsidRDefault="004E698E" w:rsidP="004E698E">
      <w:pPr>
        <w:pStyle w:val="BodyText"/>
      </w:pPr>
    </w:p>
    <w:p w:rsidR="004E698E" w:rsidRDefault="004E698E" w:rsidP="004E698E">
      <w:pPr>
        <w:pStyle w:val="BodyText"/>
      </w:pPr>
    </w:p>
    <w:p w:rsidR="004E698E" w:rsidRDefault="004E698E" w:rsidP="004E698E">
      <w:pPr>
        <w:pStyle w:val="BodyText"/>
      </w:pPr>
      <w:r>
        <w:t>______________________________________________________________________________</w:t>
      </w:r>
    </w:p>
    <w:p w:rsidR="004E698E" w:rsidRDefault="004E698E" w:rsidP="004E698E">
      <w:pPr>
        <w:pStyle w:val="BodyText"/>
        <w:tabs>
          <w:tab w:val="left" w:pos="7200"/>
        </w:tabs>
      </w:pPr>
      <w:r>
        <w:t>Signed:</w:t>
      </w:r>
      <w:r>
        <w:tab/>
        <w:t xml:space="preserve">Date: </w:t>
      </w:r>
    </w:p>
    <w:p w:rsidR="004E698E" w:rsidRDefault="004E698E" w:rsidP="004E698E">
      <w:pPr>
        <w:pStyle w:val="InstructionalText1"/>
      </w:pPr>
      <w:r>
        <w:t>&lt; Business Sponsor &gt;</w:t>
      </w:r>
    </w:p>
    <w:p w:rsidR="004E698E" w:rsidRDefault="004E698E" w:rsidP="004E698E">
      <w:pPr>
        <w:pStyle w:val="BodyText"/>
      </w:pPr>
    </w:p>
    <w:p w:rsidR="004E698E" w:rsidRDefault="004E698E" w:rsidP="004E698E">
      <w:pPr>
        <w:pStyle w:val="BodyText"/>
      </w:pPr>
    </w:p>
    <w:p w:rsidR="004E698E" w:rsidRDefault="004E698E" w:rsidP="004E698E">
      <w:pPr>
        <w:pStyle w:val="BodyText"/>
      </w:pPr>
      <w:r>
        <w:t>______________________________________________________________________________</w:t>
      </w:r>
    </w:p>
    <w:p w:rsidR="004E698E" w:rsidRDefault="004E698E" w:rsidP="004E698E">
      <w:pPr>
        <w:pStyle w:val="BodyText"/>
        <w:tabs>
          <w:tab w:val="left" w:pos="7200"/>
        </w:tabs>
      </w:pPr>
      <w:r>
        <w:t>Signed:</w:t>
      </w:r>
      <w:r>
        <w:tab/>
        <w:t xml:space="preserve">Date: </w:t>
      </w:r>
    </w:p>
    <w:p w:rsidR="004E698E" w:rsidRDefault="004E698E" w:rsidP="004E698E">
      <w:pPr>
        <w:pStyle w:val="InstructionalText1"/>
      </w:pPr>
      <w:r>
        <w:t>&lt; IT Program Manager &gt;</w:t>
      </w:r>
    </w:p>
    <w:p w:rsidR="004E698E" w:rsidRDefault="004E698E" w:rsidP="004E698E">
      <w:pPr>
        <w:pStyle w:val="BodyText"/>
      </w:pPr>
    </w:p>
    <w:p w:rsidR="004E698E" w:rsidRDefault="004E698E" w:rsidP="004E698E">
      <w:pPr>
        <w:pStyle w:val="BodyText"/>
      </w:pPr>
    </w:p>
    <w:p w:rsidR="004E698E" w:rsidRDefault="004E698E" w:rsidP="004E698E">
      <w:pPr>
        <w:pStyle w:val="BodyText"/>
      </w:pPr>
      <w:r>
        <w:t>______________________________________________________________________________</w:t>
      </w:r>
    </w:p>
    <w:p w:rsidR="004E698E" w:rsidRDefault="004E698E" w:rsidP="004E698E">
      <w:pPr>
        <w:pStyle w:val="BodyText"/>
        <w:tabs>
          <w:tab w:val="left" w:pos="7200"/>
        </w:tabs>
      </w:pPr>
      <w:r>
        <w:t>Signed:</w:t>
      </w:r>
      <w:r>
        <w:tab/>
        <w:t xml:space="preserve">Date: </w:t>
      </w:r>
    </w:p>
    <w:p w:rsidR="004E698E" w:rsidRDefault="0098595B" w:rsidP="0098595B">
      <w:pPr>
        <w:pStyle w:val="InstructionalText1"/>
      </w:pPr>
      <w:r>
        <w:t>&lt; Project Manager &gt;</w:t>
      </w:r>
    </w:p>
    <w:p w:rsidR="004E698E" w:rsidRDefault="004E698E"/>
    <w:p w:rsidR="004E698E" w:rsidRDefault="004E698E">
      <w:r>
        <w:br w:type="page"/>
      </w:r>
    </w:p>
    <w:p w:rsidR="00912533" w:rsidRDefault="00912533" w:rsidP="00912533">
      <w:pPr>
        <w:pStyle w:val="Appendix1"/>
      </w:pPr>
      <w:bookmarkStart w:id="508" w:name="_Toc398548511"/>
      <w:r w:rsidRPr="00912533">
        <w:lastRenderedPageBreak/>
        <w:t>Additional Information</w:t>
      </w:r>
      <w:bookmarkEnd w:id="508"/>
      <w:r w:rsidRPr="00912533">
        <w:t xml:space="preserve"> </w:t>
      </w:r>
    </w:p>
    <w:p w:rsidR="00912533" w:rsidRDefault="00912533" w:rsidP="00912533">
      <w:pPr>
        <w:pStyle w:val="InstructionalText1"/>
      </w:pPr>
      <w:r w:rsidRPr="00912533">
        <w:t>Attach any addition information that supplements the design specification.</w:t>
      </w:r>
    </w:p>
    <w:p w:rsidR="00912533" w:rsidRDefault="00912533" w:rsidP="00912533">
      <w:pPr>
        <w:pStyle w:val="Appendix11"/>
      </w:pPr>
      <w:bookmarkStart w:id="509" w:name="_Toc398548512"/>
      <w:r>
        <w:t>RTM</w:t>
      </w:r>
      <w:bookmarkEnd w:id="509"/>
    </w:p>
    <w:p w:rsidR="00912533" w:rsidRDefault="00912533" w:rsidP="00912533">
      <w:pPr>
        <w:pStyle w:val="InstructionalText1"/>
      </w:pPr>
      <w:r>
        <w:t>Include an RTM that traces modules and data structures to the software requirements. A reference to the location of the RTM is also acceptable.</w:t>
      </w:r>
    </w:p>
    <w:p w:rsidR="00912533" w:rsidRDefault="00912533" w:rsidP="00912533">
      <w:pPr>
        <w:pStyle w:val="Appendix11"/>
      </w:pPr>
      <w:bookmarkStart w:id="510" w:name="_Toc398548513"/>
      <w:r>
        <w:t>Packaging and Installation</w:t>
      </w:r>
      <w:bookmarkEnd w:id="510"/>
    </w:p>
    <w:p w:rsidR="00912533" w:rsidRDefault="00912533" w:rsidP="00912533">
      <w:pPr>
        <w:pStyle w:val="InstructionalText1"/>
      </w:pPr>
      <w:r>
        <w:t>Outline any special considerations for software packaging and installation.</w:t>
      </w:r>
    </w:p>
    <w:p w:rsidR="00912533" w:rsidRDefault="00912533" w:rsidP="00912533">
      <w:pPr>
        <w:pStyle w:val="Appendix11"/>
      </w:pPr>
      <w:bookmarkStart w:id="511" w:name="_Toc398548514"/>
      <w:r>
        <w:t>Design Metrics</w:t>
      </w:r>
      <w:bookmarkEnd w:id="511"/>
    </w:p>
    <w:p w:rsidR="00912533" w:rsidRDefault="00912533" w:rsidP="00912533">
      <w:pPr>
        <w:pStyle w:val="InstructionalText1"/>
      </w:pPr>
      <w:r>
        <w:t>Describe all metrics to be used during the design activity.</w:t>
      </w:r>
    </w:p>
    <w:p w:rsidR="00912533" w:rsidRDefault="00912533" w:rsidP="00912533">
      <w:pPr>
        <w:pStyle w:val="Appendix11"/>
      </w:pPr>
      <w:bookmarkStart w:id="512" w:name="_Toc398548515"/>
      <w:r>
        <w:t>Acronym List and Glossary</w:t>
      </w:r>
      <w:bookmarkEnd w:id="512"/>
      <w:r>
        <w:t xml:space="preserve"> </w:t>
      </w:r>
    </w:p>
    <w:p w:rsidR="00912533" w:rsidRDefault="00912533" w:rsidP="00912533">
      <w:pPr>
        <w:pStyle w:val="InstructionalText1"/>
      </w:pPr>
      <w:r>
        <w:t>Identify and define all acronyms and terms that establish meaning within the context of the plan.</w:t>
      </w:r>
    </w:p>
    <w:p w:rsidR="00912533" w:rsidRPr="00912533" w:rsidRDefault="00912533" w:rsidP="00912533">
      <w:pPr>
        <w:pStyle w:val="Caption"/>
      </w:pPr>
      <w:r>
        <w:t>Table 59: Glossary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6678"/>
      </w:tblGrid>
      <w:tr w:rsidR="00B64E6E" w:rsidRPr="00B64E6E" w:rsidTr="00B64E6E">
        <w:trPr>
          <w:cantSplit/>
          <w:tblHeader/>
        </w:trPr>
        <w:tc>
          <w:tcPr>
            <w:tcW w:w="1513" w:type="pct"/>
            <w:shd w:val="clear" w:color="auto" w:fill="F2F2F2" w:themeFill="background1" w:themeFillShade="F2"/>
          </w:tcPr>
          <w:p w:rsidR="00B64E6E" w:rsidRPr="00B64E6E" w:rsidRDefault="00B64E6E" w:rsidP="00B64E6E">
            <w:pPr>
              <w:pStyle w:val="TableHeading"/>
            </w:pPr>
            <w:bookmarkStart w:id="513" w:name="ColumnTitle_116"/>
            <w:bookmarkEnd w:id="513"/>
            <w:r w:rsidRPr="00B64E6E">
              <w:t>Term</w:t>
            </w:r>
          </w:p>
        </w:tc>
        <w:tc>
          <w:tcPr>
            <w:tcW w:w="3487" w:type="pct"/>
            <w:shd w:val="clear" w:color="auto" w:fill="F2F2F2" w:themeFill="background1" w:themeFillShade="F2"/>
          </w:tcPr>
          <w:p w:rsidR="00B64E6E" w:rsidRPr="00B64E6E" w:rsidRDefault="00B64E6E" w:rsidP="00B64E6E">
            <w:pPr>
              <w:pStyle w:val="TableHeading"/>
            </w:pPr>
            <w:r w:rsidRPr="00B64E6E">
              <w:t>Meaning</w:t>
            </w:r>
          </w:p>
        </w:tc>
      </w:tr>
      <w:tr w:rsidR="00B64E6E" w:rsidRPr="00B64E6E" w:rsidTr="00B64E6E">
        <w:trPr>
          <w:cantSplit/>
        </w:trPr>
        <w:tc>
          <w:tcPr>
            <w:tcW w:w="1513" w:type="pct"/>
            <w:shd w:val="clear" w:color="auto" w:fill="auto"/>
          </w:tcPr>
          <w:p w:rsidR="00B64E6E" w:rsidRPr="00B64E6E" w:rsidRDefault="00B64E6E" w:rsidP="00B64E6E">
            <w:pPr>
              <w:pStyle w:val="TableText"/>
              <w:rPr>
                <w:rFonts w:eastAsia="Times"/>
              </w:rPr>
            </w:pPr>
          </w:p>
        </w:tc>
        <w:tc>
          <w:tcPr>
            <w:tcW w:w="3487" w:type="pct"/>
            <w:shd w:val="clear" w:color="auto" w:fill="auto"/>
          </w:tcPr>
          <w:p w:rsidR="00B64E6E" w:rsidRPr="00B64E6E" w:rsidRDefault="00B64E6E" w:rsidP="00B64E6E">
            <w:pPr>
              <w:pStyle w:val="TableText"/>
              <w:rPr>
                <w:rFonts w:eastAsia="Times"/>
              </w:rPr>
            </w:pPr>
          </w:p>
        </w:tc>
      </w:tr>
      <w:tr w:rsidR="00B64E6E" w:rsidRPr="00B64E6E" w:rsidTr="00B64E6E">
        <w:trPr>
          <w:cantSplit/>
        </w:trPr>
        <w:tc>
          <w:tcPr>
            <w:tcW w:w="1513" w:type="pct"/>
            <w:shd w:val="clear" w:color="auto" w:fill="auto"/>
          </w:tcPr>
          <w:p w:rsidR="00B64E6E" w:rsidRPr="00B64E6E" w:rsidRDefault="00B64E6E" w:rsidP="00B64E6E">
            <w:pPr>
              <w:pStyle w:val="TableText"/>
              <w:rPr>
                <w:rFonts w:eastAsia="Times"/>
              </w:rPr>
            </w:pPr>
          </w:p>
        </w:tc>
        <w:tc>
          <w:tcPr>
            <w:tcW w:w="3487" w:type="pct"/>
            <w:shd w:val="clear" w:color="auto" w:fill="auto"/>
          </w:tcPr>
          <w:p w:rsidR="00B64E6E" w:rsidRPr="00B64E6E" w:rsidRDefault="00B64E6E" w:rsidP="00B64E6E">
            <w:pPr>
              <w:pStyle w:val="TableText"/>
              <w:rPr>
                <w:rFonts w:eastAsia="Times"/>
              </w:rPr>
            </w:pPr>
          </w:p>
        </w:tc>
      </w:tr>
      <w:tr w:rsidR="00B64E6E" w:rsidRPr="00B64E6E" w:rsidTr="00B64E6E">
        <w:trPr>
          <w:cantSplit/>
        </w:trPr>
        <w:tc>
          <w:tcPr>
            <w:tcW w:w="1513" w:type="pct"/>
            <w:shd w:val="clear" w:color="auto" w:fill="auto"/>
          </w:tcPr>
          <w:p w:rsidR="00B64E6E" w:rsidRPr="00B64E6E" w:rsidRDefault="00B64E6E" w:rsidP="00B64E6E">
            <w:pPr>
              <w:pStyle w:val="TableText"/>
              <w:rPr>
                <w:rFonts w:eastAsia="Times"/>
              </w:rPr>
            </w:pPr>
          </w:p>
        </w:tc>
        <w:tc>
          <w:tcPr>
            <w:tcW w:w="3487" w:type="pct"/>
            <w:shd w:val="clear" w:color="auto" w:fill="auto"/>
          </w:tcPr>
          <w:p w:rsidR="00B64E6E" w:rsidRPr="00B64E6E" w:rsidRDefault="00B64E6E" w:rsidP="00B64E6E">
            <w:pPr>
              <w:pStyle w:val="TableText"/>
              <w:rPr>
                <w:rFonts w:eastAsia="Times"/>
              </w:rPr>
            </w:pPr>
          </w:p>
        </w:tc>
      </w:tr>
    </w:tbl>
    <w:p w:rsidR="00B64E6E" w:rsidRDefault="00B64E6E" w:rsidP="00B64E6E">
      <w:pPr>
        <w:pStyle w:val="Appendix11"/>
      </w:pPr>
      <w:bookmarkStart w:id="514" w:name="_Toc398548516"/>
      <w:r>
        <w:t>Required Technical Documents</w:t>
      </w:r>
      <w:bookmarkEnd w:id="514"/>
      <w:r>
        <w:t xml:space="preserve"> </w:t>
      </w:r>
    </w:p>
    <w:p w:rsidR="00B64E6E" w:rsidRDefault="00B64E6E" w:rsidP="00B64E6E">
      <w:pPr>
        <w:pStyle w:val="InstructionalText1"/>
      </w:pPr>
      <w:r>
        <w:t>The following documents must be submitted for review to support proper approval:</w:t>
      </w:r>
    </w:p>
    <w:p w:rsidR="00B64E6E" w:rsidRDefault="00B64E6E" w:rsidP="00B64E6E">
      <w:pPr>
        <w:pStyle w:val="InstructionalBullet1"/>
      </w:pPr>
      <w:r>
        <w:t>Conformance Validation Statement (CVS) - Section 508</w:t>
      </w:r>
    </w:p>
    <w:p w:rsidR="00B64E6E" w:rsidRDefault="00B64E6E" w:rsidP="00B64E6E">
      <w:pPr>
        <w:pStyle w:val="InstructionalBullet1"/>
      </w:pPr>
      <w:r>
        <w:t>For additional information regarding how to obtain proper approval for this project, refer to the following documents:</w:t>
      </w:r>
    </w:p>
    <w:p w:rsidR="00B64E6E" w:rsidRDefault="00B64E6E" w:rsidP="00B64E6E">
      <w:pPr>
        <w:pStyle w:val="InstructionalBullet1"/>
      </w:pPr>
      <w:r>
        <w:t>IT Infrastructure Standards</w:t>
      </w:r>
    </w:p>
    <w:p w:rsidR="00B64E6E" w:rsidRDefault="00B64E6E" w:rsidP="00B64E6E">
      <w:pPr>
        <w:pStyle w:val="InstructionalBullet1"/>
      </w:pPr>
      <w:r>
        <w:t>Systems Engineering and Design Review (SEDR) process</w:t>
      </w:r>
    </w:p>
    <w:p w:rsidR="00B64E6E" w:rsidRDefault="00B64E6E" w:rsidP="00B64E6E">
      <w:pPr>
        <w:pStyle w:val="InstructionalBullet1"/>
      </w:pPr>
      <w:r>
        <w:t>Enterprise Architecture Web page</w:t>
      </w:r>
    </w:p>
    <w:p w:rsidR="00996A52" w:rsidRPr="00996A52" w:rsidRDefault="00B64E6E" w:rsidP="00B64E6E">
      <w:pPr>
        <w:pStyle w:val="InstructionalBullet1"/>
        <w:rPr>
          <w:sz w:val="28"/>
          <w:szCs w:val="32"/>
        </w:rPr>
      </w:pPr>
      <w:r>
        <w:t>One-VA TRM</w:t>
      </w:r>
    </w:p>
    <w:p w:rsidR="00F542EF" w:rsidRDefault="00F542EF" w:rsidP="00F542EF">
      <w:pPr>
        <w:pStyle w:val="Appendix11"/>
      </w:pPr>
      <w:bookmarkStart w:id="515" w:name="_Toc398548517"/>
      <w:r>
        <w:t>Attach Documents</w:t>
      </w:r>
      <w:bookmarkEnd w:id="515"/>
      <w:r>
        <w:t xml:space="preserve"> </w:t>
      </w:r>
    </w:p>
    <w:p w:rsidR="00F41862" w:rsidRDefault="00F542EF" w:rsidP="00F542EF">
      <w:pPr>
        <w:pStyle w:val="InstructionalBullet1"/>
        <w:numPr>
          <w:ilvl w:val="0"/>
          <w:numId w:val="0"/>
        </w:numPr>
        <w:rPr>
          <w:sz w:val="28"/>
          <w:szCs w:val="32"/>
        </w:rPr>
      </w:pPr>
      <w:r>
        <w:t>Once the SDD is approved, submit the AERB D</w:t>
      </w:r>
      <w:r w:rsidRPr="00F542EF">
        <w:t>esign</w:t>
      </w:r>
      <w:r>
        <w:t xml:space="preserve"> C</w:t>
      </w:r>
      <w:r w:rsidRPr="00F542EF">
        <w:t>ompliance</w:t>
      </w:r>
      <w:r>
        <w:t xml:space="preserve"> D</w:t>
      </w:r>
      <w:r w:rsidRPr="00F542EF">
        <w:t>ecision</w:t>
      </w:r>
      <w:r>
        <w:t xml:space="preserve"> C</w:t>
      </w:r>
      <w:r w:rsidRPr="00F542EF">
        <w:t xml:space="preserve">ertificate </w:t>
      </w:r>
      <w:r>
        <w:t>as an attachment to the completed and approved SDD.</w:t>
      </w:r>
      <w:r w:rsidR="00F41862">
        <w:br w:type="page"/>
      </w:r>
    </w:p>
    <w:p w:rsidR="00AD4E85" w:rsidRDefault="00AD4E85" w:rsidP="00F866E3">
      <w:pPr>
        <w:pStyle w:val="Title2"/>
        <w:sectPr w:rsidR="00AD4E85" w:rsidSect="00922D53">
          <w:pgSz w:w="12240" w:h="15840" w:code="1"/>
          <w:pgMar w:top="1440" w:right="1440" w:bottom="1440" w:left="1440" w:header="720" w:footer="720" w:gutter="0"/>
          <w:cols w:space="720"/>
          <w:docGrid w:linePitch="360"/>
        </w:sectPr>
      </w:pPr>
    </w:p>
    <w:p w:rsidR="00F866E3" w:rsidRDefault="00F866E3" w:rsidP="00F866E3">
      <w:pPr>
        <w:pStyle w:val="Title2"/>
      </w:pPr>
      <w:r>
        <w:lastRenderedPageBreak/>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353"/>
        <w:gridCol w:w="2400"/>
      </w:tblGrid>
      <w:tr w:rsidR="00F866E3" w:rsidRPr="005068FD" w:rsidTr="001F3FB8">
        <w:trPr>
          <w:cantSplit/>
          <w:tblHeader/>
        </w:trPr>
        <w:tc>
          <w:tcPr>
            <w:tcW w:w="907" w:type="pct"/>
            <w:shd w:val="clear" w:color="auto" w:fill="F2F2F2"/>
          </w:tcPr>
          <w:p w:rsidR="00F866E3" w:rsidRPr="005068FD" w:rsidRDefault="00F866E3" w:rsidP="00F866E3">
            <w:pPr>
              <w:pStyle w:val="TableHeading"/>
            </w:pPr>
            <w:bookmarkStart w:id="516" w:name="ColumnTitle_117"/>
            <w:bookmarkEnd w:id="516"/>
            <w:r w:rsidRPr="005068FD">
              <w:t>Date</w:t>
            </w:r>
          </w:p>
        </w:tc>
        <w:tc>
          <w:tcPr>
            <w:tcW w:w="567" w:type="pct"/>
            <w:shd w:val="clear" w:color="auto" w:fill="F2F2F2"/>
          </w:tcPr>
          <w:p w:rsidR="00F866E3" w:rsidRPr="005068FD" w:rsidRDefault="00F866E3" w:rsidP="00F866E3">
            <w:pPr>
              <w:pStyle w:val="TableHeading"/>
            </w:pPr>
            <w:r w:rsidRPr="005068FD">
              <w:t>Version</w:t>
            </w:r>
          </w:p>
        </w:tc>
        <w:tc>
          <w:tcPr>
            <w:tcW w:w="2273" w:type="pct"/>
            <w:shd w:val="clear" w:color="auto" w:fill="F2F2F2"/>
          </w:tcPr>
          <w:p w:rsidR="00F866E3" w:rsidRPr="005068FD" w:rsidRDefault="00F866E3" w:rsidP="00F866E3">
            <w:pPr>
              <w:pStyle w:val="TableHeading"/>
            </w:pPr>
            <w:r w:rsidRPr="005068FD">
              <w:t>Description</w:t>
            </w:r>
          </w:p>
        </w:tc>
        <w:tc>
          <w:tcPr>
            <w:tcW w:w="1253" w:type="pct"/>
            <w:shd w:val="clear" w:color="auto" w:fill="F2F2F2"/>
          </w:tcPr>
          <w:p w:rsidR="00F866E3" w:rsidRPr="005068FD" w:rsidRDefault="00F866E3" w:rsidP="00F866E3">
            <w:pPr>
              <w:pStyle w:val="TableHeading"/>
            </w:pPr>
            <w:r w:rsidRPr="005068FD">
              <w:t>Author</w:t>
            </w:r>
          </w:p>
        </w:tc>
      </w:tr>
      <w:tr w:rsidR="001F4A24" w:rsidTr="001F3FB8">
        <w:trPr>
          <w:cantSplit/>
        </w:trPr>
        <w:tc>
          <w:tcPr>
            <w:tcW w:w="907" w:type="pct"/>
          </w:tcPr>
          <w:p w:rsidR="001F4A24" w:rsidRDefault="001F4A24" w:rsidP="00FD255B">
            <w:pPr>
              <w:pStyle w:val="TableText"/>
            </w:pPr>
            <w:r>
              <w:t>September 2014</w:t>
            </w:r>
          </w:p>
        </w:tc>
        <w:tc>
          <w:tcPr>
            <w:tcW w:w="567" w:type="pct"/>
          </w:tcPr>
          <w:p w:rsidR="001F4A24" w:rsidRDefault="001F4A24" w:rsidP="00FD255B">
            <w:pPr>
              <w:pStyle w:val="TableText"/>
            </w:pPr>
            <w:r>
              <w:t>2.7</w:t>
            </w:r>
          </w:p>
        </w:tc>
        <w:tc>
          <w:tcPr>
            <w:tcW w:w="2273" w:type="pct"/>
          </w:tcPr>
          <w:p w:rsidR="001F4A24" w:rsidRDefault="001F4A24" w:rsidP="001F4A24">
            <w:pPr>
              <w:pStyle w:val="TableText"/>
            </w:pPr>
            <w:r>
              <w:t xml:space="preserve">Adds Enterprise Shared Services terms and </w:t>
            </w:r>
            <w:r w:rsidRPr="001F4A24">
              <w:t>requires AERB Compliance Certificate attachment</w:t>
            </w:r>
            <w:r>
              <w:t>.</w:t>
            </w:r>
          </w:p>
        </w:tc>
        <w:tc>
          <w:tcPr>
            <w:tcW w:w="1253" w:type="pct"/>
          </w:tcPr>
          <w:p w:rsidR="001F4A24" w:rsidRDefault="001F4A24" w:rsidP="00FD255B">
            <w:pPr>
              <w:pStyle w:val="TableText"/>
            </w:pPr>
            <w:r>
              <w:t>Process Management</w:t>
            </w:r>
          </w:p>
        </w:tc>
      </w:tr>
      <w:tr w:rsidR="001F4A24" w:rsidTr="001F3FB8">
        <w:trPr>
          <w:cantSplit/>
        </w:trPr>
        <w:tc>
          <w:tcPr>
            <w:tcW w:w="907" w:type="pct"/>
          </w:tcPr>
          <w:p w:rsidR="001F4A24" w:rsidRDefault="001F4A24" w:rsidP="00F866E3">
            <w:pPr>
              <w:pStyle w:val="TableText"/>
            </w:pPr>
            <w:r>
              <w:t>August 2014</w:t>
            </w:r>
          </w:p>
        </w:tc>
        <w:tc>
          <w:tcPr>
            <w:tcW w:w="567" w:type="pct"/>
          </w:tcPr>
          <w:p w:rsidR="001F4A24" w:rsidRDefault="001F4A24" w:rsidP="00F866E3">
            <w:pPr>
              <w:pStyle w:val="TableText"/>
            </w:pPr>
            <w:r>
              <w:t>2.6</w:t>
            </w:r>
          </w:p>
        </w:tc>
        <w:tc>
          <w:tcPr>
            <w:tcW w:w="2273" w:type="pct"/>
          </w:tcPr>
          <w:p w:rsidR="001F4A24" w:rsidRDefault="001F4A24" w:rsidP="003457E4">
            <w:pPr>
              <w:pStyle w:val="TableText"/>
            </w:pPr>
            <w:r w:rsidRPr="003457E4">
              <w:t>Signature block update</w:t>
            </w:r>
            <w:r>
              <w:t xml:space="preserve"> authorized by AERB  </w:t>
            </w:r>
            <w:r w:rsidRPr="003457E4">
              <w:t>CR_018934</w:t>
            </w:r>
          </w:p>
        </w:tc>
        <w:tc>
          <w:tcPr>
            <w:tcW w:w="1253" w:type="pct"/>
          </w:tcPr>
          <w:p w:rsidR="001F4A24" w:rsidRDefault="001F4A24" w:rsidP="00F866E3">
            <w:pPr>
              <w:pStyle w:val="TableText"/>
            </w:pPr>
            <w:r>
              <w:t>Process Management</w:t>
            </w:r>
          </w:p>
        </w:tc>
      </w:tr>
      <w:tr w:rsidR="001F4A24" w:rsidTr="001F3FB8">
        <w:trPr>
          <w:cantSplit/>
        </w:trPr>
        <w:tc>
          <w:tcPr>
            <w:tcW w:w="907" w:type="pct"/>
          </w:tcPr>
          <w:p w:rsidR="001F4A24" w:rsidRDefault="001F4A24" w:rsidP="00F866E3">
            <w:pPr>
              <w:pStyle w:val="TableText"/>
            </w:pPr>
            <w:r>
              <w:t>March 2014</w:t>
            </w:r>
          </w:p>
        </w:tc>
        <w:tc>
          <w:tcPr>
            <w:tcW w:w="567" w:type="pct"/>
          </w:tcPr>
          <w:p w:rsidR="001F4A24" w:rsidRDefault="001F4A24" w:rsidP="00F866E3">
            <w:pPr>
              <w:pStyle w:val="TableText"/>
            </w:pPr>
            <w:r>
              <w:t>2.5</w:t>
            </w:r>
          </w:p>
        </w:tc>
        <w:tc>
          <w:tcPr>
            <w:tcW w:w="2273" w:type="pct"/>
          </w:tcPr>
          <w:p w:rsidR="001F4A24" w:rsidRDefault="001F4A24" w:rsidP="00155BFE">
            <w:pPr>
              <w:pStyle w:val="TableText"/>
            </w:pPr>
            <w:r>
              <w:t xml:space="preserve">Section 508 repairs to new version approved by AERB Chair approved </w:t>
            </w:r>
          </w:p>
        </w:tc>
        <w:tc>
          <w:tcPr>
            <w:tcW w:w="1253" w:type="pct"/>
          </w:tcPr>
          <w:p w:rsidR="001F4A24" w:rsidRDefault="001F4A24" w:rsidP="00F866E3">
            <w:pPr>
              <w:pStyle w:val="TableText"/>
            </w:pPr>
            <w:r>
              <w:t>Process Management</w:t>
            </w:r>
          </w:p>
        </w:tc>
      </w:tr>
      <w:tr w:rsidR="001F4A24" w:rsidTr="001F3FB8">
        <w:trPr>
          <w:cantSplit/>
        </w:trPr>
        <w:tc>
          <w:tcPr>
            <w:tcW w:w="907" w:type="pct"/>
          </w:tcPr>
          <w:p w:rsidR="001F4A24" w:rsidRDefault="001F4A24" w:rsidP="00F866E3">
            <w:pPr>
              <w:pStyle w:val="TableText"/>
            </w:pPr>
            <w:r w:rsidRPr="00856C5E">
              <w:t>August 2013</w:t>
            </w:r>
          </w:p>
        </w:tc>
        <w:tc>
          <w:tcPr>
            <w:tcW w:w="567" w:type="pct"/>
          </w:tcPr>
          <w:p w:rsidR="001F4A24" w:rsidRDefault="001F4A24" w:rsidP="00F866E3">
            <w:pPr>
              <w:pStyle w:val="TableText"/>
            </w:pPr>
            <w:r w:rsidRPr="00856C5E">
              <w:t>2.3</w:t>
            </w:r>
          </w:p>
        </w:tc>
        <w:tc>
          <w:tcPr>
            <w:tcW w:w="2273" w:type="pct"/>
          </w:tcPr>
          <w:p w:rsidR="001F4A24" w:rsidRDefault="001F4A24" w:rsidP="00155BFE">
            <w:pPr>
              <w:pStyle w:val="TableText"/>
            </w:pPr>
            <w:r w:rsidRPr="00856C5E">
              <w:t xml:space="preserve">Replaced the Service Architecture sub-section with new sub-sections for consumed and provided services. Also applied miscellaneous feedback from VA team. </w:t>
            </w:r>
          </w:p>
        </w:tc>
        <w:tc>
          <w:tcPr>
            <w:tcW w:w="1253" w:type="pct"/>
          </w:tcPr>
          <w:p w:rsidR="001F4A24" w:rsidRDefault="001F4A24" w:rsidP="009544EF">
            <w:pPr>
              <w:pStyle w:val="TableText"/>
            </w:pPr>
            <w:r w:rsidRPr="00856C5E">
              <w:t>ASD</w:t>
            </w:r>
            <w:r>
              <w:t xml:space="preserve"> Enterprise Shared Services (ESS) Work Group</w:t>
            </w:r>
          </w:p>
        </w:tc>
      </w:tr>
      <w:tr w:rsidR="001F4A24" w:rsidTr="001F3FB8">
        <w:trPr>
          <w:cantSplit/>
        </w:trPr>
        <w:tc>
          <w:tcPr>
            <w:tcW w:w="907" w:type="pct"/>
          </w:tcPr>
          <w:p w:rsidR="001F4A24" w:rsidRDefault="001F4A24" w:rsidP="00B161A5">
            <w:pPr>
              <w:pStyle w:val="TableText"/>
            </w:pPr>
            <w:r>
              <w:t>June 2013</w:t>
            </w:r>
          </w:p>
        </w:tc>
        <w:tc>
          <w:tcPr>
            <w:tcW w:w="567" w:type="pct"/>
          </w:tcPr>
          <w:p w:rsidR="001F4A24" w:rsidRDefault="001F4A24" w:rsidP="00F866E3">
            <w:pPr>
              <w:pStyle w:val="TableText"/>
            </w:pPr>
            <w:r>
              <w:t>1.3</w:t>
            </w:r>
          </w:p>
        </w:tc>
        <w:tc>
          <w:tcPr>
            <w:tcW w:w="2273" w:type="pct"/>
          </w:tcPr>
          <w:p w:rsidR="001F4A24" w:rsidRDefault="001F4A24" w:rsidP="00072A6C">
            <w:pPr>
              <w:pStyle w:val="TableText"/>
            </w:pPr>
            <w:r>
              <w:t xml:space="preserve">Upgraded to MS Office 2007-2010 format </w:t>
            </w:r>
          </w:p>
        </w:tc>
        <w:tc>
          <w:tcPr>
            <w:tcW w:w="1253" w:type="pct"/>
          </w:tcPr>
          <w:p w:rsidR="001F4A24" w:rsidRDefault="001F4A24" w:rsidP="00F866E3">
            <w:pPr>
              <w:pStyle w:val="TableText"/>
            </w:pPr>
            <w:r>
              <w:t>Process Management</w:t>
            </w:r>
          </w:p>
        </w:tc>
      </w:tr>
      <w:tr w:rsidR="001F4A24" w:rsidTr="001F3FB8">
        <w:trPr>
          <w:cantSplit/>
        </w:trPr>
        <w:tc>
          <w:tcPr>
            <w:tcW w:w="907" w:type="pct"/>
          </w:tcPr>
          <w:p w:rsidR="001F4A24" w:rsidRPr="005B6E70" w:rsidRDefault="001F4A24" w:rsidP="00996A52">
            <w:pPr>
              <w:rPr>
                <w:rFonts w:ascii="Arial" w:hAnsi="Arial" w:cs="Arial"/>
                <w:szCs w:val="20"/>
              </w:rPr>
            </w:pPr>
            <w:r w:rsidRPr="005B6E70">
              <w:rPr>
                <w:rFonts w:ascii="Arial" w:hAnsi="Arial" w:cs="Arial"/>
                <w:szCs w:val="20"/>
              </w:rPr>
              <w:t>June 2013</w:t>
            </w:r>
          </w:p>
        </w:tc>
        <w:tc>
          <w:tcPr>
            <w:tcW w:w="567" w:type="pct"/>
          </w:tcPr>
          <w:p w:rsidR="001F4A24" w:rsidRPr="005B6E70" w:rsidRDefault="001F4A24" w:rsidP="00996A52">
            <w:pPr>
              <w:rPr>
                <w:rFonts w:ascii="Arial" w:hAnsi="Arial" w:cs="Arial"/>
                <w:szCs w:val="20"/>
              </w:rPr>
            </w:pPr>
            <w:r w:rsidRPr="005B6E70">
              <w:rPr>
                <w:rFonts w:ascii="Arial" w:hAnsi="Arial" w:cs="Arial"/>
                <w:szCs w:val="20"/>
              </w:rPr>
              <w:t>1.2</w:t>
            </w:r>
          </w:p>
        </w:tc>
        <w:tc>
          <w:tcPr>
            <w:tcW w:w="2273" w:type="pct"/>
          </w:tcPr>
          <w:p w:rsidR="001F4A24" w:rsidRPr="005B6E70" w:rsidRDefault="001F4A24" w:rsidP="00996A52">
            <w:pPr>
              <w:rPr>
                <w:rFonts w:ascii="Arial" w:hAnsi="Arial" w:cs="Arial"/>
                <w:szCs w:val="20"/>
              </w:rPr>
            </w:pPr>
            <w:r w:rsidRPr="005B6E70">
              <w:rPr>
                <w:rFonts w:ascii="Arial" w:hAnsi="Arial" w:cs="Arial"/>
                <w:szCs w:val="20"/>
              </w:rPr>
              <w:t xml:space="preserve">Address inconsistencies in Section 3, Conceptual Design, Correct headings </w:t>
            </w:r>
          </w:p>
        </w:tc>
        <w:tc>
          <w:tcPr>
            <w:tcW w:w="1253" w:type="pct"/>
          </w:tcPr>
          <w:p w:rsidR="001F4A24" w:rsidRDefault="001F4A24" w:rsidP="00F866E3">
            <w:pPr>
              <w:pStyle w:val="TableText"/>
            </w:pPr>
            <w:r>
              <w:t>Process Management</w:t>
            </w:r>
          </w:p>
        </w:tc>
      </w:tr>
      <w:tr w:rsidR="001F4A24" w:rsidTr="001F3FB8">
        <w:trPr>
          <w:cantSplit/>
        </w:trPr>
        <w:tc>
          <w:tcPr>
            <w:tcW w:w="907" w:type="pct"/>
          </w:tcPr>
          <w:p w:rsidR="001F4A24" w:rsidRDefault="001F4A24" w:rsidP="00F866E3">
            <w:pPr>
              <w:pStyle w:val="TableText"/>
            </w:pPr>
            <w:r>
              <w:t>March 2013</w:t>
            </w:r>
          </w:p>
        </w:tc>
        <w:tc>
          <w:tcPr>
            <w:tcW w:w="567" w:type="pct"/>
          </w:tcPr>
          <w:p w:rsidR="001F4A24" w:rsidRDefault="001F4A24" w:rsidP="00F866E3">
            <w:pPr>
              <w:pStyle w:val="TableText"/>
            </w:pPr>
            <w:r>
              <w:t>1.1</w:t>
            </w:r>
          </w:p>
        </w:tc>
        <w:tc>
          <w:tcPr>
            <w:tcW w:w="2273" w:type="pct"/>
          </w:tcPr>
          <w:p w:rsidR="001F4A24" w:rsidRDefault="001F4A24" w:rsidP="00F866E3">
            <w:pPr>
              <w:pStyle w:val="TableText"/>
            </w:pPr>
            <w:r>
              <w:t>Formatted to documentation standards and edited for Section 508 conformance</w:t>
            </w:r>
          </w:p>
        </w:tc>
        <w:tc>
          <w:tcPr>
            <w:tcW w:w="1253" w:type="pct"/>
          </w:tcPr>
          <w:p w:rsidR="001F4A24" w:rsidRDefault="001F4A24" w:rsidP="00F866E3">
            <w:pPr>
              <w:pStyle w:val="TableText"/>
            </w:pPr>
            <w:r>
              <w:t>Process Management</w:t>
            </w:r>
          </w:p>
        </w:tc>
      </w:tr>
      <w:tr w:rsidR="001F4A24" w:rsidTr="001F3FB8">
        <w:trPr>
          <w:cantSplit/>
        </w:trPr>
        <w:tc>
          <w:tcPr>
            <w:tcW w:w="907" w:type="pct"/>
          </w:tcPr>
          <w:p w:rsidR="001F4A24" w:rsidRDefault="001F4A24" w:rsidP="00F866E3">
            <w:pPr>
              <w:pStyle w:val="TableText"/>
            </w:pPr>
            <w:r>
              <w:t>January 2013</w:t>
            </w:r>
          </w:p>
        </w:tc>
        <w:tc>
          <w:tcPr>
            <w:tcW w:w="567" w:type="pct"/>
          </w:tcPr>
          <w:p w:rsidR="001F4A24" w:rsidRDefault="001F4A24" w:rsidP="00F866E3">
            <w:pPr>
              <w:pStyle w:val="TableText"/>
            </w:pPr>
            <w:r>
              <w:t>1.0</w:t>
            </w:r>
          </w:p>
        </w:tc>
        <w:tc>
          <w:tcPr>
            <w:tcW w:w="2273" w:type="pct"/>
          </w:tcPr>
          <w:p w:rsidR="001F4A24" w:rsidRDefault="001F4A24" w:rsidP="00F866E3">
            <w:pPr>
              <w:pStyle w:val="TableText"/>
            </w:pPr>
            <w:r>
              <w:t>Initial Document</w:t>
            </w:r>
          </w:p>
        </w:tc>
        <w:tc>
          <w:tcPr>
            <w:tcW w:w="1253" w:type="pct"/>
          </w:tcPr>
          <w:p w:rsidR="001F4A24" w:rsidRDefault="001F4A24" w:rsidP="00F866E3">
            <w:pPr>
              <w:pStyle w:val="TableText"/>
            </w:pPr>
            <w:r>
              <w:t>PMAS Business Office</w:t>
            </w:r>
          </w:p>
        </w:tc>
      </w:tr>
    </w:tbl>
    <w:p w:rsidR="00F866E3" w:rsidRPr="006244C7" w:rsidRDefault="00F866E3" w:rsidP="00F866E3">
      <w:pPr>
        <w:pStyle w:val="InstructionalText1"/>
      </w:pPr>
      <w:r w:rsidRPr="006244C7">
        <w:t>Place latest revisions at top of table.</w:t>
      </w:r>
    </w:p>
    <w:p w:rsidR="00F866E3" w:rsidRDefault="00F866E3" w:rsidP="00F866E3">
      <w:pPr>
        <w:pStyle w:val="InstructionalText1"/>
      </w:pPr>
      <w:r w:rsidRPr="003E1F9E">
        <w:t xml:space="preserve">The Template Revision History pertains only to the format of the template. It does not apply to the content of the document </w:t>
      </w:r>
      <w:r>
        <w:t xml:space="preserve">or any </w:t>
      </w:r>
      <w:r w:rsidRPr="003E1F9E">
        <w:t>changes or updates to the content of the document after distribution.</w:t>
      </w:r>
    </w:p>
    <w:p w:rsidR="00F866E3" w:rsidRDefault="00F866E3" w:rsidP="00F866E3">
      <w:pPr>
        <w:pStyle w:val="InstructionalText1"/>
      </w:pPr>
      <w:r w:rsidRPr="003E1F9E">
        <w:t>The Template Revision History</w:t>
      </w:r>
      <w:r>
        <w:t xml:space="preserve"> can be removed at the discretion of the author of the document.</w:t>
      </w:r>
    </w:p>
    <w:p w:rsidR="00086D68" w:rsidRDefault="00F866E3" w:rsidP="006244C7">
      <w:pPr>
        <w:pStyle w:val="InstructionalText1"/>
      </w:pPr>
      <w:r>
        <w:t>Remove blank rows.</w:t>
      </w:r>
    </w:p>
    <w:p w:rsidR="00FA1BF4" w:rsidRDefault="00FA1BF4" w:rsidP="00FA1BF4">
      <w:pPr>
        <w:pStyle w:val="BodyText"/>
      </w:pPr>
    </w:p>
    <w:p w:rsidR="00532E1F" w:rsidRDefault="00532E1F" w:rsidP="00532E1F">
      <w:pPr>
        <w:pStyle w:val="BodyText"/>
        <w:pBdr>
          <w:bottom w:val="single" w:sz="4" w:space="1" w:color="auto"/>
        </w:pBdr>
      </w:pPr>
    </w:p>
    <w:p w:rsidR="00532E1F" w:rsidRPr="00532E1F" w:rsidRDefault="00532E1F" w:rsidP="00532E1F">
      <w:pPr>
        <w:rPr>
          <w:sz w:val="20"/>
          <w:szCs w:val="20"/>
        </w:rPr>
      </w:pPr>
      <w:r w:rsidRPr="00532E1F">
        <w:rPr>
          <w:sz w:val="20"/>
          <w:szCs w:val="20"/>
        </w:rPr>
        <w:t xml:space="preserve">See TOGAF® 9.1, Part III: ADM Guidelines &amp; Techniques, Gap Analysis on TOGAF website at </w:t>
      </w:r>
      <w:hyperlink r:id="rId24" w:tooltip="TOGAF website " w:history="1">
        <w:r w:rsidRPr="00532E1F">
          <w:rPr>
            <w:color w:val="0000FF"/>
            <w:sz w:val="20"/>
            <w:szCs w:val="20"/>
            <w:u w:val="single"/>
          </w:rPr>
          <w:t>http://pubs.opengroup.org/architecture/togaf9-doc/arch/chap27.html</w:t>
        </w:r>
      </w:hyperlink>
    </w:p>
    <w:p w:rsidR="00532E1F" w:rsidRPr="00FA1BF4" w:rsidRDefault="00532E1F" w:rsidP="00FA1BF4">
      <w:pPr>
        <w:pStyle w:val="BodyText"/>
      </w:pPr>
    </w:p>
    <w:sectPr w:rsidR="00532E1F" w:rsidRPr="00FA1BF4" w:rsidSect="00922D5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Author" w:initials="A">
    <w:p w:rsidR="00BB1606" w:rsidRDefault="00BB1606">
      <w:pPr>
        <w:pStyle w:val="CommentText"/>
      </w:pPr>
      <w:r>
        <w:rPr>
          <w:rStyle w:val="CommentReference"/>
        </w:rPr>
        <w:annotationRef/>
      </w:r>
      <w:r>
        <w:t>Does this belong here? It looks like it should go in the Interface design doc.</w:t>
      </w:r>
    </w:p>
  </w:comment>
  <w:comment w:id="97" w:author="Author" w:initials="A">
    <w:p w:rsidR="00A00D84" w:rsidRDefault="00A00D84">
      <w:pPr>
        <w:pStyle w:val="CommentText"/>
      </w:pPr>
      <w:r>
        <w:rPr>
          <w:rStyle w:val="CommentReference"/>
        </w:rPr>
        <w:annotationRef/>
      </w:r>
      <w:r>
        <w:t xml:space="preserve">Who </w:t>
      </w:r>
      <w:proofErr w:type="spellStart"/>
      <w:r>
        <w:t>woule</w:t>
      </w:r>
      <w:proofErr w:type="spellEnd"/>
      <w:r>
        <w:t xml:space="preserve"> be considered the Steward of IRDS and SDR?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2BA" w:rsidRDefault="001E72BA">
      <w:r>
        <w:separator/>
      </w:r>
    </w:p>
    <w:p w:rsidR="001E72BA" w:rsidRDefault="001E72BA"/>
  </w:endnote>
  <w:endnote w:type="continuationSeparator" w:id="0">
    <w:p w:rsidR="001E72BA" w:rsidRDefault="001E72BA">
      <w:r>
        <w:continuationSeparator/>
      </w:r>
    </w:p>
    <w:p w:rsidR="001E72BA" w:rsidRDefault="001E72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1606" w:rsidRDefault="00BB1606" w:rsidP="00E44943">
    <w:pPr>
      <w:pStyle w:val="Footer"/>
    </w:pPr>
    <w:r>
      <w:t>IRDS</w:t>
    </w:r>
  </w:p>
  <w:p w:rsidR="00BB1606" w:rsidRDefault="00BB1606" w:rsidP="00922D53">
    <w:pPr>
      <w:pStyle w:val="Footer"/>
      <w:jc w:val="center"/>
      <w:rPr>
        <w:rStyle w:val="PageNumber"/>
      </w:rPr>
    </w:pPr>
    <w:r>
      <w:t>S</w:t>
    </w:r>
    <w:r w:rsidRPr="00372F2A">
      <w:t>ystem Design Document</w:t>
    </w:r>
    <w:r>
      <w:tab/>
    </w:r>
    <w:r>
      <w:rPr>
        <w:rStyle w:val="PageNumber"/>
      </w:rPr>
      <w:fldChar w:fldCharType="begin"/>
    </w:r>
    <w:r>
      <w:rPr>
        <w:rStyle w:val="PageNumber"/>
      </w:rPr>
      <w:instrText xml:space="preserve"> PAGE </w:instrText>
    </w:r>
    <w:r>
      <w:rPr>
        <w:rStyle w:val="PageNumber"/>
      </w:rPr>
      <w:fldChar w:fldCharType="separate"/>
    </w:r>
    <w:r w:rsidR="006C2631">
      <w:rPr>
        <w:rStyle w:val="PageNumber"/>
        <w:noProof/>
      </w:rPr>
      <w:t>28</w:t>
    </w:r>
    <w:r>
      <w:rPr>
        <w:rStyle w:val="PageNumber"/>
      </w:rPr>
      <w:fldChar w:fldCharType="end"/>
    </w:r>
    <w:r>
      <w:rPr>
        <w:rStyle w:val="PageNumber"/>
      </w:rPr>
      <w:tab/>
      <w:t>October 2014</w:t>
    </w:r>
  </w:p>
  <w:p w:rsidR="00BB1606" w:rsidRPr="00FD2649" w:rsidRDefault="00BB1606" w:rsidP="00FD2649">
    <w:pPr>
      <w:pStyle w:val="Footer"/>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2BA" w:rsidRDefault="001E72BA">
      <w:r>
        <w:separator/>
      </w:r>
    </w:p>
    <w:p w:rsidR="001E72BA" w:rsidRDefault="001E72BA"/>
  </w:footnote>
  <w:footnote w:type="continuationSeparator" w:id="0">
    <w:p w:rsidR="001E72BA" w:rsidRDefault="001E72BA">
      <w:r>
        <w:continuationSeparator/>
      </w:r>
    </w:p>
    <w:p w:rsidR="001E72BA" w:rsidRDefault="001E72B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68.25pt;height:41.25pt" o:bullet="t">
        <v:imagedata r:id="rId1" o:title="pointing-finger-white-small"/>
      </v:shape>
    </w:pict>
  </w:numPicBullet>
  <w:abstractNum w:abstractNumId="0">
    <w:nsid w:val="FFFFFF7C"/>
    <w:multiLevelType w:val="singleLevel"/>
    <w:tmpl w:val="3D4A9A46"/>
    <w:lvl w:ilvl="0">
      <w:start w:val="1"/>
      <w:numFmt w:val="decimal"/>
      <w:pStyle w:val="list-bullet"/>
      <w:lvlText w:val="%1."/>
      <w:lvlJc w:val="left"/>
      <w:pPr>
        <w:tabs>
          <w:tab w:val="num" w:pos="1800"/>
        </w:tabs>
        <w:ind w:left="1800" w:hanging="360"/>
      </w:pPr>
    </w:lvl>
  </w:abstractNum>
  <w:abstractNum w:abstractNumId="1">
    <w:nsid w:val="FFFFFF7F"/>
    <w:multiLevelType w:val="singleLevel"/>
    <w:tmpl w:val="9EA6F13C"/>
    <w:lvl w:ilvl="0">
      <w:start w:val="1"/>
      <w:numFmt w:val="decimal"/>
      <w:pStyle w:val="ListNumber4"/>
      <w:lvlText w:val="%1."/>
      <w:lvlJc w:val="left"/>
      <w:pPr>
        <w:tabs>
          <w:tab w:val="num" w:pos="720"/>
        </w:tabs>
        <w:ind w:left="720" w:hanging="360"/>
      </w:pPr>
    </w:lvl>
  </w:abstractNum>
  <w:abstractNum w:abstractNumId="2">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3">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4">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146238F1"/>
    <w:multiLevelType w:val="hybridMultilevel"/>
    <w:tmpl w:val="44D8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2390DC4"/>
    <w:multiLevelType w:val="hybridMultilevel"/>
    <w:tmpl w:val="58042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FF3434"/>
    <w:multiLevelType w:val="hybridMultilevel"/>
    <w:tmpl w:val="8D765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3A2229"/>
    <w:multiLevelType w:val="hybridMultilevel"/>
    <w:tmpl w:val="765E8A6E"/>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4">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5">
    <w:nsid w:val="2F7A15B6"/>
    <w:multiLevelType w:val="hybridMultilevel"/>
    <w:tmpl w:val="E42C2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8">
    <w:nsid w:val="3A580ABE"/>
    <w:multiLevelType w:val="hybridMultilevel"/>
    <w:tmpl w:val="8A508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2">
    <w:nsid w:val="4E706D8A"/>
    <w:multiLevelType w:val="hybridMultilevel"/>
    <w:tmpl w:val="87F06F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92517B0"/>
    <w:multiLevelType w:val="hybridMultilevel"/>
    <w:tmpl w:val="FB442358"/>
    <w:lvl w:ilvl="0" w:tplc="0409000F">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25">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6">
    <w:nsid w:val="646F5356"/>
    <w:multiLevelType w:val="hybridMultilevel"/>
    <w:tmpl w:val="77FC6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8">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9">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0">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2">
    <w:nsid w:val="799F142B"/>
    <w:multiLevelType w:val="hybridMultilevel"/>
    <w:tmpl w:val="CDA4A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28"/>
  </w:num>
  <w:num w:numId="3">
    <w:abstractNumId w:val="4"/>
  </w:num>
  <w:num w:numId="4">
    <w:abstractNumId w:val="31"/>
  </w:num>
  <w:num w:numId="5">
    <w:abstractNumId w:val="33"/>
  </w:num>
  <w:num w:numId="6">
    <w:abstractNumId w:val="23"/>
  </w:num>
  <w:num w:numId="7">
    <w:abstractNumId w:val="14"/>
  </w:num>
  <w:num w:numId="8">
    <w:abstractNumId w:val="9"/>
  </w:num>
  <w:num w:numId="9">
    <w:abstractNumId w:val="17"/>
  </w:num>
  <w:num w:numId="10">
    <w:abstractNumId w:val="21"/>
  </w:num>
  <w:num w:numId="11">
    <w:abstractNumId w:val="5"/>
  </w:num>
  <w:num w:numId="12">
    <w:abstractNumId w:val="16"/>
  </w:num>
  <w:num w:numId="13">
    <w:abstractNumId w:val="25"/>
  </w:num>
  <w:num w:numId="14">
    <w:abstractNumId w:val="20"/>
  </w:num>
  <w:num w:numId="15">
    <w:abstractNumId w:val="8"/>
  </w:num>
  <w:num w:numId="16">
    <w:abstractNumId w:val="10"/>
  </w:num>
  <w:num w:numId="17">
    <w:abstractNumId w:val="30"/>
  </w:num>
  <w:num w:numId="18">
    <w:abstractNumId w:val="3"/>
  </w:num>
  <w:num w:numId="19">
    <w:abstractNumId w:val="3"/>
  </w:num>
  <w:num w:numId="20">
    <w:abstractNumId w:val="27"/>
  </w:num>
  <w:num w:numId="21">
    <w:abstractNumId w:val="2"/>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29"/>
    <w:lvlOverride w:ilvl="0">
      <w:startOverride w:val="1"/>
    </w:lvlOverride>
  </w:num>
  <w:num w:numId="25">
    <w:abstractNumId w:val="29"/>
    <w:lvlOverride w:ilvl="0">
      <w:startOverride w:val="1"/>
    </w:lvlOverride>
  </w:num>
  <w:num w:numId="26">
    <w:abstractNumId w:val="29"/>
    <w:lvlOverride w:ilvl="0">
      <w:startOverride w:val="1"/>
    </w:lvlOverride>
  </w:num>
  <w:num w:numId="27">
    <w:abstractNumId w:val="29"/>
    <w:lvlOverride w:ilvl="0">
      <w:startOverride w:val="1"/>
    </w:lvlOverride>
  </w:num>
  <w:num w:numId="28">
    <w:abstractNumId w:val="29"/>
    <w:lvlOverride w:ilvl="0">
      <w:startOverride w:val="1"/>
    </w:lvlOverride>
  </w:num>
  <w:num w:numId="29">
    <w:abstractNumId w:val="24"/>
  </w:num>
  <w:num w:numId="30">
    <w:abstractNumId w:val="19"/>
  </w:num>
  <w:num w:numId="31">
    <w:abstractNumId w:val="6"/>
  </w:num>
  <w:num w:numId="32">
    <w:abstractNumId w:val="13"/>
  </w:num>
  <w:num w:numId="33">
    <w:abstractNumId w:val="22"/>
  </w:num>
  <w:num w:numId="34">
    <w:abstractNumId w:val="25"/>
  </w:num>
  <w:num w:numId="35">
    <w:abstractNumId w:val="25"/>
  </w:num>
  <w:num w:numId="36">
    <w:abstractNumId w:val="0"/>
  </w:num>
  <w:num w:numId="37">
    <w:abstractNumId w:val="15"/>
  </w:num>
  <w:num w:numId="38">
    <w:abstractNumId w:val="1"/>
  </w:num>
  <w:num w:numId="39">
    <w:abstractNumId w:val="12"/>
  </w:num>
  <w:num w:numId="40">
    <w:abstractNumId w:val="26"/>
  </w:num>
  <w:num w:numId="41">
    <w:abstractNumId w:val="11"/>
  </w:num>
  <w:num w:numId="42">
    <w:abstractNumId w:val="18"/>
  </w:num>
  <w:num w:numId="43">
    <w:abstractNumId w:val="3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B64"/>
    <w:rsid w:val="000063A7"/>
    <w:rsid w:val="0000675B"/>
    <w:rsid w:val="00006DB8"/>
    <w:rsid w:val="00007B9F"/>
    <w:rsid w:val="00010140"/>
    <w:rsid w:val="000114B6"/>
    <w:rsid w:val="00011EE6"/>
    <w:rsid w:val="0001226E"/>
    <w:rsid w:val="000171DA"/>
    <w:rsid w:val="000263BB"/>
    <w:rsid w:val="00030C06"/>
    <w:rsid w:val="00033B64"/>
    <w:rsid w:val="000406F8"/>
    <w:rsid w:val="00040DCD"/>
    <w:rsid w:val="0004636C"/>
    <w:rsid w:val="000512B6"/>
    <w:rsid w:val="00051BC7"/>
    <w:rsid w:val="0005526E"/>
    <w:rsid w:val="00061CEE"/>
    <w:rsid w:val="00064BC6"/>
    <w:rsid w:val="00071609"/>
    <w:rsid w:val="00072A6C"/>
    <w:rsid w:val="0007778C"/>
    <w:rsid w:val="00081912"/>
    <w:rsid w:val="00086A3C"/>
    <w:rsid w:val="00086D68"/>
    <w:rsid w:val="0009184E"/>
    <w:rsid w:val="00094ABC"/>
    <w:rsid w:val="000B23F8"/>
    <w:rsid w:val="000B550D"/>
    <w:rsid w:val="000C00A4"/>
    <w:rsid w:val="000C0394"/>
    <w:rsid w:val="000D2A67"/>
    <w:rsid w:val="000E1DF1"/>
    <w:rsid w:val="000E3F48"/>
    <w:rsid w:val="000F3438"/>
    <w:rsid w:val="00101B1F"/>
    <w:rsid w:val="0010320F"/>
    <w:rsid w:val="00104399"/>
    <w:rsid w:val="001046AA"/>
    <w:rsid w:val="0010664C"/>
    <w:rsid w:val="00107971"/>
    <w:rsid w:val="0011027C"/>
    <w:rsid w:val="0012060D"/>
    <w:rsid w:val="001419FD"/>
    <w:rsid w:val="00151087"/>
    <w:rsid w:val="00155BFE"/>
    <w:rsid w:val="001574A4"/>
    <w:rsid w:val="00160824"/>
    <w:rsid w:val="00161ED8"/>
    <w:rsid w:val="001624C3"/>
    <w:rsid w:val="001645B5"/>
    <w:rsid w:val="00165AB8"/>
    <w:rsid w:val="00170E4B"/>
    <w:rsid w:val="00172D7F"/>
    <w:rsid w:val="00175C2D"/>
    <w:rsid w:val="00180235"/>
    <w:rsid w:val="00186009"/>
    <w:rsid w:val="00193504"/>
    <w:rsid w:val="001A3C5C"/>
    <w:rsid w:val="001A4835"/>
    <w:rsid w:val="001A49AC"/>
    <w:rsid w:val="001A75D9"/>
    <w:rsid w:val="001C6D26"/>
    <w:rsid w:val="001D3222"/>
    <w:rsid w:val="001D6650"/>
    <w:rsid w:val="001E4B39"/>
    <w:rsid w:val="001E72BA"/>
    <w:rsid w:val="001F3FB8"/>
    <w:rsid w:val="001F4A24"/>
    <w:rsid w:val="00210591"/>
    <w:rsid w:val="0021065A"/>
    <w:rsid w:val="00217034"/>
    <w:rsid w:val="00223848"/>
    <w:rsid w:val="00224399"/>
    <w:rsid w:val="00225651"/>
    <w:rsid w:val="002273CA"/>
    <w:rsid w:val="00234111"/>
    <w:rsid w:val="00252BD5"/>
    <w:rsid w:val="00256419"/>
    <w:rsid w:val="00256F04"/>
    <w:rsid w:val="00266D60"/>
    <w:rsid w:val="00273139"/>
    <w:rsid w:val="0028049C"/>
    <w:rsid w:val="00280A53"/>
    <w:rsid w:val="00282EDE"/>
    <w:rsid w:val="00292B10"/>
    <w:rsid w:val="002934EF"/>
    <w:rsid w:val="002A0C8C"/>
    <w:rsid w:val="002A2EE5"/>
    <w:rsid w:val="002A4907"/>
    <w:rsid w:val="002B182E"/>
    <w:rsid w:val="002B5571"/>
    <w:rsid w:val="002C17AF"/>
    <w:rsid w:val="002C6335"/>
    <w:rsid w:val="002D0C49"/>
    <w:rsid w:val="002D1B52"/>
    <w:rsid w:val="002D5204"/>
    <w:rsid w:val="002D7BC4"/>
    <w:rsid w:val="002E1D8C"/>
    <w:rsid w:val="002E3419"/>
    <w:rsid w:val="002E3457"/>
    <w:rsid w:val="002E751D"/>
    <w:rsid w:val="002F0076"/>
    <w:rsid w:val="002F0CE7"/>
    <w:rsid w:val="002F4E85"/>
    <w:rsid w:val="002F5410"/>
    <w:rsid w:val="00303850"/>
    <w:rsid w:val="003110DB"/>
    <w:rsid w:val="00314B90"/>
    <w:rsid w:val="0032241E"/>
    <w:rsid w:val="003224BE"/>
    <w:rsid w:val="00326966"/>
    <w:rsid w:val="00330BCD"/>
    <w:rsid w:val="003405F3"/>
    <w:rsid w:val="003417C9"/>
    <w:rsid w:val="00342E0C"/>
    <w:rsid w:val="00343444"/>
    <w:rsid w:val="003457E4"/>
    <w:rsid w:val="00346959"/>
    <w:rsid w:val="00353152"/>
    <w:rsid w:val="003541E8"/>
    <w:rsid w:val="003565ED"/>
    <w:rsid w:val="00372700"/>
    <w:rsid w:val="00372F2A"/>
    <w:rsid w:val="00376DD4"/>
    <w:rsid w:val="00387344"/>
    <w:rsid w:val="00392B05"/>
    <w:rsid w:val="003A1672"/>
    <w:rsid w:val="003C2662"/>
    <w:rsid w:val="003C7B01"/>
    <w:rsid w:val="003D59EF"/>
    <w:rsid w:val="003D7EA1"/>
    <w:rsid w:val="003E1F9E"/>
    <w:rsid w:val="003F30DB"/>
    <w:rsid w:val="003F4789"/>
    <w:rsid w:val="004145D9"/>
    <w:rsid w:val="00416F75"/>
    <w:rsid w:val="00423003"/>
    <w:rsid w:val="00423A58"/>
    <w:rsid w:val="00433816"/>
    <w:rsid w:val="00440A78"/>
    <w:rsid w:val="00445BF7"/>
    <w:rsid w:val="00451181"/>
    <w:rsid w:val="00452DB6"/>
    <w:rsid w:val="00462EF3"/>
    <w:rsid w:val="00467F6F"/>
    <w:rsid w:val="00471674"/>
    <w:rsid w:val="0047411F"/>
    <w:rsid w:val="00474BBC"/>
    <w:rsid w:val="0048016C"/>
    <w:rsid w:val="0048455F"/>
    <w:rsid w:val="00490A94"/>
    <w:rsid w:val="004929C8"/>
    <w:rsid w:val="004A28E1"/>
    <w:rsid w:val="004B64EC"/>
    <w:rsid w:val="004C68A2"/>
    <w:rsid w:val="004D1F3B"/>
    <w:rsid w:val="004D3806"/>
    <w:rsid w:val="004D3CB7"/>
    <w:rsid w:val="004D3FB6"/>
    <w:rsid w:val="004D42BA"/>
    <w:rsid w:val="004D5CD2"/>
    <w:rsid w:val="004E698E"/>
    <w:rsid w:val="004F0FB3"/>
    <w:rsid w:val="004F1CA9"/>
    <w:rsid w:val="004F3A80"/>
    <w:rsid w:val="004F6FB2"/>
    <w:rsid w:val="00504BC1"/>
    <w:rsid w:val="005100F6"/>
    <w:rsid w:val="00510914"/>
    <w:rsid w:val="00511BCB"/>
    <w:rsid w:val="00515F2A"/>
    <w:rsid w:val="00527B5C"/>
    <w:rsid w:val="0053083E"/>
    <w:rsid w:val="00530D34"/>
    <w:rsid w:val="00531CD9"/>
    <w:rsid w:val="005327F9"/>
    <w:rsid w:val="00532B92"/>
    <w:rsid w:val="00532E1F"/>
    <w:rsid w:val="00542C96"/>
    <w:rsid w:val="00543E06"/>
    <w:rsid w:val="0055148B"/>
    <w:rsid w:val="00554B8F"/>
    <w:rsid w:val="00556190"/>
    <w:rsid w:val="00560721"/>
    <w:rsid w:val="005647C7"/>
    <w:rsid w:val="00566D6A"/>
    <w:rsid w:val="00575CFA"/>
    <w:rsid w:val="00576377"/>
    <w:rsid w:val="00577B5B"/>
    <w:rsid w:val="00584F2F"/>
    <w:rsid w:val="00585881"/>
    <w:rsid w:val="00586A6B"/>
    <w:rsid w:val="00594383"/>
    <w:rsid w:val="005A1C16"/>
    <w:rsid w:val="005A722B"/>
    <w:rsid w:val="005B4D58"/>
    <w:rsid w:val="005B6E23"/>
    <w:rsid w:val="005B6E70"/>
    <w:rsid w:val="005B7CDD"/>
    <w:rsid w:val="005D18C5"/>
    <w:rsid w:val="005D3B22"/>
    <w:rsid w:val="005D5CB2"/>
    <w:rsid w:val="005E2AF9"/>
    <w:rsid w:val="00600235"/>
    <w:rsid w:val="00606743"/>
    <w:rsid w:val="00614A5E"/>
    <w:rsid w:val="00620BFA"/>
    <w:rsid w:val="006215E8"/>
    <w:rsid w:val="00621A21"/>
    <w:rsid w:val="006244C7"/>
    <w:rsid w:val="00635F54"/>
    <w:rsid w:val="00642849"/>
    <w:rsid w:val="0064769E"/>
    <w:rsid w:val="00647B03"/>
    <w:rsid w:val="0065443F"/>
    <w:rsid w:val="0066022A"/>
    <w:rsid w:val="00663B92"/>
    <w:rsid w:val="006640DF"/>
    <w:rsid w:val="00665BF6"/>
    <w:rsid w:val="006670D2"/>
    <w:rsid w:val="00667E47"/>
    <w:rsid w:val="00677451"/>
    <w:rsid w:val="00680463"/>
    <w:rsid w:val="00680563"/>
    <w:rsid w:val="00691431"/>
    <w:rsid w:val="00693B1E"/>
    <w:rsid w:val="006A0FC5"/>
    <w:rsid w:val="006A20A1"/>
    <w:rsid w:val="006A60E5"/>
    <w:rsid w:val="006A7603"/>
    <w:rsid w:val="006B044E"/>
    <w:rsid w:val="006C2631"/>
    <w:rsid w:val="006C74F4"/>
    <w:rsid w:val="006C7ACD"/>
    <w:rsid w:val="006D0E7C"/>
    <w:rsid w:val="006D1BBA"/>
    <w:rsid w:val="006D4142"/>
    <w:rsid w:val="006D493E"/>
    <w:rsid w:val="006D68DA"/>
    <w:rsid w:val="006E32E0"/>
    <w:rsid w:val="006E5523"/>
    <w:rsid w:val="006F05FB"/>
    <w:rsid w:val="006F6D65"/>
    <w:rsid w:val="00711ED9"/>
    <w:rsid w:val="00714730"/>
    <w:rsid w:val="00715F75"/>
    <w:rsid w:val="007238FF"/>
    <w:rsid w:val="0072569B"/>
    <w:rsid w:val="00725C30"/>
    <w:rsid w:val="00725E20"/>
    <w:rsid w:val="0073078F"/>
    <w:rsid w:val="007316E5"/>
    <w:rsid w:val="00736B0D"/>
    <w:rsid w:val="00742D4B"/>
    <w:rsid w:val="00744F0F"/>
    <w:rsid w:val="00750FDE"/>
    <w:rsid w:val="007537E2"/>
    <w:rsid w:val="007553F0"/>
    <w:rsid w:val="00762610"/>
    <w:rsid w:val="00762B56"/>
    <w:rsid w:val="00763DBB"/>
    <w:rsid w:val="007654AB"/>
    <w:rsid w:val="00765E89"/>
    <w:rsid w:val="00767528"/>
    <w:rsid w:val="007809A2"/>
    <w:rsid w:val="00781144"/>
    <w:rsid w:val="00781F96"/>
    <w:rsid w:val="007864FA"/>
    <w:rsid w:val="0078769E"/>
    <w:rsid w:val="007926DE"/>
    <w:rsid w:val="00793809"/>
    <w:rsid w:val="00794AE9"/>
    <w:rsid w:val="007A39CC"/>
    <w:rsid w:val="007A6696"/>
    <w:rsid w:val="007B38E1"/>
    <w:rsid w:val="007B3D18"/>
    <w:rsid w:val="007B5233"/>
    <w:rsid w:val="007B5D47"/>
    <w:rsid w:val="007B65D7"/>
    <w:rsid w:val="007C2637"/>
    <w:rsid w:val="007C5FA3"/>
    <w:rsid w:val="007E05D4"/>
    <w:rsid w:val="007E4370"/>
    <w:rsid w:val="007F767C"/>
    <w:rsid w:val="00801B32"/>
    <w:rsid w:val="00806E2E"/>
    <w:rsid w:val="00814888"/>
    <w:rsid w:val="00821FD9"/>
    <w:rsid w:val="00822C4A"/>
    <w:rsid w:val="008241A1"/>
    <w:rsid w:val="00825350"/>
    <w:rsid w:val="008308C2"/>
    <w:rsid w:val="00844290"/>
    <w:rsid w:val="00845BB9"/>
    <w:rsid w:val="00847214"/>
    <w:rsid w:val="00851812"/>
    <w:rsid w:val="0085415E"/>
    <w:rsid w:val="00856A08"/>
    <w:rsid w:val="00861D88"/>
    <w:rsid w:val="00863B21"/>
    <w:rsid w:val="00865C08"/>
    <w:rsid w:val="00871E3C"/>
    <w:rsid w:val="0088044F"/>
    <w:rsid w:val="00880C3D"/>
    <w:rsid w:val="008831EB"/>
    <w:rsid w:val="00886638"/>
    <w:rsid w:val="00887D77"/>
    <w:rsid w:val="008A1731"/>
    <w:rsid w:val="008A2FD7"/>
    <w:rsid w:val="008A3D94"/>
    <w:rsid w:val="008A4AE4"/>
    <w:rsid w:val="008A6DFD"/>
    <w:rsid w:val="008A783A"/>
    <w:rsid w:val="008B4DE0"/>
    <w:rsid w:val="008C2304"/>
    <w:rsid w:val="008C4576"/>
    <w:rsid w:val="008D0221"/>
    <w:rsid w:val="008D191D"/>
    <w:rsid w:val="008E3EF4"/>
    <w:rsid w:val="008E661A"/>
    <w:rsid w:val="008F298E"/>
    <w:rsid w:val="008F43AA"/>
    <w:rsid w:val="009011D4"/>
    <w:rsid w:val="00901D12"/>
    <w:rsid w:val="00906711"/>
    <w:rsid w:val="009071B9"/>
    <w:rsid w:val="009114DE"/>
    <w:rsid w:val="00912533"/>
    <w:rsid w:val="00922D53"/>
    <w:rsid w:val="00940E78"/>
    <w:rsid w:val="009453C1"/>
    <w:rsid w:val="00947AE3"/>
    <w:rsid w:val="0095133D"/>
    <w:rsid w:val="009544EF"/>
    <w:rsid w:val="00961FED"/>
    <w:rsid w:val="00967C1C"/>
    <w:rsid w:val="009763BD"/>
    <w:rsid w:val="00984DA0"/>
    <w:rsid w:val="0098595B"/>
    <w:rsid w:val="00991613"/>
    <w:rsid w:val="009921F2"/>
    <w:rsid w:val="0099398E"/>
    <w:rsid w:val="00996A52"/>
    <w:rsid w:val="00996E0A"/>
    <w:rsid w:val="009A0140"/>
    <w:rsid w:val="009A09A6"/>
    <w:rsid w:val="009A5447"/>
    <w:rsid w:val="009A5A47"/>
    <w:rsid w:val="009B1957"/>
    <w:rsid w:val="009B3CD1"/>
    <w:rsid w:val="009B5C77"/>
    <w:rsid w:val="009C4C5F"/>
    <w:rsid w:val="009C53F3"/>
    <w:rsid w:val="009C7725"/>
    <w:rsid w:val="009D368C"/>
    <w:rsid w:val="009D4125"/>
    <w:rsid w:val="009E2246"/>
    <w:rsid w:val="009E67B2"/>
    <w:rsid w:val="009F39FF"/>
    <w:rsid w:val="009F3BAC"/>
    <w:rsid w:val="009F5E75"/>
    <w:rsid w:val="009F77D2"/>
    <w:rsid w:val="00A00D84"/>
    <w:rsid w:val="00A02BC2"/>
    <w:rsid w:val="00A04018"/>
    <w:rsid w:val="00A0550C"/>
    <w:rsid w:val="00A05CA6"/>
    <w:rsid w:val="00A065B7"/>
    <w:rsid w:val="00A136DC"/>
    <w:rsid w:val="00A149C0"/>
    <w:rsid w:val="00A15198"/>
    <w:rsid w:val="00A24CF9"/>
    <w:rsid w:val="00A25D92"/>
    <w:rsid w:val="00A43AA1"/>
    <w:rsid w:val="00A50539"/>
    <w:rsid w:val="00A50647"/>
    <w:rsid w:val="00A525E4"/>
    <w:rsid w:val="00A545DA"/>
    <w:rsid w:val="00A753C8"/>
    <w:rsid w:val="00A83D56"/>
    <w:rsid w:val="00A83EB5"/>
    <w:rsid w:val="00A87F24"/>
    <w:rsid w:val="00A96BD7"/>
    <w:rsid w:val="00AA00FD"/>
    <w:rsid w:val="00AA0F64"/>
    <w:rsid w:val="00AA12F0"/>
    <w:rsid w:val="00AA337E"/>
    <w:rsid w:val="00AA5FEA"/>
    <w:rsid w:val="00AA6982"/>
    <w:rsid w:val="00AA6D2C"/>
    <w:rsid w:val="00AA7363"/>
    <w:rsid w:val="00AB173C"/>
    <w:rsid w:val="00AB177C"/>
    <w:rsid w:val="00AB2C7C"/>
    <w:rsid w:val="00AB638A"/>
    <w:rsid w:val="00AC4896"/>
    <w:rsid w:val="00AD074D"/>
    <w:rsid w:val="00AD2556"/>
    <w:rsid w:val="00AD4E85"/>
    <w:rsid w:val="00AD50AE"/>
    <w:rsid w:val="00AE0630"/>
    <w:rsid w:val="00AE54D8"/>
    <w:rsid w:val="00B04771"/>
    <w:rsid w:val="00B140A4"/>
    <w:rsid w:val="00B161A5"/>
    <w:rsid w:val="00B175FD"/>
    <w:rsid w:val="00B254C3"/>
    <w:rsid w:val="00B27153"/>
    <w:rsid w:val="00B32540"/>
    <w:rsid w:val="00B41DDA"/>
    <w:rsid w:val="00B424BE"/>
    <w:rsid w:val="00B43397"/>
    <w:rsid w:val="00B470C6"/>
    <w:rsid w:val="00B64E6E"/>
    <w:rsid w:val="00B6560F"/>
    <w:rsid w:val="00B65B11"/>
    <w:rsid w:val="00B667B2"/>
    <w:rsid w:val="00B6706C"/>
    <w:rsid w:val="00B675B8"/>
    <w:rsid w:val="00B725E5"/>
    <w:rsid w:val="00B777DA"/>
    <w:rsid w:val="00B811B1"/>
    <w:rsid w:val="00B823F0"/>
    <w:rsid w:val="00B83F9C"/>
    <w:rsid w:val="00B84AAD"/>
    <w:rsid w:val="00B859DB"/>
    <w:rsid w:val="00B8745A"/>
    <w:rsid w:val="00B92868"/>
    <w:rsid w:val="00B959D1"/>
    <w:rsid w:val="00BB1606"/>
    <w:rsid w:val="00BB3E83"/>
    <w:rsid w:val="00BB3FA9"/>
    <w:rsid w:val="00BB52EE"/>
    <w:rsid w:val="00BB6489"/>
    <w:rsid w:val="00BC2D41"/>
    <w:rsid w:val="00BC468A"/>
    <w:rsid w:val="00BD09F9"/>
    <w:rsid w:val="00BE57ED"/>
    <w:rsid w:val="00BE7AD9"/>
    <w:rsid w:val="00BF0498"/>
    <w:rsid w:val="00BF1EB7"/>
    <w:rsid w:val="00BF2C5A"/>
    <w:rsid w:val="00C033C1"/>
    <w:rsid w:val="00C03950"/>
    <w:rsid w:val="00C13654"/>
    <w:rsid w:val="00C159AF"/>
    <w:rsid w:val="00C206A5"/>
    <w:rsid w:val="00C27696"/>
    <w:rsid w:val="00C31444"/>
    <w:rsid w:val="00C3598F"/>
    <w:rsid w:val="00C36612"/>
    <w:rsid w:val="00C36ED5"/>
    <w:rsid w:val="00C3721E"/>
    <w:rsid w:val="00C37EB4"/>
    <w:rsid w:val="00C44C32"/>
    <w:rsid w:val="00C44E3B"/>
    <w:rsid w:val="00C45EAB"/>
    <w:rsid w:val="00C46355"/>
    <w:rsid w:val="00C54796"/>
    <w:rsid w:val="00C662C2"/>
    <w:rsid w:val="00C703B2"/>
    <w:rsid w:val="00C75F4C"/>
    <w:rsid w:val="00C84F82"/>
    <w:rsid w:val="00C93BF9"/>
    <w:rsid w:val="00C946FE"/>
    <w:rsid w:val="00C96FD1"/>
    <w:rsid w:val="00CA1477"/>
    <w:rsid w:val="00CA2390"/>
    <w:rsid w:val="00CA5DF5"/>
    <w:rsid w:val="00CB2113"/>
    <w:rsid w:val="00CB2A72"/>
    <w:rsid w:val="00CC439B"/>
    <w:rsid w:val="00CD0BC6"/>
    <w:rsid w:val="00CD4F2E"/>
    <w:rsid w:val="00CD56A8"/>
    <w:rsid w:val="00CE3AF7"/>
    <w:rsid w:val="00CE61F4"/>
    <w:rsid w:val="00CF08BF"/>
    <w:rsid w:val="00CF5A24"/>
    <w:rsid w:val="00D008F5"/>
    <w:rsid w:val="00D10B95"/>
    <w:rsid w:val="00D1566A"/>
    <w:rsid w:val="00D3172E"/>
    <w:rsid w:val="00D3642C"/>
    <w:rsid w:val="00D41E05"/>
    <w:rsid w:val="00D42536"/>
    <w:rsid w:val="00D4529D"/>
    <w:rsid w:val="00D528F6"/>
    <w:rsid w:val="00D60C86"/>
    <w:rsid w:val="00D63AF8"/>
    <w:rsid w:val="00D672E7"/>
    <w:rsid w:val="00D713C8"/>
    <w:rsid w:val="00D71B75"/>
    <w:rsid w:val="00D72649"/>
    <w:rsid w:val="00D83562"/>
    <w:rsid w:val="00D87E85"/>
    <w:rsid w:val="00D93822"/>
    <w:rsid w:val="00D957C8"/>
    <w:rsid w:val="00D960A1"/>
    <w:rsid w:val="00DA1921"/>
    <w:rsid w:val="00DA7E40"/>
    <w:rsid w:val="00DB4A3F"/>
    <w:rsid w:val="00DC13CA"/>
    <w:rsid w:val="00DC2FED"/>
    <w:rsid w:val="00DC3FD5"/>
    <w:rsid w:val="00DC49E2"/>
    <w:rsid w:val="00DC5861"/>
    <w:rsid w:val="00DD565E"/>
    <w:rsid w:val="00DD6972"/>
    <w:rsid w:val="00DD7F63"/>
    <w:rsid w:val="00DE069E"/>
    <w:rsid w:val="00DE37FC"/>
    <w:rsid w:val="00DF3012"/>
    <w:rsid w:val="00DF5E3F"/>
    <w:rsid w:val="00DF6735"/>
    <w:rsid w:val="00E02B61"/>
    <w:rsid w:val="00E03070"/>
    <w:rsid w:val="00E14BCB"/>
    <w:rsid w:val="00E17E2C"/>
    <w:rsid w:val="00E207B8"/>
    <w:rsid w:val="00E2245D"/>
    <w:rsid w:val="00E235C7"/>
    <w:rsid w:val="00E2381D"/>
    <w:rsid w:val="00E24621"/>
    <w:rsid w:val="00E2463A"/>
    <w:rsid w:val="00E24F6B"/>
    <w:rsid w:val="00E319D1"/>
    <w:rsid w:val="00E31E41"/>
    <w:rsid w:val="00E3221B"/>
    <w:rsid w:val="00E3386A"/>
    <w:rsid w:val="00E40896"/>
    <w:rsid w:val="00E44943"/>
    <w:rsid w:val="00E45ED3"/>
    <w:rsid w:val="00E47BA2"/>
    <w:rsid w:val="00E47D1B"/>
    <w:rsid w:val="00E54302"/>
    <w:rsid w:val="00E54E10"/>
    <w:rsid w:val="00E56DDA"/>
    <w:rsid w:val="00E57CF1"/>
    <w:rsid w:val="00E648C4"/>
    <w:rsid w:val="00E66538"/>
    <w:rsid w:val="00E70D34"/>
    <w:rsid w:val="00E76A75"/>
    <w:rsid w:val="00E773E8"/>
    <w:rsid w:val="00E80783"/>
    <w:rsid w:val="00E83C71"/>
    <w:rsid w:val="00E9007C"/>
    <w:rsid w:val="00E964B2"/>
    <w:rsid w:val="00E96944"/>
    <w:rsid w:val="00E96B4B"/>
    <w:rsid w:val="00EA1C70"/>
    <w:rsid w:val="00EA4B53"/>
    <w:rsid w:val="00EA6E32"/>
    <w:rsid w:val="00EB45EC"/>
    <w:rsid w:val="00EB4A1D"/>
    <w:rsid w:val="00EB771E"/>
    <w:rsid w:val="00EB7F5F"/>
    <w:rsid w:val="00EC0593"/>
    <w:rsid w:val="00EC51AF"/>
    <w:rsid w:val="00ED4154"/>
    <w:rsid w:val="00ED4712"/>
    <w:rsid w:val="00ED699D"/>
    <w:rsid w:val="00EE4C2A"/>
    <w:rsid w:val="00EF0C86"/>
    <w:rsid w:val="00F13F72"/>
    <w:rsid w:val="00F214A8"/>
    <w:rsid w:val="00F225AF"/>
    <w:rsid w:val="00F243F5"/>
    <w:rsid w:val="00F244F8"/>
    <w:rsid w:val="00F33DEC"/>
    <w:rsid w:val="00F361F8"/>
    <w:rsid w:val="00F4062E"/>
    <w:rsid w:val="00F4182E"/>
    <w:rsid w:val="00F41862"/>
    <w:rsid w:val="00F5014A"/>
    <w:rsid w:val="00F5046A"/>
    <w:rsid w:val="00F524D9"/>
    <w:rsid w:val="00F527C1"/>
    <w:rsid w:val="00F542EF"/>
    <w:rsid w:val="00F545B0"/>
    <w:rsid w:val="00F54831"/>
    <w:rsid w:val="00F57F42"/>
    <w:rsid w:val="00F601FD"/>
    <w:rsid w:val="00F61B78"/>
    <w:rsid w:val="00F627D1"/>
    <w:rsid w:val="00F6698D"/>
    <w:rsid w:val="00F7216E"/>
    <w:rsid w:val="00F741A0"/>
    <w:rsid w:val="00F866E3"/>
    <w:rsid w:val="00F879AC"/>
    <w:rsid w:val="00F91A26"/>
    <w:rsid w:val="00F94C8A"/>
    <w:rsid w:val="00F9794C"/>
    <w:rsid w:val="00FA1BF4"/>
    <w:rsid w:val="00FA25B6"/>
    <w:rsid w:val="00FA2B82"/>
    <w:rsid w:val="00FA5B5C"/>
    <w:rsid w:val="00FA5EDC"/>
    <w:rsid w:val="00FB52B0"/>
    <w:rsid w:val="00FC4E79"/>
    <w:rsid w:val="00FD255B"/>
    <w:rsid w:val="00FD2649"/>
    <w:rsid w:val="00FE0067"/>
    <w:rsid w:val="00FE0A33"/>
    <w:rsid w:val="00FE1601"/>
    <w:rsid w:val="00FE37C8"/>
    <w:rsid w:val="00FE3863"/>
    <w:rsid w:val="00FE614D"/>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ED4154"/>
    <w:pPr>
      <w:numPr>
        <w:ilvl w:val="4"/>
      </w:numPr>
      <w:tabs>
        <w:tab w:val="clear" w:pos="1080"/>
        <w:tab w:val="left" w:pos="2232"/>
      </w:tabs>
      <w:spacing w:before="120" w:after="40"/>
      <w:ind w:left="1440" w:hanging="1440"/>
      <w:outlineLvl w:val="4"/>
    </w:pPr>
    <w:rPr>
      <w:bCs/>
      <w:iCs/>
      <w:szCs w:val="26"/>
    </w:rPr>
  </w:style>
  <w:style w:type="paragraph" w:styleId="Heading6">
    <w:name w:val="heading 6"/>
    <w:basedOn w:val="Heading5"/>
    <w:next w:val="BodyText"/>
    <w:qFormat/>
    <w:rsid w:val="00621A21"/>
    <w:pPr>
      <w:numPr>
        <w:ilvl w:val="5"/>
      </w:numPr>
      <w:tabs>
        <w:tab w:val="clear" w:pos="2232"/>
      </w:tabs>
      <w:ind w:left="1800" w:hanging="1800"/>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BB3E83"/>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53083E"/>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paragraph" w:customStyle="1" w:styleId="InstructionalBullets">
    <w:name w:val="Instructional Bullets"/>
    <w:basedOn w:val="Normal"/>
    <w:qFormat/>
    <w:rsid w:val="00E76A75"/>
    <w:pPr>
      <w:keepLines/>
      <w:numPr>
        <w:numId w:val="30"/>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rsid w:val="007B38E1"/>
    <w:rPr>
      <w:sz w:val="16"/>
      <w:szCs w:val="16"/>
    </w:rPr>
  </w:style>
  <w:style w:type="paragraph" w:styleId="CommentText">
    <w:name w:val="annotation text"/>
    <w:basedOn w:val="Normal"/>
    <w:link w:val="CommentTextChar"/>
    <w:rsid w:val="007B38E1"/>
    <w:rPr>
      <w:sz w:val="20"/>
      <w:szCs w:val="20"/>
    </w:rPr>
  </w:style>
  <w:style w:type="character" w:customStyle="1" w:styleId="CommentTextChar">
    <w:name w:val="Comment Text Char"/>
    <w:basedOn w:val="DefaultParagraphFont"/>
    <w:link w:val="CommentText"/>
    <w:rsid w:val="007B38E1"/>
  </w:style>
  <w:style w:type="paragraph" w:styleId="CommentSubject">
    <w:name w:val="annotation subject"/>
    <w:basedOn w:val="CommentText"/>
    <w:next w:val="CommentText"/>
    <w:link w:val="CommentSubjectChar"/>
    <w:rsid w:val="007B38E1"/>
    <w:rPr>
      <w:b/>
      <w:bCs/>
    </w:rPr>
  </w:style>
  <w:style w:type="character" w:customStyle="1" w:styleId="CommentSubjectChar">
    <w:name w:val="Comment Subject Char"/>
    <w:basedOn w:val="CommentTextChar"/>
    <w:link w:val="CommentSubject"/>
    <w:rsid w:val="007B38E1"/>
    <w:rPr>
      <w:b/>
      <w:bCs/>
    </w:rPr>
  </w:style>
  <w:style w:type="paragraph" w:customStyle="1" w:styleId="list-bullet">
    <w:name w:val="list-bullet"/>
    <w:rsid w:val="002C17AF"/>
    <w:pPr>
      <w:numPr>
        <w:numId w:val="36"/>
      </w:numPr>
      <w:suppressAutoHyphens/>
      <w:spacing w:before="60" w:after="60" w:line="260" w:lineRule="exact"/>
      <w:ind w:left="2160" w:hanging="432"/>
    </w:pPr>
    <w:rPr>
      <w:rFonts w:ascii="Arial" w:hAnsi="Arial"/>
      <w:sz w:val="21"/>
    </w:rPr>
  </w:style>
  <w:style w:type="paragraph" w:customStyle="1" w:styleId="PSPBodytext">
    <w:name w:val="PSP_Bodytext"/>
    <w:basedOn w:val="Normal"/>
    <w:rsid w:val="002C17AF"/>
    <w:pPr>
      <w:spacing w:after="120"/>
    </w:pPr>
    <w:rPr>
      <w:sz w:val="24"/>
    </w:rPr>
  </w:style>
  <w:style w:type="paragraph" w:styleId="NoSpacing">
    <w:name w:val="No Spacing"/>
    <w:uiPriority w:val="1"/>
    <w:qFormat/>
    <w:rsid w:val="002C17AF"/>
    <w:rPr>
      <w:sz w:val="22"/>
      <w:szCs w:val="24"/>
    </w:rPr>
  </w:style>
  <w:style w:type="paragraph" w:styleId="ListNumber4">
    <w:name w:val="List Number 4"/>
    <w:basedOn w:val="Normal"/>
    <w:rsid w:val="002C17AF"/>
    <w:pPr>
      <w:numPr>
        <w:numId w:val="38"/>
      </w:numPr>
      <w:suppressAutoHyphens/>
    </w:pPr>
    <w:rPr>
      <w:kern w:val="32"/>
      <w:szCs w:val="20"/>
    </w:rPr>
  </w:style>
  <w:style w:type="character" w:customStyle="1" w:styleId="TableHeadingChar">
    <w:name w:val="Table Heading Char"/>
    <w:link w:val="TableHeading"/>
    <w:rsid w:val="002C17AF"/>
    <w:rPr>
      <w:rFonts w:ascii="Arial" w:hAnsi="Arial" w:cs="Arial"/>
      <w:b/>
      <w:sz w:val="22"/>
      <w:szCs w:val="22"/>
    </w:rPr>
  </w:style>
  <w:style w:type="paragraph" w:styleId="ListParagraph">
    <w:name w:val="List Paragraph"/>
    <w:basedOn w:val="Normal"/>
    <w:uiPriority w:val="34"/>
    <w:qFormat/>
    <w:rsid w:val="002C17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ED4154"/>
    <w:pPr>
      <w:numPr>
        <w:ilvl w:val="4"/>
      </w:numPr>
      <w:tabs>
        <w:tab w:val="clear" w:pos="1080"/>
        <w:tab w:val="left" w:pos="2232"/>
      </w:tabs>
      <w:spacing w:before="120" w:after="40"/>
      <w:ind w:left="1440" w:hanging="1440"/>
      <w:outlineLvl w:val="4"/>
    </w:pPr>
    <w:rPr>
      <w:bCs/>
      <w:iCs/>
      <w:szCs w:val="26"/>
    </w:rPr>
  </w:style>
  <w:style w:type="paragraph" w:styleId="Heading6">
    <w:name w:val="heading 6"/>
    <w:basedOn w:val="Heading5"/>
    <w:next w:val="BodyText"/>
    <w:qFormat/>
    <w:rsid w:val="00621A21"/>
    <w:pPr>
      <w:numPr>
        <w:ilvl w:val="5"/>
      </w:numPr>
      <w:tabs>
        <w:tab w:val="clear" w:pos="2232"/>
      </w:tabs>
      <w:ind w:left="1800" w:hanging="1800"/>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BB3E83"/>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53083E"/>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paragraph" w:customStyle="1" w:styleId="InstructionalBullets">
    <w:name w:val="Instructional Bullets"/>
    <w:basedOn w:val="Normal"/>
    <w:qFormat/>
    <w:rsid w:val="00E76A75"/>
    <w:pPr>
      <w:keepLines/>
      <w:numPr>
        <w:numId w:val="30"/>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rsid w:val="007B38E1"/>
    <w:rPr>
      <w:sz w:val="16"/>
      <w:szCs w:val="16"/>
    </w:rPr>
  </w:style>
  <w:style w:type="paragraph" w:styleId="CommentText">
    <w:name w:val="annotation text"/>
    <w:basedOn w:val="Normal"/>
    <w:link w:val="CommentTextChar"/>
    <w:rsid w:val="007B38E1"/>
    <w:rPr>
      <w:sz w:val="20"/>
      <w:szCs w:val="20"/>
    </w:rPr>
  </w:style>
  <w:style w:type="character" w:customStyle="1" w:styleId="CommentTextChar">
    <w:name w:val="Comment Text Char"/>
    <w:basedOn w:val="DefaultParagraphFont"/>
    <w:link w:val="CommentText"/>
    <w:rsid w:val="007B38E1"/>
  </w:style>
  <w:style w:type="paragraph" w:styleId="CommentSubject">
    <w:name w:val="annotation subject"/>
    <w:basedOn w:val="CommentText"/>
    <w:next w:val="CommentText"/>
    <w:link w:val="CommentSubjectChar"/>
    <w:rsid w:val="007B38E1"/>
    <w:rPr>
      <w:b/>
      <w:bCs/>
    </w:rPr>
  </w:style>
  <w:style w:type="character" w:customStyle="1" w:styleId="CommentSubjectChar">
    <w:name w:val="Comment Subject Char"/>
    <w:basedOn w:val="CommentTextChar"/>
    <w:link w:val="CommentSubject"/>
    <w:rsid w:val="007B38E1"/>
    <w:rPr>
      <w:b/>
      <w:bCs/>
    </w:rPr>
  </w:style>
  <w:style w:type="paragraph" w:customStyle="1" w:styleId="list-bullet">
    <w:name w:val="list-bullet"/>
    <w:rsid w:val="002C17AF"/>
    <w:pPr>
      <w:numPr>
        <w:numId w:val="36"/>
      </w:numPr>
      <w:suppressAutoHyphens/>
      <w:spacing w:before="60" w:after="60" w:line="260" w:lineRule="exact"/>
      <w:ind w:left="2160" w:hanging="432"/>
    </w:pPr>
    <w:rPr>
      <w:rFonts w:ascii="Arial" w:hAnsi="Arial"/>
      <w:sz w:val="21"/>
    </w:rPr>
  </w:style>
  <w:style w:type="paragraph" w:customStyle="1" w:styleId="PSPBodytext">
    <w:name w:val="PSP_Bodytext"/>
    <w:basedOn w:val="Normal"/>
    <w:rsid w:val="002C17AF"/>
    <w:pPr>
      <w:spacing w:after="120"/>
    </w:pPr>
    <w:rPr>
      <w:sz w:val="24"/>
    </w:rPr>
  </w:style>
  <w:style w:type="paragraph" w:styleId="NoSpacing">
    <w:name w:val="No Spacing"/>
    <w:uiPriority w:val="1"/>
    <w:qFormat/>
    <w:rsid w:val="002C17AF"/>
    <w:rPr>
      <w:sz w:val="22"/>
      <w:szCs w:val="24"/>
    </w:rPr>
  </w:style>
  <w:style w:type="paragraph" w:styleId="ListNumber4">
    <w:name w:val="List Number 4"/>
    <w:basedOn w:val="Normal"/>
    <w:rsid w:val="002C17AF"/>
    <w:pPr>
      <w:numPr>
        <w:numId w:val="38"/>
      </w:numPr>
      <w:suppressAutoHyphens/>
    </w:pPr>
    <w:rPr>
      <w:kern w:val="32"/>
      <w:szCs w:val="20"/>
    </w:rPr>
  </w:style>
  <w:style w:type="character" w:customStyle="1" w:styleId="TableHeadingChar">
    <w:name w:val="Table Heading Char"/>
    <w:link w:val="TableHeading"/>
    <w:rsid w:val="002C17AF"/>
    <w:rPr>
      <w:rFonts w:ascii="Arial" w:hAnsi="Arial" w:cs="Arial"/>
      <w:b/>
      <w:sz w:val="22"/>
      <w:szCs w:val="22"/>
    </w:rPr>
  </w:style>
  <w:style w:type="paragraph" w:styleId="ListParagraph">
    <w:name w:val="List Paragraph"/>
    <w:basedOn w:val="Normal"/>
    <w:uiPriority w:val="34"/>
    <w:qFormat/>
    <w:rsid w:val="002C1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emf"/><Relationship Id="rId7" Type="http://schemas.microsoft.com/office/2007/relationships/stylesWithEffects" Target="stylesWithEffects.xml"/><Relationship Id="rId12" Type="http://schemas.openxmlformats.org/officeDocument/2006/relationships/image" Target="media/image2.jpeg"/><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pubs.opengroup.org/architecture/togaf9-doc/arch/chap27.html"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www-106.ibm.com/developerworks/rational/library/content/03July/2500/2785/2785_uml.pdf" TargetMode="External"/><Relationship Id="rId10" Type="http://schemas.openxmlformats.org/officeDocument/2006/relationships/footnotes" Target="footnotes.xml"/><Relationship Id="rId19" Type="http://schemas.openxmlformats.org/officeDocument/2006/relationships/image" Target="media/image7.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hyperlink" Target="http://trm.oit.va.gov/"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657KNE7CTRDA-583-12528</_dlc_DocId>
    <_dlc_DocIdUrl xmlns="cdd665a5-4d39-4c80-990a-8a3abca4f55f">
      <Url>http://vaww.oed.portal.va.gov/administration/Process/_layouts/DocIdRedir.aspx?ID=657KNE7CTRDA-583-12528</Url>
      <Description>657KNE7CTRDA-583-12528</Description>
    </_dlc_DocIdUrl>
    <Status xmlns="f40d595f-de00-4216-b119-e08735cd13d6">Active</Status>
    <Verified_x0020_508_x0020_Compliant xmlns="f40d595f-de00-4216-b119-e08735cd13d6">Yes</Verified_x0020_508_x0020_Compliant>
    <TemplateUrl xmlns="http://schemas.microsoft.com/sharepoint/v3" xsi:nil="true"/>
    <Scope xmlns="756D4429-A615-4673-943E-0AA71354E640">2</Scope>
    <Required_x0020_by_x0020_VHA_x0020_Release_x0020_Management xmlns="f40d595f-de00-4216-b119-e08735cd13d6">true</Required_x0020_by_x0020_VHA_x0020_Release_x0020_Management>
    <External_x0020_Link xmlns="f40d595f-de00-4216-b119-e08735cd13d6">false</External_x0020_Link>
    <Category0 xmlns="756D4429-A615-4673-943E-0AA71354E640">5</Category0>
    <Process_x0020_ID xmlns="f40d595f-de00-4216-b119-e08735cd13d6">
      <Value>9</Value>
      <Value>8</Value>
      <Value>10</Value>
      <Value>11</Value>
      <Value>16</Value>
      <Value>64</Value>
      <Value>17</Value>
      <Value>160</Value>
      <Value>3</Value>
      <Value>2</Value>
      <Value>38</Value>
      <Value>163</Value>
      <Value>27</Value>
      <Value>39</Value>
      <Value>12</Value>
      <Value>24</Value>
    </Process_x0020_ID>
    <Required_x0020_by_x0020_Operational_x0020_Readiness xmlns="f40d595f-de00-4216-b119-e08735cd13d6">true</Required_x0020_by_x0020_Operational_x0020_Readiness>
    <Contributors xmlns="f40d595f-de00-4216-b119-e08735cd13d6">
      <UserInfo>
        <DisplayName>DVA\vacomachac</DisplayName>
        <AccountId>90</AccountId>
        <AccountType/>
      </UserInfo>
    </Contributors>
    <Public_x0020_Storage_x0020_Location xmlns="f40d595f-de00-4216-b119-e08735cd13d6">1</Public_x0020_Storage_x0020_Location>
    <Required_x0020_by_x0020_PMAS xmlns="f40d595f-de00-4216-b119-e08735cd13d6">true</Required_x0020_by_x0020_PMAS>
    <Description0 xmlns="f40d595f-de00-4216-b119-e08735cd13d6">Provides the system business and operational description and defines routine operations, implementation planning, exception handling, operations and maintenance system support, disaster planning, and contingency planning.</Description0>
    <_SourceUrl xmlns="http://schemas.microsoft.com/sharepoint/v3" xsi:nil="true"/>
    <Replaced_x0020_By xmlns="f40d595f-de00-4216-b119-e08735cd13d6">
      <Url xsi:nil="true"/>
      <Description xsi:nil="true"/>
    </Replaced_x0020_By>
    <Required_x0020_for_x0020_National_x0020_Release xmlns="f40d595f-de00-4216-b119-e08735cd13d6">true</Required_x0020_for_x0020_National_x0020_Release>
    <Archive_x0020_Discussion xmlns="f40d595f-de00-4216-b119-e08735cd13d6" xsi:nil="true"/>
    <Required_x0020_by_x0020_Independent_x0020_Testing xmlns="f40d595f-de00-4216-b119-e08735cd13d6">false</Required_x0020_by_x0020_Independent_x0020_Testing>
    <Required_x0020_by_x0020_Enterprise_x0020_Operations xmlns="f40d595f-de00-4216-b119-e08735cd13d6">false</Required_x0020_by_x0020_Enterprise_x0020_Operations>
    <External_x0020_URL xmlns="f40d595f-de00-4216-b119-e08735cd13d6" xsi:nil="true"/>
    <PMAS_x0020_Milestone_x0020_Required xmlns="f40d595f-de00-4216-b119-e08735cd13d6">MS 1</PMAS_x0020_Milestone_x0020_Required>
    <xd_ProgID xmlns="http://schemas.microsoft.com/sharepoint/v3" xsi:nil="true"/>
    <Artifact_x0020_Owner xmlns="f40d595f-de00-4216-b119-e08735cd13d6">29</Artifact_x0020_Owner>
    <Version_x0020_Control_x0020_Storage_x0020_Location xmlns="f40d595f-de00-4216-b119-e08735cd13d6">1</Version_x0020_Control_x0020_Storage_x0020_Location>
    <Required_x0020_for_x0020_Assessment_x0020_and_x0020_Authorizatio xmlns="f40d595f-de00-4216-b119-e08735cd13d6">true</Required_x0020_for_x0020_Assessment_x0020_and_x0020_Authorizatio>
    <Order xmlns="http://schemas.microsoft.com/sharepoint/v3">1252800</Order>
    <_SharedFileIndex xmlns="http://schemas.microsoft.com/sharepoint/v3" xsi:nil="true"/>
    <MetaInfo xmlns="http://schemas.microsoft.com/sharepoint/v3" xsi:nil="true"/>
    <Add_x0020_to_x0020_VOA xmlns="f40d595f-de00-4216-b119-e08735cd13d6">Yes</Add_x0020_to_x0020_VOA>
    <ContentTypeId xmlns="http://schemas.microsoft.com/sharepoint/v3">0x01010029446D7515A67346943E0AA71354E640</ContentTypeId>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9446D7515A67346943E0AA71354E640" ma:contentTypeVersion="74" ma:contentTypeDescription="Create a new document." ma:contentTypeScope="" ma:versionID="c562539e1c5c06b7c3cf42f32c88c4b9">
  <xsd:schema xmlns:xsd="http://www.w3.org/2001/XMLSchema" xmlns:xs="http://www.w3.org/2001/XMLSchema" xmlns:p="http://schemas.microsoft.com/office/2006/metadata/properties" xmlns:ns1="http://schemas.microsoft.com/sharepoint/v3" xmlns:ns2="f40d595f-de00-4216-b119-e08735cd13d6" xmlns:ns3="756D4429-A615-4673-943E-0AA71354E640" xmlns:ns4="cdd665a5-4d39-4c80-990a-8a3abca4f55f" targetNamespace="http://schemas.microsoft.com/office/2006/metadata/properties" ma:root="true" ma:fieldsID="87f3208080ef23224632a9701e30fb69" ns1:_="" ns2:_="" ns3:_="" ns4:_="">
    <xsd:import namespace="http://schemas.microsoft.com/sharepoint/v3"/>
    <xsd:import namespace="f40d595f-de00-4216-b119-e08735cd13d6"/>
    <xsd:import namespace="756D4429-A615-4673-943E-0AA71354E640"/>
    <xsd:import namespace="cdd665a5-4d39-4c80-990a-8a3abca4f55f"/>
    <xsd:element name="properties">
      <xsd:complexType>
        <xsd:sequence>
          <xsd:element name="documentManagement">
            <xsd:complexType>
              <xsd:all>
                <xsd:element ref="ns2:Status" minOccurs="0"/>
                <xsd:element ref="ns3:Category0" minOccurs="0"/>
                <xsd:element ref="ns2:Process_x0020_ID" minOccurs="0"/>
                <xsd:element ref="ns2:Verified_x0020_508_x0020_Compliant" minOccurs="0"/>
                <xsd:element ref="ns2:Add_x0020_to_x0020_VOA"/>
                <xsd:element ref="ns3:Scope" minOccurs="0"/>
                <xsd:element ref="ns2:Description0" minOccurs="0"/>
                <xsd:element ref="ns2:Artifact_x0020_Owner" minOccurs="0"/>
                <xsd:element ref="ns2:Contributors" minOccurs="0"/>
                <xsd:element ref="ns2:Required_x0020_by_x0020_PMAS" minOccurs="0"/>
                <xsd:element ref="ns2:PMAS_x0020_Milestone_x0020_Required" minOccurs="0"/>
                <xsd:element ref="ns2:Required_x0020_by_x0020_Independent_x0020_Testing" minOccurs="0"/>
                <xsd:element ref="ns2:Required_x0020_for_x0020_Assessment_x0020_and_x0020_Authorizatio" minOccurs="0"/>
                <xsd:element ref="ns2:Required_x0020_by_x0020_VHA_x0020_Release_x0020_Management" minOccurs="0"/>
                <xsd:element ref="ns2:Required_x0020_by_x0020_Operational_x0020_Readiness" minOccurs="0"/>
                <xsd:element ref="ns2:Required_x0020_for_x0020_National_x0020_Release" minOccurs="0"/>
                <xsd:element ref="ns2:Required_x0020_by_x0020_Enterprise_x0020_Operations" minOccurs="0"/>
                <xsd:element ref="ns2:External_x0020_Link" minOccurs="0"/>
                <xsd:element ref="ns2:External_x0020_URL" minOccurs="0"/>
                <xsd:element ref="ns2:Archive_x0020_Discussion" minOccurs="0"/>
                <xsd:element ref="ns2:Replaced_x0020_By" minOccurs="0"/>
                <xsd:element ref="ns2:Public_x0020_Storage_x0020_Location" minOccurs="0"/>
                <xsd:element ref="ns2:Version_x0020_Control_x0020_Storage_x0020_Location"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4:_dlc_DocId" minOccurs="0"/>
                <xsd:element ref="ns4:_dlc_DocIdUrl" minOccurs="0"/>
                <xsd:element ref="ns4:_dlc_DocIdPersistId" minOccurs="0"/>
                <xsd:element ref="ns2:Process_x0020_ID_x0028_s_x0029__x003a_In_x0020_Vendor_x0020_Version"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26" nillable="true" ma:displayName="Approver Comments" ma:hidden="true" ma:internalName="_ModerationComments" ma:readOnly="true">
      <xsd:simpleType>
        <xsd:restriction base="dms:Note"/>
      </xsd:simpleType>
    </xsd:element>
    <xsd:element name="File_x0020_Type" ma:index="29" nillable="true" ma:displayName="File Type" ma:hidden="true" ma:internalName="File_x0020_Type" ma:readOnly="true">
      <xsd:simpleType>
        <xsd:restriction base="dms:Text"/>
      </xsd:simpleType>
    </xsd:element>
    <xsd:element name="HTML_x0020_File_x0020_Type" ma:index="30" nillable="true" ma:displayName="HTML File Type" ma:hidden="true" ma:internalName="HTML_x0020_File_x0020_Type" ma:readOnly="true">
      <xsd:simpleType>
        <xsd:restriction base="dms:Text"/>
      </xsd:simpleType>
    </xsd:element>
    <xsd:element name="_SourceUrl" ma:index="31" nillable="true" ma:displayName="Source URL" ma:hidden="true" ma:internalName="_SourceUrl">
      <xsd:simpleType>
        <xsd:restriction base="dms:Text"/>
      </xsd:simpleType>
    </xsd:element>
    <xsd:element name="_SharedFileIndex" ma:index="32" nillable="true" ma:displayName="Shared File Index" ma:hidden="true" ma:internalName="_SharedFileIndex">
      <xsd:simpleType>
        <xsd:restriction base="dms:Text"/>
      </xsd:simpleType>
    </xsd:element>
    <xsd:element name="ContentTypeId" ma:index="33" nillable="true" ma:displayName="Content Type ID" ma:hidden="true" ma:internalName="ContentTypeId" ma:readOnly="true">
      <xsd:simpleType>
        <xsd:restriction base="dms:Unknown"/>
      </xsd:simpleType>
    </xsd:element>
    <xsd:element name="TemplateUrl" ma:index="34" nillable="true" ma:displayName="Template Link" ma:hidden="true" ma:internalName="TemplateUrl">
      <xsd:simpleType>
        <xsd:restriction base="dms:Text"/>
      </xsd:simpleType>
    </xsd:element>
    <xsd:element name="xd_ProgID" ma:index="35" nillable="true" ma:displayName="HTML File Link" ma:hidden="true" ma:internalName="xd_ProgID">
      <xsd:simpleType>
        <xsd:restriction base="dms:Text"/>
      </xsd:simpleType>
    </xsd:element>
    <xsd:element name="xd_Signature" ma:index="36" nillable="true" ma:displayName="Is Signed" ma:hidden="true" ma:internalName="xd_Signature" ma:readOnly="true">
      <xsd:simpleType>
        <xsd:restriction base="dms:Boolean"/>
      </xsd:simpleType>
    </xsd:element>
    <xsd:element name="ID" ma:index="43" nillable="true" ma:displayName="ID" ma:internalName="ID" ma:readOnly="true">
      <xsd:simpleType>
        <xsd:restriction base="dms:Unknown"/>
      </xsd:simpleType>
    </xsd:element>
    <xsd:element name="Author" ma:index="4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4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49" nillable="true" ma:displayName="Has Copy Destinations" ma:hidden="true" ma:internalName="_HasCopyDestinations" ma:readOnly="true">
      <xsd:simpleType>
        <xsd:restriction base="dms:Boolean"/>
      </xsd:simpleType>
    </xsd:element>
    <xsd:element name="_CopySource" ma:index="50" nillable="true" ma:displayName="Copy Source" ma:internalName="_CopySource" ma:readOnly="true">
      <xsd:simpleType>
        <xsd:restriction base="dms:Text"/>
      </xsd:simpleType>
    </xsd:element>
    <xsd:element name="_ModerationStatus" ma:index="51" nillable="true" ma:displayName="Approval Status" ma:default="0" ma:hidden="true" ma:internalName="_ModerationStatus" ma:readOnly="true">
      <xsd:simpleType>
        <xsd:restriction base="dms:Unknown"/>
      </xsd:simpleType>
    </xsd:element>
    <xsd:element name="FileRef" ma:index="52" nillable="true" ma:displayName="URL Path" ma:hidden="true" ma:list="Docs" ma:internalName="FileRef" ma:readOnly="true" ma:showField="FullUrl">
      <xsd:simpleType>
        <xsd:restriction base="dms:Lookup"/>
      </xsd:simpleType>
    </xsd:element>
    <xsd:element name="FileDirRef" ma:index="53" nillable="true" ma:displayName="Path" ma:hidden="true" ma:list="Docs" ma:internalName="FileDirRef" ma:readOnly="true" ma:showField="DirName">
      <xsd:simpleType>
        <xsd:restriction base="dms:Lookup"/>
      </xsd:simpleType>
    </xsd:element>
    <xsd:element name="Last_x0020_Modified" ma:index="54" nillable="true" ma:displayName="Modified" ma:format="TRUE" ma:hidden="true" ma:list="Docs" ma:internalName="Last_x0020_Modified" ma:readOnly="true" ma:showField="TimeLastModified">
      <xsd:simpleType>
        <xsd:restriction base="dms:Lookup"/>
      </xsd:simpleType>
    </xsd:element>
    <xsd:element name="Created_x0020_Date" ma:index="55" nillable="true" ma:displayName="Created" ma:format="TRUE" ma:hidden="true" ma:list="Docs" ma:internalName="Created_x0020_Date" ma:readOnly="true" ma:showField="TimeCreated">
      <xsd:simpleType>
        <xsd:restriction base="dms:Lookup"/>
      </xsd:simpleType>
    </xsd:element>
    <xsd:element name="File_x0020_Size" ma:index="56" nillable="true" ma:displayName="File Size" ma:format="TRUE" ma:hidden="true" ma:list="Docs" ma:internalName="File_x0020_Size" ma:readOnly="true" ma:showField="SizeInKB">
      <xsd:simpleType>
        <xsd:restriction base="dms:Lookup"/>
      </xsd:simpleType>
    </xsd:element>
    <xsd:element name="FSObjType" ma:index="57" nillable="true" ma:displayName="Item Type" ma:hidden="true" ma:list="Docs" ma:internalName="FSObjType" ma:readOnly="true" ma:showField="FSType">
      <xsd:simpleType>
        <xsd:restriction base="dms:Lookup"/>
      </xsd:simpleType>
    </xsd:element>
    <xsd:element name="CheckedOutUserId" ma:index="58" nillable="true" ma:displayName="ID of the User who has the item Checked Out" ma:hidden="true" ma:list="Docs" ma:internalName="CheckedOutUserId" ma:readOnly="true" ma:showField="CheckoutUserId">
      <xsd:simpleType>
        <xsd:restriction base="dms:Lookup"/>
      </xsd:simpleType>
    </xsd:element>
    <xsd:element name="IsCheckedoutToLocal" ma:index="59" nillable="true" ma:displayName="Is Checked out to local" ma:hidden="true" ma:list="Docs" ma:internalName="IsCheckedoutToLocal" ma:readOnly="true" ma:showField="IsCheckoutToLocal">
      <xsd:simpleType>
        <xsd:restriction base="dms:Lookup"/>
      </xsd:simpleType>
    </xsd:element>
    <xsd:element name="CheckoutUser" ma:index="6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61" nillable="true" ma:displayName="Unique Id" ma:hidden="true" ma:list="Docs" ma:internalName="UniqueId" ma:readOnly="true" ma:showField="UniqueId">
      <xsd:simpleType>
        <xsd:restriction base="dms:Lookup"/>
      </xsd:simpleType>
    </xsd:element>
    <xsd:element name="ProgId" ma:index="62" nillable="true" ma:displayName="ProgId" ma:hidden="true" ma:list="Docs" ma:internalName="ProgId" ma:readOnly="true" ma:showField="ProgId">
      <xsd:simpleType>
        <xsd:restriction base="dms:Lookup"/>
      </xsd:simpleType>
    </xsd:element>
    <xsd:element name="ScopeId" ma:index="63" nillable="true" ma:displayName="ScopeId" ma:hidden="true" ma:list="Docs" ma:internalName="ScopeId" ma:readOnly="true" ma:showField="ScopeId">
      <xsd:simpleType>
        <xsd:restriction base="dms:Lookup"/>
      </xsd:simpleType>
    </xsd:element>
    <xsd:element name="VirusStatus" ma:index="64" nillable="true" ma:displayName="Virus Status" ma:format="TRUE" ma:hidden="true" ma:list="Docs" ma:internalName="VirusStatus" ma:readOnly="true" ma:showField="Size">
      <xsd:simpleType>
        <xsd:restriction base="dms:Lookup"/>
      </xsd:simpleType>
    </xsd:element>
    <xsd:element name="CheckedOutTitle" ma:index="65" nillable="true" ma:displayName="Checked Out To" ma:format="TRUE" ma:hidden="true" ma:list="Docs" ma:internalName="CheckedOutTitle" ma:readOnly="true" ma:showField="CheckedOutTitle">
      <xsd:simpleType>
        <xsd:restriction base="dms:Lookup"/>
      </xsd:simpleType>
    </xsd:element>
    <xsd:element name="_CheckinComment" ma:index="66" nillable="true" ma:displayName="Check In Comment" ma:format="TRUE" ma:list="Docs" ma:internalName="_CheckinComment" ma:readOnly="true" ma:showField="CheckinComment">
      <xsd:simpleType>
        <xsd:restriction base="dms:Lookup"/>
      </xsd:simpleType>
    </xsd:element>
    <xsd:element name="MetaInfo" ma:index="77" nillable="true" ma:displayName="Property Bag" ma:hidden="true" ma:list="Docs" ma:internalName="MetaInfo" ma:showField="MetaInfo">
      <xsd:simpleType>
        <xsd:restriction base="dms:Lookup"/>
      </xsd:simpleType>
    </xsd:element>
    <xsd:element name="_Level" ma:index="78" nillable="true" ma:displayName="Level" ma:hidden="true" ma:internalName="_Level" ma:readOnly="true">
      <xsd:simpleType>
        <xsd:restriction base="dms:Unknown"/>
      </xsd:simpleType>
    </xsd:element>
    <xsd:element name="_IsCurrentVersion" ma:index="79" nillable="true" ma:displayName="Is Current Version" ma:hidden="true" ma:internalName="_IsCurrentVersion" ma:readOnly="true">
      <xsd:simpleType>
        <xsd:restriction base="dms:Boolean"/>
      </xsd:simpleType>
    </xsd:element>
    <xsd:element name="owshiddenversion" ma:index="83" nillable="true" ma:displayName="owshiddenversion" ma:hidden="true" ma:internalName="owshiddenversion" ma:readOnly="true">
      <xsd:simpleType>
        <xsd:restriction base="dms:Unknown"/>
      </xsd:simpleType>
    </xsd:element>
    <xsd:element name="_UIVersion" ma:index="84" nillable="true" ma:displayName="UI Version" ma:hidden="true" ma:internalName="_UIVersion" ma:readOnly="true">
      <xsd:simpleType>
        <xsd:restriction base="dms:Unknown"/>
      </xsd:simpleType>
    </xsd:element>
    <xsd:element name="_UIVersionString" ma:index="85" nillable="true" ma:displayName="Version" ma:internalName="_UIVersionString" ma:readOnly="true">
      <xsd:simpleType>
        <xsd:restriction base="dms:Text"/>
      </xsd:simpleType>
    </xsd:element>
    <xsd:element name="InstanceID" ma:index="86" nillable="true" ma:displayName="Instance ID" ma:hidden="true" ma:internalName="InstanceID" ma:readOnly="true">
      <xsd:simpleType>
        <xsd:restriction base="dms:Unknown"/>
      </xsd:simpleType>
    </xsd:element>
    <xsd:element name="Order" ma:index="87" nillable="true" ma:displayName="Order" ma:hidden="true" ma:internalName="Order">
      <xsd:simpleType>
        <xsd:restriction base="dms:Number"/>
      </xsd:simpleType>
    </xsd:element>
    <xsd:element name="GUID" ma:index="88" nillable="true" ma:displayName="GUID" ma:hidden="true" ma:internalName="GUID" ma:readOnly="true">
      <xsd:simpleType>
        <xsd:restriction base="dms:Unknown"/>
      </xsd:simpleType>
    </xsd:element>
    <xsd:element name="WorkflowVersion" ma:index="89" nillable="true" ma:displayName="Workflow Version" ma:hidden="true" ma:internalName="WorkflowVersion" ma:readOnly="true">
      <xsd:simpleType>
        <xsd:restriction base="dms:Unknown"/>
      </xsd:simpleType>
    </xsd:element>
    <xsd:element name="WorkflowInstanceID" ma:index="90" nillable="true" ma:displayName="Workflow Instance ID" ma:hidden="true" ma:internalName="WorkflowInstanceID" ma:readOnly="true">
      <xsd:simpleType>
        <xsd:restriction base="dms:Unknown"/>
      </xsd:simpleType>
    </xsd:element>
    <xsd:element name="ParentVersionString" ma:index="91" nillable="true" ma:displayName="Source Version (Converted Document)" ma:hidden="true" ma:list="Docs" ma:internalName="ParentVersionString" ma:readOnly="true" ma:showField="ParentVersionString">
      <xsd:simpleType>
        <xsd:restriction base="dms:Lookup"/>
      </xsd:simpleType>
    </xsd:element>
    <xsd:element name="ParentLeafName" ma:index="92" nillable="true" ma:displayName="Source Name (Converted Document)" ma:hidden="true" ma:list="Docs" ma:internalName="ParentLeafName" ma:readOnly="true" ma:showField="ParentLeafNam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f40d595f-de00-4216-b119-e08735cd13d6" elementFormDefault="qualified">
    <xsd:import namespace="http://schemas.microsoft.com/office/2006/documentManagement/types"/>
    <xsd:import namespace="http://schemas.microsoft.com/office/infopath/2007/PartnerControls"/>
    <xsd:element name="Status" ma:index="2" nillable="true" ma:displayName="Status" ma:default="Active" ma:format="Dropdown" ma:internalName="Status">
      <xsd:simpleType>
        <xsd:restriction base="dms:Choice">
          <xsd:enumeration value="Active"/>
          <xsd:enumeration value="Replaced"/>
          <xsd:enumeration value="Retired"/>
        </xsd:restriction>
      </xsd:simpleType>
    </xsd:element>
    <xsd:element name="Process_x0020_ID" ma:index="4" nillable="true" ma:displayName="Process ID(s)" ma:description="Select the Process ID(s) where the artifact is both created or updated.  Every artifact should be mapped to at least one Process ID preferably more.  Standards and Guides should be mapped every process they are used in.  As a rule of thumb there is very little that IS NOT mapped to a Process ID." ma:list="{35d688e1-767c-4a96-8e8c-9dc01bf07f3f}" ma:internalName="Process_x0020_ID" ma:readOnly="false" ma:showField="Title">
      <xsd:complexType>
        <xsd:complexContent>
          <xsd:extension base="dms:MultiChoiceLookup">
            <xsd:sequence>
              <xsd:element name="Value" type="dms:Lookup" maxOccurs="unbounded" minOccurs="0" nillable="true"/>
            </xsd:sequence>
          </xsd:extension>
        </xsd:complexContent>
      </xsd:complexType>
    </xsd:element>
    <xsd:element name="Verified_x0020_508_x0020_Compliant" ma:index="5" nillable="true" ma:displayName="508 Compliant" ma:default="No" ma:description="Is the document 508 compliant?  Artifact Retired/Replaced can be set to Not Applicable." ma:format="Dropdown" ma:internalName="Verified_x0020_508_x0020_Compliant">
      <xsd:simpleType>
        <xsd:restriction base="dms:Choice">
          <xsd:enumeration value="Yes"/>
          <xsd:enumeration value="No"/>
          <xsd:enumeration value="Not Required"/>
        </xsd:restriction>
      </xsd:simpleType>
    </xsd:element>
    <xsd:element name="Add_x0020_to_x0020_VOA" ma:index="6" ma:displayName="Add File VOA" ma:default="Not Set" ma:description="This should only be set to yes if the actual file or template is to be uploaded to VOA.  In general we do not load process maps, standards, guides, etc. Only templates for now." ma:format="Dropdown" ma:internalName="Add_x0020_to_x0020_VOA">
      <xsd:simpleType>
        <xsd:restriction base="dms:Choice">
          <xsd:enumeration value="Not Set"/>
          <xsd:enumeration value="Yes"/>
          <xsd:enumeration value="No"/>
        </xsd:restriction>
      </xsd:simpleType>
    </xsd:element>
    <xsd:element name="Description0" ma:index="8" nillable="true" ma:displayName="Description" ma:description="Enter a brief description of the artifact." ma:internalName="Description0">
      <xsd:simpleType>
        <xsd:restriction base="dms:Note">
          <xsd:maxLength value="255"/>
        </xsd:restriction>
      </xsd:simpleType>
    </xsd:element>
    <xsd:element name="Artifact_x0020_Owner" ma:index="9" nillable="true" ma:displayName="Artifact Owner" ma:list="{825e316a-1577-481d-82e8-a5f9cd2d5a39}" ma:internalName="Artifact_x0020_Owner" ma:readOnly="false" ma:showField="Title">
      <xsd:simpleType>
        <xsd:restriction base="dms:Lookup"/>
      </xsd:simpleType>
    </xsd:element>
    <xsd:element name="Contributors" ma:index="10" nillable="true" ma:displayName="Contributors" ma:description="Enter the name of the subject matter experts who contributed to the creation of this artifact.  This should not be someone from PcM." ma:list="UserInfo" ma:SharePointGroup="0" ma:internalName="Contributo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quired_x0020_by_x0020_PMAS" ma:index="11" nillable="true" ma:displayName="Required by PMAS" ma:default="0" ma:internalName="Required_x0020_by_x0020_PMAS">
      <xsd:simpleType>
        <xsd:restriction base="dms:Boolean"/>
      </xsd:simpleType>
    </xsd:element>
    <xsd:element name="PMAS_x0020_Milestone_x0020_Required" ma:index="12" nillable="true" ma:displayName="Required by Milestone" ma:default="No" ma:description="This field is selected when Required by PMAS = &quot;Yes&quot;" ma:format="Dropdown" ma:internalName="PMAS_x0020_Milestone_x0020_Required">
      <xsd:simpleType>
        <xsd:restriction base="dms:Choice">
          <xsd:enumeration value="No"/>
          <xsd:enumeration value="MS 0"/>
          <xsd:enumeration value="MS 1"/>
          <xsd:enumeration value="MS 2"/>
          <xsd:enumeration value="MS 3"/>
          <xsd:enumeration value="MS 4"/>
        </xsd:restriction>
      </xsd:simpleType>
    </xsd:element>
    <xsd:element name="Required_x0020_by_x0020_Independent_x0020_Testing" ma:index="13" nillable="true" ma:displayName="Required by Independent Testing" ma:default="0" ma:internalName="Required_x0020_by_x0020_Independent_x0020_Testing">
      <xsd:simpleType>
        <xsd:restriction base="dms:Boolean"/>
      </xsd:simpleType>
    </xsd:element>
    <xsd:element name="Required_x0020_for_x0020_Assessment_x0020_and_x0020_Authorizatio" ma:index="14" nillable="true" ma:displayName="Required for Assessment and Authorization" ma:default="0" ma:internalName="Required_x0020_for_x0020_Assessment_x0020_and_x0020_Authorizatio">
      <xsd:simpleType>
        <xsd:restriction base="dms:Boolean"/>
      </xsd:simpleType>
    </xsd:element>
    <xsd:element name="Required_x0020_by_x0020_VHA_x0020_Release_x0020_Management" ma:index="15" nillable="true" ma:displayName="Required by VHA Release Management" ma:default="0" ma:internalName="Required_x0020_by_x0020_VHA_x0020_Release_x0020_Management">
      <xsd:simpleType>
        <xsd:restriction base="dms:Boolean"/>
      </xsd:simpleType>
    </xsd:element>
    <xsd:element name="Required_x0020_by_x0020_Operational_x0020_Readiness" ma:index="16" nillable="true" ma:displayName="Required by Operational Readiness" ma:default="0" ma:description="Select yes if the artifact is required for Operational Readiness Review" ma:internalName="Required_x0020_by_x0020_Operational_x0020_Readiness">
      <xsd:simpleType>
        <xsd:restriction base="dms:Boolean"/>
      </xsd:simpleType>
    </xsd:element>
    <xsd:element name="Required_x0020_for_x0020_National_x0020_Release" ma:index="17" nillable="true" ma:displayName="Required for National Release" ma:default="0" ma:internalName="Required_x0020_for_x0020_National_x0020_Release">
      <xsd:simpleType>
        <xsd:restriction base="dms:Boolean"/>
      </xsd:simpleType>
    </xsd:element>
    <xsd:element name="Required_x0020_by_x0020_Enterprise_x0020_Operations" ma:index="18" nillable="true" ma:displayName="Required by Enterprise Operations" ma:default="0" ma:internalName="Required_x0020_by_x0020_Enterprise_x0020_Operations">
      <xsd:simpleType>
        <xsd:restriction base="dms:Boolean"/>
      </xsd:simpleType>
    </xsd:element>
    <xsd:element name="External_x0020_Link" ma:index="20" nillable="true" ma:displayName="External Link" ma:default="0" ma:internalName="External_x0020_Link">
      <xsd:simpleType>
        <xsd:restriction base="dms:Boolean"/>
      </xsd:simpleType>
    </xsd:element>
    <xsd:element name="External_x0020_URL" ma:index="21" nillable="true" ma:displayName="External URL" ma:internalName="External_x0020_URL">
      <xsd:simpleType>
        <xsd:restriction base="dms:Text">
          <xsd:maxLength value="255"/>
        </xsd:restriction>
      </xsd:simpleType>
    </xsd:element>
    <xsd:element name="Archive_x0020_Discussion" ma:index="22" nillable="true" ma:displayName="Archive Discussion" ma:description="If status does not equal 'Active' enter details as to why the artifact was archived." ma:internalName="Archive_x0020_Discussion">
      <xsd:simpleType>
        <xsd:restriction base="dms:Note"/>
      </xsd:simpleType>
    </xsd:element>
    <xsd:element name="Replaced_x0020_By" ma:index="23" nillable="true" ma:displayName="Replaced By" ma:description="If status equals 'Replaced' enter the URL or Path to the new artifact BUT use a Short or Pretty Name in the Description field.  &#10;&#10;Use of HTM redirects is preferred if the artifact is not hosted in ProPath." ma:format="Hyperlink" ma:internalName="Replaced_x0020_By">
      <xsd:complexType>
        <xsd:complexContent>
          <xsd:extension base="dms:URL">
            <xsd:sequence>
              <xsd:element name="Url" type="dms:ValidUrl" minOccurs="0" nillable="true"/>
              <xsd:element name="Description" type="xsd:string" nillable="true"/>
            </xsd:sequence>
          </xsd:extension>
        </xsd:complexContent>
      </xsd:complexType>
    </xsd:element>
    <xsd:element name="Public_x0020_Storage_x0020_Location" ma:index="24" nillable="true" ma:displayName="Public Storage Location" ma:list="{898a098a-0441-4d10-864d-2bedbcfae441}" ma:internalName="Public_x0020_Storage_x0020_Location" ma:showField="Title">
      <xsd:simpleType>
        <xsd:restriction base="dms:Lookup"/>
      </xsd:simpleType>
    </xsd:element>
    <xsd:element name="Version_x0020_Control_x0020_Storage_x0020_Location" ma:index="25" nillable="true" ma:displayName="Version Control Storage Location" ma:list="{c6e8834c-d013-4917-ae4a-4c2ed083a6b5}" ma:internalName="Version_x0020_Control_x0020_Storage_x0020_Location" ma:showField="Title">
      <xsd:simpleType>
        <xsd:restriction base="dms:Lookup"/>
      </xsd:simpleType>
    </xsd:element>
    <xsd:element name="Process_x0020_ID_x0028_s_x0029__x003a_In_x0020_Vendor_x0020_Version" ma:index="41" nillable="true" ma:displayName="Parent Process In Vendor Version" ma:list="{35d688e1-767c-4a96-8e8c-9dc01bf07f3f}" ma:internalName="Process_x0020_ID_x0028_s_x0029__x003a_In_x0020_Vendor_x0020_Version" ma:readOnly="true" ma:showField="In_x0020_Vendor_x0020_Version" ma:web="bdc079f8-87dc-4c76-97bf-ef40c675658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56D4429-A615-4673-943E-0AA71354E640" elementFormDefault="qualified">
    <xsd:import namespace="http://schemas.microsoft.com/office/2006/documentManagement/types"/>
    <xsd:import namespace="http://schemas.microsoft.com/office/infopath/2007/PartnerControls"/>
    <xsd:element name="Category0" ma:index="3" nillable="true" ma:displayName="Category" ma:list="54caa9ff-90f4-42cf-86e5-9ce8d8ff1aa5" ma:internalName="Category0" ma:readOnly="false" ma:showField="Title" ma:web="bdc079f8-87dc-4c76-97bf-ef40c6756583">
      <xsd:simpleType>
        <xsd:restriction base="dms:Lookup"/>
      </xsd:simpleType>
    </xsd:element>
    <xsd:element name="Scope" ma:index="7" nillable="true" ma:displayName="Scope" ma:list="329e350d-f6d1-4d4c-86b2-3f47ad08531d" ma:internalName="Scope" ma:readOnly="false" ma:showField="Title" ma:web="bdc079f8-87dc-4c76-97bf-ef40c6756583">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38" nillable="true" ma:displayName="Document ID Value" ma:description="The value of the document ID assigned to this item." ma:internalName="_dlc_DocId" ma:readOnly="true">
      <xsd:simpleType>
        <xsd:restriction base="dms:Text"/>
      </xsd:simpleType>
    </xsd:element>
    <xsd:element name="_dlc_DocIdUrl" ma:index="3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4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7EDECA-7377-45AE-BCF5-0E9F04108407}">
  <ds:schemaRefs>
    <ds:schemaRef ds:uri="http://schemas.microsoft.com/office/2006/metadata/properties"/>
    <ds:schemaRef ds:uri="http://schemas.microsoft.com/office/infopath/2007/PartnerControls"/>
    <ds:schemaRef ds:uri="cdd665a5-4d39-4c80-990a-8a3abca4f55f"/>
    <ds:schemaRef ds:uri="f40d595f-de00-4216-b119-e08735cd13d6"/>
    <ds:schemaRef ds:uri="http://schemas.microsoft.com/sharepoint/v3"/>
    <ds:schemaRef ds:uri="756D4429-A615-4673-943E-0AA71354E640"/>
  </ds:schemaRefs>
</ds:datastoreItem>
</file>

<file path=customXml/itemProps2.xml><?xml version="1.0" encoding="utf-8"?>
<ds:datastoreItem xmlns:ds="http://schemas.openxmlformats.org/officeDocument/2006/customXml" ds:itemID="{7A32D5ED-F3CF-49D2-AFB4-19E57347A5CC}">
  <ds:schemaRefs>
    <ds:schemaRef ds:uri="http://schemas.microsoft.com/sharepoint/events"/>
  </ds:schemaRefs>
</ds:datastoreItem>
</file>

<file path=customXml/itemProps3.xml><?xml version="1.0" encoding="utf-8"?>
<ds:datastoreItem xmlns:ds="http://schemas.openxmlformats.org/officeDocument/2006/customXml" ds:itemID="{6AE81F45-C506-481E-B6BF-7C4B1B667A7C}">
  <ds:schemaRefs>
    <ds:schemaRef ds:uri="http://schemas.microsoft.com/sharepoint/v3/contenttype/forms"/>
  </ds:schemaRefs>
</ds:datastoreItem>
</file>

<file path=customXml/itemProps4.xml><?xml version="1.0" encoding="utf-8"?>
<ds:datastoreItem xmlns:ds="http://schemas.openxmlformats.org/officeDocument/2006/customXml" ds:itemID="{8A0906A3-1278-4578-B7FE-BCBF2DA2B6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40d595f-de00-4216-b119-e08735cd13d6"/>
    <ds:schemaRef ds:uri="756D4429-A615-4673-943E-0AA71354E640"/>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67</Pages>
  <Words>17521</Words>
  <Characters>99876</Characters>
  <Application>Microsoft Office Word</Application>
  <DocSecurity>0</DocSecurity>
  <Lines>3567</Lines>
  <Paragraphs>2497</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LinksUpToDate>false</LinksUpToDate>
  <CharactersWithSpaces>114900</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creator/>
  <cp:lastModifiedBy/>
  <cp:revision>1</cp:revision>
  <dcterms:created xsi:type="dcterms:W3CDTF">2014-10-13T16:18:00Z</dcterms:created>
  <dcterms:modified xsi:type="dcterms:W3CDTF">2014-10-24T20:06:00Z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ath Process ID">
    <vt:lpwstr>2</vt:lpwstr>
  </property>
  <property fmtid="{D5CDD505-2E9C-101B-9397-08002B2CF9AE}" pid="3" name="_dlc_DocIdItemGuid">
    <vt:lpwstr>26a960b3-499d-4b45-84e8-9a6b67e3d849</vt:lpwstr>
  </property>
  <property fmtid="{D5CDD505-2E9C-101B-9397-08002B2CF9AE}" pid="4" name="Action Requested">
    <vt:lpwstr>No Action Required</vt:lpwstr>
  </property>
  <property fmtid="{D5CDD505-2E9C-101B-9397-08002B2CF9AE}" pid="5" name="ContentTypeId">
    <vt:lpwstr>0x0101005F1455AA9369C04187A9D9742D720217</vt:lpwstr>
  </property>
</Properties>
</file>