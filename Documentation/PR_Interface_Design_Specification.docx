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388E" w:rsidRPr="00EF388E" w:rsidRDefault="00EF388E" w:rsidP="002662B9">
      <w:pPr>
        <w:pStyle w:val="Heading5"/>
      </w:pPr>
      <w:bookmarkStart w:id="0" w:name="_Toc13907870"/>
      <w:bookmarkStart w:id="1" w:name="_Toc205632711"/>
    </w:p>
    <w:p w:rsidR="00E616FE" w:rsidRDefault="00E616FE" w:rsidP="00111074">
      <w:pPr>
        <w:pStyle w:val="Title2"/>
        <w:rPr>
          <w:sz w:val="40"/>
          <w:szCs w:val="40"/>
        </w:rPr>
      </w:pPr>
      <w:r>
        <w:rPr>
          <w:sz w:val="40"/>
          <w:szCs w:val="40"/>
        </w:rPr>
        <w:t>Perceptive Reach:</w:t>
      </w:r>
    </w:p>
    <w:p w:rsidR="00E616FE" w:rsidRDefault="00E616FE" w:rsidP="00111074">
      <w:pPr>
        <w:pStyle w:val="Title2"/>
        <w:rPr>
          <w:sz w:val="40"/>
          <w:szCs w:val="40"/>
        </w:rPr>
      </w:pPr>
      <w:r w:rsidRPr="00E616FE">
        <w:rPr>
          <w:sz w:val="40"/>
          <w:szCs w:val="40"/>
        </w:rPr>
        <w:t xml:space="preserve">Integrated Reach Database System </w:t>
      </w:r>
    </w:p>
    <w:p w:rsidR="00111074" w:rsidRPr="00EF388E" w:rsidRDefault="00E616FE" w:rsidP="00111074">
      <w:pPr>
        <w:pStyle w:val="Title2"/>
        <w:rPr>
          <w:sz w:val="40"/>
          <w:szCs w:val="40"/>
        </w:rPr>
      </w:pPr>
      <w:r>
        <w:rPr>
          <w:sz w:val="40"/>
          <w:szCs w:val="40"/>
        </w:rPr>
        <w:t>(IRDS)</w:t>
      </w:r>
    </w:p>
    <w:p w:rsidR="00737FCC" w:rsidRDefault="00737FCC">
      <w:pPr>
        <w:pStyle w:val="Title"/>
        <w:jc w:val="left"/>
      </w:pPr>
    </w:p>
    <w:p w:rsidR="00111074" w:rsidRPr="008C19ED" w:rsidRDefault="00261BC2" w:rsidP="00111074">
      <w:pPr>
        <w:pStyle w:val="Title2"/>
        <w:rPr>
          <w:sz w:val="36"/>
          <w:szCs w:val="36"/>
        </w:rPr>
      </w:pPr>
      <w:r w:rsidRPr="008C19ED">
        <w:rPr>
          <w:sz w:val="36"/>
          <w:szCs w:val="36"/>
        </w:rPr>
        <w:t xml:space="preserve">Interface </w:t>
      </w:r>
      <w:r w:rsidR="003546D0" w:rsidRPr="008C19ED">
        <w:rPr>
          <w:sz w:val="36"/>
          <w:szCs w:val="36"/>
        </w:rPr>
        <w:t>Design Specification</w:t>
      </w:r>
    </w:p>
    <w:p w:rsidR="00111074" w:rsidRDefault="00111074" w:rsidP="00111074">
      <w:pPr>
        <w:pStyle w:val="Title2"/>
      </w:pPr>
    </w:p>
    <w:p w:rsidR="00111074" w:rsidRDefault="00111074" w:rsidP="00111074">
      <w:pPr>
        <w:pStyle w:val="Title2"/>
      </w:pPr>
    </w:p>
    <w:p w:rsidR="00111074" w:rsidRDefault="00CC4D9B" w:rsidP="00111074">
      <w:pPr>
        <w:pStyle w:val="CoverTitleInstructions"/>
      </w:pPr>
      <w:r>
        <w:rPr>
          <w:noProof/>
          <w:lang w:eastAsia="en-US"/>
        </w:rPr>
        <w:drawing>
          <wp:inline distT="0" distB="0" distL="0" distR="0" wp14:anchorId="4A5B4DF5" wp14:editId="2BCA7AC9">
            <wp:extent cx="2089785" cy="2089785"/>
            <wp:effectExtent l="0" t="0" r="5715" b="5715"/>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89785" cy="2089785"/>
                    </a:xfrm>
                    <a:prstGeom prst="rect">
                      <a:avLst/>
                    </a:prstGeom>
                    <a:noFill/>
                    <a:ln>
                      <a:noFill/>
                    </a:ln>
                  </pic:spPr>
                </pic:pic>
              </a:graphicData>
            </a:graphic>
          </wp:inline>
        </w:drawing>
      </w:r>
    </w:p>
    <w:p w:rsidR="00111074" w:rsidRDefault="00111074" w:rsidP="00111074">
      <w:pPr>
        <w:pStyle w:val="CoverTitleInstructions"/>
      </w:pPr>
    </w:p>
    <w:p w:rsidR="0017153A" w:rsidRPr="00EF388E" w:rsidRDefault="0017153A" w:rsidP="0017153A">
      <w:pPr>
        <w:pStyle w:val="Title2"/>
        <w:rPr>
          <w:sz w:val="40"/>
          <w:szCs w:val="40"/>
        </w:rPr>
      </w:pPr>
      <w:r w:rsidRPr="00261BC2">
        <w:rPr>
          <w:sz w:val="40"/>
          <w:szCs w:val="40"/>
        </w:rPr>
        <w:t>Department of Veterans Affairs</w:t>
      </w:r>
    </w:p>
    <w:p w:rsidR="0017153A" w:rsidRPr="005068FD" w:rsidRDefault="0017153A" w:rsidP="00111074">
      <w:pPr>
        <w:pStyle w:val="CoverTitleInstructions"/>
      </w:pPr>
    </w:p>
    <w:p w:rsidR="00111074" w:rsidRPr="00CD0220" w:rsidRDefault="00111074" w:rsidP="00111074">
      <w:pPr>
        <w:pStyle w:val="CoverTitleInstructions"/>
      </w:pPr>
    </w:p>
    <w:p w:rsidR="00111074" w:rsidRDefault="00915412" w:rsidP="00111074">
      <w:pPr>
        <w:pStyle w:val="Title2"/>
      </w:pPr>
      <w:r>
        <w:t xml:space="preserve">November </w:t>
      </w:r>
      <w:r w:rsidR="00E616FE">
        <w:t>2014</w:t>
      </w:r>
    </w:p>
    <w:p w:rsidR="00EF388E" w:rsidRDefault="00EF388E" w:rsidP="00111074">
      <w:pPr>
        <w:pStyle w:val="Title2"/>
      </w:pPr>
      <w:r>
        <w:t xml:space="preserve">Version </w:t>
      </w:r>
      <w:r w:rsidR="00E616FE">
        <w:t>0.</w:t>
      </w:r>
      <w:r w:rsidR="00915412">
        <w:t>1</w:t>
      </w:r>
    </w:p>
    <w:p w:rsidR="00111074" w:rsidRDefault="00111074" w:rsidP="00111074">
      <w:pPr>
        <w:pStyle w:val="Title2"/>
      </w:pPr>
    </w:p>
    <w:p w:rsidR="001D2E9A" w:rsidRDefault="001D2E9A" w:rsidP="00111074">
      <w:pPr>
        <w:pStyle w:val="Title2"/>
      </w:pPr>
    </w:p>
    <w:p w:rsidR="001D2E9A" w:rsidRDefault="001D2E9A" w:rsidP="00111074">
      <w:pPr>
        <w:pStyle w:val="Title2"/>
      </w:pPr>
    </w:p>
    <w:p w:rsidR="001D2E9A" w:rsidRDefault="001D2E9A" w:rsidP="00111074">
      <w:pPr>
        <w:pStyle w:val="Title2"/>
      </w:pPr>
    </w:p>
    <w:p w:rsidR="001D2E9A" w:rsidRDefault="001D2E9A">
      <w:pPr>
        <w:rPr>
          <w:rFonts w:ascii="Arial" w:hAnsi="Arial" w:cs="Arial"/>
          <w:b/>
          <w:bCs/>
          <w:sz w:val="28"/>
          <w:szCs w:val="32"/>
        </w:rPr>
      </w:pPr>
      <w:r>
        <w:br w:type="page"/>
      </w:r>
    </w:p>
    <w:p w:rsidR="00111074" w:rsidRDefault="00111074" w:rsidP="00111074">
      <w:pPr>
        <w:pStyle w:val="Title2"/>
      </w:pPr>
      <w:r>
        <w:lastRenderedPageBreak/>
        <w:t>Revision History</w:t>
      </w:r>
    </w:p>
    <w:tbl>
      <w:tblPr>
        <w:tblW w:w="0" w:type="auto"/>
        <w:tblInd w:w="-12" w:type="dxa"/>
        <w:tblLayout w:type="fixed"/>
        <w:tblLook w:val="0000" w:firstRow="0" w:lastRow="0" w:firstColumn="0" w:lastColumn="0" w:noHBand="0" w:noVBand="0"/>
      </w:tblPr>
      <w:tblGrid>
        <w:gridCol w:w="1728"/>
        <w:gridCol w:w="1080"/>
        <w:gridCol w:w="4392"/>
        <w:gridCol w:w="2329"/>
      </w:tblGrid>
      <w:tr w:rsidR="00111074" w:rsidRPr="002662B9" w:rsidTr="00A70510">
        <w:tc>
          <w:tcPr>
            <w:tcW w:w="1728" w:type="dxa"/>
            <w:tcBorders>
              <w:top w:val="single" w:sz="4" w:space="0" w:color="000000"/>
              <w:left w:val="single" w:sz="4" w:space="0" w:color="000000"/>
              <w:bottom w:val="single" w:sz="4" w:space="0" w:color="000000"/>
            </w:tcBorders>
            <w:shd w:val="clear" w:color="auto" w:fill="D9D9D9" w:themeFill="background1" w:themeFillShade="D9"/>
          </w:tcPr>
          <w:p w:rsidR="00111074" w:rsidRPr="00805C93" w:rsidRDefault="00111074" w:rsidP="00864D55">
            <w:pPr>
              <w:pStyle w:val="TableHeading"/>
              <w:rPr>
                <w:rFonts w:ascii="Times New Roman" w:hAnsi="Times New Roman" w:cs="Times New Roman"/>
                <w:sz w:val="24"/>
                <w:szCs w:val="24"/>
              </w:rPr>
            </w:pPr>
            <w:r w:rsidRPr="00805C93">
              <w:rPr>
                <w:rFonts w:ascii="Times New Roman" w:hAnsi="Times New Roman" w:cs="Times New Roman"/>
                <w:sz w:val="24"/>
                <w:szCs w:val="24"/>
              </w:rPr>
              <w:t>Date</w:t>
            </w:r>
          </w:p>
        </w:tc>
        <w:tc>
          <w:tcPr>
            <w:tcW w:w="1080" w:type="dxa"/>
            <w:tcBorders>
              <w:top w:val="single" w:sz="4" w:space="0" w:color="000000"/>
              <w:left w:val="single" w:sz="4" w:space="0" w:color="000000"/>
              <w:bottom w:val="single" w:sz="4" w:space="0" w:color="000000"/>
            </w:tcBorders>
            <w:shd w:val="clear" w:color="auto" w:fill="D9D9D9" w:themeFill="background1" w:themeFillShade="D9"/>
          </w:tcPr>
          <w:p w:rsidR="00111074" w:rsidRPr="00805C93" w:rsidRDefault="00111074" w:rsidP="00864D55">
            <w:pPr>
              <w:pStyle w:val="TableHeading"/>
              <w:rPr>
                <w:rFonts w:ascii="Times New Roman" w:hAnsi="Times New Roman" w:cs="Times New Roman"/>
                <w:sz w:val="24"/>
                <w:szCs w:val="24"/>
              </w:rPr>
            </w:pPr>
            <w:r w:rsidRPr="00805C93">
              <w:rPr>
                <w:rFonts w:ascii="Times New Roman" w:hAnsi="Times New Roman" w:cs="Times New Roman"/>
                <w:sz w:val="24"/>
                <w:szCs w:val="24"/>
              </w:rPr>
              <w:t>Version</w:t>
            </w:r>
          </w:p>
        </w:tc>
        <w:tc>
          <w:tcPr>
            <w:tcW w:w="4392" w:type="dxa"/>
            <w:tcBorders>
              <w:top w:val="single" w:sz="4" w:space="0" w:color="000000"/>
              <w:left w:val="single" w:sz="4" w:space="0" w:color="000000"/>
              <w:bottom w:val="single" w:sz="4" w:space="0" w:color="000000"/>
            </w:tcBorders>
            <w:shd w:val="clear" w:color="auto" w:fill="D9D9D9" w:themeFill="background1" w:themeFillShade="D9"/>
          </w:tcPr>
          <w:p w:rsidR="00111074" w:rsidRPr="00805C93" w:rsidRDefault="00111074" w:rsidP="00864D55">
            <w:pPr>
              <w:pStyle w:val="TableHeading"/>
              <w:rPr>
                <w:rFonts w:ascii="Times New Roman" w:hAnsi="Times New Roman" w:cs="Times New Roman"/>
                <w:sz w:val="24"/>
                <w:szCs w:val="24"/>
              </w:rPr>
            </w:pPr>
            <w:r w:rsidRPr="00805C93">
              <w:rPr>
                <w:rFonts w:ascii="Times New Roman" w:hAnsi="Times New Roman" w:cs="Times New Roman"/>
                <w:sz w:val="24"/>
                <w:szCs w:val="24"/>
              </w:rPr>
              <w:t>Description</w:t>
            </w:r>
          </w:p>
        </w:tc>
        <w:tc>
          <w:tcPr>
            <w:tcW w:w="232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111074" w:rsidRPr="00805C93" w:rsidRDefault="00111074" w:rsidP="00864D55">
            <w:pPr>
              <w:pStyle w:val="TableHeading"/>
              <w:rPr>
                <w:rFonts w:ascii="Times New Roman" w:hAnsi="Times New Roman" w:cs="Times New Roman"/>
                <w:sz w:val="24"/>
                <w:szCs w:val="24"/>
              </w:rPr>
            </w:pPr>
            <w:r w:rsidRPr="00805C93">
              <w:rPr>
                <w:rFonts w:ascii="Times New Roman" w:hAnsi="Times New Roman" w:cs="Times New Roman"/>
                <w:sz w:val="24"/>
                <w:szCs w:val="24"/>
              </w:rPr>
              <w:t>Author</w:t>
            </w:r>
          </w:p>
        </w:tc>
      </w:tr>
      <w:tr w:rsidR="0047204C" w:rsidRPr="002662B9" w:rsidTr="00677193">
        <w:tc>
          <w:tcPr>
            <w:tcW w:w="1728" w:type="dxa"/>
            <w:tcBorders>
              <w:left w:val="single" w:sz="4" w:space="0" w:color="000000"/>
              <w:bottom w:val="single" w:sz="4" w:space="0" w:color="000000"/>
            </w:tcBorders>
          </w:tcPr>
          <w:p w:rsidR="0047204C" w:rsidRPr="00805C93" w:rsidRDefault="0047204C" w:rsidP="00677193">
            <w:pPr>
              <w:pStyle w:val="TableText0"/>
              <w:jc w:val="center"/>
              <w:rPr>
                <w:rFonts w:ascii="Times New Roman" w:hAnsi="Times New Roman" w:cs="Times New Roman"/>
                <w:sz w:val="24"/>
                <w:szCs w:val="24"/>
              </w:rPr>
            </w:pPr>
            <w:r>
              <w:rPr>
                <w:rFonts w:ascii="Times New Roman" w:hAnsi="Times New Roman" w:cs="Times New Roman"/>
                <w:sz w:val="24"/>
                <w:szCs w:val="24"/>
              </w:rPr>
              <w:t>11/07/2014</w:t>
            </w:r>
          </w:p>
        </w:tc>
        <w:tc>
          <w:tcPr>
            <w:tcW w:w="1080" w:type="dxa"/>
            <w:tcBorders>
              <w:left w:val="single" w:sz="4" w:space="0" w:color="000000"/>
              <w:bottom w:val="single" w:sz="4" w:space="0" w:color="000000"/>
            </w:tcBorders>
          </w:tcPr>
          <w:p w:rsidR="0047204C" w:rsidRPr="00805C93" w:rsidRDefault="0047204C" w:rsidP="00677193">
            <w:pPr>
              <w:pStyle w:val="TableText0"/>
              <w:jc w:val="center"/>
              <w:rPr>
                <w:rFonts w:ascii="Times New Roman" w:hAnsi="Times New Roman" w:cs="Times New Roman"/>
                <w:sz w:val="24"/>
                <w:szCs w:val="24"/>
              </w:rPr>
            </w:pPr>
            <w:r>
              <w:rPr>
                <w:rFonts w:ascii="Times New Roman" w:hAnsi="Times New Roman" w:cs="Times New Roman"/>
                <w:sz w:val="24"/>
                <w:szCs w:val="24"/>
              </w:rPr>
              <w:t>0.1</w:t>
            </w:r>
          </w:p>
        </w:tc>
        <w:tc>
          <w:tcPr>
            <w:tcW w:w="4392" w:type="dxa"/>
            <w:tcBorders>
              <w:left w:val="single" w:sz="4" w:space="0" w:color="000000"/>
              <w:bottom w:val="single" w:sz="4" w:space="0" w:color="000000"/>
            </w:tcBorders>
          </w:tcPr>
          <w:p w:rsidR="0047204C" w:rsidRPr="00265D13" w:rsidRDefault="0047204C" w:rsidP="00677193">
            <w:pPr>
              <w:pStyle w:val="TableText0"/>
              <w:rPr>
                <w:rFonts w:ascii="Times New Roman" w:hAnsi="Times New Roman" w:cs="Times New Roman"/>
                <w:iCs/>
                <w:sz w:val="24"/>
                <w:szCs w:val="24"/>
              </w:rPr>
            </w:pPr>
            <w:r>
              <w:rPr>
                <w:rFonts w:ascii="Times New Roman" w:hAnsi="Times New Roman" w:cs="Times New Roman"/>
                <w:iCs/>
                <w:sz w:val="24"/>
                <w:szCs w:val="24"/>
              </w:rPr>
              <w:t>Added initial database content</w:t>
            </w:r>
          </w:p>
        </w:tc>
        <w:tc>
          <w:tcPr>
            <w:tcW w:w="2329" w:type="dxa"/>
            <w:tcBorders>
              <w:left w:val="single" w:sz="4" w:space="0" w:color="000000"/>
              <w:bottom w:val="single" w:sz="4" w:space="0" w:color="000000"/>
              <w:right w:val="single" w:sz="4" w:space="0" w:color="000000"/>
            </w:tcBorders>
          </w:tcPr>
          <w:p w:rsidR="0047204C" w:rsidRPr="00265D13" w:rsidRDefault="0047204C" w:rsidP="00677193">
            <w:pPr>
              <w:pStyle w:val="TableText0"/>
              <w:rPr>
                <w:rFonts w:ascii="Times New Roman" w:hAnsi="Times New Roman" w:cs="Times New Roman"/>
                <w:iCs/>
                <w:sz w:val="24"/>
                <w:szCs w:val="24"/>
              </w:rPr>
            </w:pPr>
            <w:r>
              <w:rPr>
                <w:rFonts w:ascii="Times New Roman" w:hAnsi="Times New Roman" w:cs="Times New Roman"/>
                <w:iCs/>
                <w:sz w:val="24"/>
                <w:szCs w:val="24"/>
              </w:rPr>
              <w:t>Bill Balshem</w:t>
            </w:r>
          </w:p>
        </w:tc>
      </w:tr>
      <w:tr w:rsidR="00111074" w:rsidRPr="002662B9" w:rsidTr="006C74ED">
        <w:tc>
          <w:tcPr>
            <w:tcW w:w="1728" w:type="dxa"/>
            <w:tcBorders>
              <w:left w:val="single" w:sz="4" w:space="0" w:color="000000"/>
              <w:bottom w:val="single" w:sz="4" w:space="0" w:color="000000"/>
            </w:tcBorders>
          </w:tcPr>
          <w:p w:rsidR="00261BC2" w:rsidRPr="00805C93" w:rsidRDefault="003E48FC" w:rsidP="00261BC2">
            <w:pPr>
              <w:pStyle w:val="TableText0"/>
              <w:jc w:val="center"/>
              <w:rPr>
                <w:rFonts w:ascii="Times New Roman" w:hAnsi="Times New Roman" w:cs="Times New Roman"/>
                <w:sz w:val="24"/>
                <w:szCs w:val="24"/>
              </w:rPr>
            </w:pPr>
            <w:r w:rsidRPr="00805C93">
              <w:rPr>
                <w:rFonts w:ascii="Times New Roman" w:hAnsi="Times New Roman" w:cs="Times New Roman"/>
                <w:sz w:val="24"/>
                <w:szCs w:val="24"/>
              </w:rPr>
              <w:t>0</w:t>
            </w:r>
            <w:r w:rsidR="006B520B" w:rsidRPr="00805C93">
              <w:rPr>
                <w:rFonts w:ascii="Times New Roman" w:hAnsi="Times New Roman" w:cs="Times New Roman"/>
                <w:sz w:val="24"/>
                <w:szCs w:val="24"/>
              </w:rPr>
              <w:t>4/25/2012</w:t>
            </w:r>
          </w:p>
        </w:tc>
        <w:tc>
          <w:tcPr>
            <w:tcW w:w="1080" w:type="dxa"/>
            <w:tcBorders>
              <w:left w:val="single" w:sz="4" w:space="0" w:color="000000"/>
              <w:bottom w:val="single" w:sz="4" w:space="0" w:color="000000"/>
            </w:tcBorders>
          </w:tcPr>
          <w:p w:rsidR="00261BC2" w:rsidRPr="00805C93" w:rsidRDefault="00E616FE" w:rsidP="00261BC2">
            <w:pPr>
              <w:pStyle w:val="TableText0"/>
              <w:jc w:val="center"/>
              <w:rPr>
                <w:rFonts w:ascii="Times New Roman" w:hAnsi="Times New Roman" w:cs="Times New Roman"/>
                <w:sz w:val="24"/>
                <w:szCs w:val="24"/>
              </w:rPr>
            </w:pPr>
            <w:r w:rsidRPr="00805C93">
              <w:rPr>
                <w:rFonts w:ascii="Times New Roman" w:hAnsi="Times New Roman" w:cs="Times New Roman"/>
                <w:sz w:val="24"/>
                <w:szCs w:val="24"/>
              </w:rPr>
              <w:t>0.0</w:t>
            </w:r>
          </w:p>
        </w:tc>
        <w:tc>
          <w:tcPr>
            <w:tcW w:w="4392" w:type="dxa"/>
            <w:tcBorders>
              <w:left w:val="single" w:sz="4" w:space="0" w:color="000000"/>
              <w:bottom w:val="single" w:sz="4" w:space="0" w:color="000000"/>
            </w:tcBorders>
          </w:tcPr>
          <w:p w:rsidR="00261BC2" w:rsidRPr="00805C93" w:rsidRDefault="00E616FE" w:rsidP="008C19ED">
            <w:pPr>
              <w:pStyle w:val="TableText0"/>
              <w:rPr>
                <w:rFonts w:ascii="Times New Roman" w:hAnsi="Times New Roman" w:cs="Times New Roman"/>
                <w:i/>
                <w:iCs/>
                <w:sz w:val="24"/>
                <w:szCs w:val="24"/>
              </w:rPr>
            </w:pPr>
            <w:r w:rsidRPr="00805C93">
              <w:rPr>
                <w:rFonts w:ascii="Times New Roman" w:hAnsi="Times New Roman" w:cs="Times New Roman"/>
                <w:sz w:val="24"/>
                <w:szCs w:val="24"/>
              </w:rPr>
              <w:t>First Draft</w:t>
            </w:r>
          </w:p>
        </w:tc>
        <w:tc>
          <w:tcPr>
            <w:tcW w:w="2329" w:type="dxa"/>
            <w:tcBorders>
              <w:left w:val="single" w:sz="4" w:space="0" w:color="000000"/>
              <w:bottom w:val="single" w:sz="4" w:space="0" w:color="000000"/>
              <w:right w:val="single" w:sz="4" w:space="0" w:color="000000"/>
            </w:tcBorders>
          </w:tcPr>
          <w:p w:rsidR="00261BC2" w:rsidRPr="00805C93" w:rsidRDefault="00E616FE" w:rsidP="008C19ED">
            <w:pPr>
              <w:pStyle w:val="TableText0"/>
              <w:rPr>
                <w:rFonts w:ascii="Times New Roman" w:hAnsi="Times New Roman" w:cs="Times New Roman"/>
                <w:i/>
                <w:iCs/>
                <w:sz w:val="24"/>
                <w:szCs w:val="24"/>
              </w:rPr>
            </w:pPr>
            <w:r w:rsidRPr="00805C93">
              <w:rPr>
                <w:rFonts w:ascii="Times New Roman" w:hAnsi="Times New Roman" w:cs="Times New Roman"/>
                <w:sz w:val="24"/>
                <w:szCs w:val="24"/>
              </w:rPr>
              <w:t>Paul Bradley</w:t>
            </w:r>
          </w:p>
        </w:tc>
      </w:tr>
      <w:tr w:rsidR="00111074" w:rsidRPr="002662B9" w:rsidTr="006C74ED">
        <w:tc>
          <w:tcPr>
            <w:tcW w:w="1728" w:type="dxa"/>
            <w:tcBorders>
              <w:left w:val="single" w:sz="4" w:space="0" w:color="000000"/>
              <w:bottom w:val="single" w:sz="4" w:space="0" w:color="000000"/>
            </w:tcBorders>
          </w:tcPr>
          <w:p w:rsidR="00261BC2" w:rsidRPr="00805C93" w:rsidRDefault="00261BC2" w:rsidP="00261BC2">
            <w:pPr>
              <w:pStyle w:val="TableText0"/>
              <w:jc w:val="center"/>
              <w:rPr>
                <w:rFonts w:ascii="Times New Roman" w:hAnsi="Times New Roman" w:cs="Times New Roman"/>
                <w:sz w:val="24"/>
                <w:szCs w:val="24"/>
              </w:rPr>
            </w:pPr>
          </w:p>
        </w:tc>
        <w:tc>
          <w:tcPr>
            <w:tcW w:w="1080" w:type="dxa"/>
            <w:tcBorders>
              <w:left w:val="single" w:sz="4" w:space="0" w:color="000000"/>
              <w:bottom w:val="single" w:sz="4" w:space="0" w:color="000000"/>
            </w:tcBorders>
          </w:tcPr>
          <w:p w:rsidR="00261BC2" w:rsidRPr="00805C93" w:rsidRDefault="00261BC2" w:rsidP="00261BC2">
            <w:pPr>
              <w:pStyle w:val="TableText0"/>
              <w:jc w:val="center"/>
              <w:rPr>
                <w:rFonts w:ascii="Times New Roman" w:hAnsi="Times New Roman" w:cs="Times New Roman"/>
                <w:sz w:val="24"/>
                <w:szCs w:val="24"/>
              </w:rPr>
            </w:pPr>
          </w:p>
        </w:tc>
        <w:tc>
          <w:tcPr>
            <w:tcW w:w="4392" w:type="dxa"/>
            <w:tcBorders>
              <w:left w:val="single" w:sz="4" w:space="0" w:color="000000"/>
              <w:bottom w:val="single" w:sz="4" w:space="0" w:color="000000"/>
            </w:tcBorders>
          </w:tcPr>
          <w:p w:rsidR="00261BC2" w:rsidRPr="00805C93" w:rsidRDefault="00261BC2" w:rsidP="008C19ED">
            <w:pPr>
              <w:pStyle w:val="TableText0"/>
              <w:rPr>
                <w:rFonts w:ascii="Times New Roman" w:hAnsi="Times New Roman" w:cs="Times New Roman"/>
                <w:i/>
                <w:iCs/>
                <w:sz w:val="24"/>
                <w:szCs w:val="24"/>
              </w:rPr>
            </w:pPr>
          </w:p>
        </w:tc>
        <w:tc>
          <w:tcPr>
            <w:tcW w:w="2329" w:type="dxa"/>
            <w:tcBorders>
              <w:left w:val="single" w:sz="4" w:space="0" w:color="000000"/>
              <w:bottom w:val="single" w:sz="4" w:space="0" w:color="000000"/>
              <w:right w:val="single" w:sz="4" w:space="0" w:color="000000"/>
            </w:tcBorders>
          </w:tcPr>
          <w:p w:rsidR="00261BC2" w:rsidRPr="00805C93" w:rsidRDefault="00261BC2" w:rsidP="008C19ED">
            <w:pPr>
              <w:pStyle w:val="TableText0"/>
              <w:rPr>
                <w:rFonts w:ascii="Times New Roman" w:hAnsi="Times New Roman" w:cs="Times New Roman"/>
                <w:i/>
                <w:iCs/>
                <w:sz w:val="24"/>
                <w:szCs w:val="24"/>
              </w:rPr>
            </w:pPr>
          </w:p>
        </w:tc>
      </w:tr>
    </w:tbl>
    <w:p w:rsidR="0071102B" w:rsidRDefault="0071102B" w:rsidP="0071102B">
      <w:pPr>
        <w:pStyle w:val="Title2"/>
      </w:pPr>
    </w:p>
    <w:p w:rsidR="0071102B" w:rsidRDefault="0071102B" w:rsidP="0071102B">
      <w:pPr>
        <w:pStyle w:val="Title2"/>
      </w:pPr>
    </w:p>
    <w:p w:rsidR="00DE4DCA" w:rsidRDefault="00DE4DCA">
      <w:pPr>
        <w:rPr>
          <w:rFonts w:ascii="Arial" w:hAnsi="Arial" w:cs="Arial"/>
          <w:b/>
          <w:bCs/>
          <w:sz w:val="28"/>
          <w:szCs w:val="32"/>
        </w:rPr>
      </w:pPr>
      <w:r>
        <w:br w:type="page"/>
      </w:r>
    </w:p>
    <w:p w:rsidR="00111074" w:rsidRDefault="00111074" w:rsidP="00111074">
      <w:pPr>
        <w:pStyle w:val="Title2"/>
      </w:pPr>
      <w:r>
        <w:lastRenderedPageBreak/>
        <w:t>Table of Contents</w:t>
      </w:r>
    </w:p>
    <w:p w:rsidR="005B5736" w:rsidRDefault="00480274">
      <w:pPr>
        <w:pStyle w:val="TOC1"/>
        <w:rPr>
          <w:rFonts w:asciiTheme="minorHAnsi" w:eastAsiaTheme="minorEastAsia" w:hAnsiTheme="minorHAnsi" w:cstheme="minorBidi"/>
          <w:b w:val="0"/>
          <w:noProof/>
          <w:sz w:val="22"/>
          <w:szCs w:val="22"/>
        </w:rPr>
      </w:pPr>
      <w:r>
        <w:fldChar w:fldCharType="begin"/>
      </w:r>
      <w:r w:rsidR="00111074">
        <w:instrText xml:space="preserve"> TOC \o "1-9" \t "Heading 4;4;Heading 3;3;Heading 2;2;Heading 1;1;Heading 1;1;Heading 2;2;Heading 3;3;Style Heading 3 + Times New Roman 11 pt;3;Style Heading 3 + Times New Roman 11 pt1;3;Heading 4;4" </w:instrText>
      </w:r>
      <w:r>
        <w:fldChar w:fldCharType="separate"/>
      </w:r>
      <w:r w:rsidR="005B5736">
        <w:rPr>
          <w:noProof/>
        </w:rPr>
        <w:t>1.</w:t>
      </w:r>
      <w:r w:rsidR="005B5736">
        <w:rPr>
          <w:rFonts w:asciiTheme="minorHAnsi" w:eastAsiaTheme="minorEastAsia" w:hAnsiTheme="minorHAnsi" w:cstheme="minorBidi"/>
          <w:b w:val="0"/>
          <w:noProof/>
          <w:sz w:val="22"/>
          <w:szCs w:val="22"/>
        </w:rPr>
        <w:tab/>
      </w:r>
      <w:r w:rsidR="005B5736">
        <w:rPr>
          <w:noProof/>
        </w:rPr>
        <w:t>Introduction</w:t>
      </w:r>
      <w:r w:rsidR="005B5736">
        <w:rPr>
          <w:noProof/>
        </w:rPr>
        <w:tab/>
      </w:r>
      <w:r w:rsidR="005B5736">
        <w:rPr>
          <w:noProof/>
        </w:rPr>
        <w:fldChar w:fldCharType="begin"/>
      </w:r>
      <w:r w:rsidR="005B5736">
        <w:rPr>
          <w:noProof/>
        </w:rPr>
        <w:instrText xml:space="preserve"> PAGEREF _Toc403725374 \h </w:instrText>
      </w:r>
      <w:r w:rsidR="005B5736">
        <w:rPr>
          <w:noProof/>
        </w:rPr>
      </w:r>
      <w:r w:rsidR="005B5736">
        <w:rPr>
          <w:noProof/>
        </w:rPr>
        <w:fldChar w:fldCharType="separate"/>
      </w:r>
      <w:r w:rsidR="005B5736">
        <w:rPr>
          <w:noProof/>
        </w:rPr>
        <w:t>4</w:t>
      </w:r>
      <w:r w:rsidR="005B5736">
        <w:rPr>
          <w:noProof/>
        </w:rPr>
        <w:fldChar w:fldCharType="end"/>
      </w:r>
    </w:p>
    <w:p w:rsidR="005B5736" w:rsidRDefault="005B5736">
      <w:pPr>
        <w:pStyle w:val="TOC2"/>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Scope</w:t>
      </w:r>
      <w:r>
        <w:rPr>
          <w:noProof/>
        </w:rPr>
        <w:tab/>
      </w:r>
      <w:r>
        <w:rPr>
          <w:noProof/>
        </w:rPr>
        <w:fldChar w:fldCharType="begin"/>
      </w:r>
      <w:r>
        <w:rPr>
          <w:noProof/>
        </w:rPr>
        <w:instrText xml:space="preserve"> PAGEREF _Toc403725375 \h </w:instrText>
      </w:r>
      <w:r>
        <w:rPr>
          <w:noProof/>
        </w:rPr>
      </w:r>
      <w:r>
        <w:rPr>
          <w:noProof/>
        </w:rPr>
        <w:fldChar w:fldCharType="separate"/>
      </w:r>
      <w:r>
        <w:rPr>
          <w:noProof/>
        </w:rPr>
        <w:t>4</w:t>
      </w:r>
      <w:r>
        <w:rPr>
          <w:noProof/>
        </w:rPr>
        <w:fldChar w:fldCharType="end"/>
      </w:r>
    </w:p>
    <w:p w:rsidR="005B5736" w:rsidRDefault="005B5736">
      <w:pPr>
        <w:pStyle w:val="TOC2"/>
        <w:rPr>
          <w:rFonts w:asciiTheme="minorHAnsi" w:eastAsiaTheme="minorEastAsia" w:hAnsiTheme="minorHAnsi" w:cstheme="minorBidi"/>
          <w:b w:val="0"/>
          <w:noProof/>
          <w:sz w:val="22"/>
          <w:szCs w:val="22"/>
        </w:rPr>
      </w:pPr>
      <w:r>
        <w:rPr>
          <w:noProof/>
          <w:lang w:eastAsia="en-GB"/>
        </w:rPr>
        <w:t>1.2.</w:t>
      </w:r>
      <w:r>
        <w:rPr>
          <w:rFonts w:asciiTheme="minorHAnsi" w:eastAsiaTheme="minorEastAsia" w:hAnsiTheme="minorHAnsi" w:cstheme="minorBidi"/>
          <w:b w:val="0"/>
          <w:noProof/>
          <w:sz w:val="22"/>
          <w:szCs w:val="22"/>
        </w:rPr>
        <w:tab/>
      </w:r>
      <w:r>
        <w:rPr>
          <w:noProof/>
          <w:lang w:eastAsia="en-GB"/>
        </w:rPr>
        <w:t>Assumptions</w:t>
      </w:r>
      <w:r>
        <w:rPr>
          <w:noProof/>
        </w:rPr>
        <w:tab/>
      </w:r>
      <w:r>
        <w:rPr>
          <w:noProof/>
        </w:rPr>
        <w:fldChar w:fldCharType="begin"/>
      </w:r>
      <w:r>
        <w:rPr>
          <w:noProof/>
        </w:rPr>
        <w:instrText xml:space="preserve"> PAGEREF _Toc403725376 \h </w:instrText>
      </w:r>
      <w:r>
        <w:rPr>
          <w:noProof/>
        </w:rPr>
      </w:r>
      <w:r>
        <w:rPr>
          <w:noProof/>
        </w:rPr>
        <w:fldChar w:fldCharType="separate"/>
      </w:r>
      <w:r>
        <w:rPr>
          <w:noProof/>
        </w:rPr>
        <w:t>4</w:t>
      </w:r>
      <w:r>
        <w:rPr>
          <w:noProof/>
        </w:rPr>
        <w:fldChar w:fldCharType="end"/>
      </w:r>
    </w:p>
    <w:p w:rsidR="005B5736" w:rsidRDefault="005B5736">
      <w:pPr>
        <w:pStyle w:val="TOC2"/>
        <w:rPr>
          <w:rFonts w:asciiTheme="minorHAnsi" w:eastAsiaTheme="minorEastAsia" w:hAnsiTheme="minorHAnsi" w:cstheme="minorBidi"/>
          <w:b w:val="0"/>
          <w:noProof/>
          <w:sz w:val="22"/>
          <w:szCs w:val="22"/>
        </w:rPr>
      </w:pPr>
      <w:r>
        <w:rPr>
          <w:noProof/>
          <w:lang w:eastAsia="en-GB"/>
        </w:rPr>
        <w:t>1.3.</w:t>
      </w:r>
      <w:r>
        <w:rPr>
          <w:rFonts w:asciiTheme="minorHAnsi" w:eastAsiaTheme="minorEastAsia" w:hAnsiTheme="minorHAnsi" w:cstheme="minorBidi"/>
          <w:b w:val="0"/>
          <w:noProof/>
          <w:sz w:val="22"/>
          <w:szCs w:val="22"/>
        </w:rPr>
        <w:tab/>
      </w:r>
      <w:r>
        <w:rPr>
          <w:noProof/>
          <w:lang w:eastAsia="en-GB"/>
        </w:rPr>
        <w:t>References</w:t>
      </w:r>
      <w:r>
        <w:rPr>
          <w:noProof/>
        </w:rPr>
        <w:tab/>
      </w:r>
      <w:r>
        <w:rPr>
          <w:noProof/>
        </w:rPr>
        <w:fldChar w:fldCharType="begin"/>
      </w:r>
      <w:r>
        <w:rPr>
          <w:noProof/>
        </w:rPr>
        <w:instrText xml:space="preserve"> PAGEREF _Toc403725377 \h </w:instrText>
      </w:r>
      <w:r>
        <w:rPr>
          <w:noProof/>
        </w:rPr>
      </w:r>
      <w:r>
        <w:rPr>
          <w:noProof/>
        </w:rPr>
        <w:fldChar w:fldCharType="separate"/>
      </w:r>
      <w:r>
        <w:rPr>
          <w:noProof/>
        </w:rPr>
        <w:t>4</w:t>
      </w:r>
      <w:r>
        <w:rPr>
          <w:noProof/>
        </w:rPr>
        <w:fldChar w:fldCharType="end"/>
      </w:r>
    </w:p>
    <w:p w:rsidR="005B5736" w:rsidRDefault="005B5736">
      <w:pPr>
        <w:pStyle w:val="TOC2"/>
        <w:rPr>
          <w:rFonts w:asciiTheme="minorHAnsi" w:eastAsiaTheme="minorEastAsia" w:hAnsiTheme="minorHAnsi" w:cstheme="minorBidi"/>
          <w:b w:val="0"/>
          <w:noProof/>
          <w:sz w:val="22"/>
          <w:szCs w:val="22"/>
        </w:rPr>
      </w:pPr>
      <w:r>
        <w:rPr>
          <w:noProof/>
          <w:lang w:eastAsia="en-GB"/>
        </w:rPr>
        <w:t>1.4.</w:t>
      </w:r>
      <w:r>
        <w:rPr>
          <w:rFonts w:asciiTheme="minorHAnsi" w:eastAsiaTheme="minorEastAsia" w:hAnsiTheme="minorHAnsi" w:cstheme="minorBidi"/>
          <w:b w:val="0"/>
          <w:noProof/>
          <w:sz w:val="22"/>
          <w:szCs w:val="22"/>
        </w:rPr>
        <w:tab/>
      </w:r>
      <w:r>
        <w:rPr>
          <w:noProof/>
          <w:lang w:eastAsia="en-GB"/>
        </w:rPr>
        <w:t>Acronyms</w:t>
      </w:r>
      <w:r>
        <w:rPr>
          <w:noProof/>
        </w:rPr>
        <w:tab/>
      </w:r>
      <w:r>
        <w:rPr>
          <w:noProof/>
        </w:rPr>
        <w:fldChar w:fldCharType="begin"/>
      </w:r>
      <w:r>
        <w:rPr>
          <w:noProof/>
        </w:rPr>
        <w:instrText xml:space="preserve"> PAGEREF _Toc403725378 \h </w:instrText>
      </w:r>
      <w:r>
        <w:rPr>
          <w:noProof/>
        </w:rPr>
      </w:r>
      <w:r>
        <w:rPr>
          <w:noProof/>
        </w:rPr>
        <w:fldChar w:fldCharType="separate"/>
      </w:r>
      <w:r>
        <w:rPr>
          <w:noProof/>
        </w:rPr>
        <w:t>5</w:t>
      </w:r>
      <w:r>
        <w:rPr>
          <w:noProof/>
        </w:rPr>
        <w:fldChar w:fldCharType="end"/>
      </w:r>
    </w:p>
    <w:p w:rsidR="005B5736" w:rsidRDefault="005B5736">
      <w:pPr>
        <w:pStyle w:val="TOC2"/>
        <w:rPr>
          <w:rFonts w:asciiTheme="minorHAnsi" w:eastAsiaTheme="minorEastAsia" w:hAnsiTheme="minorHAnsi" w:cstheme="minorBidi"/>
          <w:b w:val="0"/>
          <w:noProof/>
          <w:sz w:val="22"/>
          <w:szCs w:val="22"/>
        </w:rPr>
      </w:pPr>
      <w:r>
        <w:rPr>
          <w:noProof/>
          <w:lang w:eastAsia="en-GB"/>
        </w:rPr>
        <w:t>1.5.</w:t>
      </w:r>
      <w:r>
        <w:rPr>
          <w:rFonts w:asciiTheme="minorHAnsi" w:eastAsiaTheme="minorEastAsia" w:hAnsiTheme="minorHAnsi" w:cstheme="minorBidi"/>
          <w:b w:val="0"/>
          <w:noProof/>
          <w:sz w:val="22"/>
          <w:szCs w:val="22"/>
        </w:rPr>
        <w:tab/>
      </w:r>
      <w:r>
        <w:rPr>
          <w:noProof/>
          <w:lang w:eastAsia="en-GB"/>
        </w:rPr>
        <w:t>System Identification</w:t>
      </w:r>
      <w:r>
        <w:rPr>
          <w:noProof/>
        </w:rPr>
        <w:tab/>
      </w:r>
      <w:r>
        <w:rPr>
          <w:noProof/>
        </w:rPr>
        <w:fldChar w:fldCharType="begin"/>
      </w:r>
      <w:r>
        <w:rPr>
          <w:noProof/>
        </w:rPr>
        <w:instrText xml:space="preserve"> PAGEREF _Toc403725379 \h </w:instrText>
      </w:r>
      <w:r>
        <w:rPr>
          <w:noProof/>
        </w:rPr>
      </w:r>
      <w:r>
        <w:rPr>
          <w:noProof/>
        </w:rPr>
        <w:fldChar w:fldCharType="separate"/>
      </w:r>
      <w:r>
        <w:rPr>
          <w:noProof/>
        </w:rPr>
        <w:t>6</w:t>
      </w:r>
      <w:r>
        <w:rPr>
          <w:noProof/>
        </w:rPr>
        <w:fldChar w:fldCharType="end"/>
      </w:r>
    </w:p>
    <w:p w:rsidR="005B5736" w:rsidRDefault="005B5736">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Interface Definition &amp; Requirements</w:t>
      </w:r>
      <w:r>
        <w:rPr>
          <w:noProof/>
        </w:rPr>
        <w:tab/>
      </w:r>
      <w:r>
        <w:rPr>
          <w:noProof/>
        </w:rPr>
        <w:fldChar w:fldCharType="begin"/>
      </w:r>
      <w:r>
        <w:rPr>
          <w:noProof/>
        </w:rPr>
        <w:instrText xml:space="preserve"> PAGEREF _Toc403725380 \h </w:instrText>
      </w:r>
      <w:r>
        <w:rPr>
          <w:noProof/>
        </w:rPr>
      </w:r>
      <w:r>
        <w:rPr>
          <w:noProof/>
        </w:rPr>
        <w:fldChar w:fldCharType="separate"/>
      </w:r>
      <w:r>
        <w:rPr>
          <w:noProof/>
        </w:rPr>
        <w:t>6</w:t>
      </w:r>
      <w:r>
        <w:rPr>
          <w:noProof/>
        </w:rPr>
        <w:fldChar w:fldCharType="end"/>
      </w:r>
    </w:p>
    <w:p w:rsidR="005B5736" w:rsidRDefault="005B5736">
      <w:pPr>
        <w:pStyle w:val="TOC2"/>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System Overview</w:t>
      </w:r>
      <w:r>
        <w:rPr>
          <w:noProof/>
        </w:rPr>
        <w:tab/>
      </w:r>
      <w:r>
        <w:rPr>
          <w:noProof/>
        </w:rPr>
        <w:fldChar w:fldCharType="begin"/>
      </w:r>
      <w:r>
        <w:rPr>
          <w:noProof/>
        </w:rPr>
        <w:instrText xml:space="preserve"> PAGEREF _Toc403725381 \h </w:instrText>
      </w:r>
      <w:r>
        <w:rPr>
          <w:noProof/>
        </w:rPr>
      </w:r>
      <w:r>
        <w:rPr>
          <w:noProof/>
        </w:rPr>
        <w:fldChar w:fldCharType="separate"/>
      </w:r>
      <w:r>
        <w:rPr>
          <w:noProof/>
        </w:rPr>
        <w:t>8</w:t>
      </w:r>
      <w:r>
        <w:rPr>
          <w:noProof/>
        </w:rPr>
        <w:fldChar w:fldCharType="end"/>
      </w:r>
    </w:p>
    <w:p w:rsidR="005B5736" w:rsidRDefault="005B5736">
      <w:pPr>
        <w:pStyle w:val="TOC2"/>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Interface Overview</w:t>
      </w:r>
      <w:r>
        <w:rPr>
          <w:noProof/>
        </w:rPr>
        <w:tab/>
      </w:r>
      <w:r>
        <w:rPr>
          <w:noProof/>
        </w:rPr>
        <w:fldChar w:fldCharType="begin"/>
      </w:r>
      <w:r>
        <w:rPr>
          <w:noProof/>
        </w:rPr>
        <w:instrText xml:space="preserve"> PAGEREF _Toc403725382 \h </w:instrText>
      </w:r>
      <w:r>
        <w:rPr>
          <w:noProof/>
        </w:rPr>
      </w:r>
      <w:r>
        <w:rPr>
          <w:noProof/>
        </w:rPr>
        <w:fldChar w:fldCharType="separate"/>
      </w:r>
      <w:r>
        <w:rPr>
          <w:noProof/>
        </w:rPr>
        <w:t>8</w:t>
      </w:r>
      <w:r>
        <w:rPr>
          <w:noProof/>
        </w:rPr>
        <w:fldChar w:fldCharType="end"/>
      </w:r>
    </w:p>
    <w:p w:rsidR="005B5736" w:rsidRDefault="005B5736">
      <w:pPr>
        <w:pStyle w:val="TOC3"/>
        <w:rPr>
          <w:rFonts w:asciiTheme="minorHAnsi" w:eastAsiaTheme="minorEastAsia" w:hAnsiTheme="minorHAnsi" w:cstheme="minorBidi"/>
          <w:b w:val="0"/>
          <w:noProof/>
          <w:sz w:val="22"/>
          <w:szCs w:val="22"/>
        </w:rPr>
      </w:pPr>
      <w:r>
        <w:rPr>
          <w:noProof/>
        </w:rPr>
        <w:t>2.2.1.</w:t>
      </w:r>
      <w:r>
        <w:rPr>
          <w:rFonts w:asciiTheme="minorHAnsi" w:eastAsiaTheme="minorEastAsia" w:hAnsiTheme="minorHAnsi" w:cstheme="minorBidi"/>
          <w:b w:val="0"/>
          <w:noProof/>
          <w:sz w:val="22"/>
          <w:szCs w:val="22"/>
        </w:rPr>
        <w:tab/>
      </w:r>
      <w:r>
        <w:rPr>
          <w:noProof/>
        </w:rPr>
        <w:t>External Data Sources</w:t>
      </w:r>
      <w:r>
        <w:rPr>
          <w:noProof/>
        </w:rPr>
        <w:tab/>
      </w:r>
      <w:r>
        <w:rPr>
          <w:noProof/>
        </w:rPr>
        <w:fldChar w:fldCharType="begin"/>
      </w:r>
      <w:r>
        <w:rPr>
          <w:noProof/>
        </w:rPr>
        <w:instrText xml:space="preserve"> PAGEREF _Toc403725383 \h </w:instrText>
      </w:r>
      <w:r>
        <w:rPr>
          <w:noProof/>
        </w:rPr>
      </w:r>
      <w:r>
        <w:rPr>
          <w:noProof/>
        </w:rPr>
        <w:fldChar w:fldCharType="separate"/>
      </w:r>
      <w:r>
        <w:rPr>
          <w:noProof/>
        </w:rPr>
        <w:t>9</w:t>
      </w:r>
      <w:r>
        <w:rPr>
          <w:noProof/>
        </w:rPr>
        <w:fldChar w:fldCharType="end"/>
      </w:r>
    </w:p>
    <w:p w:rsidR="005B5736" w:rsidRDefault="005B5736">
      <w:pPr>
        <w:pStyle w:val="TOC2"/>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Data Transfer</w:t>
      </w:r>
      <w:r>
        <w:rPr>
          <w:noProof/>
        </w:rPr>
        <w:tab/>
      </w:r>
      <w:r>
        <w:rPr>
          <w:noProof/>
        </w:rPr>
        <w:fldChar w:fldCharType="begin"/>
      </w:r>
      <w:r>
        <w:rPr>
          <w:noProof/>
        </w:rPr>
        <w:instrText xml:space="preserve"> PAGEREF _Toc403725384 \h </w:instrText>
      </w:r>
      <w:r>
        <w:rPr>
          <w:noProof/>
        </w:rPr>
      </w:r>
      <w:r>
        <w:rPr>
          <w:noProof/>
        </w:rPr>
        <w:fldChar w:fldCharType="separate"/>
      </w:r>
      <w:r>
        <w:rPr>
          <w:noProof/>
        </w:rPr>
        <w:t>10</w:t>
      </w:r>
      <w:r>
        <w:rPr>
          <w:noProof/>
        </w:rPr>
        <w:fldChar w:fldCharType="end"/>
      </w:r>
    </w:p>
    <w:p w:rsidR="005B5736" w:rsidRDefault="005B5736">
      <w:pPr>
        <w:pStyle w:val="TOC3"/>
        <w:rPr>
          <w:rFonts w:asciiTheme="minorHAnsi" w:eastAsiaTheme="minorEastAsia" w:hAnsiTheme="minorHAnsi" w:cstheme="minorBidi"/>
          <w:b w:val="0"/>
          <w:noProof/>
          <w:sz w:val="22"/>
          <w:szCs w:val="22"/>
        </w:rPr>
      </w:pPr>
      <w:r>
        <w:rPr>
          <w:noProof/>
        </w:rPr>
        <w:t>2.3.1.</w:t>
      </w:r>
      <w:r>
        <w:rPr>
          <w:rFonts w:asciiTheme="minorHAnsi" w:eastAsiaTheme="minorEastAsia" w:hAnsiTheme="minorHAnsi" w:cstheme="minorBidi"/>
          <w:b w:val="0"/>
          <w:noProof/>
          <w:sz w:val="22"/>
          <w:szCs w:val="22"/>
        </w:rPr>
        <w:tab/>
      </w:r>
      <w:r>
        <w:rPr>
          <w:noProof/>
        </w:rPr>
        <w:t>SQL Server Integration Services (SSIS)</w:t>
      </w:r>
      <w:r>
        <w:rPr>
          <w:noProof/>
        </w:rPr>
        <w:tab/>
      </w:r>
      <w:r>
        <w:rPr>
          <w:noProof/>
        </w:rPr>
        <w:fldChar w:fldCharType="begin"/>
      </w:r>
      <w:r>
        <w:rPr>
          <w:noProof/>
        </w:rPr>
        <w:instrText xml:space="preserve"> PAGEREF _Toc403725385 \h </w:instrText>
      </w:r>
      <w:r>
        <w:rPr>
          <w:noProof/>
        </w:rPr>
      </w:r>
      <w:r>
        <w:rPr>
          <w:noProof/>
        </w:rPr>
        <w:fldChar w:fldCharType="separate"/>
      </w:r>
      <w:r>
        <w:rPr>
          <w:noProof/>
        </w:rPr>
        <w:t>10</w:t>
      </w:r>
      <w:r>
        <w:rPr>
          <w:noProof/>
        </w:rPr>
        <w:fldChar w:fldCharType="end"/>
      </w:r>
    </w:p>
    <w:p w:rsidR="005B5736" w:rsidRDefault="005B5736">
      <w:pPr>
        <w:pStyle w:val="TOC3"/>
        <w:rPr>
          <w:rFonts w:asciiTheme="minorHAnsi" w:eastAsiaTheme="minorEastAsia" w:hAnsiTheme="minorHAnsi" w:cstheme="minorBidi"/>
          <w:b w:val="0"/>
          <w:noProof/>
          <w:sz w:val="22"/>
          <w:szCs w:val="22"/>
        </w:rPr>
      </w:pPr>
      <w:r>
        <w:rPr>
          <w:noProof/>
        </w:rPr>
        <w:t>2.3.2.</w:t>
      </w:r>
      <w:r>
        <w:rPr>
          <w:rFonts w:asciiTheme="minorHAnsi" w:eastAsiaTheme="minorEastAsia" w:hAnsiTheme="minorHAnsi" w:cstheme="minorBidi"/>
          <w:b w:val="0"/>
          <w:noProof/>
          <w:sz w:val="22"/>
          <w:szCs w:val="22"/>
        </w:rPr>
        <w:tab/>
      </w:r>
      <w:r>
        <w:rPr>
          <w:noProof/>
        </w:rPr>
        <w:t>Remote Procedure Calls (RPC)</w:t>
      </w:r>
      <w:r>
        <w:rPr>
          <w:noProof/>
        </w:rPr>
        <w:tab/>
      </w:r>
      <w:r>
        <w:rPr>
          <w:noProof/>
        </w:rPr>
        <w:fldChar w:fldCharType="begin"/>
      </w:r>
      <w:r>
        <w:rPr>
          <w:noProof/>
        </w:rPr>
        <w:instrText xml:space="preserve"> PAGEREF _Toc403725386 \h </w:instrText>
      </w:r>
      <w:r>
        <w:rPr>
          <w:noProof/>
        </w:rPr>
      </w:r>
      <w:r>
        <w:rPr>
          <w:noProof/>
        </w:rPr>
        <w:fldChar w:fldCharType="separate"/>
      </w:r>
      <w:r>
        <w:rPr>
          <w:noProof/>
        </w:rPr>
        <w:t>10</w:t>
      </w:r>
      <w:r>
        <w:rPr>
          <w:noProof/>
        </w:rPr>
        <w:fldChar w:fldCharType="end"/>
      </w:r>
    </w:p>
    <w:p w:rsidR="005B5736" w:rsidRDefault="005B5736">
      <w:pPr>
        <w:pStyle w:val="TOC2"/>
        <w:rPr>
          <w:rFonts w:asciiTheme="minorHAnsi" w:eastAsiaTheme="minorEastAsia" w:hAnsiTheme="minorHAnsi" w:cstheme="minorBidi"/>
          <w:b w:val="0"/>
          <w:noProof/>
          <w:sz w:val="22"/>
          <w:szCs w:val="22"/>
        </w:rPr>
      </w:pPr>
      <w:r>
        <w:rPr>
          <w:noProof/>
        </w:rPr>
        <w:t>2.4.</w:t>
      </w:r>
      <w:r>
        <w:rPr>
          <w:rFonts w:asciiTheme="minorHAnsi" w:eastAsiaTheme="minorEastAsia" w:hAnsiTheme="minorHAnsi" w:cstheme="minorBidi"/>
          <w:b w:val="0"/>
          <w:noProof/>
          <w:sz w:val="22"/>
          <w:szCs w:val="22"/>
        </w:rPr>
        <w:tab/>
      </w:r>
      <w:r>
        <w:rPr>
          <w:noProof/>
        </w:rPr>
        <w:t>Communications Methods</w:t>
      </w:r>
      <w:r>
        <w:rPr>
          <w:noProof/>
        </w:rPr>
        <w:tab/>
      </w:r>
      <w:r>
        <w:rPr>
          <w:noProof/>
        </w:rPr>
        <w:fldChar w:fldCharType="begin"/>
      </w:r>
      <w:r>
        <w:rPr>
          <w:noProof/>
        </w:rPr>
        <w:instrText xml:space="preserve"> PAGEREF _Toc403725387 \h </w:instrText>
      </w:r>
      <w:r>
        <w:rPr>
          <w:noProof/>
        </w:rPr>
      </w:r>
      <w:r>
        <w:rPr>
          <w:noProof/>
        </w:rPr>
        <w:fldChar w:fldCharType="separate"/>
      </w:r>
      <w:r>
        <w:rPr>
          <w:noProof/>
        </w:rPr>
        <w:t>11</w:t>
      </w:r>
      <w:r>
        <w:rPr>
          <w:noProof/>
        </w:rPr>
        <w:fldChar w:fldCharType="end"/>
      </w:r>
    </w:p>
    <w:p w:rsidR="005B5736" w:rsidRDefault="005B5736">
      <w:pPr>
        <w:pStyle w:val="TOC2"/>
        <w:rPr>
          <w:rFonts w:asciiTheme="minorHAnsi" w:eastAsiaTheme="minorEastAsia" w:hAnsiTheme="minorHAnsi" w:cstheme="minorBidi"/>
          <w:b w:val="0"/>
          <w:noProof/>
          <w:sz w:val="22"/>
          <w:szCs w:val="22"/>
        </w:rPr>
      </w:pPr>
      <w:r>
        <w:rPr>
          <w:noProof/>
        </w:rPr>
        <w:t>2.5.</w:t>
      </w:r>
      <w:r>
        <w:rPr>
          <w:rFonts w:asciiTheme="minorHAnsi" w:eastAsiaTheme="minorEastAsia" w:hAnsiTheme="minorHAnsi" w:cstheme="minorBidi"/>
          <w:b w:val="0"/>
          <w:noProof/>
          <w:sz w:val="22"/>
          <w:szCs w:val="22"/>
        </w:rPr>
        <w:tab/>
      </w:r>
      <w:r>
        <w:rPr>
          <w:noProof/>
        </w:rPr>
        <w:t>Performance Requirements</w:t>
      </w:r>
      <w:r>
        <w:rPr>
          <w:noProof/>
        </w:rPr>
        <w:tab/>
      </w:r>
      <w:r>
        <w:rPr>
          <w:noProof/>
        </w:rPr>
        <w:fldChar w:fldCharType="begin"/>
      </w:r>
      <w:r>
        <w:rPr>
          <w:noProof/>
        </w:rPr>
        <w:instrText xml:space="preserve"> PAGEREF _Toc403725388 \h </w:instrText>
      </w:r>
      <w:r>
        <w:rPr>
          <w:noProof/>
        </w:rPr>
      </w:r>
      <w:r>
        <w:rPr>
          <w:noProof/>
        </w:rPr>
        <w:fldChar w:fldCharType="separate"/>
      </w:r>
      <w:r>
        <w:rPr>
          <w:noProof/>
        </w:rPr>
        <w:t>11</w:t>
      </w:r>
      <w:r>
        <w:rPr>
          <w:noProof/>
        </w:rPr>
        <w:fldChar w:fldCharType="end"/>
      </w:r>
    </w:p>
    <w:p w:rsidR="005B5736" w:rsidRDefault="005B5736">
      <w:pPr>
        <w:pStyle w:val="TOC2"/>
        <w:rPr>
          <w:rFonts w:asciiTheme="minorHAnsi" w:eastAsiaTheme="minorEastAsia" w:hAnsiTheme="minorHAnsi" w:cstheme="minorBidi"/>
          <w:b w:val="0"/>
          <w:noProof/>
          <w:sz w:val="22"/>
          <w:szCs w:val="22"/>
        </w:rPr>
      </w:pPr>
      <w:r>
        <w:rPr>
          <w:noProof/>
        </w:rPr>
        <w:t>2.6.</w:t>
      </w:r>
      <w:r>
        <w:rPr>
          <w:rFonts w:asciiTheme="minorHAnsi" w:eastAsiaTheme="minorEastAsia" w:hAnsiTheme="minorHAnsi" w:cstheme="minorBidi"/>
          <w:b w:val="0"/>
          <w:noProof/>
          <w:sz w:val="22"/>
          <w:szCs w:val="22"/>
        </w:rPr>
        <w:tab/>
      </w:r>
      <w:r>
        <w:rPr>
          <w:noProof/>
        </w:rPr>
        <w:t>Security</w:t>
      </w:r>
      <w:r>
        <w:rPr>
          <w:noProof/>
        </w:rPr>
        <w:tab/>
      </w:r>
      <w:r>
        <w:rPr>
          <w:noProof/>
        </w:rPr>
        <w:fldChar w:fldCharType="begin"/>
      </w:r>
      <w:r>
        <w:rPr>
          <w:noProof/>
        </w:rPr>
        <w:instrText xml:space="preserve"> PAGEREF _Toc403725389 \h </w:instrText>
      </w:r>
      <w:r>
        <w:rPr>
          <w:noProof/>
        </w:rPr>
      </w:r>
      <w:r>
        <w:rPr>
          <w:noProof/>
        </w:rPr>
        <w:fldChar w:fldCharType="separate"/>
      </w:r>
      <w:r>
        <w:rPr>
          <w:noProof/>
        </w:rPr>
        <w:t>12</w:t>
      </w:r>
      <w:r>
        <w:rPr>
          <w:noProof/>
        </w:rPr>
        <w:fldChar w:fldCharType="end"/>
      </w:r>
    </w:p>
    <w:p w:rsidR="005B5736" w:rsidRDefault="005B5736">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Interface Verification</w:t>
      </w:r>
      <w:r>
        <w:rPr>
          <w:noProof/>
        </w:rPr>
        <w:tab/>
      </w:r>
      <w:r>
        <w:rPr>
          <w:noProof/>
        </w:rPr>
        <w:fldChar w:fldCharType="begin"/>
      </w:r>
      <w:r>
        <w:rPr>
          <w:noProof/>
        </w:rPr>
        <w:instrText xml:space="preserve"> PAGEREF _Toc403725390 \h </w:instrText>
      </w:r>
      <w:r>
        <w:rPr>
          <w:noProof/>
        </w:rPr>
      </w:r>
      <w:r>
        <w:rPr>
          <w:noProof/>
        </w:rPr>
        <w:fldChar w:fldCharType="separate"/>
      </w:r>
      <w:r>
        <w:rPr>
          <w:noProof/>
        </w:rPr>
        <w:t>12</w:t>
      </w:r>
      <w:r>
        <w:rPr>
          <w:noProof/>
        </w:rPr>
        <w:fldChar w:fldCharType="end"/>
      </w:r>
    </w:p>
    <w:p w:rsidR="005B5736" w:rsidRDefault="005B5736">
      <w:pPr>
        <w:pStyle w:val="TOC2"/>
        <w:rPr>
          <w:rFonts w:asciiTheme="minorHAnsi" w:eastAsiaTheme="minorEastAsia" w:hAnsiTheme="minorHAnsi" w:cstheme="minorBidi"/>
          <w:b w:val="0"/>
          <w:noProof/>
          <w:sz w:val="22"/>
          <w:szCs w:val="22"/>
        </w:rPr>
      </w:pPr>
      <w:r>
        <w:rPr>
          <w:noProof/>
        </w:rPr>
        <w:t>3.1.</w:t>
      </w:r>
      <w:r>
        <w:rPr>
          <w:rFonts w:asciiTheme="minorHAnsi" w:eastAsiaTheme="minorEastAsia" w:hAnsiTheme="minorHAnsi" w:cstheme="minorBidi"/>
          <w:b w:val="0"/>
          <w:noProof/>
          <w:sz w:val="22"/>
          <w:szCs w:val="22"/>
        </w:rPr>
        <w:tab/>
      </w:r>
      <w:r>
        <w:rPr>
          <w:noProof/>
        </w:rPr>
        <w:t>Data Source Imports</w:t>
      </w:r>
      <w:r>
        <w:rPr>
          <w:noProof/>
        </w:rPr>
        <w:tab/>
      </w:r>
      <w:r>
        <w:rPr>
          <w:noProof/>
        </w:rPr>
        <w:fldChar w:fldCharType="begin"/>
      </w:r>
      <w:r>
        <w:rPr>
          <w:noProof/>
        </w:rPr>
        <w:instrText xml:space="preserve"> PAGEREF _Toc403725391 \h </w:instrText>
      </w:r>
      <w:r>
        <w:rPr>
          <w:noProof/>
        </w:rPr>
      </w:r>
      <w:r>
        <w:rPr>
          <w:noProof/>
        </w:rPr>
        <w:fldChar w:fldCharType="separate"/>
      </w:r>
      <w:r>
        <w:rPr>
          <w:noProof/>
        </w:rPr>
        <w:t>12</w:t>
      </w:r>
      <w:r>
        <w:rPr>
          <w:noProof/>
        </w:rPr>
        <w:fldChar w:fldCharType="end"/>
      </w:r>
    </w:p>
    <w:p w:rsidR="005B5736" w:rsidRDefault="005B5736">
      <w:pPr>
        <w:pStyle w:val="TOC3"/>
        <w:rPr>
          <w:rFonts w:asciiTheme="minorHAnsi" w:eastAsiaTheme="minorEastAsia" w:hAnsiTheme="minorHAnsi" w:cstheme="minorBidi"/>
          <w:b w:val="0"/>
          <w:noProof/>
          <w:sz w:val="22"/>
          <w:szCs w:val="22"/>
        </w:rPr>
      </w:pPr>
      <w:r>
        <w:rPr>
          <w:noProof/>
        </w:rPr>
        <w:t>3.1.1.</w:t>
      </w:r>
      <w:r>
        <w:rPr>
          <w:rFonts w:asciiTheme="minorHAnsi" w:eastAsiaTheme="minorEastAsia" w:hAnsiTheme="minorHAnsi" w:cstheme="minorBidi"/>
          <w:b w:val="0"/>
          <w:noProof/>
          <w:sz w:val="22"/>
          <w:szCs w:val="22"/>
        </w:rPr>
        <w:tab/>
      </w:r>
      <w:r>
        <w:rPr>
          <w:noProof/>
        </w:rPr>
        <w:t>Batch Imports</w:t>
      </w:r>
      <w:r>
        <w:rPr>
          <w:noProof/>
        </w:rPr>
        <w:tab/>
      </w:r>
      <w:r>
        <w:rPr>
          <w:noProof/>
        </w:rPr>
        <w:fldChar w:fldCharType="begin"/>
      </w:r>
      <w:r>
        <w:rPr>
          <w:noProof/>
        </w:rPr>
        <w:instrText xml:space="preserve"> PAGEREF _Toc403725392 \h </w:instrText>
      </w:r>
      <w:r>
        <w:rPr>
          <w:noProof/>
        </w:rPr>
      </w:r>
      <w:r>
        <w:rPr>
          <w:noProof/>
        </w:rPr>
        <w:fldChar w:fldCharType="separate"/>
      </w:r>
      <w:r>
        <w:rPr>
          <w:noProof/>
        </w:rPr>
        <w:t>12</w:t>
      </w:r>
      <w:r>
        <w:rPr>
          <w:noProof/>
        </w:rPr>
        <w:fldChar w:fldCharType="end"/>
      </w:r>
    </w:p>
    <w:p w:rsidR="005B5736" w:rsidRDefault="005B5736">
      <w:pPr>
        <w:pStyle w:val="TOC1"/>
        <w:rPr>
          <w:rFonts w:asciiTheme="minorHAnsi" w:eastAsiaTheme="minorEastAsia" w:hAnsiTheme="minorHAnsi" w:cstheme="minorBidi"/>
          <w:b w:val="0"/>
          <w:noProof/>
          <w:sz w:val="22"/>
          <w:szCs w:val="22"/>
        </w:rPr>
      </w:pPr>
      <w:r>
        <w:rPr>
          <w:noProof/>
        </w:rPr>
        <w:t>Approval Signatures</w:t>
      </w:r>
      <w:r>
        <w:rPr>
          <w:noProof/>
        </w:rPr>
        <w:tab/>
      </w:r>
      <w:r>
        <w:rPr>
          <w:noProof/>
        </w:rPr>
        <w:fldChar w:fldCharType="begin"/>
      </w:r>
      <w:r>
        <w:rPr>
          <w:noProof/>
        </w:rPr>
        <w:instrText xml:space="preserve"> PAGEREF _Toc403725393 \h </w:instrText>
      </w:r>
      <w:r>
        <w:rPr>
          <w:noProof/>
        </w:rPr>
      </w:r>
      <w:r>
        <w:rPr>
          <w:noProof/>
        </w:rPr>
        <w:fldChar w:fldCharType="separate"/>
      </w:r>
      <w:r>
        <w:rPr>
          <w:noProof/>
        </w:rPr>
        <w:t>13</w:t>
      </w:r>
      <w:r>
        <w:rPr>
          <w:noProof/>
        </w:rPr>
        <w:fldChar w:fldCharType="end"/>
      </w:r>
    </w:p>
    <w:p w:rsidR="00111074" w:rsidRDefault="00480274" w:rsidP="00111074">
      <w:pPr>
        <w:pStyle w:val="TOC1"/>
        <w:sectPr w:rsidR="00111074">
          <w:footerReference w:type="even" r:id="rId15"/>
          <w:footerReference w:type="default" r:id="rId16"/>
          <w:footerReference w:type="first" r:id="rId17"/>
          <w:pgSz w:w="12240" w:h="15840" w:code="1"/>
          <w:pgMar w:top="1440" w:right="1440" w:bottom="1440" w:left="1440" w:header="720" w:footer="720" w:gutter="0"/>
          <w:cols w:space="720"/>
          <w:docGrid w:linePitch="360"/>
        </w:sectPr>
      </w:pPr>
      <w:r>
        <w:fldChar w:fldCharType="end"/>
      </w:r>
    </w:p>
    <w:p w:rsidR="00D952B0" w:rsidRPr="00FD58AE" w:rsidRDefault="00D952B0" w:rsidP="00FD58AE">
      <w:pPr>
        <w:pStyle w:val="Heading1"/>
      </w:pPr>
      <w:bookmarkStart w:id="2" w:name="_Toc146698395"/>
      <w:bookmarkStart w:id="3" w:name="_Toc216071604"/>
      <w:bookmarkStart w:id="4" w:name="_Toc403725374"/>
      <w:bookmarkEnd w:id="0"/>
      <w:bookmarkEnd w:id="2"/>
      <w:r w:rsidRPr="00FD58AE">
        <w:lastRenderedPageBreak/>
        <w:t>Introduction</w:t>
      </w:r>
      <w:bookmarkEnd w:id="3"/>
      <w:bookmarkEnd w:id="4"/>
    </w:p>
    <w:p w:rsidR="003C34EA" w:rsidRPr="00EC1DE2" w:rsidRDefault="003C34EA" w:rsidP="003C34EA">
      <w:pPr>
        <w:pStyle w:val="PSPBodytext"/>
      </w:pPr>
      <w:r w:rsidRPr="00EC1DE2">
        <w:t xml:space="preserve">VA is seeking to expand suicide prevention to include upstream approaches, designed to reduce initiation or escalation of a risk factor. Upstream suicide interventions target individuals or groups who exhibit biological, psychological, or social risk factors that are more prominent among high-risk groups than among the larger population. Understanding the unique needs of our nation’s Veterans and the military culture as it relates to stigma and mental health is important for early intervention. The goal of the Integrated Reach Database System (IRDS) innovation is to promote the general health of the Veteran population and effectively intervene in issues before they escalate in crisis. </w:t>
      </w:r>
    </w:p>
    <w:p w:rsidR="003C34EA" w:rsidRPr="00EC1DE2" w:rsidRDefault="0017153A" w:rsidP="003C34EA">
      <w:pPr>
        <w:pStyle w:val="PSPBodytext"/>
      </w:pPr>
      <w:r w:rsidRPr="00EC1DE2">
        <w:t>The</w:t>
      </w:r>
      <w:r w:rsidR="003C34EA" w:rsidRPr="00EC1DE2">
        <w:t xml:space="preserve"> IRDS solution </w:t>
      </w:r>
      <w:proofErr w:type="gramStart"/>
      <w:r w:rsidR="003C34EA" w:rsidRPr="00EC1DE2">
        <w:t>innovates</w:t>
      </w:r>
      <w:proofErr w:type="gramEnd"/>
      <w:r w:rsidR="003C34EA" w:rsidRPr="00EC1DE2">
        <w:t xml:space="preserve"> the current process of risk data collection, analysis, and use in effective intervention strategy. The solution will harness the power of large and diverse data stores to aggregate, analyze and identify risk onset as well as reveal previously unidentified at-risk individuals and populations as a holistic and integrated approach.</w:t>
      </w:r>
    </w:p>
    <w:p w:rsidR="00737FCC" w:rsidRPr="00EC1DE2" w:rsidRDefault="003C34EA" w:rsidP="003C34EA">
      <w:pPr>
        <w:pStyle w:val="BodyText"/>
        <w:jc w:val="both"/>
        <w:rPr>
          <w:rFonts w:ascii="Arial" w:hAnsi="Arial"/>
          <w:sz w:val="24"/>
          <w:szCs w:val="24"/>
        </w:rPr>
      </w:pPr>
      <w:r w:rsidRPr="00EC1DE2">
        <w:rPr>
          <w:sz w:val="24"/>
          <w:szCs w:val="24"/>
        </w:rPr>
        <w:t>The IRDS innovation will serve to bolster the three major components of VHA’s Strategic Plan for Suicide Prevention: surveillance, risk and protective factors, and prevention interventions. The IRDS innovation will target antecedent events specific to Veteran populations prior to the onset of risk to mitigate the development of risk.</w:t>
      </w:r>
      <w:bookmarkStart w:id="5" w:name="_Toc216071605"/>
    </w:p>
    <w:p w:rsidR="00737FCC" w:rsidRDefault="001019C4">
      <w:pPr>
        <w:pStyle w:val="Heading2"/>
      </w:pPr>
      <w:bookmarkStart w:id="6" w:name="_Toc403725375"/>
      <w:r>
        <w:t>Scope</w:t>
      </w:r>
      <w:bookmarkEnd w:id="6"/>
    </w:p>
    <w:bookmarkEnd w:id="5"/>
    <w:p w:rsidR="00FD58AE" w:rsidRPr="00805C93" w:rsidRDefault="00261BC2" w:rsidP="00CC4D9B">
      <w:pPr>
        <w:pStyle w:val="BodyText"/>
        <w:rPr>
          <w:sz w:val="24"/>
          <w:szCs w:val="24"/>
        </w:rPr>
      </w:pPr>
      <w:r w:rsidRPr="00805C93">
        <w:rPr>
          <w:sz w:val="24"/>
          <w:szCs w:val="24"/>
        </w:rPr>
        <w:t>The</w:t>
      </w:r>
      <w:r w:rsidR="003C34EA" w:rsidRPr="00805C93">
        <w:rPr>
          <w:sz w:val="24"/>
          <w:szCs w:val="24"/>
        </w:rPr>
        <w:t xml:space="preserve"> IRDS</w:t>
      </w:r>
      <w:r w:rsidRPr="00805C93">
        <w:rPr>
          <w:sz w:val="24"/>
          <w:szCs w:val="24"/>
        </w:rPr>
        <w:t xml:space="preserve"> Interface</w:t>
      </w:r>
      <w:r w:rsidR="00DA5956" w:rsidRPr="00805C93">
        <w:rPr>
          <w:sz w:val="24"/>
          <w:szCs w:val="24"/>
        </w:rPr>
        <w:t xml:space="preserve"> Design Specification document</w:t>
      </w:r>
      <w:r w:rsidRPr="00805C93">
        <w:rPr>
          <w:sz w:val="24"/>
          <w:szCs w:val="24"/>
        </w:rPr>
        <w:t xml:space="preserve"> describes the relationship between </w:t>
      </w:r>
      <w:r w:rsidR="003C34EA" w:rsidRPr="00805C93">
        <w:rPr>
          <w:sz w:val="24"/>
          <w:szCs w:val="24"/>
        </w:rPr>
        <w:t xml:space="preserve">IRDS and each of the external systems connected to it </w:t>
      </w:r>
      <w:r w:rsidR="00711C15" w:rsidRPr="00805C93">
        <w:rPr>
          <w:sz w:val="24"/>
          <w:szCs w:val="24"/>
        </w:rPr>
        <w:t xml:space="preserve">in </w:t>
      </w:r>
      <w:r w:rsidRPr="00805C93">
        <w:rPr>
          <w:sz w:val="24"/>
          <w:szCs w:val="24"/>
        </w:rPr>
        <w:t>terms of data items, protocols</w:t>
      </w:r>
      <w:r w:rsidR="00DA5956" w:rsidRPr="00805C93">
        <w:rPr>
          <w:sz w:val="24"/>
          <w:szCs w:val="24"/>
        </w:rPr>
        <w:t>,</w:t>
      </w:r>
      <w:r w:rsidRPr="00805C93">
        <w:rPr>
          <w:sz w:val="24"/>
          <w:szCs w:val="24"/>
        </w:rPr>
        <w:t xml:space="preserve"> and timing of events.</w:t>
      </w:r>
    </w:p>
    <w:p w:rsidR="00C12FFE" w:rsidRPr="00805C93" w:rsidRDefault="00C12FFE" w:rsidP="00C12FFE">
      <w:pPr>
        <w:pStyle w:val="NoSpacing"/>
        <w:rPr>
          <w:rFonts w:eastAsia="MS Mincho"/>
          <w:sz w:val="24"/>
          <w:lang w:eastAsia="en-GB"/>
        </w:rPr>
      </w:pPr>
      <w:r w:rsidRPr="00805C93">
        <w:rPr>
          <w:rFonts w:eastAsia="MS Mincho"/>
          <w:sz w:val="24"/>
          <w:lang w:eastAsia="en-GB"/>
        </w:rPr>
        <w:t xml:space="preserve">This Interface Design Specification will describe what data will be transferred </w:t>
      </w:r>
      <w:r w:rsidR="003C34EA" w:rsidRPr="00805C93">
        <w:rPr>
          <w:rFonts w:eastAsia="MS Mincho"/>
          <w:sz w:val="24"/>
          <w:lang w:eastAsia="en-GB"/>
        </w:rPr>
        <w:t>between</w:t>
      </w:r>
      <w:r w:rsidRPr="00805C93">
        <w:rPr>
          <w:rFonts w:eastAsia="MS Mincho"/>
          <w:sz w:val="24"/>
          <w:lang w:eastAsia="en-GB"/>
        </w:rPr>
        <w:t xml:space="preserve"> the </w:t>
      </w:r>
      <w:r w:rsidR="003C34EA" w:rsidRPr="00805C93">
        <w:rPr>
          <w:rFonts w:eastAsia="MS Mincho"/>
          <w:sz w:val="24"/>
          <w:lang w:eastAsia="en-GB"/>
        </w:rPr>
        <w:t>IRDS</w:t>
      </w:r>
      <w:r w:rsidRPr="00805C93">
        <w:rPr>
          <w:rFonts w:eastAsia="MS Mincho"/>
          <w:sz w:val="24"/>
          <w:lang w:eastAsia="en-GB"/>
        </w:rPr>
        <w:t xml:space="preserve"> and its </w:t>
      </w:r>
      <w:r w:rsidR="00006EC1" w:rsidRPr="00805C93">
        <w:rPr>
          <w:rFonts w:eastAsia="MS Mincho"/>
          <w:sz w:val="24"/>
          <w:lang w:eastAsia="en-GB"/>
        </w:rPr>
        <w:t>input</w:t>
      </w:r>
      <w:r w:rsidRPr="00805C93">
        <w:rPr>
          <w:rFonts w:eastAsia="MS Mincho"/>
          <w:sz w:val="24"/>
          <w:lang w:eastAsia="en-GB"/>
        </w:rPr>
        <w:t xml:space="preserve"> sources</w:t>
      </w:r>
      <w:r w:rsidR="003C34EA" w:rsidRPr="00805C93">
        <w:rPr>
          <w:rFonts w:eastAsia="MS Mincho"/>
          <w:sz w:val="24"/>
          <w:lang w:eastAsia="en-GB"/>
        </w:rPr>
        <w:t xml:space="preserve"> and output destinations such as</w:t>
      </w:r>
      <w:r w:rsidRPr="00805C93">
        <w:rPr>
          <w:rFonts w:eastAsia="MS Mincho"/>
          <w:sz w:val="24"/>
          <w:lang w:eastAsia="en-GB"/>
        </w:rPr>
        <w:t xml:space="preserve">: </w:t>
      </w:r>
    </w:p>
    <w:p w:rsidR="00C12FFE" w:rsidRPr="00805C93" w:rsidRDefault="00C12FFE" w:rsidP="00C12FFE">
      <w:pPr>
        <w:pStyle w:val="NoSpacing"/>
        <w:rPr>
          <w:rFonts w:eastAsia="MS Mincho"/>
          <w:b/>
          <w:iCs/>
          <w:sz w:val="24"/>
          <w:lang w:eastAsia="en-GB"/>
        </w:rPr>
      </w:pPr>
    </w:p>
    <w:p w:rsidR="00C12FFE" w:rsidRPr="00805C93" w:rsidRDefault="00DB110C" w:rsidP="00C12FFE">
      <w:pPr>
        <w:pStyle w:val="NoSpacing"/>
        <w:numPr>
          <w:ilvl w:val="0"/>
          <w:numId w:val="40"/>
        </w:numPr>
        <w:rPr>
          <w:rFonts w:eastAsia="MS Mincho"/>
          <w:b/>
          <w:iCs/>
          <w:sz w:val="24"/>
          <w:lang w:eastAsia="en-GB"/>
        </w:rPr>
      </w:pPr>
      <w:r w:rsidRPr="00805C93">
        <w:rPr>
          <w:rFonts w:eastAsia="MS Mincho"/>
          <w:sz w:val="24"/>
          <w:lang w:eastAsia="en-GB"/>
        </w:rPr>
        <w:t xml:space="preserve">Input: </w:t>
      </w:r>
      <w:r w:rsidR="003C34EA" w:rsidRPr="00805C93">
        <w:rPr>
          <w:rFonts w:eastAsia="MS Mincho"/>
          <w:sz w:val="24"/>
          <w:lang w:eastAsia="en-GB"/>
        </w:rPr>
        <w:t>Suicide Data Repository (SDR)</w:t>
      </w:r>
    </w:p>
    <w:p w:rsidR="003C34EA" w:rsidRPr="00265D13" w:rsidRDefault="00DB110C" w:rsidP="00C12FFE">
      <w:pPr>
        <w:pStyle w:val="NoSpacing"/>
        <w:numPr>
          <w:ilvl w:val="0"/>
          <w:numId w:val="40"/>
        </w:numPr>
        <w:rPr>
          <w:rFonts w:eastAsia="MS Mincho"/>
          <w:b/>
          <w:iCs/>
          <w:sz w:val="24"/>
          <w:lang w:eastAsia="en-GB"/>
        </w:rPr>
      </w:pPr>
      <w:r w:rsidRPr="00805C93">
        <w:rPr>
          <w:rFonts w:eastAsia="MS Mincho"/>
          <w:sz w:val="24"/>
          <w:lang w:eastAsia="en-GB"/>
        </w:rPr>
        <w:t xml:space="preserve">Input: </w:t>
      </w:r>
      <w:r w:rsidR="003C34EA" w:rsidRPr="00805C93">
        <w:rPr>
          <w:rFonts w:eastAsia="MS Mincho"/>
          <w:sz w:val="24"/>
          <w:lang w:eastAsia="en-GB"/>
        </w:rPr>
        <w:t xml:space="preserve">Veterans Benefits Administration </w:t>
      </w:r>
      <w:r w:rsidR="00794241">
        <w:rPr>
          <w:rFonts w:eastAsia="MS Mincho"/>
          <w:sz w:val="24"/>
          <w:lang w:eastAsia="en-GB"/>
        </w:rPr>
        <w:t>Data</w:t>
      </w:r>
    </w:p>
    <w:p w:rsidR="00727EBE" w:rsidRPr="00805C93" w:rsidRDefault="00727EBE" w:rsidP="00C12FFE">
      <w:pPr>
        <w:pStyle w:val="NoSpacing"/>
        <w:numPr>
          <w:ilvl w:val="0"/>
          <w:numId w:val="40"/>
        </w:numPr>
        <w:rPr>
          <w:rFonts w:eastAsia="MS Mincho"/>
          <w:b/>
          <w:iCs/>
          <w:sz w:val="24"/>
          <w:lang w:eastAsia="en-GB"/>
        </w:rPr>
      </w:pPr>
      <w:r>
        <w:rPr>
          <w:rFonts w:eastAsia="MS Mincho"/>
          <w:sz w:val="24"/>
          <w:lang w:eastAsia="en-GB"/>
        </w:rPr>
        <w:t>Input: Corporate Data Warehouse (CDW)</w:t>
      </w:r>
    </w:p>
    <w:p w:rsidR="003C34EA" w:rsidRPr="00805C93" w:rsidRDefault="00DB110C" w:rsidP="00C12FFE">
      <w:pPr>
        <w:pStyle w:val="NoSpacing"/>
        <w:numPr>
          <w:ilvl w:val="0"/>
          <w:numId w:val="40"/>
        </w:numPr>
        <w:rPr>
          <w:rFonts w:eastAsia="MS Mincho"/>
          <w:b/>
          <w:iCs/>
          <w:sz w:val="24"/>
          <w:lang w:eastAsia="en-GB"/>
        </w:rPr>
      </w:pPr>
      <w:r w:rsidRPr="00805C93">
        <w:rPr>
          <w:rFonts w:eastAsia="MS Mincho"/>
          <w:sz w:val="24"/>
          <w:lang w:eastAsia="en-GB"/>
        </w:rPr>
        <w:t xml:space="preserve">Input: </w:t>
      </w:r>
      <w:r w:rsidR="003C34EA" w:rsidRPr="00805C93">
        <w:rPr>
          <w:rFonts w:eastAsia="MS Mincho"/>
          <w:sz w:val="24"/>
          <w:lang w:eastAsia="en-GB"/>
        </w:rPr>
        <w:t>VistA</w:t>
      </w:r>
      <w:r w:rsidR="00794241">
        <w:rPr>
          <w:rFonts w:eastAsia="MS Mincho"/>
          <w:sz w:val="24"/>
          <w:lang w:eastAsia="en-GB"/>
        </w:rPr>
        <w:t xml:space="preserve"> Data</w:t>
      </w:r>
    </w:p>
    <w:p w:rsidR="003C34EA" w:rsidRPr="00805C93" w:rsidRDefault="00DB110C" w:rsidP="00C12FFE">
      <w:pPr>
        <w:pStyle w:val="NoSpacing"/>
        <w:numPr>
          <w:ilvl w:val="0"/>
          <w:numId w:val="40"/>
        </w:numPr>
        <w:rPr>
          <w:rFonts w:eastAsia="MS Mincho"/>
          <w:b/>
          <w:iCs/>
          <w:sz w:val="24"/>
          <w:lang w:eastAsia="en-GB"/>
        </w:rPr>
      </w:pPr>
      <w:r w:rsidRPr="00805C93">
        <w:rPr>
          <w:rFonts w:eastAsia="MS Mincho"/>
          <w:sz w:val="24"/>
          <w:lang w:eastAsia="en-GB"/>
        </w:rPr>
        <w:t>Output: VA Suicide Prevention Coordinators</w:t>
      </w:r>
    </w:p>
    <w:p w:rsidR="00DB110C" w:rsidRPr="00805C93" w:rsidRDefault="00DB110C" w:rsidP="00C12FFE">
      <w:pPr>
        <w:pStyle w:val="NoSpacing"/>
        <w:numPr>
          <w:ilvl w:val="0"/>
          <w:numId w:val="40"/>
        </w:numPr>
        <w:rPr>
          <w:rFonts w:eastAsia="MS Mincho"/>
          <w:b/>
          <w:iCs/>
          <w:sz w:val="24"/>
          <w:lang w:eastAsia="en-GB"/>
        </w:rPr>
      </w:pPr>
      <w:r w:rsidRPr="00805C93">
        <w:rPr>
          <w:rFonts w:eastAsia="MS Mincho"/>
          <w:sz w:val="24"/>
          <w:lang w:eastAsia="en-GB"/>
        </w:rPr>
        <w:t>Output: Rutgers UHBC Outreach and Intervention Coordinators &amp; Clinicians</w:t>
      </w:r>
    </w:p>
    <w:p w:rsidR="00DB110C" w:rsidRPr="00805C93" w:rsidRDefault="00DB110C" w:rsidP="00C12FFE">
      <w:pPr>
        <w:pStyle w:val="NoSpacing"/>
        <w:numPr>
          <w:ilvl w:val="0"/>
          <w:numId w:val="40"/>
        </w:numPr>
        <w:rPr>
          <w:rFonts w:eastAsia="MS Mincho"/>
          <w:b/>
          <w:iCs/>
          <w:sz w:val="24"/>
          <w:lang w:eastAsia="en-GB"/>
        </w:rPr>
      </w:pPr>
      <w:r w:rsidRPr="00805C93">
        <w:rPr>
          <w:rFonts w:eastAsia="MS Mincho"/>
          <w:sz w:val="24"/>
          <w:lang w:eastAsia="en-GB"/>
        </w:rPr>
        <w:t>Output VA Suicide Prevention stakeholders</w:t>
      </w:r>
    </w:p>
    <w:p w:rsidR="003C34EA" w:rsidRPr="00805C93" w:rsidRDefault="003C34EA" w:rsidP="00C12FFE">
      <w:pPr>
        <w:pStyle w:val="NoSpacing"/>
        <w:rPr>
          <w:rFonts w:eastAsia="MS Mincho"/>
          <w:sz w:val="24"/>
          <w:lang w:eastAsia="en-GB"/>
        </w:rPr>
      </w:pPr>
    </w:p>
    <w:p w:rsidR="00C12FFE" w:rsidRPr="00805C93" w:rsidRDefault="00C12FFE" w:rsidP="004D5505">
      <w:pPr>
        <w:pStyle w:val="NoSpacing"/>
        <w:rPr>
          <w:rFonts w:eastAsia="MS Mincho"/>
          <w:sz w:val="24"/>
          <w:lang w:eastAsia="en-GB"/>
        </w:rPr>
      </w:pPr>
      <w:r w:rsidRPr="00805C93">
        <w:rPr>
          <w:rFonts w:eastAsia="MS Mincho"/>
          <w:sz w:val="24"/>
          <w:lang w:eastAsia="en-GB"/>
        </w:rPr>
        <w:t xml:space="preserve">This document </w:t>
      </w:r>
      <w:bookmarkStart w:id="7" w:name="_Toc216071607"/>
      <w:r w:rsidR="00DB110C" w:rsidRPr="00805C93">
        <w:rPr>
          <w:rFonts w:eastAsia="MS Mincho"/>
          <w:sz w:val="24"/>
          <w:lang w:eastAsia="en-GB"/>
        </w:rPr>
        <w:t xml:space="preserve">should be read in conjunction with the </w:t>
      </w:r>
      <w:r w:rsidR="0071102B" w:rsidRPr="00805C93">
        <w:rPr>
          <w:rFonts w:eastAsia="MS Mincho"/>
          <w:sz w:val="24"/>
          <w:lang w:eastAsia="en-GB"/>
        </w:rPr>
        <w:t>IRSD System Design Document.</w:t>
      </w:r>
    </w:p>
    <w:p w:rsidR="00737FCC" w:rsidRPr="00A41692" w:rsidRDefault="00D36A48" w:rsidP="008C19ED">
      <w:pPr>
        <w:pStyle w:val="Heading2"/>
        <w:rPr>
          <w:lang w:eastAsia="en-GB"/>
        </w:rPr>
      </w:pPr>
      <w:bookmarkStart w:id="8" w:name="_Toc403725376"/>
      <w:r>
        <w:rPr>
          <w:lang w:eastAsia="en-GB"/>
        </w:rPr>
        <w:t>Assumptions</w:t>
      </w:r>
      <w:bookmarkEnd w:id="8"/>
    </w:p>
    <w:p w:rsidR="00B41A65" w:rsidRPr="00805C93" w:rsidRDefault="0071102B" w:rsidP="00B41A65">
      <w:pPr>
        <w:rPr>
          <w:sz w:val="24"/>
        </w:rPr>
      </w:pPr>
      <w:r w:rsidRPr="00805C93">
        <w:rPr>
          <w:sz w:val="24"/>
        </w:rPr>
        <w:t>TBD</w:t>
      </w:r>
    </w:p>
    <w:p w:rsidR="00D84098" w:rsidRDefault="00D84098" w:rsidP="007C589A">
      <w:pPr>
        <w:pStyle w:val="Heading2"/>
        <w:rPr>
          <w:lang w:eastAsia="en-GB"/>
        </w:rPr>
      </w:pPr>
      <w:bookmarkStart w:id="9" w:name="_Toc403725377"/>
      <w:r>
        <w:rPr>
          <w:lang w:eastAsia="en-GB"/>
        </w:rPr>
        <w:t>References</w:t>
      </w:r>
      <w:bookmarkEnd w:id="9"/>
    </w:p>
    <w:p w:rsidR="00D84098" w:rsidRPr="00805C93" w:rsidRDefault="00D84098" w:rsidP="00D84098">
      <w:pPr>
        <w:rPr>
          <w:sz w:val="24"/>
        </w:rPr>
      </w:pPr>
      <w:r w:rsidRPr="00805C93">
        <w:rPr>
          <w:sz w:val="24"/>
        </w:rPr>
        <w:lastRenderedPageBreak/>
        <w:t xml:space="preserve">The following </w:t>
      </w:r>
      <w:r w:rsidR="00DE4DCA" w:rsidRPr="00805C93">
        <w:rPr>
          <w:sz w:val="24"/>
        </w:rPr>
        <w:t>IRDS</w:t>
      </w:r>
      <w:r w:rsidR="00742CBE" w:rsidRPr="00805C93">
        <w:rPr>
          <w:sz w:val="24"/>
        </w:rPr>
        <w:t xml:space="preserve"> </w:t>
      </w:r>
      <w:r w:rsidRPr="00805C93">
        <w:rPr>
          <w:sz w:val="24"/>
        </w:rPr>
        <w:t xml:space="preserve">documents may be </w:t>
      </w:r>
      <w:r w:rsidR="00D170F2" w:rsidRPr="00805C93">
        <w:rPr>
          <w:sz w:val="24"/>
        </w:rPr>
        <w:t>referenced</w:t>
      </w:r>
      <w:r w:rsidRPr="00805C93">
        <w:rPr>
          <w:sz w:val="24"/>
        </w:rPr>
        <w:t xml:space="preserve"> in tandem with the information </w:t>
      </w:r>
      <w:r w:rsidR="00BD23F0" w:rsidRPr="00805C93">
        <w:rPr>
          <w:sz w:val="24"/>
        </w:rPr>
        <w:t>recorded</w:t>
      </w:r>
      <w:r w:rsidRPr="00805C93">
        <w:rPr>
          <w:sz w:val="24"/>
        </w:rPr>
        <w:t xml:space="preserve"> here:</w:t>
      </w:r>
    </w:p>
    <w:p w:rsidR="00D84098" w:rsidRPr="00805C93" w:rsidRDefault="00D84098" w:rsidP="00D84098">
      <w:pPr>
        <w:rPr>
          <w:sz w:val="24"/>
        </w:rPr>
      </w:pPr>
    </w:p>
    <w:p w:rsidR="00D84098" w:rsidRPr="00805C93" w:rsidRDefault="00D84098" w:rsidP="00D84098">
      <w:pPr>
        <w:pStyle w:val="ListParagraph"/>
        <w:numPr>
          <w:ilvl w:val="0"/>
          <w:numId w:val="44"/>
        </w:numPr>
        <w:rPr>
          <w:sz w:val="24"/>
        </w:rPr>
      </w:pPr>
      <w:r w:rsidRPr="00805C93">
        <w:rPr>
          <w:sz w:val="24"/>
        </w:rPr>
        <w:t>Project Management Plan (PMP)</w:t>
      </w:r>
    </w:p>
    <w:p w:rsidR="00FB6037" w:rsidRPr="00805C93" w:rsidRDefault="0071102B" w:rsidP="00D36A48">
      <w:pPr>
        <w:pStyle w:val="ListParagraph"/>
        <w:numPr>
          <w:ilvl w:val="0"/>
          <w:numId w:val="44"/>
        </w:numPr>
        <w:rPr>
          <w:sz w:val="24"/>
        </w:rPr>
      </w:pPr>
      <w:r w:rsidRPr="00805C93">
        <w:rPr>
          <w:sz w:val="24"/>
        </w:rPr>
        <w:t>System Design Document (SDD)</w:t>
      </w:r>
    </w:p>
    <w:p w:rsidR="00D84098" w:rsidRDefault="00D84098" w:rsidP="007C589A">
      <w:pPr>
        <w:pStyle w:val="Heading2"/>
        <w:rPr>
          <w:lang w:eastAsia="en-GB"/>
        </w:rPr>
      </w:pPr>
      <w:bookmarkStart w:id="10" w:name="_Toc403725378"/>
      <w:r>
        <w:rPr>
          <w:lang w:eastAsia="en-GB"/>
        </w:rPr>
        <w:t>Acronyms</w:t>
      </w:r>
      <w:bookmarkEnd w:id="10"/>
    </w:p>
    <w:p w:rsidR="0081264A" w:rsidRPr="0081264A" w:rsidRDefault="0081264A" w:rsidP="0081264A">
      <w:pPr>
        <w:pStyle w:val="Caption"/>
        <w:jc w:val="center"/>
        <w:rPr>
          <w:lang w:eastAsia="en-GB"/>
        </w:rPr>
      </w:pPr>
      <w:r>
        <w:t xml:space="preserve">Table </w:t>
      </w:r>
      <w:r w:rsidR="00EC72B7">
        <w:fldChar w:fldCharType="begin"/>
      </w:r>
      <w:r w:rsidR="00EC72B7">
        <w:instrText xml:space="preserve"> SEQ Table \* ARABIC </w:instrText>
      </w:r>
      <w:r w:rsidR="00EC72B7">
        <w:fldChar w:fldCharType="separate"/>
      </w:r>
      <w:r w:rsidR="00EC1DE2">
        <w:rPr>
          <w:noProof/>
        </w:rPr>
        <w:t>1</w:t>
      </w:r>
      <w:r w:rsidR="00EC72B7">
        <w:rPr>
          <w:noProof/>
        </w:rPr>
        <w:fldChar w:fldCharType="end"/>
      </w:r>
      <w:r>
        <w:t>: Acronyms</w:t>
      </w:r>
    </w:p>
    <w:tbl>
      <w:tblPr>
        <w:tblW w:w="3487"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296"/>
        <w:gridCol w:w="5382"/>
      </w:tblGrid>
      <w:tr w:rsidR="00727EBE" w:rsidRPr="00CD0BC6" w:rsidTr="003112B5">
        <w:trPr>
          <w:cantSplit/>
          <w:trHeight w:val="421"/>
          <w:tblHeader/>
          <w:jc w:val="center"/>
        </w:trPr>
        <w:tc>
          <w:tcPr>
            <w:tcW w:w="970" w:type="pct"/>
            <w:shd w:val="clear" w:color="auto" w:fill="E0E0E0"/>
          </w:tcPr>
          <w:p w:rsidR="00727EBE" w:rsidRPr="000406F8" w:rsidRDefault="00727EBE" w:rsidP="003112B5">
            <w:pPr>
              <w:pStyle w:val="TableHeading"/>
              <w:rPr>
                <w:rFonts w:ascii="Times New Roman" w:hAnsi="Times New Roman" w:cs="Times New Roman"/>
                <w:sz w:val="24"/>
                <w:szCs w:val="24"/>
              </w:rPr>
            </w:pPr>
            <w:r w:rsidRPr="000406F8">
              <w:rPr>
                <w:rFonts w:ascii="Times New Roman" w:hAnsi="Times New Roman" w:cs="Times New Roman"/>
                <w:sz w:val="24"/>
                <w:szCs w:val="24"/>
              </w:rPr>
              <w:t>Acronym</w:t>
            </w:r>
          </w:p>
        </w:tc>
        <w:tc>
          <w:tcPr>
            <w:tcW w:w="4030" w:type="pct"/>
            <w:shd w:val="clear" w:color="auto" w:fill="E0E0E0"/>
          </w:tcPr>
          <w:p w:rsidR="00727EBE" w:rsidRPr="000406F8" w:rsidRDefault="00727EBE" w:rsidP="003112B5">
            <w:pPr>
              <w:pStyle w:val="TableHeading"/>
              <w:rPr>
                <w:rFonts w:ascii="Times New Roman" w:hAnsi="Times New Roman" w:cs="Times New Roman"/>
                <w:sz w:val="24"/>
                <w:szCs w:val="24"/>
              </w:rPr>
            </w:pPr>
            <w:r w:rsidRPr="000406F8">
              <w:rPr>
                <w:rFonts w:ascii="Times New Roman" w:hAnsi="Times New Roman" w:cs="Times New Roman"/>
                <w:sz w:val="24"/>
                <w:szCs w:val="24"/>
              </w:rPr>
              <w:t>Term</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Pr>
                <w:rFonts w:ascii="Times New Roman" w:hAnsi="Times New Roman" w:cs="Times New Roman"/>
                <w:sz w:val="24"/>
                <w:szCs w:val="24"/>
              </w:rPr>
              <w:t>Army STARRS</w:t>
            </w:r>
          </w:p>
        </w:tc>
        <w:tc>
          <w:tcPr>
            <w:tcW w:w="4030" w:type="pct"/>
          </w:tcPr>
          <w:p w:rsidR="00727EBE" w:rsidRPr="000406F8" w:rsidRDefault="00727EBE" w:rsidP="003112B5">
            <w:pPr>
              <w:pStyle w:val="TableText0"/>
              <w:rPr>
                <w:rFonts w:ascii="Times New Roman" w:hAnsi="Times New Roman" w:cs="Times New Roman"/>
                <w:sz w:val="24"/>
                <w:szCs w:val="24"/>
              </w:rPr>
            </w:pPr>
            <w:r w:rsidRPr="00855201">
              <w:rPr>
                <w:rFonts w:ascii="Times New Roman" w:hAnsi="Times New Roman" w:cs="Times New Roman"/>
                <w:sz w:val="24"/>
                <w:szCs w:val="24"/>
              </w:rPr>
              <w:t>Army Study to Assess Risk and Resilience in Service member</w:t>
            </w:r>
            <w:r>
              <w:rPr>
                <w:rFonts w:ascii="Times New Roman" w:hAnsi="Times New Roman" w:cs="Times New Roman"/>
                <w:sz w:val="24"/>
                <w:szCs w:val="24"/>
              </w:rPr>
              <w:t>s</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BIRLS</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Beneficiary Identification Records Locator System</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CD</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Compact Disk</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CDC</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Center for Disease Control</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DoD</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Department of Defense</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ETL</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Extract, Transform, Load</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GB</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Gigabyte</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ICD</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 xml:space="preserve">International Classification of Diseases </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IM/IT</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Information Management/Information Technology</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IRDS</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Integrated Reach Database System</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IT</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Information and Technology</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NDI</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National Death Index</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OIT</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Office of Information and Technology</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OMHS</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Office of Mental Health Services</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Pr>
                <w:rFonts w:ascii="Times New Roman" w:hAnsi="Times New Roman" w:cs="Times New Roman"/>
                <w:sz w:val="24"/>
                <w:szCs w:val="24"/>
              </w:rPr>
              <w:t>PMP</w:t>
            </w:r>
          </w:p>
        </w:tc>
        <w:tc>
          <w:tcPr>
            <w:tcW w:w="4030" w:type="pct"/>
          </w:tcPr>
          <w:p w:rsidR="00727EBE" w:rsidRPr="000406F8" w:rsidRDefault="00727EBE" w:rsidP="003112B5">
            <w:pPr>
              <w:pStyle w:val="TableText0"/>
              <w:rPr>
                <w:rFonts w:ascii="Times New Roman" w:hAnsi="Times New Roman" w:cs="Times New Roman"/>
                <w:sz w:val="24"/>
                <w:szCs w:val="24"/>
              </w:rPr>
            </w:pPr>
            <w:r>
              <w:rPr>
                <w:rFonts w:ascii="Times New Roman" w:hAnsi="Times New Roman" w:cs="Times New Roman"/>
                <w:sz w:val="24"/>
                <w:szCs w:val="24"/>
              </w:rPr>
              <w:t>Project Management Plan</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Pr>
                <w:rFonts w:ascii="Times New Roman" w:hAnsi="Times New Roman" w:cs="Times New Roman"/>
                <w:sz w:val="24"/>
                <w:szCs w:val="24"/>
              </w:rPr>
              <w:t>RSD</w:t>
            </w:r>
          </w:p>
        </w:tc>
        <w:tc>
          <w:tcPr>
            <w:tcW w:w="4030" w:type="pct"/>
          </w:tcPr>
          <w:p w:rsidR="00727EBE" w:rsidRPr="000406F8" w:rsidRDefault="00727EBE" w:rsidP="003112B5">
            <w:pPr>
              <w:pStyle w:val="TableText0"/>
              <w:rPr>
                <w:rFonts w:ascii="Times New Roman" w:hAnsi="Times New Roman" w:cs="Times New Roman"/>
                <w:sz w:val="24"/>
                <w:szCs w:val="24"/>
              </w:rPr>
            </w:pPr>
            <w:r>
              <w:rPr>
                <w:rFonts w:ascii="Times New Roman" w:hAnsi="Times New Roman" w:cs="Times New Roman"/>
                <w:sz w:val="24"/>
                <w:szCs w:val="24"/>
              </w:rPr>
              <w:t>Requirements Specification Document</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Pr>
                <w:rFonts w:ascii="Times New Roman" w:hAnsi="Times New Roman" w:cs="Times New Roman"/>
                <w:sz w:val="24"/>
                <w:szCs w:val="24"/>
              </w:rPr>
              <w:t>RTM</w:t>
            </w:r>
          </w:p>
        </w:tc>
        <w:tc>
          <w:tcPr>
            <w:tcW w:w="4030" w:type="pct"/>
          </w:tcPr>
          <w:p w:rsidR="00727EBE" w:rsidRPr="000406F8" w:rsidRDefault="00727EBE" w:rsidP="003112B5">
            <w:pPr>
              <w:pStyle w:val="TableText0"/>
              <w:rPr>
                <w:rFonts w:ascii="Times New Roman" w:hAnsi="Times New Roman" w:cs="Times New Roman"/>
                <w:sz w:val="24"/>
                <w:szCs w:val="24"/>
              </w:rPr>
            </w:pPr>
            <w:r>
              <w:rPr>
                <w:rFonts w:ascii="Times New Roman" w:hAnsi="Times New Roman" w:cs="Times New Roman"/>
                <w:sz w:val="24"/>
                <w:szCs w:val="24"/>
              </w:rPr>
              <w:t>Requirements Traceability Matrix</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SAS</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eastAsia="MS Mincho" w:hAnsi="Times New Roman" w:cs="Times New Roman"/>
                <w:sz w:val="24"/>
                <w:szCs w:val="24"/>
                <w:lang w:eastAsia="en-GB"/>
              </w:rPr>
              <w:t>Statistical Analysis System</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SDCD</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State Death Certificate Data</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SDR</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Suicide Data Repository</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SFTP</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Secure File Transfer Protocol</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SMITREC</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eastAsia="MS Mincho" w:hAnsi="Times New Roman" w:cs="Times New Roman"/>
                <w:sz w:val="24"/>
                <w:szCs w:val="24"/>
                <w:lang w:eastAsia="en-GB"/>
              </w:rPr>
              <w:t>Serious Mental Illness Treatment Resource and Evaluation Center</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lastRenderedPageBreak/>
              <w:t>SPAN</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Suicide Prevention Applications Network</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SQL</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Structured Query Language</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SSIS</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SQL Server Integration Services</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SSN</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Social Security Number</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TB</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Terabyte</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UI</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User Interface</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VA</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Department of Veterans Affairs</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VCL</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Veterans Crisis Line</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VHA</w:t>
            </w:r>
          </w:p>
        </w:tc>
        <w:tc>
          <w:tcPr>
            <w:tcW w:w="403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eastAsia="MS Mincho" w:hAnsi="Times New Roman" w:cs="Times New Roman"/>
                <w:sz w:val="24"/>
                <w:szCs w:val="24"/>
                <w:lang w:eastAsia="en-GB"/>
              </w:rPr>
              <w:t>Veterans Health Administration</w:t>
            </w:r>
          </w:p>
        </w:tc>
      </w:tr>
      <w:tr w:rsidR="00727EBE" w:rsidRPr="00CD0BC6" w:rsidTr="003112B5">
        <w:trPr>
          <w:cantSplit/>
          <w:trHeight w:val="400"/>
          <w:jc w:val="center"/>
        </w:trPr>
        <w:tc>
          <w:tcPr>
            <w:tcW w:w="970" w:type="pct"/>
          </w:tcPr>
          <w:p w:rsidR="00727EBE" w:rsidRPr="000406F8" w:rsidRDefault="00727EBE" w:rsidP="003112B5">
            <w:pPr>
              <w:pStyle w:val="TableText0"/>
              <w:rPr>
                <w:rFonts w:ascii="Times New Roman" w:hAnsi="Times New Roman" w:cs="Times New Roman"/>
                <w:sz w:val="24"/>
                <w:szCs w:val="24"/>
              </w:rPr>
            </w:pPr>
            <w:r w:rsidRPr="000406F8">
              <w:rPr>
                <w:rFonts w:ascii="Times New Roman" w:hAnsi="Times New Roman" w:cs="Times New Roman"/>
                <w:sz w:val="24"/>
                <w:szCs w:val="24"/>
              </w:rPr>
              <w:t>VSSC</w:t>
            </w:r>
          </w:p>
        </w:tc>
        <w:tc>
          <w:tcPr>
            <w:tcW w:w="4030" w:type="pct"/>
          </w:tcPr>
          <w:p w:rsidR="00727EBE" w:rsidRPr="000406F8" w:rsidRDefault="00727EBE" w:rsidP="003112B5">
            <w:pPr>
              <w:pStyle w:val="TableText0"/>
              <w:tabs>
                <w:tab w:val="left" w:pos="944"/>
              </w:tabs>
              <w:rPr>
                <w:rFonts w:ascii="Times New Roman" w:hAnsi="Times New Roman" w:cs="Times New Roman"/>
                <w:sz w:val="24"/>
                <w:szCs w:val="24"/>
              </w:rPr>
            </w:pPr>
            <w:r w:rsidRPr="000406F8">
              <w:rPr>
                <w:rFonts w:ascii="Times New Roman" w:hAnsi="Times New Roman" w:cs="Times New Roman"/>
                <w:sz w:val="24"/>
                <w:szCs w:val="24"/>
              </w:rPr>
              <w:t xml:space="preserve">VHA </w:t>
            </w:r>
            <w:r w:rsidRPr="000406F8">
              <w:rPr>
                <w:rFonts w:ascii="Times New Roman" w:eastAsia="MS Mincho" w:hAnsi="Times New Roman" w:cs="Times New Roman"/>
                <w:sz w:val="24"/>
                <w:szCs w:val="24"/>
                <w:lang w:eastAsia="en-GB"/>
              </w:rPr>
              <w:t>Support Service Center</w:t>
            </w:r>
          </w:p>
        </w:tc>
      </w:tr>
    </w:tbl>
    <w:p w:rsidR="00727EBE" w:rsidRPr="00727EBE" w:rsidRDefault="00727EBE" w:rsidP="00727EBE">
      <w:pPr>
        <w:rPr>
          <w:lang w:eastAsia="en-GB"/>
        </w:rPr>
      </w:pPr>
    </w:p>
    <w:p w:rsidR="002357F8" w:rsidRDefault="004F2920" w:rsidP="006C74ED">
      <w:pPr>
        <w:pStyle w:val="Heading2"/>
        <w:rPr>
          <w:lang w:eastAsia="en-GB"/>
        </w:rPr>
      </w:pPr>
      <w:bookmarkStart w:id="11" w:name="_Toc403725379"/>
      <w:r>
        <w:rPr>
          <w:lang w:eastAsia="en-GB"/>
        </w:rPr>
        <w:t>System Identification</w:t>
      </w:r>
      <w:bookmarkEnd w:id="11"/>
    </w:p>
    <w:bookmarkEnd w:id="7"/>
    <w:p w:rsidR="00236923" w:rsidRDefault="00236923" w:rsidP="00236923">
      <w:pPr>
        <w:pStyle w:val="InstructionalText1"/>
      </w:pPr>
      <w:r w:rsidRPr="00210591">
        <w:t>Identify the system and software which apply to the SDD, including: identification number(s), title(s), abbreviation(s), version number(s), and release number(s). Identify all standards (e.g., American National Standards Institute [ANSI], International Organization for Standardization [ISO], Institute of Electrical and Electronics Engineers [IEEE], etc.).</w:t>
      </w:r>
    </w:p>
    <w:p w:rsidR="00335283" w:rsidRPr="00E041EA" w:rsidRDefault="00335283" w:rsidP="00E041EA">
      <w:pPr>
        <w:rPr>
          <w:rFonts w:ascii="Arial" w:hAnsi="Arial" w:cs="Arial"/>
        </w:rPr>
      </w:pPr>
    </w:p>
    <w:p w:rsidR="00473584" w:rsidRDefault="00D952B0" w:rsidP="00473584">
      <w:pPr>
        <w:pStyle w:val="Heading1"/>
      </w:pPr>
      <w:bookmarkStart w:id="12" w:name="_Toc216071609"/>
      <w:bookmarkStart w:id="13" w:name="_Toc403725380"/>
      <w:r w:rsidRPr="00FD58AE">
        <w:t>Interface Definition</w:t>
      </w:r>
      <w:bookmarkEnd w:id="12"/>
      <w:r w:rsidR="0030648A">
        <w:t xml:space="preserve"> &amp; Requirements</w:t>
      </w:r>
      <w:bookmarkEnd w:id="13"/>
    </w:p>
    <w:p w:rsidR="00236923" w:rsidRDefault="00236923" w:rsidP="00236923">
      <w:pPr>
        <w:pStyle w:val="InstructionalText1"/>
      </w:pPr>
      <w:r>
        <w:t xml:space="preserve">This section details interfaces external to systems. External systems are systems that are not within the scope of the system under development, regardless of whether the other systems are managed by the vendor or its client. </w:t>
      </w:r>
    </w:p>
    <w:p w:rsidR="00236923" w:rsidRDefault="00236923" w:rsidP="00236923">
      <w:pPr>
        <w:pStyle w:val="InstructionalText1"/>
      </w:pPr>
      <w:r>
        <w:t>Provide sufficient detail about the interface requirements for the development team to format, transmit, and/or receive data across the interface.</w:t>
      </w:r>
    </w:p>
    <w:p w:rsidR="00236923" w:rsidRDefault="00236923" w:rsidP="00236923">
      <w:pPr>
        <w:pStyle w:val="InstructionalText1"/>
      </w:pPr>
      <w:r>
        <w:t xml:space="preserve">Include the following information (as appropriate): </w:t>
      </w:r>
    </w:p>
    <w:p w:rsidR="00236923" w:rsidRDefault="00236923" w:rsidP="00236923">
      <w:pPr>
        <w:pStyle w:val="InstructionalBullet1"/>
        <w:spacing w:before="60" w:after="60"/>
        <w:ind w:left="907"/>
      </w:pPr>
      <w:r>
        <w:t>Data format requirements; if data must be reformatted before it is transmitted or after incoming data is received. Describe the tools and/or methods for the reformat process.</w:t>
      </w:r>
    </w:p>
    <w:p w:rsidR="00236923" w:rsidRDefault="00236923" w:rsidP="00236923">
      <w:pPr>
        <w:pStyle w:val="InstructionalBullet1"/>
        <w:spacing w:before="60" w:after="60"/>
        <w:ind w:left="907"/>
      </w:pPr>
      <w:r>
        <w:t>Specifications for hand-shaking protocols between systems; content and format of hand-shake messages, timing for exchanging these messages, and errors handling.</w:t>
      </w:r>
    </w:p>
    <w:p w:rsidR="00236923" w:rsidRDefault="00236923" w:rsidP="00236923">
      <w:pPr>
        <w:pStyle w:val="InstructionalBullet1"/>
        <w:spacing w:before="60" w:after="60"/>
        <w:ind w:left="907"/>
      </w:pPr>
      <w:r>
        <w:t>Format(s) for reports exchanged between the systems.</w:t>
      </w:r>
    </w:p>
    <w:p w:rsidR="00236923" w:rsidRDefault="00236923" w:rsidP="00236923">
      <w:pPr>
        <w:pStyle w:val="InstructionalBullet1"/>
        <w:spacing w:before="60" w:after="60"/>
        <w:ind w:left="907"/>
      </w:pPr>
      <w:r>
        <w:t xml:space="preserve">Graphical representation of the connectivity between systems, showing the direction of data flow. </w:t>
      </w:r>
    </w:p>
    <w:p w:rsidR="00236923" w:rsidRDefault="00236923" w:rsidP="00236923">
      <w:pPr>
        <w:pStyle w:val="InstructionalBullet1"/>
        <w:spacing w:before="60" w:after="60"/>
        <w:ind w:left="907"/>
      </w:pPr>
      <w:r>
        <w:t>Query and response descriptions.</w:t>
      </w:r>
    </w:p>
    <w:p w:rsidR="00236923" w:rsidRDefault="00236923" w:rsidP="00236923">
      <w:pPr>
        <w:pStyle w:val="InstructionalBullet1"/>
        <w:spacing w:before="60" w:after="60"/>
        <w:ind w:left="907"/>
      </w:pPr>
      <w:r>
        <w:t>Describe the individual data elements that the interfacing entity(s) will provide, store, send, access, and receive, such as:</w:t>
      </w:r>
    </w:p>
    <w:p w:rsidR="00236923" w:rsidRDefault="00236923" w:rsidP="00236923">
      <w:pPr>
        <w:pStyle w:val="InstructionalBullet1"/>
        <w:spacing w:before="60" w:after="60"/>
        <w:ind w:left="907"/>
      </w:pPr>
      <w:r>
        <w:t>Names/identifiers</w:t>
      </w:r>
    </w:p>
    <w:p w:rsidR="00236923" w:rsidRDefault="00236923" w:rsidP="00236923">
      <w:pPr>
        <w:pStyle w:val="InstructionalBullet1"/>
        <w:numPr>
          <w:ilvl w:val="1"/>
          <w:numId w:val="20"/>
        </w:numPr>
        <w:spacing w:before="60" w:after="60"/>
      </w:pPr>
      <w:r>
        <w:lastRenderedPageBreak/>
        <w:t>Data Element Name</w:t>
      </w:r>
    </w:p>
    <w:p w:rsidR="00236923" w:rsidRDefault="00236923" w:rsidP="00236923">
      <w:pPr>
        <w:pStyle w:val="InstructionalBullet1"/>
        <w:numPr>
          <w:ilvl w:val="1"/>
          <w:numId w:val="20"/>
        </w:numPr>
        <w:spacing w:before="60" w:after="60"/>
      </w:pPr>
      <w:r>
        <w:t>Data Format/Length</w:t>
      </w:r>
    </w:p>
    <w:p w:rsidR="00236923" w:rsidRDefault="00236923" w:rsidP="00236923">
      <w:pPr>
        <w:pStyle w:val="InstructionalBullet1"/>
        <w:numPr>
          <w:ilvl w:val="1"/>
          <w:numId w:val="20"/>
        </w:numPr>
        <w:spacing w:before="60" w:after="60"/>
      </w:pPr>
      <w:r>
        <w:t>Data Type</w:t>
      </w:r>
    </w:p>
    <w:p w:rsidR="00236923" w:rsidRDefault="00236923" w:rsidP="00236923">
      <w:pPr>
        <w:pStyle w:val="InstructionalBullet1"/>
        <w:numPr>
          <w:ilvl w:val="1"/>
          <w:numId w:val="20"/>
        </w:numPr>
        <w:spacing w:before="60" w:after="60"/>
      </w:pPr>
      <w:r>
        <w:t>Definition</w:t>
      </w:r>
    </w:p>
    <w:p w:rsidR="00236923" w:rsidRDefault="00236923" w:rsidP="00236923">
      <w:pPr>
        <w:pStyle w:val="InstructionalBullet1"/>
        <w:numPr>
          <w:ilvl w:val="1"/>
          <w:numId w:val="20"/>
        </w:numPr>
        <w:spacing w:before="60" w:after="60"/>
      </w:pPr>
      <w:r>
        <w:t>Non-Technical Name</w:t>
      </w:r>
    </w:p>
    <w:p w:rsidR="00236923" w:rsidRDefault="00236923" w:rsidP="00236923">
      <w:pPr>
        <w:pStyle w:val="InstructionalBullet1"/>
        <w:numPr>
          <w:ilvl w:val="1"/>
          <w:numId w:val="20"/>
        </w:numPr>
        <w:spacing w:before="60" w:after="60"/>
      </w:pPr>
      <w:r>
        <w:t>Non-Technical Synonyms</w:t>
      </w:r>
    </w:p>
    <w:p w:rsidR="00236923" w:rsidRDefault="00236923" w:rsidP="00236923">
      <w:pPr>
        <w:pStyle w:val="InstructionalBullet1"/>
        <w:numPr>
          <w:ilvl w:val="1"/>
          <w:numId w:val="20"/>
        </w:numPr>
        <w:spacing w:before="60" w:after="60"/>
      </w:pPr>
      <w:r>
        <w:t>Specifications</w:t>
      </w:r>
    </w:p>
    <w:p w:rsidR="00236923" w:rsidRDefault="00236923" w:rsidP="00236923">
      <w:pPr>
        <w:pStyle w:val="InstructionalBullet1"/>
        <w:numPr>
          <w:ilvl w:val="1"/>
          <w:numId w:val="20"/>
        </w:numPr>
        <w:spacing w:before="60" w:after="60"/>
      </w:pPr>
      <w:r>
        <w:t>Synonyms</w:t>
      </w:r>
    </w:p>
    <w:p w:rsidR="00236923" w:rsidRDefault="00236923" w:rsidP="00236923">
      <w:pPr>
        <w:pStyle w:val="InstructionalBullet1"/>
        <w:spacing w:before="60" w:after="60"/>
        <w:ind w:left="907"/>
      </w:pPr>
      <w:r>
        <w:t>Range or enumeration of possible values (e.g., 0-99)</w:t>
      </w:r>
    </w:p>
    <w:p w:rsidR="00236923" w:rsidRDefault="00236923" w:rsidP="00236923">
      <w:pPr>
        <w:pStyle w:val="InstructionalBullet1"/>
        <w:spacing w:before="60" w:after="60"/>
        <w:ind w:left="907"/>
      </w:pPr>
      <w:r>
        <w:t>Accuracy and precision (number of significant digits)</w:t>
      </w:r>
    </w:p>
    <w:p w:rsidR="00236923" w:rsidRDefault="00236923" w:rsidP="00236923">
      <w:pPr>
        <w:pStyle w:val="InstructionalBullet1"/>
        <w:spacing w:before="60" w:after="60"/>
        <w:ind w:left="907"/>
      </w:pPr>
      <w:r>
        <w:t>Priority, timing, frequency, sequencing, and other constraints</w:t>
      </w:r>
    </w:p>
    <w:p w:rsidR="00236923" w:rsidRDefault="00236923" w:rsidP="00236923">
      <w:pPr>
        <w:pStyle w:val="InstructionalBullet1"/>
        <w:spacing w:before="60" w:after="60"/>
        <w:ind w:left="907"/>
      </w:pPr>
      <w:r>
        <w:t>Security and privacy constraints</w:t>
      </w:r>
    </w:p>
    <w:p w:rsidR="00236923" w:rsidRDefault="00236923" w:rsidP="00236923">
      <w:pPr>
        <w:pStyle w:val="InstructionalBullet1"/>
        <w:spacing w:before="60" w:after="60"/>
        <w:ind w:left="907"/>
      </w:pPr>
      <w:r>
        <w:t>Sources (setting/sending entities) and recipients (using/receiving entities).</w:t>
      </w:r>
    </w:p>
    <w:p w:rsidR="00236923" w:rsidRDefault="00236923" w:rsidP="00236923">
      <w:pPr>
        <w:pStyle w:val="InstructionalText1"/>
      </w:pPr>
      <w:r>
        <w:t>Describe the data element assemblies (records, messages, files etc.) that the interfacing entity(s) will provide, store, and send, such as:</w:t>
      </w:r>
    </w:p>
    <w:p w:rsidR="00236923" w:rsidRDefault="00236923" w:rsidP="00236923">
      <w:pPr>
        <w:pStyle w:val="InstructionalBullet1"/>
        <w:spacing w:before="60" w:after="60"/>
        <w:ind w:left="907"/>
      </w:pPr>
      <w:r>
        <w:t>Names/identifiers</w:t>
      </w:r>
    </w:p>
    <w:p w:rsidR="00236923" w:rsidRDefault="00236923" w:rsidP="00236923">
      <w:pPr>
        <w:pStyle w:val="InstructionalBullet1"/>
        <w:numPr>
          <w:ilvl w:val="1"/>
          <w:numId w:val="20"/>
        </w:numPr>
        <w:spacing w:before="60" w:after="60"/>
      </w:pPr>
      <w:r>
        <w:t>Technical Name, e.g., data structure name</w:t>
      </w:r>
    </w:p>
    <w:p w:rsidR="00236923" w:rsidRDefault="00236923" w:rsidP="00236923">
      <w:pPr>
        <w:pStyle w:val="InstructionalBullet1"/>
        <w:numPr>
          <w:ilvl w:val="1"/>
          <w:numId w:val="20"/>
        </w:numPr>
        <w:spacing w:before="60" w:after="60"/>
      </w:pPr>
      <w:r>
        <w:t>Non-technical Names, e.g. synonyms</w:t>
      </w:r>
    </w:p>
    <w:p w:rsidR="00236923" w:rsidRDefault="00236923" w:rsidP="00236923">
      <w:pPr>
        <w:pStyle w:val="InstructionalBullet1"/>
        <w:spacing w:before="60" w:after="60"/>
        <w:ind w:left="907"/>
      </w:pPr>
      <w:r>
        <w:t>Data elements</w:t>
      </w:r>
    </w:p>
    <w:p w:rsidR="00236923" w:rsidRDefault="00236923" w:rsidP="00236923">
      <w:pPr>
        <w:pStyle w:val="InstructionalBullet1"/>
        <w:spacing w:before="60" w:after="60"/>
        <w:ind w:left="907"/>
      </w:pPr>
      <w:r>
        <w:t>Medium/structure of data elements/assemblies</w:t>
      </w:r>
    </w:p>
    <w:p w:rsidR="00236923" w:rsidRDefault="00236923" w:rsidP="00236923">
      <w:pPr>
        <w:pStyle w:val="InstructionalBullet1"/>
        <w:spacing w:before="60" w:after="60"/>
        <w:ind w:left="907"/>
      </w:pPr>
      <w:r>
        <w:t>Visual characteristics (e.g. layouts, fonts, icons etc.)</w:t>
      </w:r>
    </w:p>
    <w:p w:rsidR="00236923" w:rsidRDefault="00236923" w:rsidP="00236923">
      <w:pPr>
        <w:pStyle w:val="InstructionalBullet1"/>
        <w:spacing w:before="60" w:after="60"/>
        <w:ind w:left="907"/>
      </w:pPr>
      <w:r>
        <w:t>Relationships among assemblies</w:t>
      </w:r>
    </w:p>
    <w:p w:rsidR="00236923" w:rsidRDefault="00236923" w:rsidP="00236923">
      <w:pPr>
        <w:pStyle w:val="InstructionalBullet1"/>
        <w:spacing w:before="60" w:after="60"/>
        <w:ind w:left="907"/>
      </w:pPr>
      <w:r>
        <w:t>Security and privacy constraints</w:t>
      </w:r>
    </w:p>
    <w:p w:rsidR="00236923" w:rsidRDefault="00236923" w:rsidP="00236923">
      <w:pPr>
        <w:pStyle w:val="InstructionalBullet1"/>
        <w:spacing w:before="60" w:after="60"/>
        <w:ind w:left="907"/>
      </w:pPr>
      <w:r>
        <w:t>Sources and recipients.</w:t>
      </w:r>
    </w:p>
    <w:p w:rsidR="00236923" w:rsidRDefault="00236923" w:rsidP="00236923">
      <w:pPr>
        <w:pStyle w:val="InstructionalText1"/>
      </w:pPr>
      <w:r>
        <w:t>Describe the communication methods that the interfacing entity(s) will use for the interface, such as:</w:t>
      </w:r>
    </w:p>
    <w:p w:rsidR="00236923" w:rsidRDefault="00236923" w:rsidP="00236923">
      <w:pPr>
        <w:pStyle w:val="InstructionalBullet1"/>
        <w:spacing w:before="60" w:after="60"/>
        <w:ind w:left="907"/>
      </w:pPr>
      <w:r>
        <w:t>Communication links, bands, frequencies, and media</w:t>
      </w:r>
    </w:p>
    <w:p w:rsidR="00236923" w:rsidRDefault="00236923" w:rsidP="00236923">
      <w:pPr>
        <w:pStyle w:val="InstructionalBullet1"/>
        <w:spacing w:before="60" w:after="60"/>
        <w:ind w:left="907"/>
      </w:pPr>
      <w:r>
        <w:t>Message formatting</w:t>
      </w:r>
    </w:p>
    <w:p w:rsidR="00236923" w:rsidRDefault="00236923" w:rsidP="00236923">
      <w:pPr>
        <w:pStyle w:val="InstructionalBullet1"/>
        <w:spacing w:before="60" w:after="60"/>
        <w:ind w:left="907"/>
      </w:pPr>
      <w:r>
        <w:t>Flow control (e.g. sequence numbering)</w:t>
      </w:r>
    </w:p>
    <w:p w:rsidR="00236923" w:rsidRDefault="00236923" w:rsidP="00236923">
      <w:pPr>
        <w:pStyle w:val="InstructionalBullet1"/>
        <w:spacing w:before="60" w:after="60"/>
        <w:ind w:left="907"/>
      </w:pPr>
      <w:r>
        <w:t>Data transfer rate</w:t>
      </w:r>
    </w:p>
    <w:p w:rsidR="00236923" w:rsidRDefault="00236923" w:rsidP="00236923">
      <w:pPr>
        <w:pStyle w:val="InstructionalBullet1"/>
        <w:spacing w:before="60" w:after="60"/>
        <w:ind w:left="907"/>
      </w:pPr>
      <w:r>
        <w:t>Routing</w:t>
      </w:r>
    </w:p>
    <w:p w:rsidR="00236923" w:rsidRDefault="00236923" w:rsidP="00236923">
      <w:pPr>
        <w:pStyle w:val="InstructionalBullet1"/>
        <w:spacing w:before="60" w:after="60"/>
        <w:ind w:left="907"/>
      </w:pPr>
      <w:r>
        <w:t>Transmission services</w:t>
      </w:r>
    </w:p>
    <w:p w:rsidR="00236923" w:rsidRDefault="00236923" w:rsidP="00236923">
      <w:pPr>
        <w:pStyle w:val="InstructionalBullet1"/>
        <w:spacing w:before="60" w:after="60"/>
        <w:ind w:left="907"/>
      </w:pPr>
      <w:r>
        <w:t>Safety</w:t>
      </w:r>
    </w:p>
    <w:p w:rsidR="00236923" w:rsidRDefault="00236923" w:rsidP="00236923">
      <w:pPr>
        <w:pStyle w:val="InstructionalBullet1"/>
        <w:spacing w:before="60" w:after="60"/>
        <w:ind w:left="907"/>
      </w:pPr>
      <w:r>
        <w:t>Security and privacy considerations.</w:t>
      </w:r>
    </w:p>
    <w:p w:rsidR="00236923" w:rsidRDefault="00236923" w:rsidP="00236923">
      <w:pPr>
        <w:pStyle w:val="InstructionalText1"/>
      </w:pPr>
      <w:r>
        <w:t>Describe characteristics of the protocols that the interfacing entity(s) will use for the interface, such as:</w:t>
      </w:r>
    </w:p>
    <w:p w:rsidR="00236923" w:rsidRDefault="00236923" w:rsidP="00236923">
      <w:pPr>
        <w:pStyle w:val="InstructionalBullet1"/>
        <w:spacing w:before="60" w:after="60"/>
        <w:ind w:left="907"/>
      </w:pPr>
      <w:r>
        <w:t>Priority/layer of the protocol</w:t>
      </w:r>
    </w:p>
    <w:p w:rsidR="00236923" w:rsidRDefault="00236923" w:rsidP="00236923">
      <w:pPr>
        <w:pStyle w:val="InstructionalBullet1"/>
        <w:spacing w:before="60" w:after="60"/>
        <w:ind w:left="907"/>
      </w:pPr>
      <w:proofErr w:type="spellStart"/>
      <w:r>
        <w:t>Packeting</w:t>
      </w:r>
      <w:proofErr w:type="spellEnd"/>
    </w:p>
    <w:p w:rsidR="00236923" w:rsidRDefault="00236923" w:rsidP="00236923">
      <w:pPr>
        <w:pStyle w:val="InstructionalBullet1"/>
        <w:spacing w:before="60" w:after="60"/>
        <w:ind w:left="907"/>
      </w:pPr>
      <w:r>
        <w:t xml:space="preserve">Legality checks, error control </w:t>
      </w:r>
    </w:p>
    <w:p w:rsidR="00236923" w:rsidRDefault="00236923" w:rsidP="00236923">
      <w:pPr>
        <w:pStyle w:val="InstructionalBullet1"/>
        <w:spacing w:before="60" w:after="60"/>
        <w:ind w:left="907"/>
      </w:pPr>
      <w:r>
        <w:t>Recovery procedures</w:t>
      </w:r>
    </w:p>
    <w:p w:rsidR="00236923" w:rsidRDefault="00236923" w:rsidP="00236923">
      <w:pPr>
        <w:pStyle w:val="InstructionalBullet1"/>
        <w:spacing w:before="60" w:after="60"/>
        <w:ind w:left="907"/>
      </w:pPr>
      <w:r>
        <w:t>Synchronization</w:t>
      </w:r>
    </w:p>
    <w:p w:rsidR="00236923" w:rsidRDefault="00236923" w:rsidP="00236923">
      <w:pPr>
        <w:pStyle w:val="InstructionalBullet1"/>
        <w:spacing w:before="60" w:after="60"/>
        <w:ind w:left="907"/>
      </w:pPr>
      <w:r>
        <w:lastRenderedPageBreak/>
        <w:t>Status, identification, and other reporting features.</w:t>
      </w:r>
    </w:p>
    <w:p w:rsidR="00236923" w:rsidRDefault="00236923" w:rsidP="00236923">
      <w:pPr>
        <w:pStyle w:val="InstructionalText1"/>
      </w:pPr>
      <w:r>
        <w:t>Where appropriate describe other characteristics, such as physical compatibility of the interfacing entity(s) (dimensions, tolerances, loads, voltages, plug compatibility, etc.)</w:t>
      </w:r>
    </w:p>
    <w:p w:rsidR="00236923" w:rsidRPr="00236923" w:rsidRDefault="00236923" w:rsidP="00236923"/>
    <w:p w:rsidR="00D952B0" w:rsidRDefault="00D952B0" w:rsidP="00FD58AE">
      <w:pPr>
        <w:pStyle w:val="Heading2"/>
      </w:pPr>
      <w:bookmarkStart w:id="14" w:name="_Toc216071610"/>
      <w:bookmarkStart w:id="15" w:name="_Toc403725381"/>
      <w:r w:rsidRPr="00FD58AE">
        <w:t>System Overview</w:t>
      </w:r>
      <w:bookmarkEnd w:id="14"/>
      <w:bookmarkEnd w:id="15"/>
    </w:p>
    <w:p w:rsidR="0017153A" w:rsidRDefault="0017153A" w:rsidP="0017153A">
      <w:pPr>
        <w:rPr>
          <w:sz w:val="24"/>
        </w:rPr>
      </w:pPr>
      <w:r w:rsidRPr="00805C93">
        <w:rPr>
          <w:sz w:val="24"/>
        </w:rPr>
        <w:t>The Perceptive Reach development and field pilot proposes to combine technology, outreach and clinical support to realize a clinically based data-driven early intervention and treatment solution aimed at suicide prevention. IRDS is a solution for analyzing multiple and integrated data sets with cutting-edge data analytic techniques and visualizations to identify at-risk individuals and populations and provide proactive and secure notifications of these results to Veteran support services. The Perceptive Reach project proposes to expand the capabilities of the Suicide Data Repository to include new interfaces to clinical data sources, integrated data analytics capabilities, a surveillance dashboard, and secure messaging.</w:t>
      </w:r>
    </w:p>
    <w:p w:rsidR="002662B9" w:rsidRPr="00805C93" w:rsidRDefault="002662B9" w:rsidP="0017153A">
      <w:pPr>
        <w:rPr>
          <w:sz w:val="24"/>
        </w:rPr>
      </w:pPr>
    </w:p>
    <w:p w:rsidR="0017153A" w:rsidRDefault="0017153A" w:rsidP="0017153A">
      <w:pPr>
        <w:jc w:val="center"/>
      </w:pPr>
      <w:r w:rsidRPr="0017153A">
        <w:rPr>
          <w:noProof/>
        </w:rPr>
        <w:drawing>
          <wp:inline distT="0" distB="0" distL="0" distR="0" wp14:anchorId="11D52F23" wp14:editId="3A7E1B72">
            <wp:extent cx="4743527" cy="1861721"/>
            <wp:effectExtent l="0" t="0" r="0" b="5715"/>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743527" cy="1861721"/>
                    </a:xfrm>
                    <a:prstGeom prst="rect">
                      <a:avLst/>
                    </a:prstGeom>
                  </pic:spPr>
                </pic:pic>
              </a:graphicData>
            </a:graphic>
          </wp:inline>
        </w:drawing>
      </w:r>
    </w:p>
    <w:p w:rsidR="0017153A" w:rsidRPr="0017153A" w:rsidRDefault="0017153A" w:rsidP="0017153A">
      <w:pPr>
        <w:pStyle w:val="Caption"/>
        <w:jc w:val="center"/>
      </w:pPr>
      <w:r>
        <w:t xml:space="preserve">Figure </w:t>
      </w:r>
      <w:r w:rsidR="00EC72B7">
        <w:fldChar w:fldCharType="begin"/>
      </w:r>
      <w:r w:rsidR="00EC72B7">
        <w:instrText xml:space="preserve"> SEQ Figure \* ARABIC </w:instrText>
      </w:r>
      <w:r w:rsidR="00EC72B7">
        <w:fldChar w:fldCharType="separate"/>
      </w:r>
      <w:r w:rsidR="00D02C27">
        <w:rPr>
          <w:noProof/>
        </w:rPr>
        <w:t>1</w:t>
      </w:r>
      <w:r w:rsidR="00EC72B7">
        <w:rPr>
          <w:noProof/>
        </w:rPr>
        <w:fldChar w:fldCharType="end"/>
      </w:r>
    </w:p>
    <w:p w:rsidR="00D952B0" w:rsidRDefault="00D952B0" w:rsidP="00FD58AE">
      <w:pPr>
        <w:pStyle w:val="Heading2"/>
      </w:pPr>
      <w:bookmarkStart w:id="16" w:name="_Toc216071611"/>
      <w:bookmarkStart w:id="17" w:name="_Toc403725382"/>
      <w:r w:rsidRPr="00FD58AE">
        <w:t>Interface Overview</w:t>
      </w:r>
      <w:bookmarkEnd w:id="16"/>
      <w:bookmarkEnd w:id="17"/>
    </w:p>
    <w:p w:rsidR="003A6307" w:rsidRPr="00805C93" w:rsidRDefault="003A6307" w:rsidP="003A6307">
      <w:pPr>
        <w:rPr>
          <w:sz w:val="24"/>
        </w:rPr>
      </w:pPr>
      <w:r w:rsidRPr="00805C93">
        <w:rPr>
          <w:sz w:val="24"/>
        </w:rPr>
        <w:t>The primary ingress interfaces will us</w:t>
      </w:r>
      <w:r w:rsidR="00C75A56">
        <w:rPr>
          <w:sz w:val="24"/>
        </w:rPr>
        <w:t>e</w:t>
      </w:r>
      <w:r w:rsidRPr="00805C93">
        <w:rPr>
          <w:sz w:val="24"/>
        </w:rPr>
        <w:t xml:space="preserve"> SQL Server Integration Services (SSIS) to retrieve data from the designated data sources such as the SDR. The SSIS package will be configured to pull data from the designated data source at a specified interval (daily/weekly/monthly/annually).</w:t>
      </w:r>
    </w:p>
    <w:p w:rsidR="003A6307" w:rsidRPr="00805C93" w:rsidRDefault="003A6307" w:rsidP="003A6307">
      <w:pPr>
        <w:rPr>
          <w:sz w:val="24"/>
        </w:rPr>
      </w:pPr>
      <w:r w:rsidRPr="00805C93">
        <w:rPr>
          <w:sz w:val="24"/>
        </w:rPr>
        <w:t xml:space="preserve">The primary egress interface will be the Direct Messaging interface used to notify VA Suicide Prevention Coordinators and Rutgers Outreach and Intervention coordinators and clinicians. The IRDS will leverage the VLER Direct messaging service utilizing a </w:t>
      </w:r>
      <w:proofErr w:type="spellStart"/>
      <w:r w:rsidRPr="00805C93">
        <w:rPr>
          <w:sz w:val="24"/>
        </w:rPr>
        <w:t>RESTful</w:t>
      </w:r>
      <w:proofErr w:type="spellEnd"/>
      <w:r w:rsidRPr="00805C93">
        <w:rPr>
          <w:sz w:val="24"/>
        </w:rPr>
        <w:t xml:space="preserve"> interface to transmit message content.</w:t>
      </w:r>
    </w:p>
    <w:p w:rsidR="003A6307" w:rsidRPr="00805C93" w:rsidRDefault="003A6307" w:rsidP="003A6307">
      <w:pPr>
        <w:rPr>
          <w:sz w:val="24"/>
        </w:rPr>
      </w:pPr>
    </w:p>
    <w:p w:rsidR="003A6307" w:rsidRDefault="00265D13" w:rsidP="003A6307">
      <w:pPr>
        <w:pStyle w:val="Caption"/>
        <w:jc w:val="center"/>
      </w:pPr>
      <w:r>
        <w:rPr>
          <w:noProof/>
        </w:rPr>
        <w:lastRenderedPageBreak/>
        <w:drawing>
          <wp:inline distT="0" distB="0" distL="0" distR="0" wp14:anchorId="12EFB411" wp14:editId="10DBA6E0">
            <wp:extent cx="5149966" cy="3578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48307" cy="3577619"/>
                    </a:xfrm>
                    <a:prstGeom prst="rect">
                      <a:avLst/>
                    </a:prstGeom>
                    <a:noFill/>
                  </pic:spPr>
                </pic:pic>
              </a:graphicData>
            </a:graphic>
          </wp:inline>
        </w:drawing>
      </w:r>
    </w:p>
    <w:p w:rsidR="003A6307" w:rsidRDefault="003A6307" w:rsidP="003A6307">
      <w:pPr>
        <w:pStyle w:val="Caption"/>
        <w:jc w:val="center"/>
        <w:rPr>
          <w:noProof/>
        </w:rPr>
      </w:pPr>
      <w:r>
        <w:t xml:space="preserve">Figure </w:t>
      </w:r>
      <w:r w:rsidR="00EC72B7">
        <w:fldChar w:fldCharType="begin"/>
      </w:r>
      <w:r w:rsidR="00EC72B7">
        <w:instrText xml:space="preserve"> SEQ Figure \* ARABIC </w:instrText>
      </w:r>
      <w:r w:rsidR="00EC72B7">
        <w:fldChar w:fldCharType="separate"/>
      </w:r>
      <w:r w:rsidR="00D02C27">
        <w:rPr>
          <w:noProof/>
        </w:rPr>
        <w:t>2</w:t>
      </w:r>
      <w:r w:rsidR="00EC72B7">
        <w:rPr>
          <w:noProof/>
        </w:rPr>
        <w:fldChar w:fldCharType="end"/>
      </w:r>
    </w:p>
    <w:p w:rsidR="00E36C6E" w:rsidRDefault="00E36C6E" w:rsidP="00265D13"/>
    <w:p w:rsidR="00E36C6E" w:rsidRDefault="00E36C6E" w:rsidP="00265D13">
      <w:pPr>
        <w:pStyle w:val="Heading3"/>
      </w:pPr>
      <w:bookmarkStart w:id="18" w:name="_Toc403725383"/>
      <w:r>
        <w:t>External Data Sources</w:t>
      </w:r>
      <w:bookmarkEnd w:id="18"/>
    </w:p>
    <w:p w:rsidR="00E36C6E" w:rsidRPr="00EC1DE2" w:rsidRDefault="00E36C6E" w:rsidP="00265D13">
      <w:pPr>
        <w:rPr>
          <w:sz w:val="24"/>
        </w:rPr>
      </w:pPr>
      <w:r w:rsidRPr="00EC1DE2">
        <w:rPr>
          <w:sz w:val="24"/>
        </w:rPr>
        <w:t>The external data sources to be imported into Reach database of the IRDS have been identified as:</w:t>
      </w:r>
    </w:p>
    <w:p w:rsidR="00E36C6E" w:rsidRPr="00EC1DE2" w:rsidRDefault="00E36C6E" w:rsidP="00265D13">
      <w:pPr>
        <w:rPr>
          <w:sz w:val="24"/>
        </w:rPr>
      </w:pPr>
    </w:p>
    <w:p w:rsidR="00E36C6E" w:rsidRPr="00EC1DE2" w:rsidRDefault="00E36C6E" w:rsidP="00265D13">
      <w:pPr>
        <w:pStyle w:val="ListParagraph"/>
        <w:numPr>
          <w:ilvl w:val="0"/>
          <w:numId w:val="48"/>
        </w:numPr>
        <w:rPr>
          <w:sz w:val="24"/>
        </w:rPr>
      </w:pPr>
      <w:r w:rsidRPr="00EC1DE2">
        <w:rPr>
          <w:sz w:val="24"/>
          <w:u w:val="single"/>
        </w:rPr>
        <w:t>VA Suicide Data Repository (SDR)</w:t>
      </w:r>
      <w:r w:rsidRPr="00EC1DE2">
        <w:rPr>
          <w:sz w:val="24"/>
        </w:rPr>
        <w:t xml:space="preserve"> - The SDR contains VA and </w:t>
      </w:r>
      <w:proofErr w:type="gramStart"/>
      <w:r w:rsidRPr="00EC1DE2">
        <w:rPr>
          <w:sz w:val="24"/>
        </w:rPr>
        <w:t>DoD</w:t>
      </w:r>
      <w:proofErr w:type="gramEnd"/>
      <w:r w:rsidRPr="00EC1DE2">
        <w:rPr>
          <w:sz w:val="24"/>
        </w:rPr>
        <w:t xml:space="preserve"> suicide and mortality data. The data store is </w:t>
      </w:r>
      <w:r w:rsidR="00C75A4F" w:rsidRPr="00EC1DE2">
        <w:rPr>
          <w:sz w:val="24"/>
        </w:rPr>
        <w:t>Microsoft</w:t>
      </w:r>
      <w:r w:rsidRPr="00EC1DE2">
        <w:rPr>
          <w:sz w:val="24"/>
        </w:rPr>
        <w:t xml:space="preserve"> SQL Server. Periodically data is imported into the system from</w:t>
      </w:r>
    </w:p>
    <w:p w:rsidR="00E36C6E" w:rsidRPr="00EC1DE2" w:rsidRDefault="00E36C6E" w:rsidP="00EC1DE2">
      <w:pPr>
        <w:ind w:left="360"/>
        <w:rPr>
          <w:sz w:val="24"/>
        </w:rPr>
      </w:pPr>
    </w:p>
    <w:p w:rsidR="00E36C6E" w:rsidRPr="00EC1DE2" w:rsidRDefault="00E36C6E" w:rsidP="00EC1DE2">
      <w:pPr>
        <w:pStyle w:val="ListParagraph"/>
        <w:numPr>
          <w:ilvl w:val="0"/>
          <w:numId w:val="49"/>
        </w:numPr>
        <w:ind w:left="1080"/>
        <w:rPr>
          <w:sz w:val="24"/>
        </w:rPr>
      </w:pPr>
      <w:r w:rsidRPr="00EC1DE2">
        <w:rPr>
          <w:sz w:val="24"/>
        </w:rPr>
        <w:t>Mortality search results from the National Death Index (NDI)</w:t>
      </w:r>
    </w:p>
    <w:p w:rsidR="00E36C6E" w:rsidRPr="00EC1DE2" w:rsidRDefault="00E36C6E" w:rsidP="00EC1DE2">
      <w:pPr>
        <w:pStyle w:val="ListParagraph"/>
        <w:numPr>
          <w:ilvl w:val="0"/>
          <w:numId w:val="49"/>
        </w:numPr>
        <w:ind w:left="1080"/>
        <w:rPr>
          <w:sz w:val="24"/>
        </w:rPr>
      </w:pPr>
      <w:r w:rsidRPr="00EC1DE2">
        <w:rPr>
          <w:sz w:val="24"/>
        </w:rPr>
        <w:t>State Death Certificate Data (SDCD)</w:t>
      </w:r>
    </w:p>
    <w:p w:rsidR="00E36C6E" w:rsidRPr="00EC1DE2" w:rsidRDefault="00E36C6E" w:rsidP="00EC1DE2">
      <w:pPr>
        <w:pStyle w:val="ListParagraph"/>
        <w:numPr>
          <w:ilvl w:val="0"/>
          <w:numId w:val="49"/>
        </w:numPr>
        <w:ind w:left="1080"/>
        <w:rPr>
          <w:sz w:val="24"/>
        </w:rPr>
      </w:pPr>
      <w:r w:rsidRPr="00EC1DE2">
        <w:rPr>
          <w:sz w:val="24"/>
        </w:rPr>
        <w:t>Veterans Crisis Line (VCL)</w:t>
      </w:r>
    </w:p>
    <w:p w:rsidR="00E36C6E" w:rsidRPr="00EC1DE2" w:rsidRDefault="00E36C6E" w:rsidP="00EC1DE2">
      <w:pPr>
        <w:pStyle w:val="ListParagraph"/>
        <w:numPr>
          <w:ilvl w:val="0"/>
          <w:numId w:val="49"/>
        </w:numPr>
        <w:ind w:left="1080"/>
        <w:rPr>
          <w:sz w:val="24"/>
        </w:rPr>
      </w:pPr>
      <w:r w:rsidRPr="00EC1DE2">
        <w:rPr>
          <w:sz w:val="24"/>
        </w:rPr>
        <w:t>Suicide Prevention Applications Network (SPAN)</w:t>
      </w:r>
    </w:p>
    <w:p w:rsidR="00E36C6E" w:rsidRPr="00EC1DE2" w:rsidRDefault="00E36C6E" w:rsidP="00EC1DE2">
      <w:pPr>
        <w:pStyle w:val="ListParagraph"/>
        <w:numPr>
          <w:ilvl w:val="0"/>
          <w:numId w:val="49"/>
        </w:numPr>
        <w:ind w:left="1080"/>
        <w:rPr>
          <w:sz w:val="24"/>
        </w:rPr>
      </w:pPr>
      <w:r w:rsidRPr="00EC1DE2">
        <w:rPr>
          <w:sz w:val="24"/>
        </w:rPr>
        <w:t>VA Beneficiary Identification Records Locator Subsystem (BIRLS) Death File</w:t>
      </w:r>
    </w:p>
    <w:p w:rsidR="00E36C6E" w:rsidRPr="00EC1DE2" w:rsidRDefault="00E36C6E" w:rsidP="00E36C6E">
      <w:pPr>
        <w:rPr>
          <w:sz w:val="24"/>
        </w:rPr>
      </w:pPr>
    </w:p>
    <w:p w:rsidR="00E36C6E" w:rsidRPr="00EC1DE2" w:rsidRDefault="00E36C6E" w:rsidP="00265D13">
      <w:pPr>
        <w:pStyle w:val="ListParagraph"/>
        <w:numPr>
          <w:ilvl w:val="0"/>
          <w:numId w:val="48"/>
        </w:numPr>
        <w:rPr>
          <w:sz w:val="24"/>
        </w:rPr>
      </w:pPr>
      <w:r w:rsidRPr="00EC1DE2">
        <w:rPr>
          <w:sz w:val="24"/>
          <w:u w:val="single"/>
        </w:rPr>
        <w:t>Corporate Data Warehouse (CDW) -</w:t>
      </w:r>
      <w:r w:rsidRPr="00EC1DE2">
        <w:rPr>
          <w:sz w:val="24"/>
        </w:rPr>
        <w:t xml:space="preserve"> CDW warehouses VHA and VBA data is SQL Server format. It is assumed that VHA and VBA data will be imported into the IRDS Reach database. The plan is to connect to the CDW servers via a SQL connection and directly pull the data into the IRDS system.</w:t>
      </w:r>
    </w:p>
    <w:p w:rsidR="00E36C6E" w:rsidRPr="00EC1DE2" w:rsidRDefault="00E36C6E" w:rsidP="00E36C6E">
      <w:pPr>
        <w:rPr>
          <w:sz w:val="24"/>
        </w:rPr>
      </w:pPr>
    </w:p>
    <w:p w:rsidR="00E36C6E" w:rsidRPr="00EC1DE2" w:rsidRDefault="00E36C6E" w:rsidP="00265D13">
      <w:pPr>
        <w:pStyle w:val="ListParagraph"/>
        <w:numPr>
          <w:ilvl w:val="0"/>
          <w:numId w:val="48"/>
        </w:numPr>
        <w:rPr>
          <w:sz w:val="24"/>
        </w:rPr>
      </w:pPr>
      <w:r w:rsidRPr="00EC1DE2">
        <w:rPr>
          <w:sz w:val="24"/>
          <w:u w:val="single"/>
        </w:rPr>
        <w:t xml:space="preserve">Veterans Health Information Systems and Technology </w:t>
      </w:r>
      <w:r w:rsidR="00C75A4F" w:rsidRPr="00EC1DE2">
        <w:rPr>
          <w:sz w:val="24"/>
          <w:u w:val="single"/>
        </w:rPr>
        <w:t>Architecture (</w:t>
      </w:r>
      <w:r w:rsidRPr="00EC1DE2">
        <w:rPr>
          <w:sz w:val="24"/>
          <w:u w:val="single"/>
        </w:rPr>
        <w:t>VistA) -</w:t>
      </w:r>
      <w:r w:rsidRPr="00EC1DE2">
        <w:rPr>
          <w:sz w:val="24"/>
        </w:rPr>
        <w:t xml:space="preserve"> It is assumed that some VHA data will be retrieved directly from the VA Vista system. Vist</w:t>
      </w:r>
      <w:r w:rsidR="004B4107" w:rsidRPr="00EC1DE2">
        <w:rPr>
          <w:sz w:val="24"/>
        </w:rPr>
        <w:t>A</w:t>
      </w:r>
      <w:r w:rsidRPr="00EC1DE2">
        <w:rPr>
          <w:sz w:val="24"/>
        </w:rPr>
        <w:t xml:space="preserve"> uses an M data platform.</w:t>
      </w:r>
      <w:r w:rsidR="003A55B5" w:rsidRPr="00EC1DE2">
        <w:rPr>
          <w:sz w:val="24"/>
        </w:rPr>
        <w:t xml:space="preserve"> </w:t>
      </w:r>
      <w:r w:rsidRPr="00EC1DE2">
        <w:rPr>
          <w:sz w:val="24"/>
        </w:rPr>
        <w:t>VistA data will be imported into the IRDS Reach data base using custom and/or currently existing RPC calls.</w:t>
      </w:r>
    </w:p>
    <w:p w:rsidR="004B4107" w:rsidRPr="00EC1DE2" w:rsidRDefault="004B4107" w:rsidP="00265D13">
      <w:pPr>
        <w:pStyle w:val="ListParagraph"/>
        <w:rPr>
          <w:sz w:val="24"/>
        </w:rPr>
      </w:pPr>
    </w:p>
    <w:p w:rsidR="004B4107" w:rsidRPr="00EC1DE2" w:rsidRDefault="004B4107" w:rsidP="00265D13">
      <w:pPr>
        <w:pStyle w:val="ListParagraph"/>
        <w:numPr>
          <w:ilvl w:val="0"/>
          <w:numId w:val="48"/>
        </w:numPr>
        <w:rPr>
          <w:sz w:val="24"/>
        </w:rPr>
      </w:pPr>
      <w:r w:rsidRPr="00EC1DE2">
        <w:rPr>
          <w:sz w:val="24"/>
          <w:u w:val="single"/>
        </w:rPr>
        <w:t>Non VA data sources -</w:t>
      </w:r>
      <w:r w:rsidRPr="00EC1DE2">
        <w:rPr>
          <w:sz w:val="24"/>
        </w:rPr>
        <w:t xml:space="preserve"> The VA has expressed an interest in importing and analyzing data that is </w:t>
      </w:r>
      <w:r w:rsidR="00C75A4F" w:rsidRPr="00EC1DE2">
        <w:rPr>
          <w:sz w:val="24"/>
        </w:rPr>
        <w:t>external</w:t>
      </w:r>
      <w:r w:rsidRPr="00EC1DE2">
        <w:rPr>
          <w:sz w:val="24"/>
        </w:rPr>
        <w:t xml:space="preserve"> to VA data sources. Some of the sources being considered are LexisNexis and PACER. The PwC requirements </w:t>
      </w:r>
      <w:r w:rsidR="00C75A4F" w:rsidRPr="00EC1DE2">
        <w:rPr>
          <w:sz w:val="24"/>
        </w:rPr>
        <w:t>team is</w:t>
      </w:r>
      <w:r w:rsidRPr="00EC1DE2">
        <w:rPr>
          <w:sz w:val="24"/>
        </w:rPr>
        <w:t xml:space="preserve"> currently reviewing possibilities with the VA.</w:t>
      </w:r>
    </w:p>
    <w:p w:rsidR="00E36C6E" w:rsidRDefault="00E36C6E" w:rsidP="00265D13"/>
    <w:p w:rsidR="00B93950" w:rsidRDefault="00105A84" w:rsidP="006C74ED">
      <w:pPr>
        <w:pStyle w:val="Heading2"/>
      </w:pPr>
      <w:bookmarkStart w:id="19" w:name="_Toc403725384"/>
      <w:bookmarkStart w:id="20" w:name="_Toc216071613"/>
      <w:bookmarkStart w:id="21" w:name="_Ref326487994"/>
      <w:r>
        <w:t>Data Transfer</w:t>
      </w:r>
      <w:bookmarkEnd w:id="19"/>
    </w:p>
    <w:p w:rsidR="00BC3C87" w:rsidRDefault="00BC3C87" w:rsidP="00265D13">
      <w:pPr>
        <w:pStyle w:val="Heading3"/>
      </w:pPr>
      <w:bookmarkStart w:id="22" w:name="_Toc403725385"/>
      <w:bookmarkEnd w:id="20"/>
      <w:bookmarkEnd w:id="21"/>
      <w:r>
        <w:t>SQL Server Integration Services (SSIS)</w:t>
      </w:r>
      <w:bookmarkEnd w:id="22"/>
    </w:p>
    <w:p w:rsidR="00BC3C87" w:rsidRPr="00EC1DE2" w:rsidRDefault="00BC3C87">
      <w:pPr>
        <w:rPr>
          <w:sz w:val="24"/>
        </w:rPr>
      </w:pPr>
      <w:r w:rsidRPr="00EC1DE2">
        <w:rPr>
          <w:sz w:val="24"/>
        </w:rPr>
        <w:t xml:space="preserve">SSIS will be </w:t>
      </w:r>
      <w:r w:rsidR="00D80F98" w:rsidRPr="00EC1DE2">
        <w:rPr>
          <w:sz w:val="24"/>
        </w:rPr>
        <w:t xml:space="preserve">the </w:t>
      </w:r>
      <w:r w:rsidRPr="00EC1DE2">
        <w:rPr>
          <w:sz w:val="24"/>
        </w:rPr>
        <w:t xml:space="preserve">primary tool for importing external </w:t>
      </w:r>
      <w:r w:rsidR="00D80F98" w:rsidRPr="00EC1DE2">
        <w:rPr>
          <w:sz w:val="24"/>
        </w:rPr>
        <w:t>data sources into the IRDS Reac</w:t>
      </w:r>
      <w:r w:rsidRPr="00EC1DE2">
        <w:rPr>
          <w:sz w:val="24"/>
        </w:rPr>
        <w:t>h database</w:t>
      </w:r>
    </w:p>
    <w:p w:rsidR="00D80F98" w:rsidRPr="00EC1DE2" w:rsidRDefault="00D80F98">
      <w:pPr>
        <w:rPr>
          <w:sz w:val="24"/>
        </w:rPr>
      </w:pPr>
    </w:p>
    <w:p w:rsidR="00D80F98" w:rsidRPr="00EC1DE2" w:rsidRDefault="00D80F98" w:rsidP="00D80F98">
      <w:pPr>
        <w:rPr>
          <w:sz w:val="24"/>
        </w:rPr>
      </w:pPr>
      <w:r w:rsidRPr="00EC1DE2">
        <w:rPr>
          <w:sz w:val="24"/>
        </w:rPr>
        <w:t>For a specific data import, an SSIS package will be developed to</w:t>
      </w:r>
    </w:p>
    <w:p w:rsidR="00D80F98" w:rsidRPr="00EC1DE2" w:rsidRDefault="00D80F98" w:rsidP="00265D13">
      <w:pPr>
        <w:pStyle w:val="ListParagraph"/>
        <w:numPr>
          <w:ilvl w:val="0"/>
          <w:numId w:val="51"/>
        </w:numPr>
        <w:rPr>
          <w:sz w:val="24"/>
        </w:rPr>
      </w:pPr>
      <w:r w:rsidRPr="00EC1DE2">
        <w:rPr>
          <w:sz w:val="24"/>
        </w:rPr>
        <w:t>Make a connection to the source (SQL table, text file, other)</w:t>
      </w:r>
    </w:p>
    <w:p w:rsidR="00D80F98" w:rsidRPr="00EC1DE2" w:rsidRDefault="00D80F98" w:rsidP="00265D13">
      <w:pPr>
        <w:pStyle w:val="ListParagraph"/>
        <w:numPr>
          <w:ilvl w:val="0"/>
          <w:numId w:val="51"/>
        </w:numPr>
        <w:rPr>
          <w:sz w:val="24"/>
        </w:rPr>
      </w:pPr>
      <w:proofErr w:type="spellStart"/>
      <w:r w:rsidRPr="00EC1DE2">
        <w:rPr>
          <w:sz w:val="24"/>
        </w:rPr>
        <w:t>Iimport</w:t>
      </w:r>
      <w:proofErr w:type="spellEnd"/>
      <w:r w:rsidRPr="00EC1DE2">
        <w:rPr>
          <w:sz w:val="24"/>
        </w:rPr>
        <w:t xml:space="preserve"> the data into a staging area</w:t>
      </w:r>
    </w:p>
    <w:p w:rsidR="00D80F98" w:rsidRPr="00EC1DE2" w:rsidRDefault="00D80F98" w:rsidP="00265D13">
      <w:pPr>
        <w:pStyle w:val="ListParagraph"/>
        <w:numPr>
          <w:ilvl w:val="0"/>
          <w:numId w:val="51"/>
        </w:numPr>
        <w:rPr>
          <w:sz w:val="24"/>
        </w:rPr>
      </w:pPr>
      <w:r w:rsidRPr="00EC1DE2">
        <w:rPr>
          <w:sz w:val="24"/>
        </w:rPr>
        <w:t>Make the appropriate data transformations (cleaning, standardization)</w:t>
      </w:r>
    </w:p>
    <w:p w:rsidR="00D80F98" w:rsidRPr="00EC1DE2" w:rsidRDefault="00D80F98" w:rsidP="00265D13">
      <w:pPr>
        <w:pStyle w:val="ListParagraph"/>
        <w:numPr>
          <w:ilvl w:val="0"/>
          <w:numId w:val="51"/>
        </w:numPr>
        <w:rPr>
          <w:sz w:val="24"/>
        </w:rPr>
      </w:pPr>
      <w:r w:rsidRPr="00EC1DE2">
        <w:rPr>
          <w:sz w:val="24"/>
        </w:rPr>
        <w:t>Load the transformed data into the appropriate Reach data store tables</w:t>
      </w:r>
    </w:p>
    <w:p w:rsidR="00D80F98" w:rsidRPr="00EC1DE2" w:rsidRDefault="00D80F98" w:rsidP="00D80F98">
      <w:pPr>
        <w:rPr>
          <w:sz w:val="24"/>
        </w:rPr>
      </w:pPr>
    </w:p>
    <w:p w:rsidR="00D80F98" w:rsidRPr="00EC1DE2" w:rsidRDefault="00D80F98" w:rsidP="00D80F98">
      <w:pPr>
        <w:rPr>
          <w:sz w:val="24"/>
        </w:rPr>
      </w:pPr>
      <w:r w:rsidRPr="00EC1DE2">
        <w:rPr>
          <w:sz w:val="24"/>
        </w:rPr>
        <w:t>The execution of SSIS packages (.</w:t>
      </w:r>
      <w:proofErr w:type="spellStart"/>
      <w:r w:rsidRPr="00EC1DE2">
        <w:rPr>
          <w:sz w:val="24"/>
        </w:rPr>
        <w:t>dtsx</w:t>
      </w:r>
      <w:proofErr w:type="spellEnd"/>
      <w:r w:rsidRPr="00EC1DE2">
        <w:rPr>
          <w:sz w:val="24"/>
        </w:rPr>
        <w:t xml:space="preserve"> files) can be automated by scheduling them as a Windows process via </w:t>
      </w:r>
      <w:proofErr w:type="spellStart"/>
      <w:r w:rsidRPr="00EC1DE2">
        <w:rPr>
          <w:sz w:val="24"/>
        </w:rPr>
        <w:t>SQl</w:t>
      </w:r>
      <w:proofErr w:type="spellEnd"/>
      <w:r w:rsidRPr="00EC1DE2">
        <w:rPr>
          <w:sz w:val="24"/>
        </w:rPr>
        <w:t xml:space="preserve"> Server Agent.</w:t>
      </w:r>
    </w:p>
    <w:p w:rsidR="00FE5BC7" w:rsidRDefault="00FE5BC7" w:rsidP="00D80F98"/>
    <w:p w:rsidR="00FE5BC7" w:rsidRPr="00EC1DE2" w:rsidRDefault="00FE5BC7" w:rsidP="00EC1DE2">
      <w:pPr>
        <w:pStyle w:val="Heading3"/>
      </w:pPr>
      <w:bookmarkStart w:id="23" w:name="_Toc403725386"/>
      <w:r w:rsidRPr="00EC1DE2">
        <w:t>Remote Procedure Calls (</w:t>
      </w:r>
      <w:r w:rsidR="00496521" w:rsidRPr="00EC1DE2">
        <w:t>RPC</w:t>
      </w:r>
      <w:r w:rsidRPr="00EC1DE2">
        <w:t>)</w:t>
      </w:r>
      <w:bookmarkEnd w:id="23"/>
    </w:p>
    <w:p w:rsidR="00FE5BC7" w:rsidRPr="00EC1DE2" w:rsidRDefault="00165298">
      <w:pPr>
        <w:rPr>
          <w:sz w:val="24"/>
        </w:rPr>
      </w:pPr>
      <w:r w:rsidRPr="00EC1DE2">
        <w:rPr>
          <w:sz w:val="24"/>
        </w:rPr>
        <w:t>D</w:t>
      </w:r>
      <w:r w:rsidR="001738A1" w:rsidRPr="00EC1DE2">
        <w:rPr>
          <w:sz w:val="24"/>
        </w:rPr>
        <w:t xml:space="preserve">ata </w:t>
      </w:r>
      <w:r w:rsidRPr="00EC1DE2">
        <w:rPr>
          <w:sz w:val="24"/>
        </w:rPr>
        <w:t>will be</w:t>
      </w:r>
      <w:r w:rsidR="001738A1" w:rsidRPr="00EC1DE2">
        <w:rPr>
          <w:sz w:val="24"/>
        </w:rPr>
        <w:t xml:space="preserve"> imported into the IRDS system directly from the V</w:t>
      </w:r>
      <w:r w:rsidRPr="00EC1DE2">
        <w:rPr>
          <w:sz w:val="24"/>
        </w:rPr>
        <w:t xml:space="preserve">ista using RPC calls. VistA data is </w:t>
      </w:r>
      <w:proofErr w:type="gramStart"/>
      <w:r w:rsidRPr="00EC1DE2">
        <w:rPr>
          <w:sz w:val="24"/>
        </w:rPr>
        <w:t>stored  against</w:t>
      </w:r>
      <w:proofErr w:type="gramEnd"/>
      <w:r w:rsidRPr="00EC1DE2">
        <w:rPr>
          <w:sz w:val="24"/>
        </w:rPr>
        <w:t xml:space="preserve"> a MUMPS back end, which uses text based files for data storage. For each source of VistA data imported from into IRDS:</w:t>
      </w:r>
    </w:p>
    <w:p w:rsidR="00165298" w:rsidRPr="00EC1DE2" w:rsidRDefault="00165298" w:rsidP="00265D13">
      <w:pPr>
        <w:pStyle w:val="ListParagraph"/>
        <w:numPr>
          <w:ilvl w:val="0"/>
          <w:numId w:val="52"/>
        </w:numPr>
        <w:rPr>
          <w:sz w:val="24"/>
        </w:rPr>
      </w:pPr>
      <w:r w:rsidRPr="00EC1DE2">
        <w:rPr>
          <w:sz w:val="24"/>
        </w:rPr>
        <w:t xml:space="preserve">Either a custom RPC will be written (in M) or a currently existing </w:t>
      </w:r>
      <w:r w:rsidR="002A27D5" w:rsidRPr="00EC1DE2">
        <w:rPr>
          <w:sz w:val="24"/>
        </w:rPr>
        <w:t>one</w:t>
      </w:r>
      <w:r w:rsidRPr="00EC1DE2">
        <w:rPr>
          <w:sz w:val="24"/>
        </w:rPr>
        <w:t xml:space="preserve"> will be leveraged</w:t>
      </w:r>
    </w:p>
    <w:p w:rsidR="002A27D5" w:rsidRPr="00EC1DE2" w:rsidRDefault="002A27D5" w:rsidP="00265D13">
      <w:pPr>
        <w:pStyle w:val="ListParagraph"/>
        <w:numPr>
          <w:ilvl w:val="0"/>
          <w:numId w:val="52"/>
        </w:numPr>
        <w:rPr>
          <w:sz w:val="24"/>
        </w:rPr>
      </w:pPr>
      <w:r w:rsidRPr="00EC1DE2">
        <w:rPr>
          <w:sz w:val="24"/>
        </w:rPr>
        <w:t xml:space="preserve">An automated java process will execute the RPC </w:t>
      </w:r>
      <w:r w:rsidR="00FB0121" w:rsidRPr="00EC1DE2">
        <w:rPr>
          <w:sz w:val="24"/>
        </w:rPr>
        <w:t>and return the query results in text format</w:t>
      </w:r>
    </w:p>
    <w:p w:rsidR="00165298" w:rsidRPr="00EC1DE2" w:rsidRDefault="00FB0121" w:rsidP="00265D13">
      <w:pPr>
        <w:pStyle w:val="ListParagraph"/>
        <w:numPr>
          <w:ilvl w:val="0"/>
          <w:numId w:val="52"/>
        </w:numPr>
        <w:rPr>
          <w:sz w:val="24"/>
        </w:rPr>
      </w:pPr>
      <w:r w:rsidRPr="00EC1DE2">
        <w:rPr>
          <w:sz w:val="24"/>
        </w:rPr>
        <w:t xml:space="preserve">Those results will be </w:t>
      </w:r>
      <w:r w:rsidR="0006015D" w:rsidRPr="00EC1DE2">
        <w:rPr>
          <w:sz w:val="24"/>
        </w:rPr>
        <w:t>stored in a flat file on the IRDS server to be imported into the reach database via a SSIS package (using the steps listed in the section above)</w:t>
      </w:r>
    </w:p>
    <w:p w:rsidR="00D02C27" w:rsidRDefault="00EC1DE2" w:rsidP="00D02C27">
      <w:r>
        <w:object w:dxaOrig="11424" w:dyaOrig="7044">
          <v:shape id="_x0000_i1025" type="#_x0000_t75" style="width:433.95pt;height:267.55pt" o:ole="">
            <v:imagedata r:id="rId20" o:title=""/>
          </v:shape>
          <o:OLEObject Type="Embed" ProgID="Visio.Drawing.11" ShapeID="_x0000_i1025" DrawAspect="Content" ObjectID="_1477485259" r:id="rId21"/>
        </w:object>
      </w:r>
    </w:p>
    <w:p w:rsidR="00D02C27" w:rsidRDefault="00D02C27" w:rsidP="00265D13">
      <w:pPr>
        <w:pStyle w:val="Caption"/>
        <w:jc w:val="center"/>
      </w:pPr>
      <w:r>
        <w:t xml:space="preserve">Figure </w:t>
      </w:r>
      <w:r w:rsidR="00EC72B7">
        <w:fldChar w:fldCharType="begin"/>
      </w:r>
      <w:r w:rsidR="00EC72B7">
        <w:instrText xml:space="preserve"> SEQ Figure \* ARABIC </w:instrText>
      </w:r>
      <w:r w:rsidR="00EC72B7">
        <w:fldChar w:fldCharType="separate"/>
      </w:r>
      <w:r>
        <w:rPr>
          <w:noProof/>
        </w:rPr>
        <w:t>3</w:t>
      </w:r>
      <w:r w:rsidR="00EC72B7">
        <w:rPr>
          <w:noProof/>
        </w:rPr>
        <w:fldChar w:fldCharType="end"/>
      </w:r>
      <w:r>
        <w:t xml:space="preserve"> - IRDS Data Import Process Flow</w:t>
      </w:r>
    </w:p>
    <w:p w:rsidR="00EC1DE2" w:rsidRPr="00EC1DE2" w:rsidRDefault="00EC1DE2" w:rsidP="00EC1DE2"/>
    <w:p w:rsidR="00D952B0" w:rsidRDefault="00D952B0" w:rsidP="00864D55">
      <w:pPr>
        <w:pStyle w:val="Heading2"/>
      </w:pPr>
      <w:bookmarkStart w:id="24" w:name="_Toc216071617"/>
      <w:bookmarkStart w:id="25" w:name="_Toc403725387"/>
      <w:r w:rsidRPr="00FD58AE">
        <w:t>Communications Methods</w:t>
      </w:r>
      <w:bookmarkEnd w:id="24"/>
      <w:bookmarkEnd w:id="25"/>
      <w:r>
        <w:t xml:space="preserve"> </w:t>
      </w:r>
    </w:p>
    <w:p w:rsidR="00864D55" w:rsidRPr="00805C93" w:rsidRDefault="003A6307" w:rsidP="00864D55">
      <w:pPr>
        <w:pStyle w:val="BodyText"/>
        <w:rPr>
          <w:sz w:val="24"/>
          <w:szCs w:val="24"/>
        </w:rPr>
      </w:pPr>
      <w:r w:rsidRPr="00805C93">
        <w:rPr>
          <w:sz w:val="24"/>
          <w:szCs w:val="24"/>
        </w:rPr>
        <w:t>TBD</w:t>
      </w:r>
    </w:p>
    <w:p w:rsidR="00D952B0" w:rsidRDefault="00D952B0" w:rsidP="00FD58AE">
      <w:pPr>
        <w:pStyle w:val="Heading2"/>
      </w:pPr>
      <w:bookmarkStart w:id="26" w:name="_Toc216071618"/>
      <w:bookmarkStart w:id="27" w:name="_Toc403725388"/>
      <w:r w:rsidRPr="00FD58AE">
        <w:t>Performance Requirements</w:t>
      </w:r>
      <w:bookmarkEnd w:id="26"/>
      <w:bookmarkEnd w:id="27"/>
    </w:p>
    <w:p w:rsidR="00EC1DE2" w:rsidRPr="00EC1DE2" w:rsidRDefault="00EC1DE2" w:rsidP="00EC1DE2">
      <w:pPr>
        <w:pStyle w:val="Caption"/>
        <w:jc w:val="center"/>
      </w:pPr>
      <w:r>
        <w:t xml:space="preserve">Table </w:t>
      </w:r>
      <w:r w:rsidR="00EC72B7">
        <w:fldChar w:fldCharType="begin"/>
      </w:r>
      <w:r w:rsidR="00EC72B7">
        <w:instrText xml:space="preserve"> SEQ Table \* ARABIC </w:instrText>
      </w:r>
      <w:r w:rsidR="00EC72B7">
        <w:fldChar w:fldCharType="separate"/>
      </w:r>
      <w:r>
        <w:rPr>
          <w:noProof/>
        </w:rPr>
        <w:t>2</w:t>
      </w:r>
      <w:r w:rsidR="00EC72B7">
        <w:rPr>
          <w:noProof/>
        </w:rPr>
        <w:fldChar w:fldCharType="end"/>
      </w:r>
      <w:r>
        <w:t>: Performance Requirements</w:t>
      </w:r>
    </w:p>
    <w:tbl>
      <w:tblPr>
        <w:tblW w:w="4130" w:type="pct"/>
        <w:jc w:val="center"/>
        <w:tblInd w:w="-6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099"/>
        <w:gridCol w:w="5811"/>
      </w:tblGrid>
      <w:tr w:rsidR="003959CD" w:rsidRPr="002662B9" w:rsidTr="008C19ED">
        <w:trPr>
          <w:cantSplit/>
          <w:trHeight w:val="421"/>
          <w:tblHeader/>
          <w:jc w:val="center"/>
        </w:trPr>
        <w:tc>
          <w:tcPr>
            <w:tcW w:w="1327" w:type="pct"/>
            <w:shd w:val="clear" w:color="auto" w:fill="E0E0E0"/>
          </w:tcPr>
          <w:p w:rsidR="003959CD" w:rsidRPr="00805C93" w:rsidRDefault="003959CD" w:rsidP="002171D5">
            <w:pPr>
              <w:pStyle w:val="TableHeading"/>
              <w:rPr>
                <w:rFonts w:ascii="Times New Roman" w:hAnsi="Times New Roman" w:cs="Times New Roman"/>
                <w:sz w:val="24"/>
                <w:szCs w:val="24"/>
              </w:rPr>
            </w:pPr>
            <w:r w:rsidRPr="00805C93">
              <w:rPr>
                <w:rFonts w:ascii="Times New Roman" w:hAnsi="Times New Roman" w:cs="Times New Roman"/>
                <w:sz w:val="24"/>
                <w:szCs w:val="24"/>
              </w:rPr>
              <w:t>Requirement</w:t>
            </w:r>
          </w:p>
        </w:tc>
        <w:tc>
          <w:tcPr>
            <w:tcW w:w="3673" w:type="pct"/>
            <w:shd w:val="clear" w:color="auto" w:fill="E0E0E0"/>
          </w:tcPr>
          <w:p w:rsidR="003959CD" w:rsidRPr="00805C93" w:rsidRDefault="003959CD" w:rsidP="002171D5">
            <w:pPr>
              <w:pStyle w:val="TableHeading"/>
              <w:rPr>
                <w:rFonts w:ascii="Times New Roman" w:hAnsi="Times New Roman" w:cs="Times New Roman"/>
                <w:sz w:val="24"/>
                <w:szCs w:val="24"/>
              </w:rPr>
            </w:pPr>
            <w:r w:rsidRPr="00805C93">
              <w:rPr>
                <w:rFonts w:ascii="Times New Roman" w:hAnsi="Times New Roman" w:cs="Times New Roman"/>
                <w:sz w:val="24"/>
                <w:szCs w:val="24"/>
              </w:rPr>
              <w:t>Specification</w:t>
            </w: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t>Availability</w:t>
            </w:r>
          </w:p>
        </w:tc>
        <w:tc>
          <w:tcPr>
            <w:tcW w:w="3673" w:type="pct"/>
          </w:tcPr>
          <w:p w:rsidR="003959CD" w:rsidRPr="00805C93" w:rsidRDefault="003959CD" w:rsidP="008C19ED">
            <w:pPr>
              <w:pStyle w:val="BodyText"/>
              <w:rPr>
                <w:sz w:val="24"/>
                <w:szCs w:val="24"/>
              </w:rPr>
            </w:pP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t>Capacity</w:t>
            </w:r>
          </w:p>
        </w:tc>
        <w:tc>
          <w:tcPr>
            <w:tcW w:w="3673" w:type="pct"/>
          </w:tcPr>
          <w:p w:rsidR="003959CD" w:rsidRPr="00805C93" w:rsidRDefault="003959CD" w:rsidP="003959CD">
            <w:pPr>
              <w:pStyle w:val="BodyText"/>
              <w:rPr>
                <w:sz w:val="24"/>
                <w:szCs w:val="24"/>
              </w:rPr>
            </w:pP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t>Backup Capacity</w:t>
            </w:r>
          </w:p>
        </w:tc>
        <w:tc>
          <w:tcPr>
            <w:tcW w:w="3673" w:type="pct"/>
          </w:tcPr>
          <w:p w:rsidR="003959CD" w:rsidRPr="00805C93" w:rsidRDefault="003959CD" w:rsidP="003959CD">
            <w:pPr>
              <w:pStyle w:val="BodyText"/>
              <w:rPr>
                <w:sz w:val="24"/>
                <w:szCs w:val="24"/>
              </w:rPr>
            </w:pP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t>Number of Users</w:t>
            </w:r>
          </w:p>
        </w:tc>
        <w:tc>
          <w:tcPr>
            <w:tcW w:w="3673" w:type="pct"/>
          </w:tcPr>
          <w:p w:rsidR="003959CD" w:rsidRPr="00805C93" w:rsidRDefault="003959CD" w:rsidP="002171D5">
            <w:pPr>
              <w:pStyle w:val="TableText0"/>
              <w:rPr>
                <w:rFonts w:ascii="Times New Roman" w:hAnsi="Times New Roman" w:cs="Times New Roman"/>
                <w:sz w:val="24"/>
                <w:szCs w:val="24"/>
              </w:rPr>
            </w:pP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t>Maximum Number of Simultaneous Users</w:t>
            </w:r>
          </w:p>
        </w:tc>
        <w:tc>
          <w:tcPr>
            <w:tcW w:w="3673" w:type="pct"/>
          </w:tcPr>
          <w:p w:rsidR="003959CD" w:rsidRPr="00805C93" w:rsidRDefault="003959CD" w:rsidP="002171D5">
            <w:pPr>
              <w:pStyle w:val="TableText0"/>
              <w:rPr>
                <w:rFonts w:ascii="Times New Roman" w:hAnsi="Times New Roman" w:cs="Times New Roman"/>
                <w:sz w:val="24"/>
                <w:szCs w:val="24"/>
              </w:rPr>
            </w:pP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t>Maximum Downtime</w:t>
            </w:r>
          </w:p>
        </w:tc>
        <w:tc>
          <w:tcPr>
            <w:tcW w:w="3673" w:type="pct"/>
          </w:tcPr>
          <w:p w:rsidR="003959CD" w:rsidRPr="00805C93" w:rsidRDefault="003959CD" w:rsidP="002171D5">
            <w:pPr>
              <w:pStyle w:val="TableText0"/>
              <w:rPr>
                <w:rFonts w:ascii="Times New Roman" w:hAnsi="Times New Roman" w:cs="Times New Roman"/>
                <w:sz w:val="24"/>
                <w:szCs w:val="24"/>
              </w:rPr>
            </w:pP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lastRenderedPageBreak/>
              <w:t>Network Interface(s)</w:t>
            </w:r>
          </w:p>
        </w:tc>
        <w:tc>
          <w:tcPr>
            <w:tcW w:w="3673" w:type="pct"/>
          </w:tcPr>
          <w:p w:rsidR="003959CD" w:rsidRPr="00805C93" w:rsidRDefault="003959CD" w:rsidP="002171D5">
            <w:pPr>
              <w:pStyle w:val="TableText0"/>
              <w:rPr>
                <w:rFonts w:ascii="Times New Roman" w:hAnsi="Times New Roman" w:cs="Times New Roman"/>
                <w:sz w:val="24"/>
                <w:szCs w:val="24"/>
              </w:rPr>
            </w:pP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t>Database Interface(s)</w:t>
            </w:r>
          </w:p>
        </w:tc>
        <w:tc>
          <w:tcPr>
            <w:tcW w:w="3673" w:type="pct"/>
          </w:tcPr>
          <w:p w:rsidR="00C0121E" w:rsidRPr="00805C93" w:rsidRDefault="00BA2BE4" w:rsidP="00BA2BE4">
            <w:pPr>
              <w:pStyle w:val="BodyText"/>
              <w:rPr>
                <w:sz w:val="24"/>
                <w:szCs w:val="24"/>
              </w:rPr>
            </w:pPr>
            <w:r>
              <w:rPr>
                <w:sz w:val="24"/>
                <w:szCs w:val="24"/>
              </w:rPr>
              <w:t xml:space="preserve">Data imports will be run during </w:t>
            </w:r>
            <w:r w:rsidR="00627FFD">
              <w:rPr>
                <w:sz w:val="24"/>
                <w:szCs w:val="24"/>
              </w:rPr>
              <w:t>non-business</w:t>
            </w:r>
            <w:r>
              <w:rPr>
                <w:sz w:val="24"/>
                <w:szCs w:val="24"/>
              </w:rPr>
              <w:t xml:space="preserve"> hours and be completed before the next business day. (</w:t>
            </w:r>
            <w:proofErr w:type="gramStart"/>
            <w:r>
              <w:rPr>
                <w:sz w:val="24"/>
                <w:szCs w:val="24"/>
              </w:rPr>
              <w:t>i.e</w:t>
            </w:r>
            <w:proofErr w:type="gramEnd"/>
            <w:r>
              <w:rPr>
                <w:sz w:val="24"/>
                <w:szCs w:val="24"/>
              </w:rPr>
              <w:t>. SDR imports will run 1st of month at 11PM EST and be completed before 6AM the next day).</w:t>
            </w:r>
          </w:p>
        </w:tc>
      </w:tr>
      <w:tr w:rsidR="003959CD" w:rsidRPr="002662B9" w:rsidTr="008C19ED">
        <w:trPr>
          <w:cantSplit/>
          <w:trHeight w:val="400"/>
          <w:jc w:val="center"/>
        </w:trPr>
        <w:tc>
          <w:tcPr>
            <w:tcW w:w="1327" w:type="pct"/>
          </w:tcPr>
          <w:p w:rsidR="003959CD" w:rsidRPr="00805C93" w:rsidRDefault="003959CD" w:rsidP="002171D5">
            <w:pPr>
              <w:pStyle w:val="TableText0"/>
              <w:rPr>
                <w:rFonts w:ascii="Times New Roman" w:hAnsi="Times New Roman" w:cs="Times New Roman"/>
                <w:sz w:val="24"/>
                <w:szCs w:val="24"/>
              </w:rPr>
            </w:pPr>
            <w:r w:rsidRPr="00805C93">
              <w:rPr>
                <w:rFonts w:ascii="Times New Roman" w:hAnsi="Times New Roman" w:cs="Times New Roman"/>
                <w:sz w:val="24"/>
                <w:szCs w:val="24"/>
              </w:rPr>
              <w:t>Help Desk Support</w:t>
            </w:r>
          </w:p>
        </w:tc>
        <w:tc>
          <w:tcPr>
            <w:tcW w:w="3673" w:type="pct"/>
          </w:tcPr>
          <w:p w:rsidR="003959CD" w:rsidRPr="00805C93" w:rsidRDefault="003959CD" w:rsidP="002171D5">
            <w:pPr>
              <w:pStyle w:val="TableText0"/>
              <w:rPr>
                <w:rFonts w:ascii="Times New Roman" w:hAnsi="Times New Roman" w:cs="Times New Roman"/>
                <w:sz w:val="24"/>
                <w:szCs w:val="24"/>
              </w:rPr>
            </w:pPr>
          </w:p>
        </w:tc>
      </w:tr>
    </w:tbl>
    <w:p w:rsidR="00737FCC" w:rsidRDefault="00737FCC">
      <w:pPr>
        <w:rPr>
          <w:rFonts w:ascii="Arial" w:hAnsi="Arial"/>
        </w:rPr>
      </w:pPr>
    </w:p>
    <w:p w:rsidR="00D952B0" w:rsidRPr="00FD58AE" w:rsidRDefault="00D952B0" w:rsidP="00FD58AE">
      <w:pPr>
        <w:pStyle w:val="Heading2"/>
      </w:pPr>
      <w:bookmarkStart w:id="28" w:name="_Toc216071619"/>
      <w:bookmarkStart w:id="29" w:name="_Toc403725389"/>
      <w:r w:rsidRPr="00FD58AE">
        <w:t>Security</w:t>
      </w:r>
      <w:bookmarkEnd w:id="28"/>
      <w:bookmarkEnd w:id="29"/>
    </w:p>
    <w:p w:rsidR="00D952B0" w:rsidRPr="00805C93" w:rsidRDefault="003A6307" w:rsidP="006E32B4">
      <w:pPr>
        <w:pStyle w:val="BodyText"/>
        <w:rPr>
          <w:sz w:val="24"/>
          <w:szCs w:val="24"/>
        </w:rPr>
      </w:pPr>
      <w:r w:rsidRPr="00805C93">
        <w:rPr>
          <w:sz w:val="24"/>
          <w:szCs w:val="24"/>
        </w:rPr>
        <w:t>TBD</w:t>
      </w:r>
    </w:p>
    <w:p w:rsidR="00D952B0" w:rsidRPr="00FD58AE" w:rsidRDefault="00D952B0" w:rsidP="00FD58AE">
      <w:pPr>
        <w:pStyle w:val="Heading1"/>
      </w:pPr>
      <w:bookmarkStart w:id="30" w:name="_Toc216071623"/>
      <w:bookmarkStart w:id="31" w:name="_Toc403725390"/>
      <w:r w:rsidRPr="00FD58AE">
        <w:t>Interface Verification</w:t>
      </w:r>
      <w:bookmarkEnd w:id="30"/>
      <w:bookmarkEnd w:id="31"/>
    </w:p>
    <w:p w:rsidR="007761AA" w:rsidRDefault="003A6307" w:rsidP="00236923">
      <w:pPr>
        <w:pStyle w:val="BodyText"/>
        <w:rPr>
          <w:sz w:val="24"/>
          <w:szCs w:val="24"/>
        </w:rPr>
      </w:pPr>
      <w:r w:rsidRPr="00805C93">
        <w:rPr>
          <w:sz w:val="24"/>
          <w:szCs w:val="24"/>
        </w:rPr>
        <w:t>TBD</w:t>
      </w:r>
    </w:p>
    <w:p w:rsidR="00627FFD" w:rsidRDefault="00627FFD" w:rsidP="00265D13">
      <w:pPr>
        <w:pStyle w:val="Heading2"/>
      </w:pPr>
      <w:bookmarkStart w:id="32" w:name="_Toc403725391"/>
      <w:r>
        <w:t>Data Source Imports</w:t>
      </w:r>
      <w:bookmarkEnd w:id="32"/>
    </w:p>
    <w:p w:rsidR="00627FFD" w:rsidRDefault="00627FFD" w:rsidP="00265D13">
      <w:pPr>
        <w:pStyle w:val="Heading3"/>
      </w:pPr>
      <w:bookmarkStart w:id="33" w:name="_Toc403725392"/>
      <w:r>
        <w:t>Batch Imports</w:t>
      </w:r>
      <w:bookmarkEnd w:id="33"/>
    </w:p>
    <w:p w:rsidR="00627FFD" w:rsidRPr="00EC1DE2" w:rsidRDefault="00627FFD" w:rsidP="00265D13">
      <w:pPr>
        <w:rPr>
          <w:sz w:val="24"/>
        </w:rPr>
      </w:pPr>
      <w:r w:rsidRPr="00EC1DE2">
        <w:rPr>
          <w:sz w:val="24"/>
        </w:rPr>
        <w:t xml:space="preserve">Batch imports will be run periodically using SQL Server integration services (SSIS). One output of </w:t>
      </w:r>
      <w:r w:rsidR="002F6FD5" w:rsidRPr="00EC1DE2">
        <w:rPr>
          <w:sz w:val="24"/>
        </w:rPr>
        <w:t>an SSIS package run will be a completion report that contains information on the run including:</w:t>
      </w:r>
    </w:p>
    <w:p w:rsidR="002F6FD5" w:rsidRPr="00EC1DE2" w:rsidRDefault="002F6FD5" w:rsidP="00265D13">
      <w:pPr>
        <w:pStyle w:val="ListParagraph"/>
        <w:numPr>
          <w:ilvl w:val="0"/>
          <w:numId w:val="50"/>
        </w:numPr>
        <w:rPr>
          <w:sz w:val="24"/>
        </w:rPr>
      </w:pPr>
      <w:r w:rsidRPr="00EC1DE2">
        <w:rPr>
          <w:sz w:val="24"/>
        </w:rPr>
        <w:t>No of records imported(inserts, updates)</w:t>
      </w:r>
    </w:p>
    <w:p w:rsidR="002F6FD5" w:rsidRPr="00EC1DE2" w:rsidRDefault="002F6FD5" w:rsidP="00265D13">
      <w:pPr>
        <w:pStyle w:val="ListParagraph"/>
        <w:numPr>
          <w:ilvl w:val="0"/>
          <w:numId w:val="50"/>
        </w:numPr>
        <w:rPr>
          <w:sz w:val="24"/>
        </w:rPr>
      </w:pPr>
      <w:r w:rsidRPr="00EC1DE2">
        <w:rPr>
          <w:sz w:val="24"/>
        </w:rPr>
        <w:t>Any errors that occurred during the run</w:t>
      </w:r>
    </w:p>
    <w:p w:rsidR="006960F9" w:rsidRPr="00EC1DE2" w:rsidRDefault="002F6FD5" w:rsidP="00265D13">
      <w:pPr>
        <w:pStyle w:val="ListParagraph"/>
        <w:numPr>
          <w:ilvl w:val="0"/>
          <w:numId w:val="50"/>
        </w:numPr>
        <w:rPr>
          <w:sz w:val="24"/>
        </w:rPr>
      </w:pPr>
      <w:r w:rsidRPr="00EC1DE2">
        <w:rPr>
          <w:sz w:val="24"/>
        </w:rPr>
        <w:t>Any data integrity issues identified per specific records( i.e. a field that should be numeric contained the letter ‘a’)</w:t>
      </w:r>
    </w:p>
    <w:p w:rsidR="006960F9" w:rsidRPr="00EC1DE2" w:rsidRDefault="006960F9" w:rsidP="00265D13">
      <w:pPr>
        <w:rPr>
          <w:sz w:val="24"/>
        </w:rPr>
      </w:pPr>
      <w:r w:rsidRPr="00EC1DE2">
        <w:rPr>
          <w:sz w:val="24"/>
        </w:rPr>
        <w:t>These completion reports should be reviewed and verified after an import is run.</w:t>
      </w:r>
    </w:p>
    <w:p w:rsidR="007761AA" w:rsidRPr="00EC1DE2" w:rsidRDefault="007761AA">
      <w:pPr>
        <w:rPr>
          <w:rFonts w:ascii="Arial" w:eastAsia="MS Mincho" w:hAnsi="Arial"/>
          <w:sz w:val="24"/>
          <w:lang w:eastAsia="en-GB"/>
        </w:rPr>
      </w:pPr>
      <w:r w:rsidRPr="00EC1DE2">
        <w:rPr>
          <w:rFonts w:ascii="Arial" w:hAnsi="Arial"/>
          <w:sz w:val="24"/>
        </w:rPr>
        <w:br w:type="page"/>
      </w:r>
    </w:p>
    <w:p w:rsidR="007761AA" w:rsidRDefault="007761AA" w:rsidP="008C19ED">
      <w:pPr>
        <w:pStyle w:val="Heading1"/>
        <w:numPr>
          <w:ilvl w:val="0"/>
          <w:numId w:val="0"/>
        </w:numPr>
        <w:ind w:left="720" w:hanging="720"/>
      </w:pPr>
      <w:bookmarkStart w:id="34" w:name="_Toc200105645"/>
      <w:bookmarkStart w:id="35" w:name="_Toc200106154"/>
      <w:bookmarkStart w:id="36" w:name="_Toc403725393"/>
      <w:r w:rsidRPr="00716EEA">
        <w:lastRenderedPageBreak/>
        <w:t>Approval Signatures</w:t>
      </w:r>
      <w:bookmarkEnd w:id="34"/>
      <w:bookmarkEnd w:id="35"/>
      <w:bookmarkEnd w:id="36"/>
    </w:p>
    <w:p w:rsidR="007761AA" w:rsidRDefault="007761AA" w:rsidP="007761AA">
      <w:pPr>
        <w:pStyle w:val="TableHeading"/>
        <w:ind w:left="720"/>
        <w:rPr>
          <w:rFonts w:ascii="Times New Roman" w:hAnsi="Times New Roman" w:cs="Times New Roman"/>
          <w:b w:val="0"/>
          <w:bCs/>
          <w:iCs/>
          <w:szCs w:val="20"/>
        </w:rPr>
      </w:pPr>
    </w:p>
    <w:p w:rsidR="007761AA" w:rsidRPr="00805C93" w:rsidRDefault="007761AA" w:rsidP="007761AA">
      <w:pPr>
        <w:pStyle w:val="TableHeading"/>
        <w:spacing w:before="120" w:after="120"/>
        <w:rPr>
          <w:rFonts w:ascii="Times New Roman" w:hAnsi="Times New Roman" w:cs="Times New Roman"/>
          <w:b w:val="0"/>
          <w:sz w:val="24"/>
          <w:szCs w:val="24"/>
        </w:rPr>
      </w:pPr>
      <w:r w:rsidRPr="00805C93">
        <w:rPr>
          <w:rFonts w:ascii="Times New Roman" w:hAnsi="Times New Roman" w:cs="Times New Roman"/>
          <w:b w:val="0"/>
          <w:sz w:val="24"/>
          <w:szCs w:val="24"/>
        </w:rPr>
        <w:t>This section is used to document the initial approval of the draft Suic</w:t>
      </w:r>
      <w:r w:rsidR="009B7C2F" w:rsidRPr="00805C93">
        <w:rPr>
          <w:rFonts w:ascii="Times New Roman" w:hAnsi="Times New Roman" w:cs="Times New Roman"/>
          <w:b w:val="0"/>
          <w:sz w:val="24"/>
          <w:szCs w:val="24"/>
        </w:rPr>
        <w:t>i</w:t>
      </w:r>
      <w:r w:rsidRPr="00805C93">
        <w:rPr>
          <w:rFonts w:ascii="Times New Roman" w:hAnsi="Times New Roman" w:cs="Times New Roman"/>
          <w:b w:val="0"/>
          <w:sz w:val="24"/>
          <w:szCs w:val="24"/>
        </w:rPr>
        <w:t xml:space="preserve">de Data Repository Interface Design Specification and subsequent updates and modifications of the document. </w:t>
      </w:r>
    </w:p>
    <w:p w:rsidR="007761AA" w:rsidRPr="00805C93" w:rsidRDefault="007761AA" w:rsidP="007761AA">
      <w:pPr>
        <w:pStyle w:val="TableHeading"/>
        <w:spacing w:before="120" w:after="120"/>
        <w:rPr>
          <w:rFonts w:ascii="Times New Roman" w:hAnsi="Times New Roman" w:cs="Times New Roman"/>
          <w:b w:val="0"/>
          <w:bCs/>
          <w:sz w:val="24"/>
          <w:szCs w:val="24"/>
        </w:rPr>
      </w:pPr>
    </w:p>
    <w:p w:rsidR="007761AA" w:rsidRPr="00805C93" w:rsidRDefault="007761AA" w:rsidP="007761AA">
      <w:pPr>
        <w:pStyle w:val="TableHeading"/>
        <w:spacing w:before="120" w:after="120"/>
        <w:rPr>
          <w:rFonts w:ascii="Times New Roman" w:hAnsi="Times New Roman" w:cs="Times New Roman"/>
          <w:b w:val="0"/>
          <w:bCs/>
          <w:sz w:val="24"/>
          <w:szCs w:val="24"/>
        </w:rPr>
      </w:pPr>
      <w:r w:rsidRPr="00805C93">
        <w:rPr>
          <w:rFonts w:ascii="Times New Roman" w:hAnsi="Times New Roman" w:cs="Times New Roman"/>
          <w:b w:val="0"/>
          <w:sz w:val="24"/>
          <w:szCs w:val="24"/>
        </w:rPr>
        <w:t>All members of the governing Suicide Data Repository Management Team are required to sign:</w:t>
      </w:r>
    </w:p>
    <w:p w:rsidR="007761AA" w:rsidRPr="00805C93" w:rsidRDefault="007761AA" w:rsidP="007761AA">
      <w:pPr>
        <w:pStyle w:val="TableHeading"/>
        <w:rPr>
          <w:rFonts w:ascii="Times New Roman" w:hAnsi="Times New Roman" w:cs="Times New Roman"/>
          <w:bCs/>
          <w:i/>
          <w:iCs/>
          <w:color w:val="0000FF"/>
          <w:sz w:val="24"/>
          <w:szCs w:val="24"/>
        </w:rPr>
      </w:pPr>
    </w:p>
    <w:p w:rsidR="007761AA" w:rsidRPr="00805C93" w:rsidRDefault="007761AA" w:rsidP="007761AA">
      <w:pPr>
        <w:pStyle w:val="TableHeading"/>
        <w:rPr>
          <w:rFonts w:ascii="Times New Roman" w:hAnsi="Times New Roman" w:cs="Times New Roman"/>
          <w:bCs/>
          <w:i/>
          <w:iCs/>
          <w:color w:val="0000FF"/>
          <w:sz w:val="24"/>
          <w:szCs w:val="24"/>
        </w:rPr>
      </w:pPr>
    </w:p>
    <w:p w:rsidR="007761AA" w:rsidRPr="00805C93" w:rsidRDefault="007761AA" w:rsidP="007761AA">
      <w:pPr>
        <w:pStyle w:val="TableHeading"/>
        <w:rPr>
          <w:rFonts w:ascii="Times New Roman" w:hAnsi="Times New Roman" w:cs="Times New Roman"/>
          <w:b w:val="0"/>
          <w:sz w:val="24"/>
          <w:szCs w:val="24"/>
        </w:rPr>
      </w:pPr>
    </w:p>
    <w:p w:rsidR="007761AA" w:rsidRPr="00805C93" w:rsidRDefault="007761AA" w:rsidP="007761AA">
      <w:pPr>
        <w:pStyle w:val="TableHeading"/>
        <w:rPr>
          <w:rFonts w:ascii="Times New Roman" w:hAnsi="Times New Roman" w:cs="Times New Roman"/>
          <w:b w:val="0"/>
          <w:sz w:val="24"/>
          <w:szCs w:val="24"/>
        </w:rPr>
      </w:pPr>
    </w:p>
    <w:p w:rsidR="007761AA" w:rsidRPr="00805C93" w:rsidRDefault="007761AA" w:rsidP="007761AA">
      <w:pPr>
        <w:pStyle w:val="BodyText"/>
        <w:rPr>
          <w:sz w:val="24"/>
          <w:szCs w:val="24"/>
        </w:rPr>
      </w:pPr>
      <w:r w:rsidRPr="00805C93">
        <w:rPr>
          <w:sz w:val="24"/>
          <w:szCs w:val="24"/>
        </w:rPr>
        <w:t>__________________________________________________________</w:t>
      </w:r>
    </w:p>
    <w:p w:rsidR="007761AA" w:rsidRPr="00805C93" w:rsidRDefault="007761AA" w:rsidP="007761AA">
      <w:pPr>
        <w:pStyle w:val="TableHeading"/>
        <w:rPr>
          <w:rFonts w:ascii="Times New Roman" w:hAnsi="Times New Roman" w:cs="Times New Roman"/>
          <w:b w:val="0"/>
          <w:sz w:val="24"/>
          <w:szCs w:val="24"/>
        </w:rPr>
      </w:pPr>
      <w:r w:rsidRPr="00805C93">
        <w:rPr>
          <w:rFonts w:ascii="Times New Roman" w:hAnsi="Times New Roman" w:cs="Times New Roman"/>
          <w:b w:val="0"/>
          <w:sz w:val="24"/>
          <w:szCs w:val="24"/>
        </w:rPr>
        <w:t>Signed:</w:t>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t xml:space="preserve">Date: </w:t>
      </w:r>
    </w:p>
    <w:p w:rsidR="007761AA" w:rsidRPr="00805C93" w:rsidRDefault="007761AA" w:rsidP="007761AA">
      <w:pPr>
        <w:pStyle w:val="BodyText"/>
        <w:rPr>
          <w:i/>
          <w:sz w:val="24"/>
          <w:szCs w:val="24"/>
        </w:rPr>
      </w:pPr>
      <w:r w:rsidRPr="00805C93">
        <w:rPr>
          <w:i/>
          <w:sz w:val="24"/>
          <w:szCs w:val="24"/>
        </w:rPr>
        <w:t>Krista Stephenson, Contracting Officer</w:t>
      </w:r>
      <w:r w:rsidR="00E35C7D" w:rsidRPr="00805C93">
        <w:rPr>
          <w:i/>
          <w:sz w:val="24"/>
          <w:szCs w:val="24"/>
        </w:rPr>
        <w:t>’s Representative</w:t>
      </w:r>
    </w:p>
    <w:p w:rsidR="007761AA" w:rsidRPr="00805C93" w:rsidRDefault="007761AA" w:rsidP="007761AA">
      <w:pPr>
        <w:pStyle w:val="BodyText"/>
        <w:rPr>
          <w:sz w:val="24"/>
          <w:szCs w:val="24"/>
        </w:rPr>
      </w:pPr>
    </w:p>
    <w:p w:rsidR="007761AA" w:rsidRPr="00805C93" w:rsidRDefault="007761AA" w:rsidP="007761AA">
      <w:pPr>
        <w:pStyle w:val="BodyText"/>
        <w:rPr>
          <w:sz w:val="24"/>
          <w:szCs w:val="24"/>
        </w:rPr>
      </w:pPr>
    </w:p>
    <w:p w:rsidR="007761AA" w:rsidRPr="00805C93" w:rsidRDefault="007761AA" w:rsidP="007761AA">
      <w:pPr>
        <w:pStyle w:val="BodyText"/>
        <w:rPr>
          <w:sz w:val="24"/>
          <w:szCs w:val="24"/>
        </w:rPr>
      </w:pPr>
    </w:p>
    <w:p w:rsidR="007761AA" w:rsidRPr="00805C93" w:rsidRDefault="007761AA" w:rsidP="007761AA">
      <w:pPr>
        <w:pStyle w:val="BodyText"/>
        <w:rPr>
          <w:sz w:val="24"/>
          <w:szCs w:val="24"/>
        </w:rPr>
      </w:pPr>
    </w:p>
    <w:p w:rsidR="007761AA" w:rsidRPr="00805C93" w:rsidRDefault="007761AA" w:rsidP="007761AA">
      <w:pPr>
        <w:pStyle w:val="BodyText"/>
        <w:rPr>
          <w:sz w:val="24"/>
          <w:szCs w:val="24"/>
        </w:rPr>
      </w:pPr>
      <w:r w:rsidRPr="00805C93">
        <w:rPr>
          <w:sz w:val="24"/>
          <w:szCs w:val="24"/>
        </w:rPr>
        <w:t>__________________________________________________________</w:t>
      </w:r>
    </w:p>
    <w:p w:rsidR="007761AA" w:rsidRPr="00805C93" w:rsidRDefault="007761AA" w:rsidP="007761AA">
      <w:pPr>
        <w:pStyle w:val="TableHeading"/>
        <w:rPr>
          <w:rFonts w:ascii="Times New Roman" w:hAnsi="Times New Roman" w:cs="Times New Roman"/>
          <w:b w:val="0"/>
          <w:sz w:val="24"/>
          <w:szCs w:val="24"/>
        </w:rPr>
      </w:pPr>
      <w:r w:rsidRPr="00805C93">
        <w:rPr>
          <w:rFonts w:ascii="Times New Roman" w:hAnsi="Times New Roman" w:cs="Times New Roman"/>
          <w:b w:val="0"/>
          <w:sz w:val="24"/>
          <w:szCs w:val="24"/>
        </w:rPr>
        <w:t>Signed:</w:t>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r>
      <w:r w:rsidRPr="00805C93">
        <w:rPr>
          <w:rFonts w:ascii="Times New Roman" w:hAnsi="Times New Roman" w:cs="Times New Roman"/>
          <w:b w:val="0"/>
          <w:sz w:val="24"/>
          <w:szCs w:val="24"/>
        </w:rPr>
        <w:tab/>
        <w:t xml:space="preserve">Date: </w:t>
      </w:r>
    </w:p>
    <w:p w:rsidR="007761AA" w:rsidRPr="00805C93" w:rsidRDefault="007761AA" w:rsidP="007761AA">
      <w:pPr>
        <w:pStyle w:val="TableHeading"/>
        <w:rPr>
          <w:rFonts w:ascii="Times New Roman" w:hAnsi="Times New Roman" w:cs="Times New Roman"/>
          <w:b w:val="0"/>
          <w:i/>
          <w:sz w:val="24"/>
          <w:szCs w:val="24"/>
        </w:rPr>
      </w:pPr>
      <w:r w:rsidRPr="00805C93">
        <w:rPr>
          <w:rFonts w:ascii="Times New Roman" w:hAnsi="Times New Roman" w:cs="Times New Roman"/>
          <w:b w:val="0"/>
          <w:i/>
          <w:sz w:val="24"/>
          <w:szCs w:val="24"/>
        </w:rPr>
        <w:t>Robert Bossarte, VA Program Manager</w:t>
      </w:r>
    </w:p>
    <w:p w:rsidR="007761AA" w:rsidRPr="00805C93" w:rsidRDefault="007761AA" w:rsidP="007761AA">
      <w:pPr>
        <w:pStyle w:val="TableHeading"/>
        <w:rPr>
          <w:rFonts w:ascii="Times New Roman" w:hAnsi="Times New Roman" w:cs="Times New Roman"/>
          <w:b w:val="0"/>
          <w:i/>
          <w:color w:val="0000FF"/>
          <w:sz w:val="24"/>
          <w:szCs w:val="24"/>
        </w:rPr>
      </w:pPr>
    </w:p>
    <w:p w:rsidR="007761AA" w:rsidRPr="00805C93" w:rsidRDefault="007761AA" w:rsidP="007761AA">
      <w:pPr>
        <w:rPr>
          <w:bCs/>
          <w:sz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805C93" w:rsidRDefault="007761AA" w:rsidP="006E32B4">
      <w:pPr>
        <w:pStyle w:val="BodyText"/>
        <w:rPr>
          <w:sz w:val="24"/>
          <w:szCs w:val="24"/>
        </w:rPr>
      </w:pPr>
    </w:p>
    <w:p w:rsidR="007761AA" w:rsidRPr="009813C9" w:rsidRDefault="007761AA" w:rsidP="009813C9">
      <w:pPr>
        <w:rPr>
          <w:rFonts w:eastAsia="MS Mincho"/>
          <w:szCs w:val="22"/>
          <w:lang w:eastAsia="en-GB"/>
        </w:rPr>
      </w:pPr>
      <w:bookmarkStart w:id="37" w:name="_GoBack"/>
      <w:bookmarkEnd w:id="1"/>
      <w:bookmarkEnd w:id="37"/>
    </w:p>
    <w:sectPr w:rsidR="007761AA" w:rsidRPr="009813C9" w:rsidSect="001F388B">
      <w:headerReference w:type="even" r:id="rId22"/>
      <w:footerReference w:type="even" r:id="rId23"/>
      <w:footerReference w:type="default" r:id="rId2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72B7" w:rsidRDefault="00EC72B7">
      <w:r>
        <w:separator/>
      </w:r>
    </w:p>
    <w:p w:rsidR="00EC72B7" w:rsidRDefault="00EC72B7"/>
  </w:endnote>
  <w:endnote w:type="continuationSeparator" w:id="0">
    <w:p w:rsidR="00EC72B7" w:rsidRDefault="00EC72B7">
      <w:r>
        <w:continuationSeparator/>
      </w:r>
    </w:p>
    <w:p w:rsidR="00EC72B7" w:rsidRDefault="00EC72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entury Schoolbook">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FD" w:rsidRDefault="00627FFD" w:rsidP="007D22F9">
    <w:pPr>
      <w:pStyle w:val="Footer"/>
      <w:rPr>
        <w:rStyle w:val="PageNumber"/>
        <w:rFonts w:cs="Times New Roman"/>
        <w:sz w:val="22"/>
        <w:szCs w:val="24"/>
      </w:rPr>
    </w:pPr>
    <w:r>
      <w:t>Suicide Data Repository</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t>June 2012</w:t>
    </w:r>
  </w:p>
  <w:p w:rsidR="00627FFD" w:rsidRDefault="00627FFD">
    <w:pPr>
      <w:pStyle w:val="Footer"/>
    </w:pPr>
    <w:r>
      <w:t xml:space="preserve">Interface </w:t>
    </w:r>
    <w:r>
      <w:rPr>
        <w:rStyle w:val="PageNumber"/>
      </w:rPr>
      <w:t>Design Specification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FD" w:rsidRDefault="00627FFD" w:rsidP="00742CBE">
    <w:pPr>
      <w:pStyle w:val="Footer"/>
      <w:rPr>
        <w:rStyle w:val="PageNumber"/>
        <w:rFonts w:cs="Times New Roman"/>
        <w:sz w:val="22"/>
        <w:szCs w:val="24"/>
      </w:rPr>
    </w:pPr>
    <w:r>
      <w:rPr>
        <w:rFonts w:cstheme="minorHAnsi"/>
        <w:sz w:val="24"/>
        <w:szCs w:val="24"/>
      </w:rPr>
      <w:t>IRDS</w:t>
    </w:r>
    <w:r>
      <w:tab/>
    </w:r>
    <w:r>
      <w:rPr>
        <w:rStyle w:val="PageNumber"/>
      </w:rPr>
      <w:fldChar w:fldCharType="begin"/>
    </w:r>
    <w:r>
      <w:rPr>
        <w:rStyle w:val="PageNumber"/>
      </w:rPr>
      <w:instrText xml:space="preserve"> PAGE </w:instrText>
    </w:r>
    <w:r>
      <w:rPr>
        <w:rStyle w:val="PageNumber"/>
      </w:rPr>
      <w:fldChar w:fldCharType="separate"/>
    </w:r>
    <w:r w:rsidR="0047204C">
      <w:rPr>
        <w:rStyle w:val="PageNumber"/>
        <w:noProof/>
      </w:rPr>
      <w:t>3</w:t>
    </w:r>
    <w:r>
      <w:rPr>
        <w:rStyle w:val="PageNumber"/>
      </w:rPr>
      <w:fldChar w:fldCharType="end"/>
    </w:r>
    <w:r>
      <w:rPr>
        <w:rStyle w:val="PageNumber"/>
      </w:rPr>
      <w:tab/>
      <w:t xml:space="preserve"> </w:t>
    </w:r>
    <w:r w:rsidR="00453B3E">
      <w:rPr>
        <w:rStyle w:val="PageNumber"/>
      </w:rPr>
      <w:t xml:space="preserve">November </w:t>
    </w:r>
    <w:r>
      <w:rPr>
        <w:rStyle w:val="PageNumber"/>
      </w:rPr>
      <w:t>2014</w:t>
    </w:r>
  </w:p>
  <w:p w:rsidR="00627FFD" w:rsidRPr="00CC439B" w:rsidRDefault="00627FFD" w:rsidP="00742CBE">
    <w:pPr>
      <w:pStyle w:val="Footer"/>
    </w:pPr>
    <w:r>
      <w:t xml:space="preserve">Interface </w:t>
    </w:r>
    <w:r>
      <w:rPr>
        <w:rStyle w:val="PageNumber"/>
      </w:rPr>
      <w:t>Design Specification</w:t>
    </w:r>
  </w:p>
  <w:p w:rsidR="00627FFD" w:rsidRDefault="00627FF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FD" w:rsidRPr="001E56DC" w:rsidRDefault="00627FFD" w:rsidP="00AF0F72">
    <w:pPr>
      <w:pStyle w:val="Footer"/>
      <w:jc w:val="right"/>
      <w:rPr>
        <w:i/>
      </w:rPr>
    </w:pPr>
    <w:r>
      <w:rPr>
        <w:i/>
      </w:rPr>
      <w:t>Contract: VA118-12-C-0023 P0001</w:t>
    </w:r>
  </w:p>
  <w:p w:rsidR="00627FFD" w:rsidRDefault="00627FFD" w:rsidP="00AF0F72">
    <w:pPr>
      <w:pStyle w:val="Footer"/>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FD" w:rsidRDefault="00627FFD" w:rsidP="007B65D7">
    <w:pPr>
      <w:pStyle w:val="Footer"/>
      <w:rPr>
        <w:rStyle w:val="PageNumber"/>
        <w:rFonts w:cs="Times New Roman"/>
        <w:sz w:val="22"/>
        <w:szCs w:val="24"/>
      </w:rPr>
    </w:pPr>
    <w:r>
      <w:t>Suicide Data Repository</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r>
      <w:rPr>
        <w:rStyle w:val="PageNumber"/>
      </w:rPr>
      <w:tab/>
      <w:t>August 2012</w:t>
    </w:r>
  </w:p>
  <w:p w:rsidR="00627FFD" w:rsidRPr="007B65D7" w:rsidRDefault="00627FFD" w:rsidP="007B65D7">
    <w:pPr>
      <w:pStyle w:val="Footer"/>
    </w:pPr>
    <w:r>
      <w:rPr>
        <w:rStyle w:val="PageNumber"/>
      </w:rPr>
      <w:t>Interface Design Specification</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FD" w:rsidRDefault="00627FFD" w:rsidP="00CC439B">
    <w:pPr>
      <w:pStyle w:val="Footer"/>
      <w:rPr>
        <w:rStyle w:val="PageNumber"/>
        <w:rFonts w:cs="Times New Roman"/>
        <w:sz w:val="22"/>
        <w:szCs w:val="24"/>
      </w:rPr>
    </w:pPr>
    <w:r>
      <w:t>IRDS</w:t>
    </w:r>
    <w:r>
      <w:tab/>
    </w:r>
    <w:r>
      <w:rPr>
        <w:rStyle w:val="PageNumber"/>
      </w:rPr>
      <w:fldChar w:fldCharType="begin"/>
    </w:r>
    <w:r>
      <w:rPr>
        <w:rStyle w:val="PageNumber"/>
      </w:rPr>
      <w:instrText xml:space="preserve"> PAGE </w:instrText>
    </w:r>
    <w:r>
      <w:rPr>
        <w:rStyle w:val="PageNumber"/>
      </w:rPr>
      <w:fldChar w:fldCharType="separate"/>
    </w:r>
    <w:r w:rsidR="0047204C">
      <w:rPr>
        <w:rStyle w:val="PageNumber"/>
        <w:noProof/>
      </w:rPr>
      <w:t>13</w:t>
    </w:r>
    <w:r>
      <w:rPr>
        <w:rStyle w:val="PageNumber"/>
      </w:rPr>
      <w:fldChar w:fldCharType="end"/>
    </w:r>
    <w:r>
      <w:rPr>
        <w:rStyle w:val="PageNumber"/>
      </w:rPr>
      <w:tab/>
    </w:r>
    <w:r w:rsidR="0081264A">
      <w:rPr>
        <w:rStyle w:val="PageNumber"/>
      </w:rPr>
      <w:t xml:space="preserve">November </w:t>
    </w:r>
    <w:r>
      <w:rPr>
        <w:rStyle w:val="PageNumber"/>
      </w:rPr>
      <w:t>2014</w:t>
    </w:r>
  </w:p>
  <w:p w:rsidR="00627FFD" w:rsidRPr="00CC439B" w:rsidRDefault="00627FFD" w:rsidP="00CC439B">
    <w:pPr>
      <w:pStyle w:val="Footer"/>
    </w:pPr>
    <w:r>
      <w:t xml:space="preserve">Interface </w:t>
    </w:r>
    <w:r>
      <w:rPr>
        <w:rStyle w:val="PageNumber"/>
      </w:rPr>
      <w:t>Design Specification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72B7" w:rsidRDefault="00EC72B7">
      <w:r>
        <w:separator/>
      </w:r>
    </w:p>
    <w:p w:rsidR="00EC72B7" w:rsidRDefault="00EC72B7"/>
  </w:footnote>
  <w:footnote w:type="continuationSeparator" w:id="0">
    <w:p w:rsidR="00EC72B7" w:rsidRDefault="00EC72B7">
      <w:r>
        <w:continuationSeparator/>
      </w:r>
    </w:p>
    <w:p w:rsidR="00EC72B7" w:rsidRDefault="00EC72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7FFD" w:rsidRDefault="00627FF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1pt;height:40.85pt" o:bullet="t">
        <v:imagedata r:id="rId1" o:title="pointing-finger-white-small"/>
      </v:shape>
    </w:pict>
  </w:numPicBullet>
  <w:abstractNum w:abstractNumId="0">
    <w:nsid w:val="FFFFFF7C"/>
    <w:multiLevelType w:val="singleLevel"/>
    <w:tmpl w:val="3D4A9A46"/>
    <w:lvl w:ilvl="0">
      <w:start w:val="1"/>
      <w:numFmt w:val="decimal"/>
      <w:pStyle w:val="list-bullet"/>
      <w:lvlText w:val="%1."/>
      <w:lvlJc w:val="left"/>
      <w:pPr>
        <w:tabs>
          <w:tab w:val="num" w:pos="1800"/>
        </w:tabs>
        <w:ind w:left="1800" w:hanging="360"/>
      </w:pPr>
    </w:lvl>
  </w:abstractNum>
  <w:abstractNum w:abstractNumId="1">
    <w:nsid w:val="FFFFFF7D"/>
    <w:multiLevelType w:val="singleLevel"/>
    <w:tmpl w:val="20C455B2"/>
    <w:lvl w:ilvl="0">
      <w:start w:val="1"/>
      <w:numFmt w:val="decimal"/>
      <w:pStyle w:val="list-bullet-level-2"/>
      <w:lvlText w:val="%1."/>
      <w:lvlJc w:val="left"/>
      <w:pPr>
        <w:tabs>
          <w:tab w:val="num" w:pos="1440"/>
        </w:tabs>
        <w:ind w:left="1440" w:hanging="360"/>
      </w:pPr>
    </w:lvl>
  </w:abstractNum>
  <w:abstractNum w:abstractNumId="2">
    <w:nsid w:val="FFFFFF7E"/>
    <w:multiLevelType w:val="singleLevel"/>
    <w:tmpl w:val="F8464B98"/>
    <w:lvl w:ilvl="0">
      <w:start w:val="1"/>
      <w:numFmt w:val="decimal"/>
      <w:pStyle w:val="ListNumber2"/>
      <w:lvlText w:val="%1."/>
      <w:lvlJc w:val="left"/>
      <w:pPr>
        <w:tabs>
          <w:tab w:val="num" w:pos="1080"/>
        </w:tabs>
        <w:ind w:left="1080" w:hanging="360"/>
      </w:pPr>
    </w:lvl>
  </w:abstractNum>
  <w:abstractNum w:abstractNumId="3">
    <w:nsid w:val="FFFFFF7F"/>
    <w:multiLevelType w:val="singleLevel"/>
    <w:tmpl w:val="9EA6F13C"/>
    <w:lvl w:ilvl="0">
      <w:start w:val="1"/>
      <w:numFmt w:val="decimal"/>
      <w:pStyle w:val="ListNumber4"/>
      <w:lvlText w:val="%1."/>
      <w:lvlJc w:val="left"/>
      <w:pPr>
        <w:tabs>
          <w:tab w:val="num" w:pos="720"/>
        </w:tabs>
        <w:ind w:left="720" w:hanging="360"/>
      </w:pPr>
    </w:lvl>
  </w:abstractNum>
  <w:abstractNum w:abstractNumId="4">
    <w:nsid w:val="FFFFFF80"/>
    <w:multiLevelType w:val="singleLevel"/>
    <w:tmpl w:val="BEBA8884"/>
    <w:lvl w:ilvl="0">
      <w:start w:val="1"/>
      <w:numFmt w:val="bullet"/>
      <w:pStyle w:val="Question"/>
      <w:lvlText w:val=""/>
      <w:lvlJc w:val="left"/>
      <w:pPr>
        <w:tabs>
          <w:tab w:val="num" w:pos="1800"/>
        </w:tabs>
        <w:ind w:left="1800" w:hanging="360"/>
      </w:pPr>
      <w:rPr>
        <w:rFonts w:ascii="Symbol" w:hAnsi="Symbol" w:hint="default"/>
      </w:rPr>
    </w:lvl>
  </w:abstractNum>
  <w:abstractNum w:abstractNumId="5">
    <w:nsid w:val="FFFFFF82"/>
    <w:multiLevelType w:val="singleLevel"/>
    <w:tmpl w:val="AEB26B38"/>
    <w:lvl w:ilvl="0">
      <w:start w:val="1"/>
      <w:numFmt w:val="bullet"/>
      <w:pStyle w:val="Appendix"/>
      <w:lvlText w:val=""/>
      <w:lvlJc w:val="left"/>
      <w:pPr>
        <w:tabs>
          <w:tab w:val="num" w:pos="1080"/>
        </w:tabs>
        <w:ind w:left="1080" w:hanging="360"/>
      </w:pPr>
      <w:rPr>
        <w:rFonts w:ascii="Symbol" w:hAnsi="Symbol" w:hint="default"/>
      </w:rPr>
    </w:lvl>
  </w:abstractNum>
  <w:abstractNum w:abstractNumId="6">
    <w:nsid w:val="FFFFFF88"/>
    <w:multiLevelType w:val="singleLevel"/>
    <w:tmpl w:val="FCFE33F6"/>
    <w:lvl w:ilvl="0">
      <w:start w:val="1"/>
      <w:numFmt w:val="decimal"/>
      <w:pStyle w:val="ListBullet5"/>
      <w:lvlText w:val="%1."/>
      <w:lvlJc w:val="left"/>
      <w:pPr>
        <w:tabs>
          <w:tab w:val="num" w:pos="360"/>
        </w:tabs>
        <w:ind w:left="360" w:hanging="360"/>
      </w:pPr>
    </w:lvl>
  </w:abstractNum>
  <w:abstractNum w:abstractNumId="7">
    <w:nsid w:val="FFFFFF89"/>
    <w:multiLevelType w:val="singleLevel"/>
    <w:tmpl w:val="FC8E7142"/>
    <w:lvl w:ilvl="0">
      <w:start w:val="1"/>
      <w:numFmt w:val="bullet"/>
      <w:pStyle w:val="BulletedList"/>
      <w:lvlText w:val=""/>
      <w:lvlJc w:val="left"/>
      <w:pPr>
        <w:tabs>
          <w:tab w:val="num" w:pos="360"/>
        </w:tabs>
        <w:ind w:left="360" w:hanging="360"/>
      </w:pPr>
      <w:rPr>
        <w:rFonts w:ascii="Symbol" w:hAnsi="Symbol" w:hint="default"/>
      </w:rPr>
    </w:lvl>
  </w:abstractNum>
  <w:abstractNum w:abstractNumId="8">
    <w:nsid w:val="00642149"/>
    <w:multiLevelType w:val="hybridMultilevel"/>
    <w:tmpl w:val="D598D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0">
    <w:nsid w:val="0F62625C"/>
    <w:multiLevelType w:val="multilevel"/>
    <w:tmpl w:val="229E8B98"/>
    <w:lvl w:ilvl="0">
      <w:start w:val="1"/>
      <w:numFmt w:val="decimal"/>
      <w:pStyle w:val="Heading1"/>
      <w:lvlText w:val="%1."/>
      <w:lvlJc w:val="left"/>
      <w:pPr>
        <w:tabs>
          <w:tab w:val="num" w:pos="2880"/>
        </w:tabs>
        <w:ind w:left="288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10B40E1D"/>
    <w:multiLevelType w:val="hybridMultilevel"/>
    <w:tmpl w:val="7CC06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9A1ED1"/>
    <w:multiLevelType w:val="hybridMultilevel"/>
    <w:tmpl w:val="C906632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14E725D3"/>
    <w:multiLevelType w:val="singleLevel"/>
    <w:tmpl w:val="CE6804F8"/>
    <w:lvl w:ilvl="0">
      <w:start w:val="1"/>
      <w:numFmt w:val="bullet"/>
      <w:pStyle w:val="t3-title-3"/>
      <w:lvlText w:val=""/>
      <w:lvlJc w:val="left"/>
      <w:pPr>
        <w:tabs>
          <w:tab w:val="num" w:pos="360"/>
        </w:tabs>
        <w:ind w:left="360" w:hanging="360"/>
      </w:pPr>
      <w:rPr>
        <w:rFonts w:ascii="Symbol" w:hAnsi="Symbol" w:hint="default"/>
      </w:rPr>
    </w:lvl>
  </w:abstractNum>
  <w:abstractNum w:abstractNumId="14">
    <w:nsid w:val="1C88381C"/>
    <w:multiLevelType w:val="hybridMultilevel"/>
    <w:tmpl w:val="BA7EF7CE"/>
    <w:lvl w:ilvl="0" w:tplc="596E3D54">
      <w:start w:val="1"/>
      <w:numFmt w:val="bullet"/>
      <w:pStyle w:val="InstructionalBullet1"/>
      <w:lvlText w:val=""/>
      <w:lvlJc w:val="left"/>
      <w:pPr>
        <w:tabs>
          <w:tab w:val="num" w:pos="720"/>
        </w:tabs>
        <w:ind w:left="720" w:hanging="360"/>
      </w:pPr>
      <w:rPr>
        <w:rFonts w:ascii="Symbol" w:hAnsi="Symbol" w:hint="default"/>
      </w:rPr>
    </w:lvl>
    <w:lvl w:ilvl="1" w:tplc="361AE1B8">
      <w:start w:val="1"/>
      <w:numFmt w:val="bullet"/>
      <w:lvlText w:val="o"/>
      <w:lvlJc w:val="left"/>
      <w:pPr>
        <w:tabs>
          <w:tab w:val="num" w:pos="1440"/>
        </w:tabs>
        <w:ind w:left="1440" w:hanging="360"/>
      </w:pPr>
      <w:rPr>
        <w:rFonts w:ascii="Courier New" w:hAnsi="Courier New" w:cs="Courier New" w:hint="default"/>
      </w:rPr>
    </w:lvl>
    <w:lvl w:ilvl="2" w:tplc="00368114" w:tentative="1">
      <w:start w:val="1"/>
      <w:numFmt w:val="bullet"/>
      <w:lvlText w:val=""/>
      <w:lvlJc w:val="left"/>
      <w:pPr>
        <w:tabs>
          <w:tab w:val="num" w:pos="2160"/>
        </w:tabs>
        <w:ind w:left="2160" w:hanging="360"/>
      </w:pPr>
      <w:rPr>
        <w:rFonts w:ascii="Wingdings" w:hAnsi="Wingdings" w:hint="default"/>
      </w:rPr>
    </w:lvl>
    <w:lvl w:ilvl="3" w:tplc="42C8421C" w:tentative="1">
      <w:start w:val="1"/>
      <w:numFmt w:val="bullet"/>
      <w:lvlText w:val=""/>
      <w:lvlJc w:val="left"/>
      <w:pPr>
        <w:tabs>
          <w:tab w:val="num" w:pos="2880"/>
        </w:tabs>
        <w:ind w:left="2880" w:hanging="360"/>
      </w:pPr>
      <w:rPr>
        <w:rFonts w:ascii="Symbol" w:hAnsi="Symbol" w:hint="default"/>
      </w:rPr>
    </w:lvl>
    <w:lvl w:ilvl="4" w:tplc="C0B099DC" w:tentative="1">
      <w:start w:val="1"/>
      <w:numFmt w:val="bullet"/>
      <w:lvlText w:val="o"/>
      <w:lvlJc w:val="left"/>
      <w:pPr>
        <w:tabs>
          <w:tab w:val="num" w:pos="3600"/>
        </w:tabs>
        <w:ind w:left="3600" w:hanging="360"/>
      </w:pPr>
      <w:rPr>
        <w:rFonts w:ascii="Courier New" w:hAnsi="Courier New" w:cs="Courier New" w:hint="default"/>
      </w:rPr>
    </w:lvl>
    <w:lvl w:ilvl="5" w:tplc="276CDC32" w:tentative="1">
      <w:start w:val="1"/>
      <w:numFmt w:val="bullet"/>
      <w:lvlText w:val=""/>
      <w:lvlJc w:val="left"/>
      <w:pPr>
        <w:tabs>
          <w:tab w:val="num" w:pos="4320"/>
        </w:tabs>
        <w:ind w:left="4320" w:hanging="360"/>
      </w:pPr>
      <w:rPr>
        <w:rFonts w:ascii="Wingdings" w:hAnsi="Wingdings" w:hint="default"/>
      </w:rPr>
    </w:lvl>
    <w:lvl w:ilvl="6" w:tplc="27B49FA6" w:tentative="1">
      <w:start w:val="1"/>
      <w:numFmt w:val="bullet"/>
      <w:lvlText w:val=""/>
      <w:lvlJc w:val="left"/>
      <w:pPr>
        <w:tabs>
          <w:tab w:val="num" w:pos="5040"/>
        </w:tabs>
        <w:ind w:left="5040" w:hanging="360"/>
      </w:pPr>
      <w:rPr>
        <w:rFonts w:ascii="Symbol" w:hAnsi="Symbol" w:hint="default"/>
      </w:rPr>
    </w:lvl>
    <w:lvl w:ilvl="7" w:tplc="5268D96A" w:tentative="1">
      <w:start w:val="1"/>
      <w:numFmt w:val="bullet"/>
      <w:lvlText w:val="o"/>
      <w:lvlJc w:val="left"/>
      <w:pPr>
        <w:tabs>
          <w:tab w:val="num" w:pos="5760"/>
        </w:tabs>
        <w:ind w:left="5760" w:hanging="360"/>
      </w:pPr>
      <w:rPr>
        <w:rFonts w:ascii="Courier New" w:hAnsi="Courier New" w:cs="Courier New" w:hint="default"/>
      </w:rPr>
    </w:lvl>
    <w:lvl w:ilvl="8" w:tplc="3A925952" w:tentative="1">
      <w:start w:val="1"/>
      <w:numFmt w:val="bullet"/>
      <w:lvlText w:val=""/>
      <w:lvlJc w:val="left"/>
      <w:pPr>
        <w:tabs>
          <w:tab w:val="num" w:pos="6480"/>
        </w:tabs>
        <w:ind w:left="6480" w:hanging="360"/>
      </w:pPr>
      <w:rPr>
        <w:rFonts w:ascii="Wingdings" w:hAnsi="Wingdings" w:hint="default"/>
      </w:rPr>
    </w:lvl>
  </w:abstractNum>
  <w:abstractNum w:abstractNumId="15">
    <w:nsid w:val="1D410468"/>
    <w:multiLevelType w:val="hybridMultilevel"/>
    <w:tmpl w:val="6A0E37F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FFD6DC8"/>
    <w:multiLevelType w:val="hybridMultilevel"/>
    <w:tmpl w:val="B234F9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2D2769E3"/>
    <w:multiLevelType w:val="hybridMultilevel"/>
    <w:tmpl w:val="F2CAF9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D595991"/>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9">
    <w:nsid w:val="2E815826"/>
    <w:multiLevelType w:val="hybridMultilevel"/>
    <w:tmpl w:val="04663B9E"/>
    <w:lvl w:ilvl="0" w:tplc="828A85E2">
      <w:start w:val="1"/>
      <w:numFmt w:val="none"/>
      <w:pStyle w:val="InstructionalNote"/>
      <w:lvlText w:val="NOTE:"/>
      <w:lvlJc w:val="left"/>
      <w:pPr>
        <w:tabs>
          <w:tab w:val="num" w:pos="1512"/>
        </w:tabs>
        <w:ind w:left="1512" w:hanging="1152"/>
      </w:pPr>
      <w:rPr>
        <w:rFonts w:ascii="Arial" w:hAnsi="Arial" w:hint="default"/>
        <w:b/>
        <w:i/>
        <w:sz w:val="22"/>
        <w:szCs w:val="22"/>
      </w:rPr>
    </w:lvl>
    <w:lvl w:ilvl="1" w:tplc="D5D01CC8" w:tentative="1">
      <w:start w:val="1"/>
      <w:numFmt w:val="lowerLetter"/>
      <w:lvlText w:val="%2."/>
      <w:lvlJc w:val="left"/>
      <w:pPr>
        <w:tabs>
          <w:tab w:val="num" w:pos="1440"/>
        </w:tabs>
        <w:ind w:left="1440" w:hanging="360"/>
      </w:pPr>
    </w:lvl>
    <w:lvl w:ilvl="2" w:tplc="AE4E6962" w:tentative="1">
      <w:start w:val="1"/>
      <w:numFmt w:val="lowerRoman"/>
      <w:lvlText w:val="%3."/>
      <w:lvlJc w:val="right"/>
      <w:pPr>
        <w:tabs>
          <w:tab w:val="num" w:pos="2160"/>
        </w:tabs>
        <w:ind w:left="2160" w:hanging="180"/>
      </w:pPr>
    </w:lvl>
    <w:lvl w:ilvl="3" w:tplc="37D07AFA" w:tentative="1">
      <w:start w:val="1"/>
      <w:numFmt w:val="decimal"/>
      <w:lvlText w:val="%4."/>
      <w:lvlJc w:val="left"/>
      <w:pPr>
        <w:tabs>
          <w:tab w:val="num" w:pos="2880"/>
        </w:tabs>
        <w:ind w:left="2880" w:hanging="360"/>
      </w:pPr>
    </w:lvl>
    <w:lvl w:ilvl="4" w:tplc="616CC1CC" w:tentative="1">
      <w:start w:val="1"/>
      <w:numFmt w:val="lowerLetter"/>
      <w:lvlText w:val="%5."/>
      <w:lvlJc w:val="left"/>
      <w:pPr>
        <w:tabs>
          <w:tab w:val="num" w:pos="3600"/>
        </w:tabs>
        <w:ind w:left="3600" w:hanging="360"/>
      </w:pPr>
    </w:lvl>
    <w:lvl w:ilvl="5" w:tplc="5C9666F4" w:tentative="1">
      <w:start w:val="1"/>
      <w:numFmt w:val="lowerRoman"/>
      <w:lvlText w:val="%6."/>
      <w:lvlJc w:val="right"/>
      <w:pPr>
        <w:tabs>
          <w:tab w:val="num" w:pos="4320"/>
        </w:tabs>
        <w:ind w:left="4320" w:hanging="180"/>
      </w:pPr>
    </w:lvl>
    <w:lvl w:ilvl="6" w:tplc="F9B061FA" w:tentative="1">
      <w:start w:val="1"/>
      <w:numFmt w:val="decimal"/>
      <w:lvlText w:val="%7."/>
      <w:lvlJc w:val="left"/>
      <w:pPr>
        <w:tabs>
          <w:tab w:val="num" w:pos="5040"/>
        </w:tabs>
        <w:ind w:left="5040" w:hanging="360"/>
      </w:pPr>
    </w:lvl>
    <w:lvl w:ilvl="7" w:tplc="30E87EC4" w:tentative="1">
      <w:start w:val="1"/>
      <w:numFmt w:val="lowerLetter"/>
      <w:lvlText w:val="%8."/>
      <w:lvlJc w:val="left"/>
      <w:pPr>
        <w:tabs>
          <w:tab w:val="num" w:pos="5760"/>
        </w:tabs>
        <w:ind w:left="5760" w:hanging="360"/>
      </w:pPr>
    </w:lvl>
    <w:lvl w:ilvl="8" w:tplc="95AC5B30" w:tentative="1">
      <w:start w:val="1"/>
      <w:numFmt w:val="lowerRoman"/>
      <w:lvlText w:val="%9."/>
      <w:lvlJc w:val="right"/>
      <w:pPr>
        <w:tabs>
          <w:tab w:val="num" w:pos="6480"/>
        </w:tabs>
        <w:ind w:left="6480" w:hanging="180"/>
      </w:pPr>
    </w:lvl>
  </w:abstractNum>
  <w:abstractNum w:abstractNumId="20">
    <w:nsid w:val="2F7A15B6"/>
    <w:multiLevelType w:val="hybridMultilevel"/>
    <w:tmpl w:val="E42C2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2">
    <w:nsid w:val="32691D0E"/>
    <w:multiLevelType w:val="hybridMultilevel"/>
    <w:tmpl w:val="67080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27F5CE7"/>
    <w:multiLevelType w:val="hybridMultilevel"/>
    <w:tmpl w:val="7BC4ADCC"/>
    <w:lvl w:ilvl="0" w:tplc="D60892FE">
      <w:start w:val="1"/>
      <w:numFmt w:val="bullet"/>
      <w:pStyle w:val="BodyBullet2"/>
      <w:lvlText w:val=""/>
      <w:lvlJc w:val="left"/>
      <w:pPr>
        <w:tabs>
          <w:tab w:val="num" w:pos="1800"/>
        </w:tabs>
        <w:ind w:left="1800" w:hanging="360"/>
      </w:pPr>
      <w:rPr>
        <w:rFonts w:ascii="Symbol" w:hAnsi="Symbol" w:hint="default"/>
      </w:rPr>
    </w:lvl>
    <w:lvl w:ilvl="1" w:tplc="D3C6FDF8"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4">
    <w:nsid w:val="368E2610"/>
    <w:multiLevelType w:val="singleLevel"/>
    <w:tmpl w:val="8B06DE32"/>
    <w:lvl w:ilvl="0">
      <w:start w:val="1"/>
      <w:numFmt w:val="bullet"/>
      <w:pStyle w:val="Bullet3"/>
      <w:lvlText w:val=""/>
      <w:lvlJc w:val="left"/>
      <w:pPr>
        <w:tabs>
          <w:tab w:val="num" w:pos="648"/>
        </w:tabs>
        <w:ind w:left="648" w:hanging="403"/>
      </w:pPr>
      <w:rPr>
        <w:rFonts w:ascii="Symbol" w:hAnsi="Symbol" w:hint="default"/>
      </w:rPr>
    </w:lvl>
  </w:abstractNum>
  <w:abstractNum w:abstractNumId="25">
    <w:nsid w:val="3C572255"/>
    <w:multiLevelType w:val="hybridMultilevel"/>
    <w:tmpl w:val="F322E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28580F"/>
    <w:multiLevelType w:val="hybridMultilevel"/>
    <w:tmpl w:val="F2449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EAD2653"/>
    <w:multiLevelType w:val="hybridMultilevel"/>
    <w:tmpl w:val="D384EF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9">
    <w:nsid w:val="4D783307"/>
    <w:multiLevelType w:val="hybridMultilevel"/>
    <w:tmpl w:val="DD0E1FA0"/>
    <w:lvl w:ilvl="0" w:tplc="E4066F56">
      <w:start w:val="1"/>
      <w:numFmt w:val="none"/>
      <w:pStyle w:val="Table-Text"/>
      <w:lvlText w:val="Question: "/>
      <w:lvlJc w:val="left"/>
      <w:pPr>
        <w:tabs>
          <w:tab w:val="num" w:pos="720"/>
        </w:tabs>
        <w:ind w:left="1080" w:hanging="1080"/>
      </w:pPr>
      <w:rPr>
        <w:rFonts w:ascii="Arial" w:hAnsi="Arial" w:hint="default"/>
        <w:b/>
        <w:i w:val="0"/>
      </w:rPr>
    </w:lvl>
    <w:lvl w:ilvl="1" w:tplc="B5645B9C" w:tentative="1">
      <w:start w:val="1"/>
      <w:numFmt w:val="lowerLetter"/>
      <w:lvlText w:val="%2."/>
      <w:lvlJc w:val="left"/>
      <w:pPr>
        <w:tabs>
          <w:tab w:val="num" w:pos="1440"/>
        </w:tabs>
        <w:ind w:left="1440" w:hanging="360"/>
      </w:pPr>
    </w:lvl>
    <w:lvl w:ilvl="2" w:tplc="EFA643CE" w:tentative="1">
      <w:start w:val="1"/>
      <w:numFmt w:val="lowerRoman"/>
      <w:lvlText w:val="%3."/>
      <w:lvlJc w:val="right"/>
      <w:pPr>
        <w:tabs>
          <w:tab w:val="num" w:pos="2160"/>
        </w:tabs>
        <w:ind w:left="2160" w:hanging="180"/>
      </w:pPr>
    </w:lvl>
    <w:lvl w:ilvl="3" w:tplc="BDD40FDC" w:tentative="1">
      <w:start w:val="1"/>
      <w:numFmt w:val="decimal"/>
      <w:lvlText w:val="%4."/>
      <w:lvlJc w:val="left"/>
      <w:pPr>
        <w:tabs>
          <w:tab w:val="num" w:pos="2880"/>
        </w:tabs>
        <w:ind w:left="2880" w:hanging="360"/>
      </w:pPr>
    </w:lvl>
    <w:lvl w:ilvl="4" w:tplc="B882FD04" w:tentative="1">
      <w:start w:val="1"/>
      <w:numFmt w:val="lowerLetter"/>
      <w:lvlText w:val="%5."/>
      <w:lvlJc w:val="left"/>
      <w:pPr>
        <w:tabs>
          <w:tab w:val="num" w:pos="3600"/>
        </w:tabs>
        <w:ind w:left="3600" w:hanging="360"/>
      </w:pPr>
    </w:lvl>
    <w:lvl w:ilvl="5" w:tplc="255E0A12" w:tentative="1">
      <w:start w:val="1"/>
      <w:numFmt w:val="lowerRoman"/>
      <w:lvlText w:val="%6."/>
      <w:lvlJc w:val="right"/>
      <w:pPr>
        <w:tabs>
          <w:tab w:val="num" w:pos="4320"/>
        </w:tabs>
        <w:ind w:left="4320" w:hanging="180"/>
      </w:pPr>
    </w:lvl>
    <w:lvl w:ilvl="6" w:tplc="C20AAEAA" w:tentative="1">
      <w:start w:val="1"/>
      <w:numFmt w:val="decimal"/>
      <w:lvlText w:val="%7."/>
      <w:lvlJc w:val="left"/>
      <w:pPr>
        <w:tabs>
          <w:tab w:val="num" w:pos="5040"/>
        </w:tabs>
        <w:ind w:left="5040" w:hanging="360"/>
      </w:pPr>
    </w:lvl>
    <w:lvl w:ilvl="7" w:tplc="4D66B496" w:tentative="1">
      <w:start w:val="1"/>
      <w:numFmt w:val="lowerLetter"/>
      <w:lvlText w:val="%8."/>
      <w:lvlJc w:val="left"/>
      <w:pPr>
        <w:tabs>
          <w:tab w:val="num" w:pos="5760"/>
        </w:tabs>
        <w:ind w:left="5760" w:hanging="360"/>
      </w:pPr>
    </w:lvl>
    <w:lvl w:ilvl="8" w:tplc="62443D8C" w:tentative="1">
      <w:start w:val="1"/>
      <w:numFmt w:val="lowerRoman"/>
      <w:lvlText w:val="%9."/>
      <w:lvlJc w:val="right"/>
      <w:pPr>
        <w:tabs>
          <w:tab w:val="num" w:pos="6480"/>
        </w:tabs>
        <w:ind w:left="6480" w:hanging="180"/>
      </w:pPr>
    </w:lvl>
  </w:abstractNum>
  <w:abstractNum w:abstractNumId="30">
    <w:nsid w:val="4EEF6478"/>
    <w:multiLevelType w:val="hybridMultilevel"/>
    <w:tmpl w:val="33442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F3A330D"/>
    <w:multiLevelType w:val="hybridMultilevel"/>
    <w:tmpl w:val="6C240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234753"/>
    <w:multiLevelType w:val="multilevel"/>
    <w:tmpl w:val="DDDAB4B8"/>
    <w:lvl w:ilvl="0">
      <w:start w:val="1"/>
      <w:numFmt w:val="decimal"/>
      <w:pStyle w:val="level3headings"/>
      <w:lvlText w:val="Goal %1."/>
      <w:lvlJc w:val="left"/>
      <w:pPr>
        <w:tabs>
          <w:tab w:val="num" w:pos="3744"/>
        </w:tabs>
        <w:ind w:left="2304" w:firstLine="0"/>
      </w:pPr>
    </w:lvl>
    <w:lvl w:ilvl="1">
      <w:start w:val="1"/>
      <w:numFmt w:val="decimal"/>
      <w:lvlText w:val="%1%2."/>
      <w:lvlJc w:val="left"/>
      <w:pPr>
        <w:tabs>
          <w:tab w:val="num" w:pos="3024"/>
        </w:tabs>
        <w:ind w:left="2016" w:firstLine="288"/>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33">
    <w:nsid w:val="581571F7"/>
    <w:multiLevelType w:val="hybridMultilevel"/>
    <w:tmpl w:val="13EC8F6A"/>
    <w:lvl w:ilvl="0" w:tplc="0409000F">
      <w:start w:val="1"/>
      <w:numFmt w:val="bullet"/>
      <w:pStyle w:val="BodyTextBullet2"/>
      <w:lvlText w:val=""/>
      <w:lvlJc w:val="left"/>
      <w:pPr>
        <w:tabs>
          <w:tab w:val="num" w:pos="1440"/>
        </w:tabs>
        <w:ind w:left="1440"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34">
    <w:nsid w:val="5E8F5013"/>
    <w:multiLevelType w:val="hybridMultilevel"/>
    <w:tmpl w:val="3BD833A6"/>
    <w:lvl w:ilvl="0" w:tplc="E3F028DC">
      <w:start w:val="1"/>
      <w:numFmt w:val="bullet"/>
      <w:pStyle w:val="Code"/>
      <w:lvlText w:val=""/>
      <w:lvlJc w:val="left"/>
      <w:pPr>
        <w:tabs>
          <w:tab w:val="num" w:pos="1134"/>
        </w:tabs>
        <w:ind w:left="1134" w:hanging="567"/>
      </w:pPr>
      <w:rPr>
        <w:rFonts w:ascii="Symbol" w:hAnsi="Symbol" w:hint="default"/>
      </w:rPr>
    </w:lvl>
    <w:lvl w:ilvl="1" w:tplc="CE52B7E0">
      <w:start w:val="2"/>
      <w:numFmt w:val="bullet"/>
      <w:lvlText w:val="-"/>
      <w:lvlJc w:val="left"/>
      <w:pPr>
        <w:tabs>
          <w:tab w:val="num" w:pos="1440"/>
        </w:tabs>
        <w:ind w:left="1440" w:hanging="360"/>
      </w:pPr>
      <w:rPr>
        <w:rFonts w:ascii="Times New Roman" w:eastAsia="MS Mincho" w:hAnsi="Times New Roman" w:cs="Times New Roman" w:hint="default"/>
      </w:rPr>
    </w:lvl>
    <w:lvl w:ilvl="2" w:tplc="94089DC6" w:tentative="1">
      <w:start w:val="1"/>
      <w:numFmt w:val="bullet"/>
      <w:lvlText w:val=""/>
      <w:lvlJc w:val="left"/>
      <w:pPr>
        <w:tabs>
          <w:tab w:val="num" w:pos="2160"/>
        </w:tabs>
        <w:ind w:left="2160" w:hanging="360"/>
      </w:pPr>
      <w:rPr>
        <w:rFonts w:ascii="Wingdings" w:hAnsi="Wingdings" w:hint="default"/>
      </w:rPr>
    </w:lvl>
    <w:lvl w:ilvl="3" w:tplc="1DBE517E" w:tentative="1">
      <w:start w:val="1"/>
      <w:numFmt w:val="bullet"/>
      <w:lvlText w:val=""/>
      <w:lvlJc w:val="left"/>
      <w:pPr>
        <w:tabs>
          <w:tab w:val="num" w:pos="2880"/>
        </w:tabs>
        <w:ind w:left="2880" w:hanging="360"/>
      </w:pPr>
      <w:rPr>
        <w:rFonts w:ascii="Symbol" w:hAnsi="Symbol" w:hint="default"/>
      </w:rPr>
    </w:lvl>
    <w:lvl w:ilvl="4" w:tplc="B36816B8" w:tentative="1">
      <w:start w:val="1"/>
      <w:numFmt w:val="bullet"/>
      <w:lvlText w:val="o"/>
      <w:lvlJc w:val="left"/>
      <w:pPr>
        <w:tabs>
          <w:tab w:val="num" w:pos="3600"/>
        </w:tabs>
        <w:ind w:left="3600" w:hanging="360"/>
      </w:pPr>
      <w:rPr>
        <w:rFonts w:ascii="Courier New" w:hAnsi="Courier New" w:cs="Courier New" w:hint="default"/>
      </w:rPr>
    </w:lvl>
    <w:lvl w:ilvl="5" w:tplc="04FCA916" w:tentative="1">
      <w:start w:val="1"/>
      <w:numFmt w:val="bullet"/>
      <w:lvlText w:val=""/>
      <w:lvlJc w:val="left"/>
      <w:pPr>
        <w:tabs>
          <w:tab w:val="num" w:pos="4320"/>
        </w:tabs>
        <w:ind w:left="4320" w:hanging="360"/>
      </w:pPr>
      <w:rPr>
        <w:rFonts w:ascii="Wingdings" w:hAnsi="Wingdings" w:hint="default"/>
      </w:rPr>
    </w:lvl>
    <w:lvl w:ilvl="6" w:tplc="6570D7EE" w:tentative="1">
      <w:start w:val="1"/>
      <w:numFmt w:val="bullet"/>
      <w:lvlText w:val=""/>
      <w:lvlJc w:val="left"/>
      <w:pPr>
        <w:tabs>
          <w:tab w:val="num" w:pos="5040"/>
        </w:tabs>
        <w:ind w:left="5040" w:hanging="360"/>
      </w:pPr>
      <w:rPr>
        <w:rFonts w:ascii="Symbol" w:hAnsi="Symbol" w:hint="default"/>
      </w:rPr>
    </w:lvl>
    <w:lvl w:ilvl="7" w:tplc="5BB8143A" w:tentative="1">
      <w:start w:val="1"/>
      <w:numFmt w:val="bullet"/>
      <w:lvlText w:val="o"/>
      <w:lvlJc w:val="left"/>
      <w:pPr>
        <w:tabs>
          <w:tab w:val="num" w:pos="5760"/>
        </w:tabs>
        <w:ind w:left="5760" w:hanging="360"/>
      </w:pPr>
      <w:rPr>
        <w:rFonts w:ascii="Courier New" w:hAnsi="Courier New" w:cs="Courier New" w:hint="default"/>
      </w:rPr>
    </w:lvl>
    <w:lvl w:ilvl="8" w:tplc="6AFE3390" w:tentative="1">
      <w:start w:val="1"/>
      <w:numFmt w:val="bullet"/>
      <w:lvlText w:val=""/>
      <w:lvlJc w:val="left"/>
      <w:pPr>
        <w:tabs>
          <w:tab w:val="num" w:pos="6480"/>
        </w:tabs>
        <w:ind w:left="6480" w:hanging="360"/>
      </w:pPr>
      <w:rPr>
        <w:rFonts w:ascii="Wingdings" w:hAnsi="Wingdings" w:hint="default"/>
      </w:rPr>
    </w:lvl>
  </w:abstractNum>
  <w:abstractNum w:abstractNumId="35">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6">
    <w:nsid w:val="60F619C3"/>
    <w:multiLevelType w:val="hybridMultilevel"/>
    <w:tmpl w:val="48DA44C2"/>
    <w:lvl w:ilvl="0" w:tplc="FF504A78">
      <w:start w:val="1"/>
      <w:numFmt w:val="upp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7">
    <w:nsid w:val="62837D1B"/>
    <w:multiLevelType w:val="multilevel"/>
    <w:tmpl w:val="8C1A5F9E"/>
    <w:lvl w:ilvl="0">
      <w:start w:val="1"/>
      <w:numFmt w:val="upperLetter"/>
      <w:pStyle w:val="TableText"/>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8">
    <w:nsid w:val="62A75BEB"/>
    <w:multiLevelType w:val="multilevel"/>
    <w:tmpl w:val="04090023"/>
    <w:lvl w:ilvl="0">
      <w:start w:val="1"/>
      <w:numFmt w:val="upperRoman"/>
      <w:pStyle w:val="H-related-process-areas"/>
      <w:lvlText w:val="Article %1."/>
      <w:lvlJc w:val="left"/>
      <w:pPr>
        <w:tabs>
          <w:tab w:val="num" w:pos="144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9">
    <w:nsid w:val="65677C8A"/>
    <w:multiLevelType w:val="hybridMultilevel"/>
    <w:tmpl w:val="A9FCAC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6FC15D4"/>
    <w:multiLevelType w:val="singleLevel"/>
    <w:tmpl w:val="034E1E46"/>
    <w:lvl w:ilvl="0">
      <w:start w:val="1"/>
      <w:numFmt w:val="bullet"/>
      <w:pStyle w:val="t2title2"/>
      <w:lvlText w:val=""/>
      <w:lvlJc w:val="left"/>
      <w:pPr>
        <w:tabs>
          <w:tab w:val="num" w:pos="360"/>
        </w:tabs>
        <w:ind w:left="360" w:hanging="360"/>
      </w:pPr>
      <w:rPr>
        <w:rFonts w:ascii="Symbol" w:hAnsi="Symbol" w:hint="default"/>
      </w:rPr>
    </w:lvl>
  </w:abstractNum>
  <w:abstractNum w:abstractNumId="41">
    <w:nsid w:val="6D5C2438"/>
    <w:multiLevelType w:val="hybridMultilevel"/>
    <w:tmpl w:val="9CEEF7A4"/>
    <w:lvl w:ilvl="0" w:tplc="3EC6896C">
      <w:start w:val="1"/>
      <w:numFmt w:val="decimal"/>
      <w:pStyle w:val="BodyTextNumbered2"/>
      <w:lvlText w:val="%1."/>
      <w:lvlJc w:val="left"/>
      <w:pPr>
        <w:tabs>
          <w:tab w:val="num" w:pos="1440"/>
        </w:tabs>
        <w:ind w:left="1440" w:hanging="360"/>
      </w:pPr>
      <w:rPr>
        <w:rFonts w:hint="default"/>
      </w:rPr>
    </w:lvl>
    <w:lvl w:ilvl="1" w:tplc="90022320">
      <w:start w:val="1"/>
      <w:numFmt w:val="lowerLetter"/>
      <w:lvlText w:val="%2."/>
      <w:lvlJc w:val="left"/>
      <w:pPr>
        <w:tabs>
          <w:tab w:val="num" w:pos="2160"/>
        </w:tabs>
        <w:ind w:left="2160" w:hanging="360"/>
      </w:pPr>
    </w:lvl>
    <w:lvl w:ilvl="2" w:tplc="DB82ADAE" w:tentative="1">
      <w:start w:val="1"/>
      <w:numFmt w:val="lowerRoman"/>
      <w:lvlText w:val="%3."/>
      <w:lvlJc w:val="right"/>
      <w:pPr>
        <w:tabs>
          <w:tab w:val="num" w:pos="2880"/>
        </w:tabs>
        <w:ind w:left="2880" w:hanging="180"/>
      </w:pPr>
    </w:lvl>
    <w:lvl w:ilvl="3" w:tplc="970C457C" w:tentative="1">
      <w:start w:val="1"/>
      <w:numFmt w:val="decimal"/>
      <w:lvlText w:val="%4."/>
      <w:lvlJc w:val="left"/>
      <w:pPr>
        <w:tabs>
          <w:tab w:val="num" w:pos="3600"/>
        </w:tabs>
        <w:ind w:left="3600" w:hanging="360"/>
      </w:pPr>
    </w:lvl>
    <w:lvl w:ilvl="4" w:tplc="FEB89B86" w:tentative="1">
      <w:start w:val="1"/>
      <w:numFmt w:val="lowerLetter"/>
      <w:lvlText w:val="%5."/>
      <w:lvlJc w:val="left"/>
      <w:pPr>
        <w:tabs>
          <w:tab w:val="num" w:pos="4320"/>
        </w:tabs>
        <w:ind w:left="4320" w:hanging="360"/>
      </w:pPr>
    </w:lvl>
    <w:lvl w:ilvl="5" w:tplc="CD44413A" w:tentative="1">
      <w:start w:val="1"/>
      <w:numFmt w:val="lowerRoman"/>
      <w:lvlText w:val="%6."/>
      <w:lvlJc w:val="right"/>
      <w:pPr>
        <w:tabs>
          <w:tab w:val="num" w:pos="5040"/>
        </w:tabs>
        <w:ind w:left="5040" w:hanging="180"/>
      </w:pPr>
    </w:lvl>
    <w:lvl w:ilvl="6" w:tplc="B3207D54" w:tentative="1">
      <w:start w:val="1"/>
      <w:numFmt w:val="decimal"/>
      <w:lvlText w:val="%7."/>
      <w:lvlJc w:val="left"/>
      <w:pPr>
        <w:tabs>
          <w:tab w:val="num" w:pos="5760"/>
        </w:tabs>
        <w:ind w:left="5760" w:hanging="360"/>
      </w:pPr>
    </w:lvl>
    <w:lvl w:ilvl="7" w:tplc="82F0C896" w:tentative="1">
      <w:start w:val="1"/>
      <w:numFmt w:val="lowerLetter"/>
      <w:lvlText w:val="%8."/>
      <w:lvlJc w:val="left"/>
      <w:pPr>
        <w:tabs>
          <w:tab w:val="num" w:pos="6480"/>
        </w:tabs>
        <w:ind w:left="6480" w:hanging="360"/>
      </w:pPr>
    </w:lvl>
    <w:lvl w:ilvl="8" w:tplc="B85C4D80" w:tentative="1">
      <w:start w:val="1"/>
      <w:numFmt w:val="lowerRoman"/>
      <w:lvlText w:val="%9."/>
      <w:lvlJc w:val="right"/>
      <w:pPr>
        <w:tabs>
          <w:tab w:val="num" w:pos="7200"/>
        </w:tabs>
        <w:ind w:left="7200" w:hanging="180"/>
      </w:pPr>
    </w:lvl>
  </w:abstractNum>
  <w:abstractNum w:abstractNumId="42">
    <w:nsid w:val="6F182A87"/>
    <w:multiLevelType w:val="hybridMultilevel"/>
    <w:tmpl w:val="57642176"/>
    <w:lvl w:ilvl="0" w:tplc="04090001">
      <w:start w:val="1"/>
      <w:numFmt w:val="decimal"/>
      <w:pStyle w:val="BodyTextNumbered1"/>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nsid w:val="70B23D3D"/>
    <w:multiLevelType w:val="hybridMultilevel"/>
    <w:tmpl w:val="0854E1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nsid w:val="73B1173E"/>
    <w:multiLevelType w:val="hybridMultilevel"/>
    <w:tmpl w:val="2640D13E"/>
    <w:lvl w:ilvl="0" w:tplc="5972BF38">
      <w:start w:val="1"/>
      <w:numFmt w:val="lowerLetter"/>
      <w:pStyle w:val="BodyTextLettered2"/>
      <w:lvlText w:val="%1."/>
      <w:lvlJc w:val="left"/>
      <w:pPr>
        <w:tabs>
          <w:tab w:val="num" w:pos="1440"/>
        </w:tabs>
        <w:ind w:left="1440" w:hanging="360"/>
      </w:pPr>
      <w:rPr>
        <w:rFonts w:hint="default"/>
      </w:rPr>
    </w:lvl>
    <w:lvl w:ilvl="1" w:tplc="7E981390">
      <w:start w:val="1"/>
      <w:numFmt w:val="bullet"/>
      <w:lvlText w:val=""/>
      <w:lvlJc w:val="left"/>
      <w:pPr>
        <w:tabs>
          <w:tab w:val="num" w:pos="2160"/>
        </w:tabs>
        <w:ind w:left="2160" w:hanging="360"/>
      </w:pPr>
      <w:rPr>
        <w:rFonts w:ascii="Symbol" w:hAnsi="Symbol" w:hint="default"/>
        <w:color w:val="auto"/>
      </w:rPr>
    </w:lvl>
    <w:lvl w:ilvl="2" w:tplc="D8165D70" w:tentative="1">
      <w:start w:val="1"/>
      <w:numFmt w:val="lowerRoman"/>
      <w:lvlText w:val="%3."/>
      <w:lvlJc w:val="right"/>
      <w:pPr>
        <w:tabs>
          <w:tab w:val="num" w:pos="2880"/>
        </w:tabs>
        <w:ind w:left="2880" w:hanging="180"/>
      </w:pPr>
    </w:lvl>
    <w:lvl w:ilvl="3" w:tplc="F3FCCF86" w:tentative="1">
      <w:start w:val="1"/>
      <w:numFmt w:val="decimal"/>
      <w:lvlText w:val="%4."/>
      <w:lvlJc w:val="left"/>
      <w:pPr>
        <w:tabs>
          <w:tab w:val="num" w:pos="3600"/>
        </w:tabs>
        <w:ind w:left="3600" w:hanging="360"/>
      </w:pPr>
    </w:lvl>
    <w:lvl w:ilvl="4" w:tplc="C624DE32" w:tentative="1">
      <w:start w:val="1"/>
      <w:numFmt w:val="lowerLetter"/>
      <w:lvlText w:val="%5."/>
      <w:lvlJc w:val="left"/>
      <w:pPr>
        <w:tabs>
          <w:tab w:val="num" w:pos="4320"/>
        </w:tabs>
        <w:ind w:left="4320" w:hanging="360"/>
      </w:pPr>
    </w:lvl>
    <w:lvl w:ilvl="5" w:tplc="CFC42D12" w:tentative="1">
      <w:start w:val="1"/>
      <w:numFmt w:val="lowerRoman"/>
      <w:lvlText w:val="%6."/>
      <w:lvlJc w:val="right"/>
      <w:pPr>
        <w:tabs>
          <w:tab w:val="num" w:pos="5040"/>
        </w:tabs>
        <w:ind w:left="5040" w:hanging="180"/>
      </w:pPr>
    </w:lvl>
    <w:lvl w:ilvl="6" w:tplc="9814BC70" w:tentative="1">
      <w:start w:val="1"/>
      <w:numFmt w:val="decimal"/>
      <w:lvlText w:val="%7."/>
      <w:lvlJc w:val="left"/>
      <w:pPr>
        <w:tabs>
          <w:tab w:val="num" w:pos="5760"/>
        </w:tabs>
        <w:ind w:left="5760" w:hanging="360"/>
      </w:pPr>
    </w:lvl>
    <w:lvl w:ilvl="7" w:tplc="AE466274" w:tentative="1">
      <w:start w:val="1"/>
      <w:numFmt w:val="lowerLetter"/>
      <w:lvlText w:val="%8."/>
      <w:lvlJc w:val="left"/>
      <w:pPr>
        <w:tabs>
          <w:tab w:val="num" w:pos="6480"/>
        </w:tabs>
        <w:ind w:left="6480" w:hanging="360"/>
      </w:pPr>
    </w:lvl>
    <w:lvl w:ilvl="8" w:tplc="676C2D3C" w:tentative="1">
      <w:start w:val="1"/>
      <w:numFmt w:val="lowerRoman"/>
      <w:lvlText w:val="%9."/>
      <w:lvlJc w:val="right"/>
      <w:pPr>
        <w:tabs>
          <w:tab w:val="num" w:pos="7200"/>
        </w:tabs>
        <w:ind w:left="7200" w:hanging="180"/>
      </w:pPr>
    </w:lvl>
  </w:abstractNum>
  <w:abstractNum w:abstractNumId="45">
    <w:nsid w:val="74EC5168"/>
    <w:multiLevelType w:val="hybridMultilevel"/>
    <w:tmpl w:val="745A218C"/>
    <w:lvl w:ilvl="0" w:tplc="7BFCD1A4">
      <w:start w:val="1"/>
      <w:numFmt w:val="none"/>
      <w:pStyle w:val="Note"/>
      <w:lvlText w:val="NOTE: "/>
      <w:lvlJc w:val="left"/>
      <w:pPr>
        <w:tabs>
          <w:tab w:val="num" w:pos="720"/>
        </w:tabs>
        <w:ind w:left="792" w:hanging="792"/>
      </w:pPr>
      <w:rPr>
        <w:rFonts w:ascii="Arial" w:hAnsi="Arial" w:hint="default"/>
        <w:b/>
        <w:i w:val="0"/>
      </w:rPr>
    </w:lvl>
    <w:lvl w:ilvl="1" w:tplc="04090019">
      <w:start w:val="1"/>
      <w:numFmt w:val="bullet"/>
      <w:lvlText w:val=""/>
      <w:lvlJc w:val="left"/>
      <w:pPr>
        <w:tabs>
          <w:tab w:val="num" w:pos="1440"/>
        </w:tabs>
        <w:ind w:left="1440" w:hanging="360"/>
      </w:pPr>
      <w:rPr>
        <w:rFonts w:ascii="Symbol" w:hAnsi="Symbol" w:hint="default"/>
        <w:b/>
        <w:i w:val="0"/>
      </w:rPr>
    </w:lvl>
    <w:lvl w:ilvl="2" w:tplc="C270B51E">
      <w:start w:val="1"/>
      <w:numFmt w:val="lowerLetter"/>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nsid w:val="7CD96944"/>
    <w:multiLevelType w:val="hybridMultilevel"/>
    <w:tmpl w:val="D0AAB36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DEE65F0"/>
    <w:multiLevelType w:val="singleLevel"/>
    <w:tmpl w:val="0EB47770"/>
    <w:lvl w:ilvl="0">
      <w:start w:val="1"/>
      <w:numFmt w:val="bullet"/>
      <w:pStyle w:val="Bullet1"/>
      <w:lvlText w:val=""/>
      <w:lvlJc w:val="left"/>
      <w:pPr>
        <w:tabs>
          <w:tab w:val="num" w:pos="360"/>
        </w:tabs>
        <w:ind w:left="360" w:hanging="360"/>
      </w:pPr>
      <w:rPr>
        <w:rFonts w:ascii="Symbol" w:hAnsi="Symbol" w:hint="default"/>
      </w:rPr>
    </w:lvl>
  </w:abstractNum>
  <w:abstractNum w:abstractNumId="48">
    <w:nsid w:val="7F7504B8"/>
    <w:multiLevelType w:val="hybridMultilevel"/>
    <w:tmpl w:val="5EC049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9">
    <w:nsid w:val="7F9D06EE"/>
    <w:multiLevelType w:val="hybridMultilevel"/>
    <w:tmpl w:val="29E0F7D2"/>
    <w:lvl w:ilvl="0" w:tplc="0809000F">
      <w:start w:val="1"/>
      <w:numFmt w:val="bullet"/>
      <w:pStyle w:val="BodyTextBullet1"/>
      <w:lvlText w:val=""/>
      <w:lvlJc w:val="left"/>
      <w:pPr>
        <w:tabs>
          <w:tab w:val="num" w:pos="720"/>
        </w:tabs>
        <w:ind w:left="720" w:hanging="360"/>
      </w:pPr>
      <w:rPr>
        <w:rFonts w:ascii="Symbol" w:hAnsi="Symbol" w:hint="default"/>
      </w:rPr>
    </w:lvl>
    <w:lvl w:ilvl="1" w:tplc="08090019" w:tentative="1">
      <w:start w:val="1"/>
      <w:numFmt w:val="bullet"/>
      <w:lvlText w:val="o"/>
      <w:lvlJc w:val="left"/>
      <w:pPr>
        <w:tabs>
          <w:tab w:val="num" w:pos="1440"/>
        </w:tabs>
        <w:ind w:left="1440" w:hanging="360"/>
      </w:pPr>
      <w:rPr>
        <w:rFonts w:ascii="Courier New" w:hAnsi="Courier New" w:cs="Courier New"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cs="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cs="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4"/>
  </w:num>
  <w:num w:numId="4">
    <w:abstractNumId w:val="6"/>
  </w:num>
  <w:num w:numId="5">
    <w:abstractNumId w:val="3"/>
  </w:num>
  <w:num w:numId="6">
    <w:abstractNumId w:val="2"/>
  </w:num>
  <w:num w:numId="7">
    <w:abstractNumId w:val="1"/>
  </w:num>
  <w:num w:numId="8">
    <w:abstractNumId w:val="0"/>
  </w:num>
  <w:num w:numId="9">
    <w:abstractNumId w:val="18"/>
  </w:num>
  <w:num w:numId="10">
    <w:abstractNumId w:val="38"/>
  </w:num>
  <w:num w:numId="11">
    <w:abstractNumId w:val="49"/>
  </w:num>
  <w:num w:numId="12">
    <w:abstractNumId w:val="33"/>
  </w:num>
  <w:num w:numId="13">
    <w:abstractNumId w:val="42"/>
  </w:num>
  <w:num w:numId="14">
    <w:abstractNumId w:val="41"/>
  </w:num>
  <w:num w:numId="15">
    <w:abstractNumId w:val="9"/>
  </w:num>
  <w:num w:numId="16">
    <w:abstractNumId w:val="44"/>
  </w:num>
  <w:num w:numId="17">
    <w:abstractNumId w:val="49"/>
  </w:num>
  <w:num w:numId="18">
    <w:abstractNumId w:val="33"/>
  </w:num>
  <w:num w:numId="19">
    <w:abstractNumId w:val="19"/>
  </w:num>
  <w:num w:numId="20">
    <w:abstractNumId w:val="14"/>
  </w:num>
  <w:num w:numId="21">
    <w:abstractNumId w:val="23"/>
  </w:num>
  <w:num w:numId="22">
    <w:abstractNumId w:val="28"/>
  </w:num>
  <w:num w:numId="23">
    <w:abstractNumId w:val="10"/>
  </w:num>
  <w:num w:numId="24">
    <w:abstractNumId w:val="21"/>
  </w:num>
  <w:num w:numId="25">
    <w:abstractNumId w:val="35"/>
  </w:num>
  <w:num w:numId="26">
    <w:abstractNumId w:val="34"/>
  </w:num>
  <w:num w:numId="27">
    <w:abstractNumId w:val="37"/>
  </w:num>
  <w:num w:numId="28">
    <w:abstractNumId w:val="29"/>
  </w:num>
  <w:num w:numId="29">
    <w:abstractNumId w:val="32"/>
  </w:num>
  <w:num w:numId="30">
    <w:abstractNumId w:val="13"/>
  </w:num>
  <w:num w:numId="31">
    <w:abstractNumId w:val="40"/>
  </w:num>
  <w:num w:numId="32">
    <w:abstractNumId w:val="47"/>
  </w:num>
  <w:num w:numId="33">
    <w:abstractNumId w:val="24"/>
  </w:num>
  <w:num w:numId="34">
    <w:abstractNumId w:val="27"/>
  </w:num>
  <w:num w:numId="35">
    <w:abstractNumId w:val="12"/>
  </w:num>
  <w:num w:numId="36">
    <w:abstractNumId w:val="43"/>
  </w:num>
  <w:num w:numId="37">
    <w:abstractNumId w:val="16"/>
  </w:num>
  <w:num w:numId="38">
    <w:abstractNumId w:val="48"/>
  </w:num>
  <w:num w:numId="39">
    <w:abstractNumId w:val="45"/>
  </w:num>
  <w:num w:numId="40">
    <w:abstractNumId w:val="20"/>
  </w:num>
  <w:num w:numId="41">
    <w:abstractNumId w:val="36"/>
  </w:num>
  <w:num w:numId="42">
    <w:abstractNumId w:val="46"/>
  </w:num>
  <w:num w:numId="43">
    <w:abstractNumId w:val="22"/>
  </w:num>
  <w:num w:numId="44">
    <w:abstractNumId w:val="26"/>
  </w:num>
  <w:num w:numId="45">
    <w:abstractNumId w:val="31"/>
  </w:num>
  <w:num w:numId="46">
    <w:abstractNumId w:val="15"/>
  </w:num>
  <w:num w:numId="47">
    <w:abstractNumId w:val="30"/>
  </w:num>
  <w:num w:numId="48">
    <w:abstractNumId w:val="25"/>
  </w:num>
  <w:num w:numId="49">
    <w:abstractNumId w:val="11"/>
  </w:num>
  <w:num w:numId="50">
    <w:abstractNumId w:val="17"/>
  </w:num>
  <w:num w:numId="51">
    <w:abstractNumId w:val="8"/>
  </w:num>
  <w:num w:numId="52">
    <w:abstractNumId w:val="3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hideSpellingErrors/>
  <w:hideGrammaticalErrors/>
  <w:activeWritingStyle w:appName="MSWord" w:lang="en-US" w:vendorID="64" w:dllVersion="131078" w:nlCheck="1" w:checkStyle="1"/>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Heading1Char"/>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52B0"/>
    <w:rsid w:val="000063A7"/>
    <w:rsid w:val="0000675B"/>
    <w:rsid w:val="00006DB8"/>
    <w:rsid w:val="00006EC1"/>
    <w:rsid w:val="00010136"/>
    <w:rsid w:val="00010140"/>
    <w:rsid w:val="000107BA"/>
    <w:rsid w:val="000114B6"/>
    <w:rsid w:val="00011EE6"/>
    <w:rsid w:val="0001226E"/>
    <w:rsid w:val="000171DA"/>
    <w:rsid w:val="000263BB"/>
    <w:rsid w:val="0003471E"/>
    <w:rsid w:val="00035CC3"/>
    <w:rsid w:val="00041B8C"/>
    <w:rsid w:val="0004636C"/>
    <w:rsid w:val="000475E4"/>
    <w:rsid w:val="000521B8"/>
    <w:rsid w:val="0005229F"/>
    <w:rsid w:val="00054E25"/>
    <w:rsid w:val="00055C48"/>
    <w:rsid w:val="00055C65"/>
    <w:rsid w:val="0006015D"/>
    <w:rsid w:val="000677B2"/>
    <w:rsid w:val="00071609"/>
    <w:rsid w:val="00080DD3"/>
    <w:rsid w:val="0009214E"/>
    <w:rsid w:val="00092955"/>
    <w:rsid w:val="000933CA"/>
    <w:rsid w:val="00096E1A"/>
    <w:rsid w:val="000A0190"/>
    <w:rsid w:val="000A363C"/>
    <w:rsid w:val="000B23F8"/>
    <w:rsid w:val="000B480C"/>
    <w:rsid w:val="000E72B6"/>
    <w:rsid w:val="000F3438"/>
    <w:rsid w:val="000F3A24"/>
    <w:rsid w:val="001000A8"/>
    <w:rsid w:val="00100D18"/>
    <w:rsid w:val="001019C4"/>
    <w:rsid w:val="00104399"/>
    <w:rsid w:val="00105A84"/>
    <w:rsid w:val="0010664C"/>
    <w:rsid w:val="00107971"/>
    <w:rsid w:val="00110618"/>
    <w:rsid w:val="0011079F"/>
    <w:rsid w:val="00111074"/>
    <w:rsid w:val="00113708"/>
    <w:rsid w:val="0012060D"/>
    <w:rsid w:val="001375B9"/>
    <w:rsid w:val="00151087"/>
    <w:rsid w:val="001574A4"/>
    <w:rsid w:val="00160824"/>
    <w:rsid w:val="001624C3"/>
    <w:rsid w:val="00165298"/>
    <w:rsid w:val="00165AB8"/>
    <w:rsid w:val="00166EA9"/>
    <w:rsid w:val="0017153A"/>
    <w:rsid w:val="00172D7F"/>
    <w:rsid w:val="001737B6"/>
    <w:rsid w:val="001738A1"/>
    <w:rsid w:val="00180235"/>
    <w:rsid w:val="00180E40"/>
    <w:rsid w:val="001828CD"/>
    <w:rsid w:val="00186009"/>
    <w:rsid w:val="001A12ED"/>
    <w:rsid w:val="001A3C5C"/>
    <w:rsid w:val="001B01D0"/>
    <w:rsid w:val="001B23AA"/>
    <w:rsid w:val="001B63CB"/>
    <w:rsid w:val="001C3398"/>
    <w:rsid w:val="001C6D26"/>
    <w:rsid w:val="001D2E9A"/>
    <w:rsid w:val="001D3222"/>
    <w:rsid w:val="001D4FC7"/>
    <w:rsid w:val="001D6650"/>
    <w:rsid w:val="001D7C6A"/>
    <w:rsid w:val="001E4B39"/>
    <w:rsid w:val="001F0381"/>
    <w:rsid w:val="001F2E54"/>
    <w:rsid w:val="001F34E3"/>
    <w:rsid w:val="001F388B"/>
    <w:rsid w:val="00201FB6"/>
    <w:rsid w:val="002024F7"/>
    <w:rsid w:val="00202F54"/>
    <w:rsid w:val="00213575"/>
    <w:rsid w:val="00215030"/>
    <w:rsid w:val="00217034"/>
    <w:rsid w:val="002171D5"/>
    <w:rsid w:val="00223C1D"/>
    <w:rsid w:val="002273CA"/>
    <w:rsid w:val="00234111"/>
    <w:rsid w:val="002357F8"/>
    <w:rsid w:val="00236923"/>
    <w:rsid w:val="00247F87"/>
    <w:rsid w:val="00250517"/>
    <w:rsid w:val="00252BD5"/>
    <w:rsid w:val="00256419"/>
    <w:rsid w:val="0025654D"/>
    <w:rsid w:val="00256F04"/>
    <w:rsid w:val="00257E48"/>
    <w:rsid w:val="00261686"/>
    <w:rsid w:val="00261BC2"/>
    <w:rsid w:val="0026444F"/>
    <w:rsid w:val="00265D13"/>
    <w:rsid w:val="002662B9"/>
    <w:rsid w:val="00266D60"/>
    <w:rsid w:val="00276635"/>
    <w:rsid w:val="00282EDE"/>
    <w:rsid w:val="002848B7"/>
    <w:rsid w:val="00293B79"/>
    <w:rsid w:val="002A0173"/>
    <w:rsid w:val="002A0C8C"/>
    <w:rsid w:val="002A27D5"/>
    <w:rsid w:val="002A2EE5"/>
    <w:rsid w:val="002A2EE9"/>
    <w:rsid w:val="002C05EC"/>
    <w:rsid w:val="002C2168"/>
    <w:rsid w:val="002C6335"/>
    <w:rsid w:val="002C71EA"/>
    <w:rsid w:val="002D0C49"/>
    <w:rsid w:val="002D4612"/>
    <w:rsid w:val="002D5204"/>
    <w:rsid w:val="002E1D8C"/>
    <w:rsid w:val="002E751D"/>
    <w:rsid w:val="002F0076"/>
    <w:rsid w:val="002F4B77"/>
    <w:rsid w:val="002F5410"/>
    <w:rsid w:val="002F6FD5"/>
    <w:rsid w:val="0030648A"/>
    <w:rsid w:val="003110DB"/>
    <w:rsid w:val="00314B90"/>
    <w:rsid w:val="00314FDC"/>
    <w:rsid w:val="003153A9"/>
    <w:rsid w:val="0032241E"/>
    <w:rsid w:val="0032573B"/>
    <w:rsid w:val="00326080"/>
    <w:rsid w:val="00326966"/>
    <w:rsid w:val="00331D31"/>
    <w:rsid w:val="00335283"/>
    <w:rsid w:val="00342E0C"/>
    <w:rsid w:val="0034473F"/>
    <w:rsid w:val="00344A12"/>
    <w:rsid w:val="003450A6"/>
    <w:rsid w:val="00346959"/>
    <w:rsid w:val="00351EF6"/>
    <w:rsid w:val="00353152"/>
    <w:rsid w:val="003546D0"/>
    <w:rsid w:val="00355363"/>
    <w:rsid w:val="00356725"/>
    <w:rsid w:val="00362C23"/>
    <w:rsid w:val="003639B3"/>
    <w:rsid w:val="00363D8C"/>
    <w:rsid w:val="003727DA"/>
    <w:rsid w:val="0037310E"/>
    <w:rsid w:val="00376DD4"/>
    <w:rsid w:val="0037705A"/>
    <w:rsid w:val="00392B05"/>
    <w:rsid w:val="00394830"/>
    <w:rsid w:val="003959CD"/>
    <w:rsid w:val="003A1B90"/>
    <w:rsid w:val="003A2100"/>
    <w:rsid w:val="003A35D0"/>
    <w:rsid w:val="003A4122"/>
    <w:rsid w:val="003A55B5"/>
    <w:rsid w:val="003A6307"/>
    <w:rsid w:val="003A7225"/>
    <w:rsid w:val="003A7DDB"/>
    <w:rsid w:val="003B2BAC"/>
    <w:rsid w:val="003C2662"/>
    <w:rsid w:val="003C34EA"/>
    <w:rsid w:val="003D3C08"/>
    <w:rsid w:val="003D59EF"/>
    <w:rsid w:val="003D7EA1"/>
    <w:rsid w:val="003E48FC"/>
    <w:rsid w:val="003F4789"/>
    <w:rsid w:val="003F7264"/>
    <w:rsid w:val="00406596"/>
    <w:rsid w:val="004121AB"/>
    <w:rsid w:val="004145D9"/>
    <w:rsid w:val="00415DE2"/>
    <w:rsid w:val="00421E57"/>
    <w:rsid w:val="00423003"/>
    <w:rsid w:val="00423A58"/>
    <w:rsid w:val="00425ABB"/>
    <w:rsid w:val="00430E9B"/>
    <w:rsid w:val="0043239D"/>
    <w:rsid w:val="00433816"/>
    <w:rsid w:val="00440A78"/>
    <w:rsid w:val="00451181"/>
    <w:rsid w:val="00452DB6"/>
    <w:rsid w:val="00453B3E"/>
    <w:rsid w:val="00461021"/>
    <w:rsid w:val="00470889"/>
    <w:rsid w:val="0047204C"/>
    <w:rsid w:val="00473584"/>
    <w:rsid w:val="00474BBC"/>
    <w:rsid w:val="0048016C"/>
    <w:rsid w:val="00480274"/>
    <w:rsid w:val="0048455F"/>
    <w:rsid w:val="004850F2"/>
    <w:rsid w:val="0049503B"/>
    <w:rsid w:val="00496521"/>
    <w:rsid w:val="004A28E1"/>
    <w:rsid w:val="004A3349"/>
    <w:rsid w:val="004B21F8"/>
    <w:rsid w:val="004B4107"/>
    <w:rsid w:val="004B64EC"/>
    <w:rsid w:val="004C6209"/>
    <w:rsid w:val="004D3CB7"/>
    <w:rsid w:val="004D3FB6"/>
    <w:rsid w:val="004D5505"/>
    <w:rsid w:val="004D5CD2"/>
    <w:rsid w:val="004D67D1"/>
    <w:rsid w:val="004E412A"/>
    <w:rsid w:val="004F0FB3"/>
    <w:rsid w:val="004F2920"/>
    <w:rsid w:val="004F3A80"/>
    <w:rsid w:val="005010E6"/>
    <w:rsid w:val="00504BC1"/>
    <w:rsid w:val="00505C93"/>
    <w:rsid w:val="00512D1A"/>
    <w:rsid w:val="00515F2A"/>
    <w:rsid w:val="00520523"/>
    <w:rsid w:val="00522F27"/>
    <w:rsid w:val="00527B5C"/>
    <w:rsid w:val="00530D34"/>
    <w:rsid w:val="00531CD9"/>
    <w:rsid w:val="005327F9"/>
    <w:rsid w:val="00532B92"/>
    <w:rsid w:val="00543E06"/>
    <w:rsid w:val="005455B3"/>
    <w:rsid w:val="00554B8F"/>
    <w:rsid w:val="005647C7"/>
    <w:rsid w:val="00565326"/>
    <w:rsid w:val="00566D6A"/>
    <w:rsid w:val="00575CFA"/>
    <w:rsid w:val="005827D4"/>
    <w:rsid w:val="00585881"/>
    <w:rsid w:val="005A3D88"/>
    <w:rsid w:val="005A722B"/>
    <w:rsid w:val="005B5736"/>
    <w:rsid w:val="005C2479"/>
    <w:rsid w:val="005C70DC"/>
    <w:rsid w:val="005D18C5"/>
    <w:rsid w:val="005D3B22"/>
    <w:rsid w:val="005E2AF9"/>
    <w:rsid w:val="005F6FF0"/>
    <w:rsid w:val="005F7DEB"/>
    <w:rsid w:val="00600936"/>
    <w:rsid w:val="00600A40"/>
    <w:rsid w:val="006012A4"/>
    <w:rsid w:val="0060214C"/>
    <w:rsid w:val="00603A27"/>
    <w:rsid w:val="00614701"/>
    <w:rsid w:val="00621346"/>
    <w:rsid w:val="00627FFD"/>
    <w:rsid w:val="00636537"/>
    <w:rsid w:val="00642849"/>
    <w:rsid w:val="006460E9"/>
    <w:rsid w:val="0065443F"/>
    <w:rsid w:val="0065538C"/>
    <w:rsid w:val="00657403"/>
    <w:rsid w:val="00657FC6"/>
    <w:rsid w:val="00663B92"/>
    <w:rsid w:val="00665BF6"/>
    <w:rsid w:val="006670D2"/>
    <w:rsid w:val="00667E47"/>
    <w:rsid w:val="00677085"/>
    <w:rsid w:val="00677451"/>
    <w:rsid w:val="00680463"/>
    <w:rsid w:val="00680563"/>
    <w:rsid w:val="00691431"/>
    <w:rsid w:val="006960F9"/>
    <w:rsid w:val="006976CF"/>
    <w:rsid w:val="006A20A1"/>
    <w:rsid w:val="006A4074"/>
    <w:rsid w:val="006A7603"/>
    <w:rsid w:val="006B0AAC"/>
    <w:rsid w:val="006B520B"/>
    <w:rsid w:val="006C74ED"/>
    <w:rsid w:val="006D3A02"/>
    <w:rsid w:val="006D40A4"/>
    <w:rsid w:val="006D4142"/>
    <w:rsid w:val="006D68DA"/>
    <w:rsid w:val="006E32B4"/>
    <w:rsid w:val="006E32E0"/>
    <w:rsid w:val="006E4B3F"/>
    <w:rsid w:val="006E4C1A"/>
    <w:rsid w:val="006E5B27"/>
    <w:rsid w:val="006E7943"/>
    <w:rsid w:val="006F29AB"/>
    <w:rsid w:val="006F6D65"/>
    <w:rsid w:val="007021ED"/>
    <w:rsid w:val="00703E85"/>
    <w:rsid w:val="0071102B"/>
    <w:rsid w:val="00711C15"/>
    <w:rsid w:val="00714730"/>
    <w:rsid w:val="00715F75"/>
    <w:rsid w:val="0072307F"/>
    <w:rsid w:val="007238FF"/>
    <w:rsid w:val="0072569B"/>
    <w:rsid w:val="00727EBE"/>
    <w:rsid w:val="0073078F"/>
    <w:rsid w:val="007316E5"/>
    <w:rsid w:val="0073385E"/>
    <w:rsid w:val="007344B4"/>
    <w:rsid w:val="00736B0D"/>
    <w:rsid w:val="00737FCC"/>
    <w:rsid w:val="0074030A"/>
    <w:rsid w:val="00742CBE"/>
    <w:rsid w:val="0074433C"/>
    <w:rsid w:val="00744F0F"/>
    <w:rsid w:val="007537E2"/>
    <w:rsid w:val="00762B56"/>
    <w:rsid w:val="00763DBB"/>
    <w:rsid w:val="00764DBD"/>
    <w:rsid w:val="00765E89"/>
    <w:rsid w:val="007756D1"/>
    <w:rsid w:val="007761AA"/>
    <w:rsid w:val="00776C92"/>
    <w:rsid w:val="007809A2"/>
    <w:rsid w:val="00781144"/>
    <w:rsid w:val="007864FA"/>
    <w:rsid w:val="00786E05"/>
    <w:rsid w:val="0078769E"/>
    <w:rsid w:val="007922F9"/>
    <w:rsid w:val="007926DE"/>
    <w:rsid w:val="00794241"/>
    <w:rsid w:val="0079450B"/>
    <w:rsid w:val="007A114C"/>
    <w:rsid w:val="007A35DD"/>
    <w:rsid w:val="007A39CC"/>
    <w:rsid w:val="007B3471"/>
    <w:rsid w:val="007B65D7"/>
    <w:rsid w:val="007C13A9"/>
    <w:rsid w:val="007C2637"/>
    <w:rsid w:val="007C589A"/>
    <w:rsid w:val="007D1369"/>
    <w:rsid w:val="007D22F9"/>
    <w:rsid w:val="007D61DE"/>
    <w:rsid w:val="007E05D4"/>
    <w:rsid w:val="007E1F3F"/>
    <w:rsid w:val="007E2F94"/>
    <w:rsid w:val="007E3BEB"/>
    <w:rsid w:val="007E4370"/>
    <w:rsid w:val="007E5EF2"/>
    <w:rsid w:val="007F55BA"/>
    <w:rsid w:val="007F767C"/>
    <w:rsid w:val="00801B32"/>
    <w:rsid w:val="0080241C"/>
    <w:rsid w:val="00805C93"/>
    <w:rsid w:val="00807031"/>
    <w:rsid w:val="0081264A"/>
    <w:rsid w:val="00816E7B"/>
    <w:rsid w:val="008205CC"/>
    <w:rsid w:val="00821FD9"/>
    <w:rsid w:val="00824DAA"/>
    <w:rsid w:val="008308C2"/>
    <w:rsid w:val="008357AB"/>
    <w:rsid w:val="00845BB9"/>
    <w:rsid w:val="00851812"/>
    <w:rsid w:val="00856A08"/>
    <w:rsid w:val="00861C9C"/>
    <w:rsid w:val="00862872"/>
    <w:rsid w:val="00863B21"/>
    <w:rsid w:val="00864D55"/>
    <w:rsid w:val="00870F9C"/>
    <w:rsid w:val="00871E3C"/>
    <w:rsid w:val="00880C3D"/>
    <w:rsid w:val="00881BD7"/>
    <w:rsid w:val="008857AF"/>
    <w:rsid w:val="00887D77"/>
    <w:rsid w:val="008A1731"/>
    <w:rsid w:val="008A4AE4"/>
    <w:rsid w:val="008A783A"/>
    <w:rsid w:val="008B45B0"/>
    <w:rsid w:val="008C19ED"/>
    <w:rsid w:val="008C4382"/>
    <w:rsid w:val="008C4576"/>
    <w:rsid w:val="008D191D"/>
    <w:rsid w:val="008D4AAA"/>
    <w:rsid w:val="008E3EE6"/>
    <w:rsid w:val="008E3EF4"/>
    <w:rsid w:val="008E661A"/>
    <w:rsid w:val="008F298E"/>
    <w:rsid w:val="008F2FFB"/>
    <w:rsid w:val="008F43AA"/>
    <w:rsid w:val="008F7466"/>
    <w:rsid w:val="00900106"/>
    <w:rsid w:val="009011D4"/>
    <w:rsid w:val="00901D12"/>
    <w:rsid w:val="00906711"/>
    <w:rsid w:val="00910A8C"/>
    <w:rsid w:val="0091480D"/>
    <w:rsid w:val="0091533E"/>
    <w:rsid w:val="00915412"/>
    <w:rsid w:val="0091593B"/>
    <w:rsid w:val="00916BC9"/>
    <w:rsid w:val="00920231"/>
    <w:rsid w:val="00926F8F"/>
    <w:rsid w:val="00927556"/>
    <w:rsid w:val="00941819"/>
    <w:rsid w:val="0094214C"/>
    <w:rsid w:val="009453C1"/>
    <w:rsid w:val="00946285"/>
    <w:rsid w:val="00947B1C"/>
    <w:rsid w:val="0095133D"/>
    <w:rsid w:val="0096073C"/>
    <w:rsid w:val="00965A05"/>
    <w:rsid w:val="00967A72"/>
    <w:rsid w:val="00967C1C"/>
    <w:rsid w:val="009763BD"/>
    <w:rsid w:val="00976702"/>
    <w:rsid w:val="00977D47"/>
    <w:rsid w:val="009813C9"/>
    <w:rsid w:val="00984DA0"/>
    <w:rsid w:val="00984DAD"/>
    <w:rsid w:val="00986E49"/>
    <w:rsid w:val="0099023B"/>
    <w:rsid w:val="00991613"/>
    <w:rsid w:val="009921F2"/>
    <w:rsid w:val="009927CB"/>
    <w:rsid w:val="0099583D"/>
    <w:rsid w:val="00996E0A"/>
    <w:rsid w:val="009A09A6"/>
    <w:rsid w:val="009A4781"/>
    <w:rsid w:val="009A4EB3"/>
    <w:rsid w:val="009B1957"/>
    <w:rsid w:val="009B3CD1"/>
    <w:rsid w:val="009B7C2F"/>
    <w:rsid w:val="009C1C00"/>
    <w:rsid w:val="009C4C5F"/>
    <w:rsid w:val="009C53F3"/>
    <w:rsid w:val="009D2A6B"/>
    <w:rsid w:val="009D368C"/>
    <w:rsid w:val="009D3B0D"/>
    <w:rsid w:val="009D4125"/>
    <w:rsid w:val="009E19AA"/>
    <w:rsid w:val="009F2917"/>
    <w:rsid w:val="009F46B7"/>
    <w:rsid w:val="009F77D2"/>
    <w:rsid w:val="00A04018"/>
    <w:rsid w:val="00A05CA6"/>
    <w:rsid w:val="00A10FE9"/>
    <w:rsid w:val="00A149C0"/>
    <w:rsid w:val="00A17A67"/>
    <w:rsid w:val="00A24CF9"/>
    <w:rsid w:val="00A26114"/>
    <w:rsid w:val="00A41692"/>
    <w:rsid w:val="00A43AA1"/>
    <w:rsid w:val="00A51D83"/>
    <w:rsid w:val="00A57D00"/>
    <w:rsid w:val="00A61478"/>
    <w:rsid w:val="00A65B37"/>
    <w:rsid w:val="00A670C4"/>
    <w:rsid w:val="00A67FEB"/>
    <w:rsid w:val="00A70510"/>
    <w:rsid w:val="00A7083A"/>
    <w:rsid w:val="00A7452F"/>
    <w:rsid w:val="00A753C8"/>
    <w:rsid w:val="00A80A71"/>
    <w:rsid w:val="00A83D56"/>
    <w:rsid w:val="00A83EB5"/>
    <w:rsid w:val="00A9130C"/>
    <w:rsid w:val="00A96E26"/>
    <w:rsid w:val="00AA0F64"/>
    <w:rsid w:val="00AA2DB8"/>
    <w:rsid w:val="00AA337E"/>
    <w:rsid w:val="00AA33A9"/>
    <w:rsid w:val="00AA6982"/>
    <w:rsid w:val="00AC3CCC"/>
    <w:rsid w:val="00AD074D"/>
    <w:rsid w:val="00AD2556"/>
    <w:rsid w:val="00AD50AE"/>
    <w:rsid w:val="00AD549B"/>
    <w:rsid w:val="00AD7A3D"/>
    <w:rsid w:val="00AE16C9"/>
    <w:rsid w:val="00AF0F72"/>
    <w:rsid w:val="00B03010"/>
    <w:rsid w:val="00B04771"/>
    <w:rsid w:val="00B13C06"/>
    <w:rsid w:val="00B15C54"/>
    <w:rsid w:val="00B20C35"/>
    <w:rsid w:val="00B232E1"/>
    <w:rsid w:val="00B254C3"/>
    <w:rsid w:val="00B31B31"/>
    <w:rsid w:val="00B37CFA"/>
    <w:rsid w:val="00B40EDF"/>
    <w:rsid w:val="00B41A65"/>
    <w:rsid w:val="00B6706C"/>
    <w:rsid w:val="00B740AC"/>
    <w:rsid w:val="00B74A93"/>
    <w:rsid w:val="00B74BB2"/>
    <w:rsid w:val="00B7719C"/>
    <w:rsid w:val="00B811B1"/>
    <w:rsid w:val="00B83F9C"/>
    <w:rsid w:val="00B852FC"/>
    <w:rsid w:val="00B8745A"/>
    <w:rsid w:val="00B87712"/>
    <w:rsid w:val="00B92868"/>
    <w:rsid w:val="00B93950"/>
    <w:rsid w:val="00B959D1"/>
    <w:rsid w:val="00BA2BE4"/>
    <w:rsid w:val="00BA5DEC"/>
    <w:rsid w:val="00BB086A"/>
    <w:rsid w:val="00BC2D41"/>
    <w:rsid w:val="00BC3C87"/>
    <w:rsid w:val="00BD23F0"/>
    <w:rsid w:val="00BD4BC7"/>
    <w:rsid w:val="00BD50FC"/>
    <w:rsid w:val="00BD54FF"/>
    <w:rsid w:val="00BE0BFC"/>
    <w:rsid w:val="00BE62C0"/>
    <w:rsid w:val="00BE7AD9"/>
    <w:rsid w:val="00BF1E0D"/>
    <w:rsid w:val="00BF1EB7"/>
    <w:rsid w:val="00BF28DF"/>
    <w:rsid w:val="00BF38F9"/>
    <w:rsid w:val="00C0121E"/>
    <w:rsid w:val="00C03950"/>
    <w:rsid w:val="00C03CEA"/>
    <w:rsid w:val="00C12FFE"/>
    <w:rsid w:val="00C13654"/>
    <w:rsid w:val="00C206A5"/>
    <w:rsid w:val="00C3439E"/>
    <w:rsid w:val="00C3479C"/>
    <w:rsid w:val="00C36612"/>
    <w:rsid w:val="00C36ED5"/>
    <w:rsid w:val="00C43B61"/>
    <w:rsid w:val="00C44C32"/>
    <w:rsid w:val="00C523D8"/>
    <w:rsid w:val="00C54796"/>
    <w:rsid w:val="00C5491C"/>
    <w:rsid w:val="00C6467D"/>
    <w:rsid w:val="00C75A4F"/>
    <w:rsid w:val="00C75A56"/>
    <w:rsid w:val="00C8278B"/>
    <w:rsid w:val="00C9197C"/>
    <w:rsid w:val="00C93BF9"/>
    <w:rsid w:val="00C944EF"/>
    <w:rsid w:val="00C946FE"/>
    <w:rsid w:val="00C96FD1"/>
    <w:rsid w:val="00CA0B52"/>
    <w:rsid w:val="00CA60F4"/>
    <w:rsid w:val="00CB2A72"/>
    <w:rsid w:val="00CB60C5"/>
    <w:rsid w:val="00CB6C02"/>
    <w:rsid w:val="00CC439B"/>
    <w:rsid w:val="00CC480D"/>
    <w:rsid w:val="00CC4A55"/>
    <w:rsid w:val="00CC4B27"/>
    <w:rsid w:val="00CC4D9B"/>
    <w:rsid w:val="00CD4F2E"/>
    <w:rsid w:val="00CE4A22"/>
    <w:rsid w:val="00CE61F4"/>
    <w:rsid w:val="00CF7EEB"/>
    <w:rsid w:val="00D008F5"/>
    <w:rsid w:val="00D02641"/>
    <w:rsid w:val="00D02C27"/>
    <w:rsid w:val="00D03964"/>
    <w:rsid w:val="00D12183"/>
    <w:rsid w:val="00D13A32"/>
    <w:rsid w:val="00D14E69"/>
    <w:rsid w:val="00D170F2"/>
    <w:rsid w:val="00D1737D"/>
    <w:rsid w:val="00D23ACD"/>
    <w:rsid w:val="00D25AAF"/>
    <w:rsid w:val="00D3642C"/>
    <w:rsid w:val="00D36A48"/>
    <w:rsid w:val="00D41E05"/>
    <w:rsid w:val="00D4529D"/>
    <w:rsid w:val="00D47071"/>
    <w:rsid w:val="00D53CA8"/>
    <w:rsid w:val="00D5735E"/>
    <w:rsid w:val="00D60C86"/>
    <w:rsid w:val="00D65C34"/>
    <w:rsid w:val="00D672E7"/>
    <w:rsid w:val="00D713C8"/>
    <w:rsid w:val="00D71CB7"/>
    <w:rsid w:val="00D72B32"/>
    <w:rsid w:val="00D731EB"/>
    <w:rsid w:val="00D761D7"/>
    <w:rsid w:val="00D77E6A"/>
    <w:rsid w:val="00D77EA4"/>
    <w:rsid w:val="00D80F98"/>
    <w:rsid w:val="00D8284C"/>
    <w:rsid w:val="00D83562"/>
    <w:rsid w:val="00D84098"/>
    <w:rsid w:val="00D85103"/>
    <w:rsid w:val="00D873E1"/>
    <w:rsid w:val="00D87E85"/>
    <w:rsid w:val="00D907C1"/>
    <w:rsid w:val="00D93D23"/>
    <w:rsid w:val="00D952B0"/>
    <w:rsid w:val="00DA5956"/>
    <w:rsid w:val="00DA7E40"/>
    <w:rsid w:val="00DB09D1"/>
    <w:rsid w:val="00DB110C"/>
    <w:rsid w:val="00DB4035"/>
    <w:rsid w:val="00DB4A3F"/>
    <w:rsid w:val="00DB6836"/>
    <w:rsid w:val="00DB73C0"/>
    <w:rsid w:val="00DC38F1"/>
    <w:rsid w:val="00DC3FD5"/>
    <w:rsid w:val="00DC49E2"/>
    <w:rsid w:val="00DD2D06"/>
    <w:rsid w:val="00DD565E"/>
    <w:rsid w:val="00DD5C78"/>
    <w:rsid w:val="00DD6972"/>
    <w:rsid w:val="00DE4DCA"/>
    <w:rsid w:val="00DF2F1F"/>
    <w:rsid w:val="00DF4156"/>
    <w:rsid w:val="00E004D0"/>
    <w:rsid w:val="00E02B61"/>
    <w:rsid w:val="00E03070"/>
    <w:rsid w:val="00E041EA"/>
    <w:rsid w:val="00E0633B"/>
    <w:rsid w:val="00E07D04"/>
    <w:rsid w:val="00E1138B"/>
    <w:rsid w:val="00E21581"/>
    <w:rsid w:val="00E2245D"/>
    <w:rsid w:val="00E2381D"/>
    <w:rsid w:val="00E24621"/>
    <w:rsid w:val="00E2463A"/>
    <w:rsid w:val="00E3386A"/>
    <w:rsid w:val="00E35C7D"/>
    <w:rsid w:val="00E36C6E"/>
    <w:rsid w:val="00E37B66"/>
    <w:rsid w:val="00E477BA"/>
    <w:rsid w:val="00E47D1B"/>
    <w:rsid w:val="00E5201D"/>
    <w:rsid w:val="00E54E10"/>
    <w:rsid w:val="00E552C4"/>
    <w:rsid w:val="00E57CF1"/>
    <w:rsid w:val="00E616FE"/>
    <w:rsid w:val="00E648C4"/>
    <w:rsid w:val="00E70286"/>
    <w:rsid w:val="00E7610C"/>
    <w:rsid w:val="00E773E8"/>
    <w:rsid w:val="00E83489"/>
    <w:rsid w:val="00E87577"/>
    <w:rsid w:val="00E9007C"/>
    <w:rsid w:val="00E91D2A"/>
    <w:rsid w:val="00E9591B"/>
    <w:rsid w:val="00E96B4B"/>
    <w:rsid w:val="00EA0650"/>
    <w:rsid w:val="00EA1C70"/>
    <w:rsid w:val="00EA4B53"/>
    <w:rsid w:val="00EA5996"/>
    <w:rsid w:val="00EA6E32"/>
    <w:rsid w:val="00EA7B79"/>
    <w:rsid w:val="00EB45EC"/>
    <w:rsid w:val="00EB540F"/>
    <w:rsid w:val="00EB6B0E"/>
    <w:rsid w:val="00EB771E"/>
    <w:rsid w:val="00EB7F5F"/>
    <w:rsid w:val="00EC0593"/>
    <w:rsid w:val="00EC1DE2"/>
    <w:rsid w:val="00EC3A9C"/>
    <w:rsid w:val="00EC51AF"/>
    <w:rsid w:val="00EC72B7"/>
    <w:rsid w:val="00ED46F4"/>
    <w:rsid w:val="00ED4712"/>
    <w:rsid w:val="00ED699D"/>
    <w:rsid w:val="00EE0BE8"/>
    <w:rsid w:val="00EE40F4"/>
    <w:rsid w:val="00EF388E"/>
    <w:rsid w:val="00EF423B"/>
    <w:rsid w:val="00EF7980"/>
    <w:rsid w:val="00F0403C"/>
    <w:rsid w:val="00F214A8"/>
    <w:rsid w:val="00F27474"/>
    <w:rsid w:val="00F30A02"/>
    <w:rsid w:val="00F33031"/>
    <w:rsid w:val="00F339C6"/>
    <w:rsid w:val="00F33DEC"/>
    <w:rsid w:val="00F351EA"/>
    <w:rsid w:val="00F361F8"/>
    <w:rsid w:val="00F4062E"/>
    <w:rsid w:val="00F408B7"/>
    <w:rsid w:val="00F4182E"/>
    <w:rsid w:val="00F4433D"/>
    <w:rsid w:val="00F5014A"/>
    <w:rsid w:val="00F527C1"/>
    <w:rsid w:val="00F54831"/>
    <w:rsid w:val="00F57F42"/>
    <w:rsid w:val="00F601FD"/>
    <w:rsid w:val="00F620D1"/>
    <w:rsid w:val="00F6698D"/>
    <w:rsid w:val="00F740B4"/>
    <w:rsid w:val="00F77590"/>
    <w:rsid w:val="00F879AC"/>
    <w:rsid w:val="00F91496"/>
    <w:rsid w:val="00F94C8A"/>
    <w:rsid w:val="00F95542"/>
    <w:rsid w:val="00FA0B22"/>
    <w:rsid w:val="00FA25B6"/>
    <w:rsid w:val="00FA3BF1"/>
    <w:rsid w:val="00FA4215"/>
    <w:rsid w:val="00FA4D71"/>
    <w:rsid w:val="00FA5B5C"/>
    <w:rsid w:val="00FA5EDC"/>
    <w:rsid w:val="00FA70DD"/>
    <w:rsid w:val="00FB0121"/>
    <w:rsid w:val="00FB6037"/>
    <w:rsid w:val="00FD4951"/>
    <w:rsid w:val="00FD58AE"/>
    <w:rsid w:val="00FE0067"/>
    <w:rsid w:val="00FE08AD"/>
    <w:rsid w:val="00FE13FE"/>
    <w:rsid w:val="00FE1601"/>
    <w:rsid w:val="00FE1636"/>
    <w:rsid w:val="00FE3481"/>
    <w:rsid w:val="00FE3863"/>
    <w:rsid w:val="00FE4634"/>
    <w:rsid w:val="00FE4D05"/>
    <w:rsid w:val="00FE5BC7"/>
    <w:rsid w:val="00FF26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link w:val="Heading1Char"/>
    <w:qFormat/>
    <w:rsid w:val="00906711"/>
    <w:pPr>
      <w:keepNext/>
      <w:numPr>
        <w:numId w:val="23"/>
      </w:numPr>
      <w:tabs>
        <w:tab w:val="clear" w:pos="288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link w:val="Heading2Char"/>
    <w:qFormat/>
    <w:rsid w:val="0034473F"/>
    <w:pPr>
      <w:numPr>
        <w:ilvl w:val="1"/>
        <w:numId w:val="23"/>
      </w:numPr>
      <w:tabs>
        <w:tab w:val="clear" w:pos="792"/>
        <w:tab w:val="left" w:pos="900"/>
      </w:tabs>
      <w:spacing w:before="360" w:after="120"/>
      <w:ind w:left="900" w:hanging="900"/>
      <w:outlineLvl w:val="1"/>
    </w:pPr>
    <w:rPr>
      <w:rFonts w:ascii="Arial" w:eastAsia="MS Mincho" w:hAnsi="Arial" w:cs="Arial"/>
      <w:b/>
      <w:iCs/>
      <w:kern w:val="32"/>
      <w:sz w:val="32"/>
      <w:szCs w:val="28"/>
    </w:rPr>
  </w:style>
  <w:style w:type="paragraph" w:styleId="Heading3">
    <w:name w:val="heading 3"/>
    <w:next w:val="Normal"/>
    <w:link w:val="Heading3Char"/>
    <w:qFormat/>
    <w:rsid w:val="00554B8F"/>
    <w:pPr>
      <w:numPr>
        <w:ilvl w:val="2"/>
        <w:numId w:val="23"/>
      </w:numPr>
      <w:tabs>
        <w:tab w:val="clear" w:pos="1440"/>
        <w:tab w:val="num" w:pos="1080"/>
      </w:tabs>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952B0"/>
    <w:rPr>
      <w:rFonts w:ascii="Arial" w:hAnsi="Arial" w:cs="Arial"/>
      <w:b/>
      <w:bCs/>
      <w:kern w:val="32"/>
      <w:sz w:val="36"/>
      <w:szCs w:val="32"/>
      <w:lang w:val="en-US" w:eastAsia="en-US" w:bidi="ar-SA"/>
    </w:rPr>
  </w:style>
  <w:style w:type="character" w:customStyle="1" w:styleId="Heading2Char">
    <w:name w:val="Heading 2 Char"/>
    <w:link w:val="Heading2"/>
    <w:rsid w:val="0034473F"/>
    <w:rPr>
      <w:rFonts w:ascii="Arial" w:eastAsia="MS Mincho" w:hAnsi="Arial" w:cs="Arial"/>
      <w:b/>
      <w:iCs/>
      <w:kern w:val="32"/>
      <w:sz w:val="32"/>
      <w:szCs w:val="28"/>
    </w:rPr>
  </w:style>
  <w:style w:type="character" w:customStyle="1" w:styleId="Heading3Char">
    <w:name w:val="Heading 3 Char"/>
    <w:link w:val="Heading3"/>
    <w:rsid w:val="00D952B0"/>
    <w:rPr>
      <w:rFonts w:ascii="Arial" w:hAnsi="Arial" w:cs="Arial"/>
      <w:b/>
      <w:bCs/>
      <w:iCs/>
      <w:kern w:val="32"/>
      <w:sz w:val="28"/>
      <w:szCs w:val="26"/>
      <w:lang w:val="en-US" w:eastAsia="en-US" w:bidi="ar-SA"/>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aliases w:val="Header style"/>
    <w:rsid w:val="00D713C8"/>
    <w:pPr>
      <w:tabs>
        <w:tab w:val="center" w:pos="4680"/>
        <w:tab w:val="right" w:pos="9360"/>
      </w:tabs>
    </w:pPr>
  </w:style>
  <w:style w:type="character" w:styleId="Hyperlink">
    <w:name w:val="Hyperlink"/>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0">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17"/>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18"/>
      </w:numPr>
      <w:spacing w:before="60" w:after="60"/>
    </w:pPr>
    <w:rPr>
      <w:sz w:val="22"/>
    </w:rPr>
  </w:style>
  <w:style w:type="paragraph" w:customStyle="1" w:styleId="BodyTextNumbered1">
    <w:name w:val="Body Text Numbered 1"/>
    <w:rsid w:val="00D713C8"/>
    <w:pPr>
      <w:numPr>
        <w:numId w:val="13"/>
      </w:numPr>
    </w:pPr>
    <w:rPr>
      <w:sz w:val="22"/>
    </w:rPr>
  </w:style>
  <w:style w:type="paragraph" w:customStyle="1" w:styleId="BodyTextNumbered2">
    <w:name w:val="Body Text Numbered 2"/>
    <w:rsid w:val="00D713C8"/>
    <w:pPr>
      <w:numPr>
        <w:numId w:val="14"/>
      </w:numPr>
      <w:tabs>
        <w:tab w:val="clear" w:pos="1440"/>
        <w:tab w:val="num" w:pos="1080"/>
      </w:tabs>
      <w:spacing w:before="120" w:after="120"/>
      <w:ind w:left="1080"/>
    </w:pPr>
    <w:rPr>
      <w:sz w:val="22"/>
    </w:rPr>
  </w:style>
  <w:style w:type="paragraph" w:customStyle="1" w:styleId="BodyTextLettered1">
    <w:name w:val="Body Text Lettered 1"/>
    <w:rsid w:val="00D713C8"/>
    <w:pPr>
      <w:numPr>
        <w:numId w:val="15"/>
      </w:numPr>
      <w:tabs>
        <w:tab w:val="clear" w:pos="1080"/>
        <w:tab w:val="num" w:pos="720"/>
      </w:tabs>
      <w:ind w:left="720"/>
    </w:pPr>
    <w:rPr>
      <w:sz w:val="22"/>
    </w:rPr>
  </w:style>
  <w:style w:type="paragraph" w:customStyle="1" w:styleId="BodyTextLettered2">
    <w:name w:val="Body Text Lettered 2"/>
    <w:rsid w:val="00D713C8"/>
    <w:pPr>
      <w:numPr>
        <w:numId w:val="16"/>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BodyText"/>
    <w:next w:val="BodyText"/>
    <w:link w:val="InstructionalText1Char"/>
    <w:rsid w:val="001F2E54"/>
    <w:pPr>
      <w:keepLines/>
      <w:autoSpaceDE w:val="0"/>
      <w:autoSpaceDN w:val="0"/>
      <w:adjustRightInd w:val="0"/>
      <w:spacing w:before="60" w:line="240" w:lineRule="atLeast"/>
    </w:pPr>
    <w:rPr>
      <w:i/>
      <w:iCs/>
      <w:color w:val="0000FF"/>
      <w:szCs w:val="20"/>
    </w:rPr>
  </w:style>
  <w:style w:type="paragraph" w:styleId="BodyText">
    <w:name w:val="Body Text"/>
    <w:basedOn w:val="Normal"/>
    <w:rsid w:val="001F2E54"/>
    <w:pPr>
      <w:tabs>
        <w:tab w:val="left" w:pos="1134"/>
      </w:tabs>
      <w:spacing w:before="120" w:after="120"/>
    </w:pPr>
    <w:rPr>
      <w:rFonts w:eastAsia="MS Mincho"/>
      <w:szCs w:val="22"/>
      <w:lang w:eastAsia="en-GB"/>
    </w:rPr>
  </w:style>
  <w:style w:type="character" w:customStyle="1" w:styleId="InstructionalText1Char">
    <w:name w:val="Instructional Text 1 Char"/>
    <w:link w:val="InstructionalText1"/>
    <w:rsid w:val="001F2E54"/>
    <w:rPr>
      <w:rFonts w:eastAsia="MS Mincho"/>
      <w:i/>
      <w:iCs/>
      <w:color w:val="0000FF"/>
      <w:sz w:val="22"/>
      <w:lang w:val="en-US" w:eastAsia="en-GB" w:bidi="ar-SA"/>
    </w:rPr>
  </w:style>
  <w:style w:type="paragraph" w:customStyle="1" w:styleId="InstructionalNote">
    <w:name w:val="Instructional Note"/>
    <w:basedOn w:val="Normal"/>
    <w:rsid w:val="000F3438"/>
    <w:pPr>
      <w:numPr>
        <w:numId w:val="19"/>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20"/>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2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rFonts w:eastAsia="MS Mincho"/>
      <w:i/>
      <w:iCs/>
      <w:color w:val="0000FF"/>
      <w:sz w:val="22"/>
      <w:lang w:val="en-US" w:eastAsia="en-GB"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22"/>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24"/>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Next/>
      <w:keepLines/>
      <w:numPr>
        <w:numId w:val="25"/>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BlankFooter">
    <w:name w:val="Blank Footer"/>
    <w:semiHidden/>
    <w:rsid w:val="00D952B0"/>
    <w:pPr>
      <w:spacing w:before="60" w:after="60" w:line="300" w:lineRule="auto"/>
    </w:pPr>
    <w:rPr>
      <w:rFonts w:ascii="Helvetica" w:eastAsia="MS Mincho" w:hAnsi="Helvetica"/>
      <w:lang w:val="en-GB" w:eastAsia="en-GB"/>
    </w:rPr>
  </w:style>
  <w:style w:type="paragraph" w:customStyle="1" w:styleId="BlankHeader">
    <w:name w:val="Blank Header"/>
    <w:semiHidden/>
    <w:rsid w:val="00D952B0"/>
    <w:pPr>
      <w:spacing w:before="60" w:after="60" w:line="300" w:lineRule="auto"/>
    </w:pPr>
    <w:rPr>
      <w:rFonts w:ascii="Helvetica" w:eastAsia="MS Mincho" w:hAnsi="Helvetica"/>
      <w:szCs w:val="24"/>
      <w:lang w:val="en-GB" w:eastAsia="en-GB"/>
    </w:rPr>
  </w:style>
  <w:style w:type="paragraph" w:customStyle="1" w:styleId="CompanyAddress">
    <w:name w:val="Company Address"/>
    <w:semiHidden/>
    <w:rsid w:val="00D952B0"/>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D952B0"/>
    <w:pPr>
      <w:spacing w:before="60" w:after="60" w:line="300" w:lineRule="auto"/>
      <w:ind w:left="567" w:right="1134"/>
    </w:pPr>
    <w:rPr>
      <w:rFonts w:ascii="Arial" w:eastAsia="MS Mincho" w:hAnsi="Arial"/>
      <w:sz w:val="16"/>
      <w:lang w:eastAsia="en-GB"/>
    </w:rPr>
  </w:style>
  <w:style w:type="paragraph" w:customStyle="1" w:styleId="BulletedList">
    <w:name w:val="Bulleted List"/>
    <w:rsid w:val="00D952B0"/>
    <w:pPr>
      <w:numPr>
        <w:numId w:val="1"/>
      </w:numPr>
      <w:spacing w:before="60" w:after="60" w:line="300" w:lineRule="auto"/>
    </w:pPr>
    <w:rPr>
      <w:rFonts w:ascii="Helvetica" w:eastAsia="MS Mincho" w:hAnsi="Helvetica"/>
      <w:lang w:val="en-GB" w:eastAsia="en-GB"/>
    </w:rPr>
  </w:style>
  <w:style w:type="paragraph" w:customStyle="1" w:styleId="Code">
    <w:name w:val="Code"/>
    <w:basedOn w:val="Normal"/>
    <w:rsid w:val="00D952B0"/>
    <w:pPr>
      <w:numPr>
        <w:numId w:val="26"/>
      </w:numPr>
      <w:tabs>
        <w:tab w:val="left" w:pos="1134"/>
      </w:tabs>
      <w:spacing w:before="120" w:after="120" w:line="300" w:lineRule="auto"/>
      <w:ind w:left="0" w:firstLine="0"/>
    </w:pPr>
    <w:rPr>
      <w:rFonts w:ascii="Courier New" w:eastAsia="MS Mincho" w:hAnsi="Courier New"/>
      <w:sz w:val="16"/>
      <w:szCs w:val="16"/>
      <w:lang w:eastAsia="en-GB"/>
      <w14:shadow w14:blurRad="50800" w14:dist="38100" w14:dir="2700000" w14:sx="100000" w14:sy="100000" w14:kx="0" w14:ky="0" w14:algn="tl">
        <w14:srgbClr w14:val="000000">
          <w14:alpha w14:val="60000"/>
        </w14:srgbClr>
      </w14:shadow>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customStyle="1" w:styleId="DocumentSubtitle">
    <w:name w:val="Document Subtitle"/>
    <w:rsid w:val="00D952B0"/>
    <w:pPr>
      <w:spacing w:before="120" w:after="120"/>
      <w:jc w:val="right"/>
    </w:pPr>
    <w:rPr>
      <w:rFonts w:ascii="Helvetica" w:eastAsia="MS Mincho" w:hAnsi="Helvetica"/>
      <w:b/>
      <w:color w:val="282282"/>
      <w:sz w:val="36"/>
      <w:szCs w:val="24"/>
      <w:lang w:eastAsia="en-GB"/>
    </w:rPr>
  </w:style>
  <w:style w:type="paragraph" w:customStyle="1" w:styleId="DocumentTitle">
    <w:name w:val="Document Title"/>
    <w:next w:val="Normal"/>
    <w:rsid w:val="00D952B0"/>
    <w:pPr>
      <w:spacing w:before="600" w:line="216" w:lineRule="auto"/>
      <w:jc w:val="right"/>
    </w:pPr>
    <w:rPr>
      <w:rFonts w:ascii="Helvetica" w:eastAsia="MS Mincho" w:hAnsi="Helvetica"/>
      <w:b/>
      <w:color w:val="AD052E"/>
      <w:spacing w:val="-20"/>
      <w:kern w:val="48"/>
      <w:sz w:val="96"/>
      <w:szCs w:val="48"/>
      <w:lang w:eastAsia="en-GB"/>
    </w:rPr>
  </w:style>
  <w:style w:type="character" w:customStyle="1" w:styleId="NoteChar">
    <w:name w:val="Note Char"/>
    <w:link w:val="Note"/>
    <w:rsid w:val="00703E85"/>
    <w:rPr>
      <w:rFonts w:ascii="Arial" w:eastAsia="MS Mincho" w:hAnsi="Arial"/>
      <w:lang w:val="en-US" w:eastAsia="en-GB" w:bidi="ar-SA"/>
    </w:rPr>
  </w:style>
  <w:style w:type="paragraph" w:customStyle="1" w:styleId="Note">
    <w:name w:val="Note"/>
    <w:basedOn w:val="Normal"/>
    <w:next w:val="BodyText"/>
    <w:link w:val="NoteChar"/>
    <w:rsid w:val="00703E85"/>
    <w:pPr>
      <w:numPr>
        <w:numId w:val="39"/>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paragraph" w:styleId="FootnoteText">
    <w:name w:val="footnote text"/>
    <w:basedOn w:val="Normal"/>
    <w:semiHidden/>
    <w:rsid w:val="00D952B0"/>
    <w:pPr>
      <w:spacing w:before="120" w:after="120"/>
      <w:ind w:left="113" w:hanging="113"/>
      <w:jc w:val="both"/>
    </w:pPr>
    <w:rPr>
      <w:rFonts w:ascii="Arial" w:hAnsi="Arial"/>
      <w:sz w:val="16"/>
      <w:szCs w:val="20"/>
    </w:rPr>
  </w:style>
  <w:style w:type="paragraph" w:customStyle="1" w:styleId="FPProductLogo">
    <w:name w:val="FP Product Logo"/>
    <w:semiHidden/>
    <w:rsid w:val="00D952B0"/>
    <w:pPr>
      <w:spacing w:before="100"/>
      <w:jc w:val="right"/>
    </w:pPr>
    <w:rPr>
      <w:rFonts w:ascii="Helvetica" w:eastAsia="MS Mincho" w:hAnsi="Helvetica"/>
      <w:sz w:val="24"/>
      <w:szCs w:val="24"/>
      <w:lang w:val="en-GB" w:eastAsia="en-GB"/>
    </w:rPr>
  </w:style>
  <w:style w:type="paragraph" w:customStyle="1" w:styleId="FPProductPicture">
    <w:name w:val="FP Product Picture"/>
    <w:next w:val="FPProductLogo"/>
    <w:semiHidden/>
    <w:rsid w:val="00D952B0"/>
    <w:pPr>
      <w:jc w:val="right"/>
    </w:pPr>
    <w:rPr>
      <w:rFonts w:ascii="Helvetica" w:eastAsia="MS Mincho" w:hAnsi="Helvetica"/>
      <w:sz w:val="24"/>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ascii="Arial" w:eastAsia="MS Mincho" w:hAnsi="Arial"/>
      <w:sz w:val="20"/>
      <w:szCs w:val="20"/>
      <w:lang w:eastAsia="en-GB"/>
    </w:rPr>
  </w:style>
  <w:style w:type="character" w:customStyle="1" w:styleId="Italic">
    <w:name w:val="Italic"/>
    <w:rsid w:val="00D952B0"/>
    <w:rPr>
      <w:i/>
    </w:rPr>
  </w:style>
  <w:style w:type="paragraph" w:customStyle="1" w:styleId="NumberedList">
    <w:name w:val="Numbered List"/>
    <w:rsid w:val="00D952B0"/>
    <w:pPr>
      <w:tabs>
        <w:tab w:val="left" w:pos="1134"/>
      </w:tabs>
      <w:spacing w:before="120" w:after="120" w:line="300" w:lineRule="auto"/>
      <w:ind w:left="1134" w:hanging="567"/>
    </w:pPr>
    <w:rPr>
      <w:rFonts w:ascii="Helvetica" w:eastAsia="MS Mincho" w:hAnsi="Helvetica"/>
      <w:lang w:eastAsia="en-GB"/>
    </w:rPr>
  </w:style>
  <w:style w:type="paragraph" w:customStyle="1" w:styleId="Appendix">
    <w:name w:val="Appendix"/>
    <w:next w:val="Normal"/>
    <w:semiHidden/>
    <w:rsid w:val="00D952B0"/>
    <w:pPr>
      <w:keepNext/>
      <w:pageBreakBefore/>
      <w:numPr>
        <w:numId w:val="2"/>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ableText">
    <w:name w:val="TableText"/>
    <w:basedOn w:val="Normal"/>
    <w:rsid w:val="00D952B0"/>
    <w:pPr>
      <w:numPr>
        <w:numId w:val="27"/>
      </w:numPr>
      <w:tabs>
        <w:tab w:val="clear" w:pos="432"/>
      </w:tabs>
      <w:spacing w:before="40" w:after="40"/>
      <w:ind w:left="0" w:firstLine="0"/>
    </w:pPr>
    <w:rPr>
      <w:rFonts w:ascii="Arial" w:hAnsi="Arial"/>
      <w:sz w:val="18"/>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customStyle="1" w:styleId="Comments">
    <w:name w:val="Comments"/>
    <w:rsid w:val="00D952B0"/>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eastAsia="MS Mincho" w:hAnsi="Helvetica"/>
      <w:color w:val="282282"/>
      <w:lang w:eastAsia="en-GB"/>
    </w:rPr>
  </w:style>
  <w:style w:type="character" w:customStyle="1" w:styleId="Style18ptCustomColor">
    <w:name w:val="Style 18 pt Custom Color"/>
    <w:rsid w:val="00D952B0"/>
    <w:rPr>
      <w:color w:val="282282"/>
      <w:sz w:val="36"/>
      <w:lang w:val="en-US"/>
    </w:rPr>
  </w:style>
  <w:style w:type="paragraph" w:customStyle="1" w:styleId="DocumentVersion">
    <w:name w:val="Document Version"/>
    <w:basedOn w:val="VersionNumber"/>
    <w:semiHidden/>
    <w:rsid w:val="00D952B0"/>
    <w:rPr>
      <w:color w:val="AD052E"/>
      <w:szCs w:val="20"/>
      <w:lang w:val="en-US"/>
    </w:rPr>
  </w:style>
  <w:style w:type="paragraph" w:customStyle="1" w:styleId="ReviewGate">
    <w:name w:val="Review Gate"/>
    <w:rsid w:val="00D952B0"/>
    <w:pPr>
      <w:tabs>
        <w:tab w:val="right" w:pos="5580"/>
      </w:tabs>
      <w:adjustRightInd w:val="0"/>
      <w:spacing w:before="100" w:beforeAutospacing="1" w:after="240"/>
      <w:jc w:val="center"/>
    </w:pPr>
    <w:rPr>
      <w:rFonts w:ascii="Helvetica" w:eastAsia="MS Mincho" w:hAnsi="Helvetica" w:cs="Arial"/>
      <w:b/>
      <w:bCs/>
      <w:color w:val="98968A"/>
      <w:kern w:val="32"/>
      <w:sz w:val="56"/>
      <w:szCs w:val="44"/>
      <w:lang w:eastAsia="en-GB"/>
    </w:rPr>
  </w:style>
  <w:style w:type="paragraph" w:customStyle="1" w:styleId="BalloonText1">
    <w:name w:val="Balloon Text1"/>
    <w:basedOn w:val="Normal"/>
    <w:semiHidden/>
    <w:rsid w:val="00D952B0"/>
    <w:pPr>
      <w:tabs>
        <w:tab w:val="left" w:pos="1134"/>
      </w:tabs>
      <w:spacing w:before="120" w:after="120" w:line="300" w:lineRule="auto"/>
    </w:pPr>
    <w:rPr>
      <w:rFonts w:ascii="Tahoma" w:eastAsia="MS Mincho" w:hAnsi="Tahoma" w:cs="Tahoma"/>
      <w:sz w:val="16"/>
      <w:szCs w:val="16"/>
      <w:lang w:eastAsia="en-GB"/>
    </w:rPr>
  </w:style>
  <w:style w:type="paragraph" w:styleId="HTMLPreformatted">
    <w:name w:val="HTML Preformatted"/>
    <w:basedOn w:val="Normal"/>
    <w:rsid w:val="00D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s="Courier New"/>
      <w:sz w:val="20"/>
      <w:szCs w:val="20"/>
    </w:rPr>
  </w:style>
  <w:style w:type="character" w:styleId="HTMLCode">
    <w:name w:val="HTML Code"/>
    <w:rsid w:val="00D952B0"/>
    <w:rPr>
      <w:rFonts w:ascii="Arial Unicode MS" w:eastAsia="Courier New" w:hAnsi="Arial Unicode MS" w:cs="Courier New"/>
      <w:sz w:val="20"/>
      <w:szCs w:val="20"/>
    </w:rPr>
  </w:style>
  <w:style w:type="paragraph" w:styleId="BalloonText">
    <w:name w:val="Balloon Text"/>
    <w:basedOn w:val="Normal"/>
    <w:semiHidden/>
    <w:rsid w:val="00D952B0"/>
    <w:pPr>
      <w:tabs>
        <w:tab w:val="left" w:pos="1134"/>
      </w:tabs>
      <w:spacing w:before="120" w:after="120" w:line="300" w:lineRule="auto"/>
    </w:pPr>
    <w:rPr>
      <w:rFonts w:ascii="Tahoma" w:eastAsia="MS Mincho" w:hAnsi="Tahoma" w:cs="Tahoma"/>
      <w:sz w:val="16"/>
      <w:szCs w:val="16"/>
      <w:lang w:eastAsia="en-GB"/>
    </w:rPr>
  </w:style>
  <w:style w:type="paragraph" w:styleId="TableofFigures">
    <w:name w:val="table of figures"/>
    <w:basedOn w:val="Normal"/>
    <w:next w:val="Normal"/>
    <w:semiHidden/>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sz w:val="24"/>
      <w:lang w:eastAsia="ja-JP"/>
    </w:rPr>
  </w:style>
  <w:style w:type="paragraph" w:styleId="CommentText">
    <w:name w:val="annotation text"/>
    <w:basedOn w:val="Normal"/>
    <w:semiHidden/>
    <w:rsid w:val="00D952B0"/>
    <w:pPr>
      <w:tabs>
        <w:tab w:val="left" w:pos="1134"/>
      </w:tabs>
      <w:spacing w:before="120" w:after="120" w:line="300" w:lineRule="auto"/>
    </w:pPr>
    <w:rPr>
      <w:rFonts w:ascii="Arial" w:eastAsia="MS Mincho" w:hAnsi="Arial"/>
      <w:sz w:val="20"/>
      <w:szCs w:val="20"/>
      <w:lang w:eastAsia="en-GB"/>
    </w:rPr>
  </w:style>
  <w:style w:type="paragraph" w:styleId="CommentSubject">
    <w:name w:val="annotation subject"/>
    <w:basedOn w:val="CommentText"/>
    <w:next w:val="CommentText"/>
    <w:semiHidden/>
    <w:rsid w:val="00D952B0"/>
    <w:rPr>
      <w:b/>
      <w:bCs/>
    </w:rPr>
  </w:style>
  <w:style w:type="character" w:customStyle="1" w:styleId="HTMLCode1">
    <w:name w:val="HTML Code1"/>
    <w:rsid w:val="00D952B0"/>
    <w:rPr>
      <w:rFonts w:ascii="Courier New" w:eastAsia="MS Mincho" w:hAnsi="Courier New" w:cs="Courier New"/>
      <w:color w:val="333333"/>
      <w:sz w:val="18"/>
      <w:szCs w:val="18"/>
    </w:rPr>
  </w:style>
  <w:style w:type="paragraph" w:styleId="TOC5">
    <w:name w:val="toc 5"/>
    <w:basedOn w:val="Normal"/>
    <w:next w:val="Normal"/>
    <w:autoRedefine/>
    <w:semiHidden/>
    <w:rsid w:val="00D952B0"/>
    <w:pPr>
      <w:spacing w:line="300" w:lineRule="auto"/>
      <w:ind w:left="800"/>
    </w:pPr>
    <w:rPr>
      <w:rFonts w:eastAsia="MS Mincho"/>
      <w:sz w:val="18"/>
      <w:szCs w:val="18"/>
      <w:lang w:eastAsia="en-GB"/>
    </w:rPr>
  </w:style>
  <w:style w:type="paragraph" w:styleId="TOC6">
    <w:name w:val="toc 6"/>
    <w:basedOn w:val="Normal"/>
    <w:next w:val="Normal"/>
    <w:autoRedefine/>
    <w:semiHidden/>
    <w:rsid w:val="00D952B0"/>
    <w:pPr>
      <w:spacing w:line="300" w:lineRule="auto"/>
      <w:ind w:left="1000"/>
    </w:pPr>
    <w:rPr>
      <w:rFonts w:eastAsia="MS Mincho"/>
      <w:sz w:val="18"/>
      <w:szCs w:val="18"/>
      <w:lang w:eastAsia="en-GB"/>
    </w:rPr>
  </w:style>
  <w:style w:type="paragraph" w:styleId="TOC7">
    <w:name w:val="toc 7"/>
    <w:basedOn w:val="Normal"/>
    <w:next w:val="Normal"/>
    <w:autoRedefine/>
    <w:semiHidden/>
    <w:rsid w:val="00D952B0"/>
    <w:pPr>
      <w:spacing w:line="300" w:lineRule="auto"/>
      <w:ind w:left="1200"/>
    </w:pPr>
    <w:rPr>
      <w:rFonts w:eastAsia="MS Mincho"/>
      <w:sz w:val="18"/>
      <w:szCs w:val="18"/>
      <w:lang w:eastAsia="en-GB"/>
    </w:rPr>
  </w:style>
  <w:style w:type="paragraph" w:styleId="TOC8">
    <w:name w:val="toc 8"/>
    <w:basedOn w:val="Normal"/>
    <w:next w:val="Normal"/>
    <w:autoRedefine/>
    <w:semiHidden/>
    <w:rsid w:val="00D952B0"/>
    <w:pPr>
      <w:spacing w:line="300" w:lineRule="auto"/>
      <w:ind w:left="1400"/>
    </w:pPr>
    <w:rPr>
      <w:rFonts w:eastAsia="MS Mincho"/>
      <w:sz w:val="18"/>
      <w:szCs w:val="18"/>
      <w:lang w:eastAsia="en-GB"/>
    </w:rPr>
  </w:style>
  <w:style w:type="paragraph" w:styleId="TOC9">
    <w:name w:val="toc 9"/>
    <w:basedOn w:val="Normal"/>
    <w:next w:val="Normal"/>
    <w:autoRedefine/>
    <w:semiHidden/>
    <w:rsid w:val="00D952B0"/>
    <w:pPr>
      <w:spacing w:line="300" w:lineRule="auto"/>
      <w:ind w:left="1600"/>
    </w:pPr>
    <w:rPr>
      <w:rFonts w:eastAsia="MS Mincho"/>
      <w:sz w:val="18"/>
      <w:szCs w:val="18"/>
      <w:lang w:eastAsia="en-GB"/>
    </w:rPr>
  </w:style>
  <w:style w:type="paragraph" w:customStyle="1" w:styleId="Question">
    <w:name w:val="Question"/>
    <w:basedOn w:val="Normal"/>
    <w:next w:val="Normal"/>
    <w:rsid w:val="00D952B0"/>
    <w:pPr>
      <w:numPr>
        <w:numId w:val="3"/>
      </w:numPr>
      <w:pBdr>
        <w:top w:val="single" w:sz="4" w:space="1" w:color="auto"/>
        <w:bottom w:val="single" w:sz="4" w:space="1" w:color="auto"/>
      </w:pBdr>
      <w:tabs>
        <w:tab w:val="left" w:pos="1134"/>
      </w:tabs>
      <w:spacing w:before="120" w:after="240" w:line="300" w:lineRule="auto"/>
    </w:pPr>
    <w:rPr>
      <w:rFonts w:ascii="Arial" w:eastAsia="MS Mincho" w:hAnsi="Arial"/>
      <w:i/>
      <w:color w:val="FF6600"/>
      <w:sz w:val="18"/>
      <w:szCs w:val="18"/>
      <w:lang w:eastAsia="en-GB"/>
    </w:rPr>
  </w:style>
  <w:style w:type="paragraph" w:customStyle="1" w:styleId="HeadingB">
    <w:name w:val="Heading B"/>
    <w:basedOn w:val="Heading2"/>
    <w:rsid w:val="00D952B0"/>
    <w:pPr>
      <w:keepNext/>
      <w:pBdr>
        <w:top w:val="single" w:sz="6" w:space="1" w:color="auto"/>
      </w:pBdr>
      <w:tabs>
        <w:tab w:val="clear" w:pos="900"/>
        <w:tab w:val="num" w:pos="504"/>
        <w:tab w:val="num" w:pos="1134"/>
      </w:tabs>
      <w:overflowPunct w:val="0"/>
      <w:autoSpaceDE w:val="0"/>
      <w:autoSpaceDN w:val="0"/>
      <w:adjustRightInd w:val="0"/>
      <w:spacing w:before="425" w:after="113"/>
      <w:ind w:left="144" w:hanging="1134"/>
      <w:textAlignment w:val="baseline"/>
      <w:outlineLvl w:val="9"/>
    </w:pPr>
    <w:rPr>
      <w:rFonts w:cs="Times New Roman"/>
      <w:iCs w:val="0"/>
      <w:color w:val="000080"/>
      <w:kern w:val="0"/>
      <w:szCs w:val="20"/>
    </w:rPr>
  </w:style>
  <w:style w:type="paragraph" w:customStyle="1" w:styleId="Table-Text">
    <w:name w:val="Table - Text"/>
    <w:basedOn w:val="Normal"/>
    <w:autoRedefine/>
    <w:rsid w:val="00D952B0"/>
    <w:pPr>
      <w:numPr>
        <w:numId w:val="28"/>
      </w:numPr>
      <w:tabs>
        <w:tab w:val="clear" w:pos="720"/>
      </w:tabs>
      <w:suppressAutoHyphens/>
      <w:spacing w:before="60" w:after="60"/>
      <w:ind w:left="0" w:firstLine="0"/>
    </w:pPr>
    <w:rPr>
      <w:rFonts w:ascii="Arial" w:hAnsi="Arial"/>
      <w:sz w:val="20"/>
      <w:szCs w:val="20"/>
    </w:rPr>
  </w:style>
  <w:style w:type="paragraph" w:customStyle="1" w:styleId="StyleHeadingALeft0Hanging045">
    <w:name w:val="Style Heading A + Left:  0&quot; Hanging:  0.45&quot;"/>
    <w:basedOn w:val="Normal"/>
    <w:next w:val="BodyText"/>
    <w:rsid w:val="00D952B0"/>
    <w:pPr>
      <w:keepNext/>
      <w:keepLines/>
      <w:pageBreakBefore/>
      <w:pBdr>
        <w:top w:val="single" w:sz="18" w:space="1" w:color="auto"/>
      </w:pBdr>
      <w:tabs>
        <w:tab w:val="num" w:pos="504"/>
      </w:tabs>
      <w:overflowPunct w:val="0"/>
      <w:autoSpaceDE w:val="0"/>
      <w:autoSpaceDN w:val="0"/>
      <w:adjustRightInd w:val="0"/>
      <w:spacing w:before="142" w:after="113"/>
      <w:ind w:left="652" w:hanging="652"/>
      <w:textAlignment w:val="baseline"/>
    </w:pPr>
    <w:rPr>
      <w:rFonts w:ascii="Arial" w:hAnsi="Arial"/>
      <w:b/>
      <w:bCs/>
      <w:color w:val="808080"/>
      <w:kern w:val="28"/>
      <w:sz w:val="44"/>
      <w:szCs w:val="20"/>
    </w:rPr>
  </w:style>
  <w:style w:type="paragraph" w:customStyle="1" w:styleId="StyleHeadingBFirstline0">
    <w:name w:val="Style Heading B + First line:  0&quot;"/>
    <w:basedOn w:val="HeadingB"/>
    <w:rsid w:val="00D952B0"/>
    <w:pPr>
      <w:spacing w:before="480" w:after="120"/>
      <w:ind w:left="0" w:firstLine="0"/>
    </w:pPr>
    <w:rPr>
      <w:bCs/>
    </w:rPr>
  </w:style>
  <w:style w:type="paragraph" w:customStyle="1" w:styleId="Instructions">
    <w:name w:val="Instructions"/>
    <w:link w:val="InstructionsChar"/>
    <w:rsid w:val="00D952B0"/>
    <w:pPr>
      <w:spacing w:before="120" w:after="120"/>
      <w:ind w:left="288"/>
    </w:pPr>
    <w:rPr>
      <w:rFonts w:ascii="Arial" w:eastAsia="MS Mincho" w:hAnsi="Arial"/>
      <w:i/>
      <w:color w:val="333399"/>
      <w:lang w:eastAsia="en-GB"/>
    </w:rPr>
  </w:style>
  <w:style w:type="character" w:customStyle="1" w:styleId="InstructionsChar">
    <w:name w:val="Instructions Char"/>
    <w:link w:val="Instructions"/>
    <w:rsid w:val="00D952B0"/>
    <w:rPr>
      <w:rFonts w:ascii="Arial" w:eastAsia="MS Mincho" w:hAnsi="Arial"/>
      <w:i/>
      <w:color w:val="333399"/>
      <w:lang w:val="en-US" w:eastAsia="en-GB" w:bidi="ar-SA"/>
    </w:rPr>
  </w:style>
  <w:style w:type="character" w:styleId="Strong">
    <w:name w:val="Strong"/>
    <w:qFormat/>
    <w:rsid w:val="00D952B0"/>
    <w:rPr>
      <w:b/>
      <w:bCs/>
    </w:rPr>
  </w:style>
  <w:style w:type="paragraph" w:customStyle="1" w:styleId="QAQuestion">
    <w:name w:val="QA Question"/>
    <w:basedOn w:val="Normal"/>
    <w:rsid w:val="00D952B0"/>
    <w:pPr>
      <w:keepLines/>
      <w:tabs>
        <w:tab w:val="left" w:pos="2304"/>
      </w:tabs>
      <w:suppressAutoHyphens/>
      <w:spacing w:before="60" w:after="120" w:line="260" w:lineRule="exact"/>
      <w:ind w:left="2736" w:hanging="432"/>
    </w:pPr>
    <w:rPr>
      <w:rFonts w:ascii="Arial" w:hAnsi="Arial"/>
      <w:sz w:val="21"/>
      <w:szCs w:val="20"/>
    </w:rPr>
  </w:style>
  <w:style w:type="paragraph" w:customStyle="1" w:styleId="List2cont">
    <w:name w:val="List2 (cont)"/>
    <w:rsid w:val="00D952B0"/>
    <w:pPr>
      <w:spacing w:before="60" w:after="60" w:line="240" w:lineRule="atLeast"/>
      <w:ind w:left="864"/>
    </w:pPr>
    <w:rPr>
      <w:noProof/>
      <w:kern w:val="22"/>
      <w:sz w:val="22"/>
    </w:rPr>
  </w:style>
  <w:style w:type="paragraph" w:customStyle="1" w:styleId="Quotationparagraph">
    <w:name w:val="Quotation paragraph"/>
    <w:next w:val="Normal"/>
    <w:rsid w:val="00D952B0"/>
    <w:pPr>
      <w:spacing w:before="60" w:after="240" w:line="300" w:lineRule="atLeast"/>
      <w:ind w:left="547" w:right="547"/>
    </w:pPr>
    <w:rPr>
      <w:i/>
      <w:noProof/>
      <w:kern w:val="22"/>
      <w:sz w:val="22"/>
    </w:rPr>
  </w:style>
  <w:style w:type="paragraph" w:customStyle="1" w:styleId="Indexletter">
    <w:name w:val="Index letter"/>
    <w:next w:val="Index1"/>
    <w:rsid w:val="00D952B0"/>
    <w:pPr>
      <w:spacing w:before="240"/>
    </w:pPr>
    <w:rPr>
      <w:rFonts w:ascii="Arial" w:hAnsi="Arial"/>
      <w:b/>
      <w:noProof/>
      <w:kern w:val="22"/>
      <w:sz w:val="22"/>
    </w:rPr>
  </w:style>
  <w:style w:type="paragraph" w:customStyle="1" w:styleId="Textnumsontitlepage">
    <w:name w:val="Text&amp;nums on title page"/>
    <w:rsid w:val="00D952B0"/>
    <w:pPr>
      <w:spacing w:line="240" w:lineRule="atLeast"/>
    </w:pPr>
    <w:rPr>
      <w:rFonts w:ascii="Arial" w:hAnsi="Arial"/>
      <w:caps/>
      <w:kern w:val="20"/>
    </w:rPr>
  </w:style>
  <w:style w:type="paragraph" w:customStyle="1" w:styleId="Textnumsoncover">
    <w:name w:val="Text&amp;nums on cover"/>
    <w:rsid w:val="00D952B0"/>
    <w:pPr>
      <w:spacing w:line="240" w:lineRule="atLeast"/>
      <w:ind w:right="72"/>
      <w:jc w:val="right"/>
    </w:pPr>
    <w:rPr>
      <w:rFonts w:ascii="Arial" w:hAnsi="Arial"/>
      <w:caps/>
      <w:noProof/>
      <w:kern w:val="20"/>
    </w:rPr>
  </w:style>
  <w:style w:type="paragraph" w:customStyle="1" w:styleId="ProgramName">
    <w:name w:val="Program Name"/>
    <w:rsid w:val="00D952B0"/>
    <w:pPr>
      <w:spacing w:line="240" w:lineRule="atLeast"/>
    </w:pPr>
    <w:rPr>
      <w:rFonts w:ascii="Arial" w:hAnsi="Arial"/>
      <w:b/>
      <w:noProof/>
      <w:kern w:val="20"/>
    </w:rPr>
  </w:style>
  <w:style w:type="paragraph" w:customStyle="1" w:styleId="Logo">
    <w:name w:val="Logo"/>
    <w:next w:val="Normal"/>
    <w:rsid w:val="00D952B0"/>
    <w:pPr>
      <w:spacing w:line="240" w:lineRule="atLeast"/>
      <w:ind w:left="-113"/>
    </w:pPr>
    <w:rPr>
      <w:kern w:val="20"/>
    </w:rPr>
  </w:style>
  <w:style w:type="paragraph" w:customStyle="1" w:styleId="Figure">
    <w:name w:val="Figure"/>
    <w:next w:val="Caption"/>
    <w:rsid w:val="00D952B0"/>
    <w:pPr>
      <w:keepNext/>
      <w:spacing w:before="500" w:line="260" w:lineRule="atLeast"/>
    </w:pPr>
    <w:rPr>
      <w:rFonts w:ascii="Arial" w:hAnsi="Arial"/>
      <w:noProof/>
      <w:kern w:val="22"/>
      <w:sz w:val="22"/>
    </w:rPr>
  </w:style>
  <w:style w:type="paragraph" w:customStyle="1" w:styleId="Numberlist1">
    <w:name w:val="Number list1"/>
    <w:rsid w:val="00D952B0"/>
    <w:pPr>
      <w:tabs>
        <w:tab w:val="left" w:pos="432"/>
      </w:tabs>
      <w:spacing w:after="120" w:line="240" w:lineRule="atLeast"/>
      <w:ind w:left="432" w:hanging="432"/>
    </w:pPr>
    <w:rPr>
      <w:noProof/>
      <w:kern w:val="22"/>
      <w:sz w:val="22"/>
    </w:rPr>
  </w:style>
  <w:style w:type="paragraph" w:customStyle="1" w:styleId="Referenceitem">
    <w:name w:val="Reference item"/>
    <w:rsid w:val="00D952B0"/>
    <w:pPr>
      <w:spacing w:before="100"/>
    </w:pPr>
    <w:rPr>
      <w:rFonts w:ascii="Arial" w:hAnsi="Arial"/>
      <w:b/>
      <w:noProof/>
      <w:kern w:val="20"/>
      <w:sz w:val="22"/>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customStyle="1" w:styleId="List1cont">
    <w:name w:val="List1 (cont)"/>
    <w:rsid w:val="00D952B0"/>
    <w:pPr>
      <w:spacing w:before="60" w:after="60" w:line="240" w:lineRule="atLeast"/>
      <w:ind w:left="864"/>
    </w:pPr>
    <w:rPr>
      <w:noProof/>
      <w:kern w:val="20"/>
      <w:sz w:val="22"/>
    </w:rPr>
  </w:style>
  <w:style w:type="paragraph" w:customStyle="1" w:styleId="Numberlist2">
    <w:name w:val="Number list2"/>
    <w:rsid w:val="00D952B0"/>
    <w:pPr>
      <w:tabs>
        <w:tab w:val="left" w:pos="432"/>
      </w:tabs>
      <w:spacing w:before="60" w:after="60"/>
      <w:ind w:left="864" w:hanging="432"/>
    </w:pPr>
    <w:rPr>
      <w:noProof/>
      <w:kern w:val="22"/>
      <w:sz w:val="22"/>
    </w:rPr>
  </w:style>
  <w:style w:type="paragraph" w:customStyle="1" w:styleId="tabletext1">
    <w:name w:val="table.text"/>
    <w:basedOn w:val="Normal"/>
    <w:rsid w:val="00D952B0"/>
    <w:pPr>
      <w:suppressAutoHyphens/>
      <w:spacing w:before="40" w:after="40"/>
    </w:pPr>
    <w:rPr>
      <w:rFonts w:ascii="Arial" w:hAnsi="Arial"/>
      <w:b/>
      <w:kern w:val="32"/>
      <w:sz w:val="18"/>
      <w:szCs w:val="20"/>
    </w:rPr>
  </w:style>
  <w:style w:type="paragraph" w:customStyle="1" w:styleId="H-pa-name">
    <w:name w:val="H-pa-name"/>
    <w:basedOn w:val="H-purpose"/>
    <w:rsid w:val="00D952B0"/>
    <w:pPr>
      <w:pageBreakBefore/>
      <w:spacing w:after="160"/>
    </w:pPr>
    <w:rPr>
      <w:caps/>
    </w:rPr>
  </w:style>
  <w:style w:type="paragraph" w:customStyle="1" w:styleId="H-purpose">
    <w:name w:val="H-purpose"/>
    <w:next w:val="Normal"/>
    <w:rsid w:val="00D952B0"/>
    <w:pPr>
      <w:keepNext/>
      <w:pBdr>
        <w:bottom w:val="single" w:sz="4" w:space="1" w:color="auto"/>
      </w:pBdr>
      <w:suppressAutoHyphens/>
      <w:spacing w:before="504" w:after="180" w:line="260" w:lineRule="exact"/>
    </w:pPr>
    <w:rPr>
      <w:rFonts w:ascii="Arial Black" w:hAnsi="Arial Black"/>
    </w:rPr>
  </w:style>
  <w:style w:type="paragraph" w:styleId="ListBullet5">
    <w:name w:val="List Bullet 5"/>
    <w:basedOn w:val="Normal"/>
    <w:autoRedefine/>
    <w:rsid w:val="00D952B0"/>
    <w:pPr>
      <w:numPr>
        <w:numId w:val="4"/>
      </w:numPr>
      <w:suppressAutoHyphens/>
    </w:pPr>
    <w:rPr>
      <w:rFonts w:ascii="Arial" w:hAnsi="Arial"/>
      <w:b/>
      <w:kern w:val="32"/>
      <w:sz w:val="12"/>
      <w:szCs w:val="20"/>
    </w:rPr>
  </w:style>
  <w:style w:type="paragraph" w:styleId="ListNumber2">
    <w:name w:val="List Number 2"/>
    <w:basedOn w:val="Normal"/>
    <w:rsid w:val="00D952B0"/>
    <w:pPr>
      <w:numPr>
        <w:numId w:val="6"/>
      </w:numPr>
      <w:suppressAutoHyphens/>
    </w:pPr>
    <w:rPr>
      <w:rFonts w:ascii="Arial" w:hAnsi="Arial"/>
      <w:b/>
      <w:kern w:val="32"/>
      <w:sz w:val="12"/>
      <w:szCs w:val="20"/>
    </w:rPr>
  </w:style>
  <w:style w:type="paragraph" w:styleId="ListNumber4">
    <w:name w:val="List Number 4"/>
    <w:basedOn w:val="Normal"/>
    <w:rsid w:val="00D952B0"/>
    <w:pPr>
      <w:numPr>
        <w:numId w:val="5"/>
      </w:numPr>
      <w:suppressAutoHyphens/>
    </w:pPr>
    <w:rPr>
      <w:kern w:val="32"/>
      <w:szCs w:val="20"/>
    </w:rPr>
  </w:style>
  <w:style w:type="paragraph" w:customStyle="1" w:styleId="H-goals">
    <w:name w:val="H-goals"/>
    <w:basedOn w:val="Normal"/>
    <w:next w:val="Normal"/>
    <w:rsid w:val="00D952B0"/>
    <w:pPr>
      <w:keepNext/>
      <w:pBdr>
        <w:bottom w:val="single" w:sz="4" w:space="1" w:color="auto"/>
      </w:pBdr>
      <w:suppressAutoHyphens/>
      <w:spacing w:before="300" w:line="260" w:lineRule="exact"/>
      <w:ind w:left="2304" w:hanging="2304"/>
    </w:pPr>
    <w:rPr>
      <w:rFonts w:ascii="Arial Black" w:hAnsi="Arial Black"/>
      <w:sz w:val="20"/>
      <w:szCs w:val="20"/>
    </w:rPr>
  </w:style>
  <w:style w:type="paragraph" w:customStyle="1" w:styleId="H-subpractice">
    <w:name w:val="H-subpractice"/>
    <w:rsid w:val="00D952B0"/>
    <w:pPr>
      <w:keepNext/>
      <w:suppressAutoHyphens/>
      <w:spacing w:before="200"/>
      <w:ind w:left="2304"/>
    </w:pPr>
    <w:rPr>
      <w:rFonts w:ascii="Arial" w:hAnsi="Arial"/>
      <w:b/>
      <w:sz w:val="18"/>
    </w:rPr>
  </w:style>
  <w:style w:type="paragraph" w:customStyle="1" w:styleId="H-workproducts">
    <w:name w:val="H-workproducts"/>
    <w:basedOn w:val="H-subpractice"/>
    <w:rsid w:val="00D952B0"/>
  </w:style>
  <w:style w:type="paragraph" w:customStyle="1" w:styleId="H-notes">
    <w:name w:val="H-notes"/>
    <w:basedOn w:val="Normal"/>
    <w:next w:val="Normal"/>
    <w:rsid w:val="00D952B0"/>
    <w:pPr>
      <w:keepNext/>
      <w:pBdr>
        <w:bottom w:val="single" w:sz="4" w:space="1" w:color="auto"/>
      </w:pBdr>
      <w:suppressAutoHyphens/>
      <w:spacing w:before="300" w:after="180" w:line="260" w:lineRule="exact"/>
    </w:pPr>
    <w:rPr>
      <w:rFonts w:ascii="Arial Black" w:hAnsi="Arial Black"/>
      <w:sz w:val="20"/>
      <w:szCs w:val="20"/>
    </w:rPr>
  </w:style>
  <w:style w:type="paragraph" w:customStyle="1" w:styleId="H-related-process-areas">
    <w:name w:val="H-related-process-areas"/>
    <w:basedOn w:val="H-purpose"/>
    <w:next w:val="Normal"/>
    <w:rsid w:val="00D952B0"/>
    <w:pPr>
      <w:numPr>
        <w:numId w:val="10"/>
      </w:numPr>
      <w:spacing w:before="360"/>
    </w:pPr>
  </w:style>
  <w:style w:type="paragraph" w:customStyle="1" w:styleId="reference">
    <w:name w:val="reference"/>
    <w:basedOn w:val="Normal"/>
    <w:rsid w:val="00D952B0"/>
    <w:pPr>
      <w:keepLines/>
      <w:tabs>
        <w:tab w:val="left" w:pos="-3240"/>
      </w:tabs>
      <w:suppressAutoHyphens/>
      <w:spacing w:before="120" w:after="120" w:line="260" w:lineRule="exact"/>
      <w:ind w:left="1152"/>
    </w:pPr>
    <w:rPr>
      <w:rFonts w:ascii="Arial" w:hAnsi="Arial"/>
      <w:i/>
      <w:color w:val="000000"/>
      <w:kern w:val="22"/>
      <w:sz w:val="21"/>
      <w:szCs w:val="20"/>
    </w:rPr>
  </w:style>
  <w:style w:type="paragraph" w:customStyle="1" w:styleId="H-related-specific-practices">
    <w:name w:val="H-related-specific-practices"/>
    <w:basedOn w:val="H-related-process-areas"/>
    <w:rsid w:val="00D952B0"/>
    <w:pPr>
      <w:pBdr>
        <w:bottom w:val="none" w:sz="0" w:space="0" w:color="auto"/>
      </w:pBdr>
      <w:ind w:left="2304"/>
    </w:pPr>
    <w:rPr>
      <w:i/>
    </w:rPr>
  </w:style>
  <w:style w:type="paragraph" w:customStyle="1" w:styleId="H-related-subpractices">
    <w:name w:val="H-related-subpractices"/>
    <w:basedOn w:val="H-related-specific-practices"/>
    <w:rsid w:val="00D952B0"/>
  </w:style>
  <w:style w:type="paragraph" w:customStyle="1" w:styleId="H-commonfeature">
    <w:name w:val="H-common feature"/>
    <w:basedOn w:val="H-purpose"/>
    <w:rsid w:val="00D952B0"/>
  </w:style>
  <w:style w:type="paragraph" w:customStyle="1" w:styleId="Hyperlink1">
    <w:name w:val="Hyperlink1"/>
    <w:basedOn w:val="Normal"/>
    <w:rsid w:val="00D952B0"/>
    <w:pPr>
      <w:keepLines/>
      <w:tabs>
        <w:tab w:val="left" w:pos="-3240"/>
      </w:tabs>
      <w:suppressAutoHyphens/>
      <w:spacing w:before="120" w:after="120" w:line="260" w:lineRule="exact"/>
      <w:ind w:left="1152"/>
    </w:pPr>
    <w:rPr>
      <w:rFonts w:ascii="Arial Narrow" w:hAnsi="Arial Narrow"/>
      <w:color w:val="3366FF"/>
      <w:kern w:val="22"/>
      <w:sz w:val="20"/>
      <w:szCs w:val="20"/>
    </w:rPr>
  </w:style>
  <w:style w:type="paragraph" w:customStyle="1" w:styleId="t1-title-line1">
    <w:name w:val="t1-title-line1"/>
    <w:next w:val="t2-title-line2"/>
    <w:rsid w:val="00D952B0"/>
    <w:pPr>
      <w:spacing w:before="3100" w:after="216"/>
      <w:ind w:left="2304"/>
    </w:pPr>
    <w:rPr>
      <w:rFonts w:ascii="Arial Narrow" w:hAnsi="Arial Narrow"/>
      <w:b/>
      <w:noProof/>
      <w:sz w:val="36"/>
    </w:rPr>
  </w:style>
  <w:style w:type="paragraph" w:customStyle="1" w:styleId="t2-title-line2">
    <w:name w:val="t2-title-line2"/>
    <w:rsid w:val="00D952B0"/>
    <w:pPr>
      <w:ind w:left="2304"/>
    </w:pPr>
    <w:rPr>
      <w:rFonts w:ascii="Arial" w:hAnsi="Arial"/>
      <w:b/>
      <w:noProof/>
      <w:sz w:val="60"/>
    </w:rPr>
  </w:style>
  <w:style w:type="paragraph" w:customStyle="1" w:styleId="t3-title-line3">
    <w:name w:val="t3-title-line3"/>
    <w:rsid w:val="00D952B0"/>
    <w:pPr>
      <w:spacing w:before="800" w:line="240" w:lineRule="exact"/>
      <w:ind w:left="2304"/>
    </w:pPr>
    <w:rPr>
      <w:rFonts w:ascii="Arial Black" w:hAnsi="Arial Black"/>
      <w:noProof/>
    </w:rPr>
  </w:style>
  <w:style w:type="paragraph" w:customStyle="1" w:styleId="t4-title-line4">
    <w:name w:val="t4-title-line4"/>
    <w:rsid w:val="00D952B0"/>
    <w:pPr>
      <w:spacing w:before="280"/>
      <w:ind w:left="2304"/>
    </w:pPr>
    <w:rPr>
      <w:rFonts w:ascii="Arial" w:hAnsi="Arial"/>
      <w:noProof/>
    </w:rPr>
  </w:style>
  <w:style w:type="paragraph" w:customStyle="1" w:styleId="t5-title-line5">
    <w:name w:val="t5-title-line5"/>
    <w:rsid w:val="00D952B0"/>
    <w:pPr>
      <w:spacing w:before="6400"/>
      <w:ind w:left="2304"/>
    </w:pPr>
    <w:rPr>
      <w:rFonts w:ascii="Arial Black" w:hAnsi="Arial Black"/>
      <w:noProof/>
      <w:sz w:val="16"/>
    </w:rPr>
  </w:style>
  <w:style w:type="paragraph" w:customStyle="1" w:styleId="list-bullet">
    <w:name w:val="list-bullet"/>
    <w:rsid w:val="00D952B0"/>
    <w:pPr>
      <w:numPr>
        <w:numId w:val="8"/>
      </w:numPr>
      <w:suppressAutoHyphens/>
      <w:spacing w:before="60" w:after="60" w:line="260" w:lineRule="exact"/>
      <w:ind w:left="2160" w:hanging="432"/>
    </w:pPr>
    <w:rPr>
      <w:rFonts w:ascii="Arial" w:hAnsi="Arial"/>
      <w:sz w:val="21"/>
    </w:rPr>
  </w:style>
  <w:style w:type="paragraph" w:customStyle="1" w:styleId="list-bullet-level-2">
    <w:name w:val="list-bullet-level-2"/>
    <w:rsid w:val="00D952B0"/>
    <w:pPr>
      <w:numPr>
        <w:numId w:val="7"/>
      </w:numPr>
      <w:tabs>
        <w:tab w:val="left" w:pos="3024"/>
      </w:tabs>
      <w:suppressAutoHyphens/>
      <w:spacing w:before="60" w:after="60"/>
      <w:ind w:left="3024" w:hanging="288"/>
    </w:pPr>
    <w:rPr>
      <w:rFonts w:ascii="Arial Narrow" w:hAnsi="Arial Narrow"/>
    </w:rPr>
  </w:style>
  <w:style w:type="paragraph" w:customStyle="1" w:styleId="Footer-Left">
    <w:name w:val="Footer-Left"/>
    <w:basedOn w:val="Normal"/>
    <w:rsid w:val="00D952B0"/>
    <w:pPr>
      <w:tabs>
        <w:tab w:val="right" w:pos="13766"/>
      </w:tabs>
      <w:suppressAutoHyphens/>
      <w:jc w:val="right"/>
    </w:pPr>
    <w:rPr>
      <w:rFonts w:ascii="Arial" w:hAnsi="Arial"/>
      <w:b/>
      <w:color w:val="000000"/>
      <w:sz w:val="16"/>
      <w:szCs w:val="20"/>
    </w:rPr>
  </w:style>
  <w:style w:type="paragraph" w:customStyle="1" w:styleId="title-page-text">
    <w:name w:val="title-page-text"/>
    <w:next w:val="Normal"/>
    <w:rsid w:val="00D952B0"/>
    <w:pPr>
      <w:suppressAutoHyphens/>
      <w:spacing w:before="100" w:after="100"/>
    </w:pPr>
    <w:rPr>
      <w:kern w:val="20"/>
    </w:rPr>
  </w:style>
  <w:style w:type="paragraph" w:customStyle="1" w:styleId="level1headings">
    <w:name w:val="level 1 headings"/>
    <w:basedOn w:val="H-goals"/>
    <w:rsid w:val="00D952B0"/>
    <w:pPr>
      <w:spacing w:before="504" w:after="180"/>
      <w:ind w:left="0" w:firstLine="0"/>
    </w:pPr>
  </w:style>
  <w:style w:type="paragraph" w:customStyle="1" w:styleId="level2headings">
    <w:name w:val="level 2 headings"/>
    <w:basedOn w:val="Normal"/>
    <w:rsid w:val="00D952B0"/>
    <w:pPr>
      <w:keepNext/>
      <w:tabs>
        <w:tab w:val="left" w:pos="2340"/>
      </w:tabs>
      <w:suppressAutoHyphens/>
      <w:spacing w:before="240" w:after="60"/>
      <w:ind w:left="2304"/>
    </w:pPr>
    <w:rPr>
      <w:rFonts w:ascii="Arial" w:hAnsi="Arial"/>
      <w:b/>
      <w:color w:val="000000"/>
      <w:sz w:val="20"/>
      <w:szCs w:val="20"/>
    </w:rPr>
  </w:style>
  <w:style w:type="paragraph" w:customStyle="1" w:styleId="level3headings">
    <w:name w:val="level 3 headings"/>
    <w:basedOn w:val="Normal"/>
    <w:rsid w:val="00D952B0"/>
    <w:pPr>
      <w:keepNext/>
      <w:numPr>
        <w:numId w:val="29"/>
      </w:numPr>
      <w:tabs>
        <w:tab w:val="clear" w:pos="3744"/>
        <w:tab w:val="left" w:pos="2340"/>
      </w:tabs>
      <w:suppressAutoHyphens/>
      <w:spacing w:before="240" w:after="60"/>
    </w:pPr>
    <w:rPr>
      <w:rFonts w:ascii="Arial" w:hAnsi="Arial"/>
      <w:color w:val="000000"/>
      <w:sz w:val="20"/>
      <w:szCs w:val="20"/>
    </w:rPr>
  </w:style>
  <w:style w:type="paragraph" w:styleId="DocumentMap">
    <w:name w:val="Document Map"/>
    <w:basedOn w:val="Normal"/>
    <w:semiHidden/>
    <w:rsid w:val="00D952B0"/>
    <w:pPr>
      <w:shd w:val="clear" w:color="auto" w:fill="000080"/>
      <w:tabs>
        <w:tab w:val="num" w:pos="720"/>
      </w:tabs>
      <w:suppressAutoHyphens/>
    </w:pPr>
    <w:rPr>
      <w:rFonts w:ascii="Tahoma" w:hAnsi="Tahoma"/>
      <w:b/>
      <w:kern w:val="32"/>
      <w:sz w:val="12"/>
      <w:szCs w:val="20"/>
    </w:rPr>
  </w:style>
  <w:style w:type="paragraph" w:customStyle="1" w:styleId="term">
    <w:name w:val="term"/>
    <w:basedOn w:val="Normal"/>
    <w:rsid w:val="00D952B0"/>
    <w:pPr>
      <w:keepLines/>
      <w:tabs>
        <w:tab w:val="left" w:pos="-3240"/>
        <w:tab w:val="num" w:pos="720"/>
      </w:tabs>
      <w:suppressAutoHyphens/>
      <w:spacing w:before="120" w:after="120" w:line="260" w:lineRule="exact"/>
      <w:ind w:left="288"/>
    </w:pPr>
    <w:rPr>
      <w:rFonts w:ascii="Arial" w:hAnsi="Arial"/>
      <w:color w:val="000000"/>
      <w:kern w:val="22"/>
      <w:sz w:val="21"/>
      <w:szCs w:val="20"/>
    </w:rPr>
  </w:style>
  <w:style w:type="paragraph" w:customStyle="1" w:styleId="goal-name">
    <w:name w:val="goal-name"/>
    <w:basedOn w:val="Normal"/>
    <w:rsid w:val="00D952B0"/>
    <w:pPr>
      <w:keepNext/>
      <w:keepLines/>
      <w:tabs>
        <w:tab w:val="left" w:pos="1152"/>
      </w:tabs>
      <w:suppressAutoHyphens/>
      <w:spacing w:before="300"/>
      <w:ind w:left="1152" w:hanging="1152"/>
    </w:pPr>
    <w:rPr>
      <w:rFonts w:ascii="Arial" w:hAnsi="Arial"/>
      <w:b/>
      <w:sz w:val="21"/>
      <w:szCs w:val="20"/>
    </w:rPr>
  </w:style>
  <w:style w:type="paragraph" w:customStyle="1" w:styleId="goal-name-2">
    <w:name w:val="goal-name-2"/>
    <w:basedOn w:val="goal-name"/>
    <w:rsid w:val="00D952B0"/>
    <w:pPr>
      <w:spacing w:before="120"/>
    </w:pPr>
    <w:rPr>
      <w:b w:val="0"/>
    </w:rPr>
  </w:style>
  <w:style w:type="paragraph" w:customStyle="1" w:styleId="level2appendix">
    <w:name w:val="level 2 appendix"/>
    <w:basedOn w:val="level1headings"/>
    <w:rsid w:val="00D952B0"/>
  </w:style>
  <w:style w:type="paragraph" w:customStyle="1" w:styleId="H-pa-name-appendix">
    <w:name w:val="H-pa-name-appendix"/>
    <w:basedOn w:val="H-pa-name"/>
    <w:rsid w:val="00D952B0"/>
  </w:style>
  <w:style w:type="paragraph" w:customStyle="1" w:styleId="ATableText">
    <w:name w:val="A_Table Text"/>
    <w:rsid w:val="00D952B0"/>
    <w:pPr>
      <w:spacing w:before="60" w:after="60"/>
    </w:pPr>
    <w:rPr>
      <w:rFonts w:ascii="Arial" w:hAnsi="Arial"/>
      <w:sz w:val="18"/>
      <w:lang w:eastAsia="zh-CN"/>
    </w:rPr>
  </w:style>
  <w:style w:type="paragraph" w:customStyle="1" w:styleId="H-sp-name-subsumed">
    <w:name w:val="H-sp-name-subsumed"/>
    <w:basedOn w:val="Normal"/>
    <w:rsid w:val="00D952B0"/>
    <w:pPr>
      <w:keepNext/>
      <w:suppressAutoHyphens/>
      <w:spacing w:before="500" w:after="40" w:line="260" w:lineRule="exact"/>
      <w:ind w:left="2304" w:hanging="1152"/>
    </w:pPr>
    <w:rPr>
      <w:rFonts w:ascii="Arial" w:hAnsi="Arial"/>
      <w:b/>
      <w:color w:val="808080"/>
      <w:sz w:val="21"/>
      <w:szCs w:val="20"/>
    </w:rPr>
  </w:style>
  <w:style w:type="paragraph" w:customStyle="1" w:styleId="H-workproducts-subsumed">
    <w:name w:val="H-workproducts-subsumed"/>
    <w:basedOn w:val="H-workproducts"/>
    <w:rsid w:val="00D952B0"/>
    <w:rPr>
      <w:color w:val="808080"/>
    </w:rPr>
  </w:style>
  <w:style w:type="paragraph" w:customStyle="1" w:styleId="QAAnswer">
    <w:name w:val="QA Answer"/>
    <w:basedOn w:val="QAQuestion"/>
    <w:rsid w:val="00D952B0"/>
    <w:pPr>
      <w:tabs>
        <w:tab w:val="num" w:pos="1440"/>
      </w:tabs>
    </w:pPr>
    <w:rPr>
      <w:color w:val="808080"/>
    </w:rPr>
  </w:style>
  <w:style w:type="paragraph" w:customStyle="1" w:styleId="list-bullet-border-subsumed">
    <w:name w:val="list-bullet-border-subsumed"/>
    <w:basedOn w:val="list-bullet-subsumed"/>
    <w:rsid w:val="00D952B0"/>
    <w:pPr>
      <w:pBdr>
        <w:top w:val="single" w:sz="4" w:space="1" w:color="auto"/>
        <w:left w:val="single" w:sz="4" w:space="4" w:color="auto"/>
        <w:bottom w:val="single" w:sz="4" w:space="1" w:color="auto"/>
        <w:right w:val="single" w:sz="4" w:space="4" w:color="auto"/>
      </w:pBdr>
    </w:pPr>
    <w:rPr>
      <w:rFonts w:ascii="Arial Narrow" w:hAnsi="Arial Narrow"/>
    </w:rPr>
  </w:style>
  <w:style w:type="paragraph" w:customStyle="1" w:styleId="list-bullet-subsumed">
    <w:name w:val="list-bullet-subsumed"/>
    <w:rsid w:val="00D952B0"/>
    <w:pPr>
      <w:tabs>
        <w:tab w:val="left" w:pos="360"/>
      </w:tabs>
      <w:suppressAutoHyphens/>
      <w:spacing w:before="60" w:after="60" w:line="260" w:lineRule="exact"/>
      <w:ind w:left="360" w:hanging="360"/>
    </w:pPr>
    <w:rPr>
      <w:rFonts w:ascii="Arial" w:hAnsi="Arial"/>
      <w:color w:val="808080"/>
      <w:sz w:val="21"/>
    </w:rPr>
  </w:style>
  <w:style w:type="paragraph" w:customStyle="1" w:styleId="list-bullet-level-2-border">
    <w:name w:val="list-bullet-level-2-border"/>
    <w:basedOn w:val="list-bullet-level-2"/>
    <w:rsid w:val="00D952B0"/>
    <w:pPr>
      <w:keepNext/>
      <w:keepLines/>
      <w:pBdr>
        <w:top w:val="single" w:sz="4" w:space="1" w:color="auto"/>
        <w:left w:val="single" w:sz="4" w:space="4" w:color="auto"/>
        <w:bottom w:val="single" w:sz="4" w:space="1" w:color="auto"/>
        <w:right w:val="single" w:sz="4" w:space="4" w:color="auto"/>
      </w:pBdr>
    </w:pPr>
  </w:style>
  <w:style w:type="paragraph" w:customStyle="1" w:styleId="list-bullet-level-2-border-subsumed">
    <w:name w:val="list-bullet-level-2-border-subsumed"/>
    <w:basedOn w:val="list-bullet-level-2-border"/>
    <w:rsid w:val="00D952B0"/>
    <w:rPr>
      <w:color w:val="808080"/>
    </w:rPr>
  </w:style>
  <w:style w:type="paragraph" w:customStyle="1" w:styleId="Listborder">
    <w:name w:val="List border"/>
    <w:basedOn w:val="Normal"/>
    <w:rsid w:val="00D952B0"/>
    <w:pPr>
      <w:keepNext/>
      <w:pBdr>
        <w:top w:val="single" w:sz="4" w:space="1" w:color="auto"/>
        <w:left w:val="single" w:sz="4" w:space="4" w:color="auto"/>
        <w:bottom w:val="single" w:sz="4" w:space="1" w:color="auto"/>
        <w:right w:val="single" w:sz="4" w:space="4" w:color="auto"/>
      </w:pBdr>
      <w:suppressAutoHyphens/>
    </w:pPr>
    <w:rPr>
      <w:rFonts w:ascii="Arial Narrow" w:hAnsi="Arial Narrow"/>
      <w:b/>
      <w:kern w:val="32"/>
      <w:sz w:val="12"/>
      <w:szCs w:val="20"/>
    </w:rPr>
  </w:style>
  <w:style w:type="paragraph" w:customStyle="1" w:styleId="list-border-sub">
    <w:name w:val="list-border-sub"/>
    <w:basedOn w:val="Listborder"/>
    <w:rsid w:val="00D952B0"/>
    <w:rPr>
      <w:color w:val="808080"/>
    </w:rPr>
  </w:style>
  <w:style w:type="paragraph" w:customStyle="1" w:styleId="list-bullet-level-2-subsumed">
    <w:name w:val="list-bullet-level-2-subsumed"/>
    <w:basedOn w:val="list-bullet-level-2"/>
    <w:rsid w:val="00D952B0"/>
    <w:rPr>
      <w:color w:val="808080"/>
    </w:rPr>
  </w:style>
  <w:style w:type="paragraph" w:customStyle="1" w:styleId="example-break">
    <w:name w:val="example-break"/>
    <w:basedOn w:val="Normal"/>
    <w:rsid w:val="00D952B0"/>
    <w:pPr>
      <w:keepLines/>
      <w:tabs>
        <w:tab w:val="left" w:pos="-3240"/>
      </w:tabs>
      <w:suppressAutoHyphens/>
      <w:spacing w:line="120" w:lineRule="exact"/>
      <w:ind w:left="1152"/>
    </w:pPr>
    <w:rPr>
      <w:rFonts w:ascii="Arial" w:hAnsi="Arial"/>
      <w:color w:val="000000"/>
      <w:kern w:val="22"/>
      <w:sz w:val="12"/>
      <w:szCs w:val="20"/>
    </w:rPr>
  </w:style>
  <w:style w:type="paragraph" w:customStyle="1" w:styleId="Body-noindent">
    <w:name w:val="Body-no indent"/>
    <w:next w:val="Normal"/>
    <w:rsid w:val="00D952B0"/>
    <w:pPr>
      <w:widowControl w:val="0"/>
      <w:tabs>
        <w:tab w:val="left" w:pos="7920"/>
      </w:tabs>
      <w:spacing w:after="120" w:line="280" w:lineRule="exact"/>
      <w:ind w:right="-14"/>
    </w:pPr>
    <w:rPr>
      <w:rFonts w:ascii="Arial" w:hAnsi="Arial"/>
      <w:sz w:val="19"/>
    </w:rPr>
  </w:style>
  <w:style w:type="paragraph" w:customStyle="1" w:styleId="level2preface">
    <w:name w:val="level 2 preface"/>
    <w:basedOn w:val="level2headings"/>
    <w:rsid w:val="00D952B0"/>
  </w:style>
  <w:style w:type="paragraph" w:customStyle="1" w:styleId="Graphic">
    <w:name w:val="Graphic"/>
    <w:basedOn w:val="Normal"/>
    <w:next w:val="Caption"/>
    <w:rsid w:val="00D952B0"/>
    <w:pPr>
      <w:keepNext/>
      <w:keepLines/>
      <w:tabs>
        <w:tab w:val="left" w:pos="-3240"/>
      </w:tabs>
      <w:suppressAutoHyphens/>
      <w:spacing w:before="120" w:after="120"/>
      <w:ind w:left="1152"/>
    </w:pPr>
    <w:rPr>
      <w:rFonts w:ascii="Arial" w:hAnsi="Arial"/>
      <w:color w:val="000000"/>
      <w:kern w:val="22"/>
      <w:sz w:val="21"/>
      <w:szCs w:val="20"/>
    </w:rPr>
  </w:style>
  <w:style w:type="paragraph" w:customStyle="1" w:styleId="Company-Description">
    <w:name w:val="Company - Description"/>
    <w:basedOn w:val="Normal"/>
    <w:rsid w:val="00D952B0"/>
    <w:pPr>
      <w:pBdr>
        <w:bottom w:val="single" w:sz="4" w:space="1" w:color="auto"/>
      </w:pBdr>
      <w:spacing w:after="120"/>
    </w:pPr>
    <w:rPr>
      <w:rFonts w:ascii="Arial" w:hAnsi="Arial" w:cs="Arial"/>
      <w:b/>
      <w:sz w:val="24"/>
      <w:szCs w:val="20"/>
    </w:rPr>
  </w:style>
  <w:style w:type="paragraph" w:customStyle="1" w:styleId="CompanyName">
    <w:name w:val="Company Name"/>
    <w:basedOn w:val="Normal"/>
    <w:rsid w:val="00D952B0"/>
    <w:pPr>
      <w:ind w:left="360"/>
    </w:pPr>
    <w:rPr>
      <w:rFonts w:ascii="Arial" w:hAnsi="Arial" w:cs="Arial"/>
      <w:sz w:val="20"/>
      <w:szCs w:val="20"/>
    </w:rPr>
  </w:style>
  <w:style w:type="paragraph" w:customStyle="1" w:styleId="t2title2">
    <w:name w:val="t2 title2"/>
    <w:rsid w:val="00D952B0"/>
    <w:pPr>
      <w:widowControl w:val="0"/>
      <w:numPr>
        <w:numId w:val="31"/>
      </w:numPr>
      <w:tabs>
        <w:tab w:val="clear" w:pos="360"/>
      </w:tabs>
      <w:spacing w:line="200" w:lineRule="atLeast"/>
      <w:ind w:firstLine="0"/>
    </w:pPr>
    <w:rPr>
      <w:rFonts w:ascii="Helvetica" w:hAnsi="Helvetica"/>
      <w:i/>
      <w:color w:val="000000"/>
      <w:sz w:val="16"/>
    </w:rPr>
  </w:style>
  <w:style w:type="paragraph" w:customStyle="1" w:styleId="t3-title-3">
    <w:name w:val="t3-title-3"/>
    <w:rsid w:val="00D952B0"/>
    <w:pPr>
      <w:numPr>
        <w:numId w:val="30"/>
      </w:numPr>
      <w:tabs>
        <w:tab w:val="clear" w:pos="360"/>
      </w:tabs>
      <w:ind w:left="0" w:firstLine="0"/>
    </w:pPr>
    <w:rPr>
      <w:rFonts w:ascii="Arial" w:hAnsi="Arial"/>
      <w:noProof/>
      <w:sz w:val="12"/>
    </w:rPr>
  </w:style>
  <w:style w:type="paragraph" w:customStyle="1" w:styleId="t1-title-1">
    <w:name w:val="t1-title-1"/>
    <w:rsid w:val="00D952B0"/>
    <w:pPr>
      <w:jc w:val="center"/>
    </w:pPr>
    <w:rPr>
      <w:rFonts w:ascii="Arial" w:hAnsi="Arial"/>
      <w:b/>
      <w:noProof/>
      <w:sz w:val="32"/>
    </w:rPr>
  </w:style>
  <w:style w:type="paragraph" w:customStyle="1" w:styleId="t4-title-4">
    <w:name w:val="t4-title-4"/>
    <w:next w:val="UserInformation"/>
    <w:rsid w:val="00D952B0"/>
    <w:pPr>
      <w:tabs>
        <w:tab w:val="left" w:pos="288"/>
      </w:tabs>
      <w:ind w:left="288" w:hanging="288"/>
    </w:pPr>
    <w:rPr>
      <w:rFonts w:ascii="Arial Narrow" w:hAnsi="Arial Narrow"/>
      <w:b/>
      <w:smallCaps/>
      <w:noProof/>
      <w:sz w:val="16"/>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customStyle="1" w:styleId="t5-title-5">
    <w:name w:val="t5-title-5"/>
    <w:basedOn w:val="t4-title-4"/>
    <w:next w:val="UserInformation"/>
    <w:rsid w:val="00D952B0"/>
    <w:pPr>
      <w:tabs>
        <w:tab w:val="num" w:pos="1440"/>
      </w:tabs>
      <w:ind w:left="0" w:firstLine="0"/>
    </w:pPr>
  </w:style>
  <w:style w:type="paragraph" w:styleId="Date">
    <w:name w:val="Date"/>
    <w:basedOn w:val="Normal"/>
    <w:next w:val="Normal"/>
    <w:rsid w:val="00D952B0"/>
    <w:pPr>
      <w:suppressAutoHyphens/>
    </w:pPr>
    <w:rPr>
      <w:rFonts w:ascii="Arial" w:hAnsi="Arial"/>
      <w:b/>
      <w:kern w:val="32"/>
      <w:sz w:val="12"/>
      <w:szCs w:val="20"/>
    </w:rPr>
  </w:style>
  <w:style w:type="paragraph" w:customStyle="1" w:styleId="Table-ColHead">
    <w:name w:val="Table - Col. Head"/>
    <w:basedOn w:val="Normal"/>
    <w:autoRedefine/>
    <w:rsid w:val="00D952B0"/>
    <w:pPr>
      <w:keepNext/>
      <w:spacing w:before="60" w:after="60"/>
      <w:jc w:val="center"/>
    </w:pPr>
    <w:rPr>
      <w:rFonts w:ascii="Arial" w:hAnsi="Arial"/>
      <w:b/>
      <w:sz w:val="24"/>
      <w:szCs w:val="20"/>
      <w:lang w:val="en-GB"/>
    </w:rPr>
  </w:style>
  <w:style w:type="paragraph" w:customStyle="1" w:styleId="FrontPageHeading">
    <w:name w:val="Front Page Heading"/>
    <w:basedOn w:val="Normal"/>
    <w:rsid w:val="00D952B0"/>
    <w:pPr>
      <w:suppressAutoHyphens/>
    </w:pPr>
    <w:rPr>
      <w:rFonts w:ascii="Arial" w:hAnsi="Arial"/>
      <w:b/>
      <w:kern w:val="32"/>
      <w:sz w:val="44"/>
      <w:szCs w:val="20"/>
    </w:rPr>
  </w:style>
  <w:style w:type="paragraph" w:customStyle="1" w:styleId="bullet">
    <w:name w:val="bullet"/>
    <w:autoRedefine/>
    <w:rsid w:val="00D952B0"/>
    <w:pPr>
      <w:tabs>
        <w:tab w:val="num" w:pos="1080"/>
      </w:tabs>
      <w:suppressAutoHyphens/>
      <w:spacing w:before="60" w:after="60" w:line="260" w:lineRule="exact"/>
      <w:ind w:left="1080" w:hanging="360"/>
    </w:pPr>
    <w:rPr>
      <w:rFonts w:ascii="Arial" w:hAnsi="Arial"/>
      <w:sz w:val="21"/>
    </w:rPr>
  </w:style>
  <w:style w:type="paragraph" w:customStyle="1" w:styleId="BulletList">
    <w:name w:val="BulletList"/>
    <w:basedOn w:val="Normal"/>
    <w:rsid w:val="00D952B0"/>
    <w:pPr>
      <w:keepLines/>
      <w:tabs>
        <w:tab w:val="left" w:pos="-3240"/>
      </w:tabs>
      <w:suppressAutoHyphens/>
      <w:spacing w:before="120" w:after="120" w:line="260" w:lineRule="exact"/>
      <w:ind w:left="1152"/>
    </w:pPr>
    <w:rPr>
      <w:rFonts w:ascii="Arial" w:hAnsi="Arial"/>
      <w:color w:val="000000"/>
      <w:kern w:val="22"/>
      <w:sz w:val="21"/>
      <w:szCs w:val="20"/>
    </w:rPr>
  </w:style>
  <w:style w:type="paragraph" w:customStyle="1" w:styleId="Bullet1">
    <w:name w:val="Bullet 1"/>
    <w:basedOn w:val="Normal"/>
    <w:rsid w:val="00D952B0"/>
    <w:pPr>
      <w:widowControl w:val="0"/>
      <w:numPr>
        <w:numId w:val="32"/>
      </w:numPr>
      <w:tabs>
        <w:tab w:val="left" w:pos="7920"/>
      </w:tabs>
      <w:spacing w:line="280" w:lineRule="exact"/>
    </w:pPr>
    <w:rPr>
      <w:rFonts w:ascii="Arial" w:hAnsi="Arial"/>
      <w:sz w:val="19"/>
      <w:szCs w:val="20"/>
    </w:rPr>
  </w:style>
  <w:style w:type="paragraph" w:customStyle="1" w:styleId="Para">
    <w:name w:val="Para"/>
    <w:basedOn w:val="Normal"/>
    <w:rsid w:val="00D952B0"/>
    <w:pPr>
      <w:spacing w:before="60" w:after="120"/>
    </w:pPr>
    <w:rPr>
      <w:rFonts w:ascii="Arial" w:hAnsi="Arial"/>
      <w:sz w:val="20"/>
      <w:szCs w:val="20"/>
    </w:rPr>
  </w:style>
  <w:style w:type="paragraph" w:styleId="PlainText">
    <w:name w:val="Plain Text"/>
    <w:basedOn w:val="Normal"/>
    <w:rsid w:val="00D952B0"/>
    <w:rPr>
      <w:rFonts w:ascii="Courier New" w:eastAsia="SimSun" w:hAnsi="Courier New" w:cs="Courier New"/>
      <w:sz w:val="20"/>
      <w:szCs w:val="20"/>
      <w:lang w:eastAsia="zh-CN"/>
    </w:rPr>
  </w:style>
  <w:style w:type="paragraph" w:customStyle="1" w:styleId="TableHead">
    <w:name w:val="Table Head"/>
    <w:basedOn w:val="Normal"/>
    <w:rsid w:val="00D952B0"/>
    <w:pPr>
      <w:spacing w:after="60" w:line="280" w:lineRule="exact"/>
    </w:pPr>
    <w:rPr>
      <w:rFonts w:ascii="Arial Narrow" w:hAnsi="Arial Narrow"/>
      <w:b/>
      <w:sz w:val="19"/>
      <w:szCs w:val="20"/>
    </w:rPr>
  </w:style>
  <w:style w:type="paragraph" w:customStyle="1" w:styleId="Text">
    <w:name w:val="Text"/>
    <w:aliases w:val="t"/>
    <w:rsid w:val="00D952B0"/>
    <w:pPr>
      <w:spacing w:before="60" w:after="60" w:line="260" w:lineRule="exact"/>
    </w:pPr>
    <w:rPr>
      <w:rFonts w:ascii="Verdana" w:hAnsi="Verdana"/>
      <w:color w:val="000000"/>
    </w:rPr>
  </w:style>
  <w:style w:type="character" w:customStyle="1" w:styleId="LabelEmbedded">
    <w:name w:val="Label Embedded"/>
    <w:aliases w:val="le"/>
    <w:rsid w:val="00D952B0"/>
    <w:rPr>
      <w:rFonts w:ascii="Verdana" w:hAnsi="Verdana"/>
      <w:b/>
      <w:sz w:val="20"/>
      <w:u w:val="none"/>
    </w:rPr>
  </w:style>
  <w:style w:type="paragraph" w:customStyle="1" w:styleId="Bullet3">
    <w:name w:val="Bullet 3"/>
    <w:basedOn w:val="Normal"/>
    <w:rsid w:val="00D952B0"/>
    <w:pPr>
      <w:widowControl w:val="0"/>
      <w:numPr>
        <w:numId w:val="33"/>
      </w:numPr>
      <w:tabs>
        <w:tab w:val="left" w:pos="7920"/>
      </w:tabs>
      <w:spacing w:after="280" w:line="280" w:lineRule="exact"/>
    </w:pPr>
    <w:rPr>
      <w:rFonts w:ascii="Arial" w:hAnsi="Arial"/>
      <w:sz w:val="19"/>
      <w:szCs w:val="20"/>
    </w:rPr>
  </w:style>
  <w:style w:type="paragraph" w:customStyle="1" w:styleId="NoteCaution">
    <w:name w:val="Note/Caution"/>
    <w:basedOn w:val="Normal"/>
    <w:next w:val="Normal"/>
    <w:rsid w:val="00D952B0"/>
    <w:pPr>
      <w:widowControl w:val="0"/>
      <w:tabs>
        <w:tab w:val="left" w:pos="7920"/>
      </w:tabs>
      <w:spacing w:before="140" w:after="120" w:line="280" w:lineRule="exact"/>
      <w:ind w:right="-14"/>
    </w:pPr>
    <w:rPr>
      <w:rFonts w:ascii="Arial Narrow" w:hAnsi="Arial Narrow"/>
      <w:b/>
      <w:sz w:val="19"/>
      <w:szCs w:val="20"/>
    </w:rPr>
  </w:style>
  <w:style w:type="paragraph" w:customStyle="1" w:styleId="TableBody2">
    <w:name w:val="Table Body 2"/>
    <w:basedOn w:val="Normal"/>
    <w:rsid w:val="00D952B0"/>
    <w:pPr>
      <w:spacing w:before="40" w:after="40" w:line="250" w:lineRule="exact"/>
      <w:ind w:right="115"/>
    </w:pPr>
    <w:rPr>
      <w:rFonts w:ascii="Arial" w:hAnsi="Arial"/>
      <w:sz w:val="17"/>
      <w:szCs w:val="20"/>
    </w:rPr>
  </w:style>
  <w:style w:type="character" w:customStyle="1" w:styleId="Bold">
    <w:name w:val="Bold"/>
    <w:aliases w:val="b"/>
    <w:rsid w:val="00D952B0"/>
    <w:rPr>
      <w:b/>
    </w:rPr>
  </w:style>
  <w:style w:type="paragraph" w:customStyle="1" w:styleId="Listend">
    <w:name w:val="List end"/>
    <w:basedOn w:val="Normal"/>
    <w:rsid w:val="00D952B0"/>
    <w:rPr>
      <w:rFonts w:ascii="Century Schoolbook" w:hAnsi="Century Schoolbook"/>
      <w:sz w:val="12"/>
      <w:szCs w:val="20"/>
    </w:rPr>
  </w:style>
  <w:style w:type="paragraph" w:customStyle="1" w:styleId="p">
    <w:name w:val="p"/>
    <w:aliases w:val="para"/>
    <w:basedOn w:val="Normal"/>
    <w:link w:val="pChar"/>
    <w:rsid w:val="00D952B0"/>
    <w:pPr>
      <w:spacing w:before="72" w:after="72"/>
      <w:jc w:val="both"/>
    </w:pPr>
    <w:rPr>
      <w:rFonts w:ascii="Arial" w:eastAsia="MS Mincho" w:hAnsi="Arial"/>
      <w:szCs w:val="20"/>
    </w:rPr>
  </w:style>
  <w:style w:type="character" w:customStyle="1" w:styleId="pChar">
    <w:name w:val="p Char"/>
    <w:aliases w:val="para Char"/>
    <w:link w:val="p"/>
    <w:rsid w:val="00D952B0"/>
    <w:rPr>
      <w:rFonts w:ascii="Arial" w:eastAsia="MS Mincho" w:hAnsi="Arial"/>
      <w:sz w:val="22"/>
      <w:lang w:val="en-US" w:eastAsia="en-US" w:bidi="ar-SA"/>
    </w:rPr>
  </w:style>
  <w:style w:type="paragraph" w:styleId="NoSpacing">
    <w:name w:val="No Spacing"/>
    <w:uiPriority w:val="1"/>
    <w:qFormat/>
    <w:rsid w:val="004D5505"/>
    <w:rPr>
      <w:sz w:val="22"/>
      <w:szCs w:val="24"/>
    </w:rPr>
  </w:style>
  <w:style w:type="character" w:styleId="CommentReference">
    <w:name w:val="annotation reference"/>
    <w:basedOn w:val="DefaultParagraphFont"/>
    <w:rsid w:val="00EF388E"/>
    <w:rPr>
      <w:sz w:val="18"/>
      <w:szCs w:val="18"/>
    </w:rPr>
  </w:style>
  <w:style w:type="paragraph" w:styleId="Revision">
    <w:name w:val="Revision"/>
    <w:hidden/>
    <w:uiPriority w:val="99"/>
    <w:semiHidden/>
    <w:rsid w:val="003D3C08"/>
    <w:rPr>
      <w:sz w:val="22"/>
      <w:szCs w:val="24"/>
    </w:rPr>
  </w:style>
  <w:style w:type="paragraph" w:styleId="ListParagraph">
    <w:name w:val="List Paragraph"/>
    <w:basedOn w:val="Normal"/>
    <w:uiPriority w:val="34"/>
    <w:qFormat/>
    <w:rsid w:val="00621346"/>
    <w:pPr>
      <w:ind w:left="720"/>
      <w:contextualSpacing/>
    </w:pPr>
  </w:style>
  <w:style w:type="character" w:customStyle="1" w:styleId="TableHeadingChar">
    <w:name w:val="Table Heading Char"/>
    <w:link w:val="TableHeading"/>
    <w:rsid w:val="004D67D1"/>
    <w:rPr>
      <w:rFonts w:ascii="Arial" w:hAnsi="Arial" w:cs="Arial"/>
      <w:b/>
      <w:sz w:val="22"/>
      <w:szCs w:val="22"/>
    </w:rPr>
  </w:style>
  <w:style w:type="character" w:customStyle="1" w:styleId="TableTextChar">
    <w:name w:val="Table Text Char"/>
    <w:link w:val="TableText0"/>
    <w:rsid w:val="004D67D1"/>
    <w:rPr>
      <w:rFonts w:ascii="Arial" w:hAnsi="Arial" w:cs="Arial"/>
      <w:sz w:val="22"/>
    </w:rPr>
  </w:style>
  <w:style w:type="character" w:styleId="Emphasis">
    <w:name w:val="Emphasis"/>
    <w:basedOn w:val="DefaultParagraphFont"/>
    <w:qFormat/>
    <w:rsid w:val="00351EF6"/>
    <w:rPr>
      <w:i/>
      <w:iCs/>
    </w:rPr>
  </w:style>
  <w:style w:type="character" w:customStyle="1" w:styleId="FooterChar">
    <w:name w:val="Footer Char"/>
    <w:basedOn w:val="DefaultParagraphFont"/>
    <w:link w:val="Footer"/>
    <w:rsid w:val="00AF0F72"/>
    <w:rPr>
      <w:rFonts w:cs="Tahoma"/>
      <w:szCs w:val="16"/>
    </w:rPr>
  </w:style>
  <w:style w:type="paragraph" w:customStyle="1" w:styleId="PSPBodytext">
    <w:name w:val="PSP_Bodytext"/>
    <w:basedOn w:val="Normal"/>
    <w:rsid w:val="003C34EA"/>
    <w:pPr>
      <w:spacing w:after="120"/>
    </w:pPr>
    <w:rPr>
      <w:sz w:val="24"/>
    </w:rPr>
  </w:style>
  <w:style w:type="paragraph" w:customStyle="1" w:styleId="ProvidedTo-By">
    <w:name w:val="Provided To-By"/>
    <w:basedOn w:val="Normal"/>
    <w:qFormat/>
    <w:rsid w:val="003C34EA"/>
    <w:pPr>
      <w:framePr w:hSpace="187" w:wrap="around" w:hAnchor="margin" w:y="-2001"/>
    </w:pPr>
    <w:rPr>
      <w:color w:val="FFFFFF"/>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Normal"/>
    <w:link w:val="Heading1Char"/>
    <w:qFormat/>
    <w:rsid w:val="00906711"/>
    <w:pPr>
      <w:keepNext/>
      <w:numPr>
        <w:numId w:val="23"/>
      </w:numPr>
      <w:tabs>
        <w:tab w:val="clear" w:pos="2880"/>
        <w:tab w:val="num" w:pos="720"/>
      </w:tabs>
      <w:autoSpaceDE w:val="0"/>
      <w:autoSpaceDN w:val="0"/>
      <w:adjustRightInd w:val="0"/>
      <w:spacing w:before="120" w:after="120"/>
      <w:ind w:left="720" w:hanging="720"/>
      <w:outlineLvl w:val="0"/>
    </w:pPr>
    <w:rPr>
      <w:rFonts w:ascii="Arial" w:hAnsi="Arial" w:cs="Arial"/>
      <w:b/>
      <w:bCs/>
      <w:kern w:val="32"/>
      <w:sz w:val="36"/>
      <w:szCs w:val="32"/>
    </w:rPr>
  </w:style>
  <w:style w:type="paragraph" w:styleId="Heading2">
    <w:name w:val="heading 2"/>
    <w:next w:val="Normal"/>
    <w:link w:val="Heading2Char"/>
    <w:qFormat/>
    <w:rsid w:val="0034473F"/>
    <w:pPr>
      <w:numPr>
        <w:ilvl w:val="1"/>
        <w:numId w:val="23"/>
      </w:numPr>
      <w:tabs>
        <w:tab w:val="clear" w:pos="792"/>
        <w:tab w:val="left" w:pos="900"/>
      </w:tabs>
      <w:spacing w:before="360" w:after="120"/>
      <w:ind w:left="900" w:hanging="900"/>
      <w:outlineLvl w:val="1"/>
    </w:pPr>
    <w:rPr>
      <w:rFonts w:ascii="Arial" w:eastAsia="MS Mincho" w:hAnsi="Arial" w:cs="Arial"/>
      <w:b/>
      <w:iCs/>
      <w:kern w:val="32"/>
      <w:sz w:val="32"/>
      <w:szCs w:val="28"/>
    </w:rPr>
  </w:style>
  <w:style w:type="paragraph" w:styleId="Heading3">
    <w:name w:val="heading 3"/>
    <w:next w:val="Normal"/>
    <w:link w:val="Heading3Char"/>
    <w:qFormat/>
    <w:rsid w:val="00554B8F"/>
    <w:pPr>
      <w:numPr>
        <w:ilvl w:val="2"/>
        <w:numId w:val="23"/>
      </w:numPr>
      <w:tabs>
        <w:tab w:val="clear" w:pos="1440"/>
        <w:tab w:val="num" w:pos="1080"/>
      </w:tabs>
      <w:ind w:left="1080" w:hanging="1080"/>
      <w:outlineLvl w:val="2"/>
    </w:pPr>
    <w:rPr>
      <w:rFonts w:ascii="Arial" w:hAnsi="Arial" w:cs="Arial"/>
      <w:b/>
      <w:bCs/>
      <w:iCs/>
      <w:kern w:val="32"/>
      <w:sz w:val="28"/>
      <w:szCs w:val="26"/>
    </w:rPr>
  </w:style>
  <w:style w:type="paragraph" w:styleId="Heading4">
    <w:name w:val="heading 4"/>
    <w:next w:val="Normal"/>
    <w:qFormat/>
    <w:rsid w:val="00D713C8"/>
    <w:pPr>
      <w:spacing w:after="120"/>
      <w:outlineLvl w:val="3"/>
    </w:pPr>
    <w:rPr>
      <w:rFonts w:ascii="Arial" w:hAnsi="Arial" w:cs="Arial"/>
      <w:b/>
      <w:kern w:val="32"/>
      <w:sz w:val="24"/>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rPr>
      <w:sz w:val="24"/>
    </w:rPr>
  </w:style>
  <w:style w:type="paragraph" w:styleId="Heading8">
    <w:name w:val="heading 8"/>
    <w:basedOn w:val="Normal"/>
    <w:next w:val="Normal"/>
    <w:qFormat/>
    <w:rsid w:val="00F601FD"/>
    <w:pPr>
      <w:spacing w:before="240" w:after="60"/>
      <w:outlineLvl w:val="7"/>
    </w:pPr>
    <w:rPr>
      <w:i/>
      <w:iCs/>
      <w:sz w:val="24"/>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952B0"/>
    <w:rPr>
      <w:rFonts w:ascii="Arial" w:hAnsi="Arial" w:cs="Arial"/>
      <w:b/>
      <w:bCs/>
      <w:kern w:val="32"/>
      <w:sz w:val="36"/>
      <w:szCs w:val="32"/>
      <w:lang w:val="en-US" w:eastAsia="en-US" w:bidi="ar-SA"/>
    </w:rPr>
  </w:style>
  <w:style w:type="character" w:customStyle="1" w:styleId="Heading2Char">
    <w:name w:val="Heading 2 Char"/>
    <w:link w:val="Heading2"/>
    <w:rsid w:val="0034473F"/>
    <w:rPr>
      <w:rFonts w:ascii="Arial" w:eastAsia="MS Mincho" w:hAnsi="Arial" w:cs="Arial"/>
      <w:b/>
      <w:iCs/>
      <w:kern w:val="32"/>
      <w:sz w:val="32"/>
      <w:szCs w:val="28"/>
    </w:rPr>
  </w:style>
  <w:style w:type="character" w:customStyle="1" w:styleId="Heading3Char">
    <w:name w:val="Heading 3 Char"/>
    <w:link w:val="Heading3"/>
    <w:rsid w:val="00D952B0"/>
    <w:rPr>
      <w:rFonts w:ascii="Arial" w:hAnsi="Arial" w:cs="Arial"/>
      <w:b/>
      <w:bCs/>
      <w:iCs/>
      <w:kern w:val="32"/>
      <w:sz w:val="28"/>
      <w:szCs w:val="26"/>
      <w:lang w:val="en-US" w:eastAsia="en-US" w:bidi="ar-SA"/>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aliases w:val="Header style"/>
    <w:rsid w:val="00D713C8"/>
    <w:pPr>
      <w:tabs>
        <w:tab w:val="center" w:pos="4680"/>
        <w:tab w:val="right" w:pos="9360"/>
      </w:tabs>
    </w:pPr>
  </w:style>
  <w:style w:type="character" w:styleId="Hyperlink">
    <w:name w:val="Hyperlink"/>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aliases w:val="th"/>
    <w:link w:val="TableHeadingChar"/>
    <w:rsid w:val="00D713C8"/>
    <w:pPr>
      <w:spacing w:before="60" w:after="60"/>
    </w:pPr>
    <w:rPr>
      <w:rFonts w:ascii="Arial" w:hAnsi="Arial" w:cs="Arial"/>
      <w:b/>
      <w:sz w:val="22"/>
      <w:szCs w:val="22"/>
    </w:rPr>
  </w:style>
  <w:style w:type="paragraph" w:customStyle="1" w:styleId="TableText0">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A149C0"/>
    <w:pPr>
      <w:numPr>
        <w:numId w:val="17"/>
      </w:numPr>
      <w:spacing w:before="60" w:after="60"/>
    </w:pPr>
    <w:rPr>
      <w:sz w:val="22"/>
    </w:rPr>
  </w:style>
  <w:style w:type="paragraph" w:styleId="TOC1">
    <w:name w:val="toc 1"/>
    <w:basedOn w:val="Normal"/>
    <w:next w:val="Normal"/>
    <w:autoRedefine/>
    <w:uiPriority w:val="39"/>
    <w:rsid w:val="005D18C5"/>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5D18C5"/>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18"/>
      </w:numPr>
      <w:spacing w:before="60" w:after="60"/>
    </w:pPr>
    <w:rPr>
      <w:sz w:val="22"/>
    </w:rPr>
  </w:style>
  <w:style w:type="paragraph" w:customStyle="1" w:styleId="BodyTextNumbered1">
    <w:name w:val="Body Text Numbered 1"/>
    <w:rsid w:val="00D713C8"/>
    <w:pPr>
      <w:numPr>
        <w:numId w:val="13"/>
      </w:numPr>
    </w:pPr>
    <w:rPr>
      <w:sz w:val="22"/>
    </w:rPr>
  </w:style>
  <w:style w:type="paragraph" w:customStyle="1" w:styleId="BodyTextNumbered2">
    <w:name w:val="Body Text Numbered 2"/>
    <w:rsid w:val="00D713C8"/>
    <w:pPr>
      <w:numPr>
        <w:numId w:val="14"/>
      </w:numPr>
      <w:tabs>
        <w:tab w:val="clear" w:pos="1440"/>
        <w:tab w:val="num" w:pos="1080"/>
      </w:tabs>
      <w:spacing w:before="120" w:after="120"/>
      <w:ind w:left="1080"/>
    </w:pPr>
    <w:rPr>
      <w:sz w:val="22"/>
    </w:rPr>
  </w:style>
  <w:style w:type="paragraph" w:customStyle="1" w:styleId="BodyTextLettered1">
    <w:name w:val="Body Text Lettered 1"/>
    <w:rsid w:val="00D713C8"/>
    <w:pPr>
      <w:numPr>
        <w:numId w:val="15"/>
      </w:numPr>
      <w:tabs>
        <w:tab w:val="clear" w:pos="1080"/>
        <w:tab w:val="num" w:pos="720"/>
      </w:tabs>
      <w:ind w:left="720"/>
    </w:pPr>
    <w:rPr>
      <w:sz w:val="22"/>
    </w:rPr>
  </w:style>
  <w:style w:type="paragraph" w:customStyle="1" w:styleId="BodyTextLettered2">
    <w:name w:val="Body Text Lettered 2"/>
    <w:rsid w:val="00D713C8"/>
    <w:pPr>
      <w:numPr>
        <w:numId w:val="16"/>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BodyText"/>
    <w:next w:val="BodyText"/>
    <w:link w:val="InstructionalText1Char"/>
    <w:rsid w:val="001F2E54"/>
    <w:pPr>
      <w:keepLines/>
      <w:autoSpaceDE w:val="0"/>
      <w:autoSpaceDN w:val="0"/>
      <w:adjustRightInd w:val="0"/>
      <w:spacing w:before="60" w:line="240" w:lineRule="atLeast"/>
    </w:pPr>
    <w:rPr>
      <w:i/>
      <w:iCs/>
      <w:color w:val="0000FF"/>
      <w:szCs w:val="20"/>
    </w:rPr>
  </w:style>
  <w:style w:type="paragraph" w:styleId="BodyText">
    <w:name w:val="Body Text"/>
    <w:basedOn w:val="Normal"/>
    <w:rsid w:val="001F2E54"/>
    <w:pPr>
      <w:tabs>
        <w:tab w:val="left" w:pos="1134"/>
      </w:tabs>
      <w:spacing w:before="120" w:after="120"/>
    </w:pPr>
    <w:rPr>
      <w:rFonts w:eastAsia="MS Mincho"/>
      <w:szCs w:val="22"/>
      <w:lang w:eastAsia="en-GB"/>
    </w:rPr>
  </w:style>
  <w:style w:type="character" w:customStyle="1" w:styleId="InstructionalText1Char">
    <w:name w:val="Instructional Text 1 Char"/>
    <w:link w:val="InstructionalText1"/>
    <w:rsid w:val="001F2E54"/>
    <w:rPr>
      <w:rFonts w:eastAsia="MS Mincho"/>
      <w:i/>
      <w:iCs/>
      <w:color w:val="0000FF"/>
      <w:sz w:val="22"/>
      <w:lang w:val="en-US" w:eastAsia="en-GB" w:bidi="ar-SA"/>
    </w:rPr>
  </w:style>
  <w:style w:type="paragraph" w:customStyle="1" w:styleId="InstructionalNote">
    <w:name w:val="Instructional Note"/>
    <w:basedOn w:val="Normal"/>
    <w:rsid w:val="000F3438"/>
    <w:pPr>
      <w:numPr>
        <w:numId w:val="19"/>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0F3438"/>
    <w:pPr>
      <w:numPr>
        <w:numId w:val="20"/>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21"/>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lang w:val="en-US" w:eastAsia="en-US" w:bidi="ar-SA"/>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Normal"/>
    <w:link w:val="InstructionalText2Char"/>
    <w:rsid w:val="000F3438"/>
    <w:pPr>
      <w:ind w:left="720"/>
    </w:pPr>
  </w:style>
  <w:style w:type="character" w:customStyle="1" w:styleId="InstructionalText2Char">
    <w:name w:val="Instructional Text 2 Char"/>
    <w:basedOn w:val="InstructionalText1Char"/>
    <w:link w:val="InstructionalText2"/>
    <w:rsid w:val="000F3438"/>
    <w:rPr>
      <w:rFonts w:eastAsia="MS Mincho"/>
      <w:i/>
      <w:iCs/>
      <w:color w:val="0000FF"/>
      <w:sz w:val="22"/>
      <w:lang w:val="en-US" w:eastAsia="en-GB" w:bidi="ar-SA"/>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basedOn w:val="Normal"/>
    <w:rsid w:val="00C946FE"/>
    <w:pPr>
      <w:numPr>
        <w:numId w:val="22"/>
      </w:numPr>
      <w:ind w:hanging="720"/>
    </w:pPr>
    <w:rPr>
      <w:rFonts w:ascii="Arial" w:hAnsi="Arial"/>
      <w:b/>
      <w:sz w:val="32"/>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24"/>
      </w:numPr>
      <w:tabs>
        <w:tab w:val="num" w:pos="720"/>
      </w:tabs>
      <w:ind w:left="720"/>
    </w:pPr>
    <w:rPr>
      <w:i/>
      <w:color w:val="0000FF"/>
    </w:rPr>
  </w:style>
  <w:style w:type="paragraph" w:styleId="Caption">
    <w:name w:val="caption"/>
    <w:basedOn w:val="Normal"/>
    <w:next w:val="Normal"/>
    <w:qFormat/>
    <w:rsid w:val="00160824"/>
    <w:pPr>
      <w:keepNext/>
      <w:keepLines/>
      <w:spacing w:before="24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Normal"/>
    <w:rsid w:val="00165AB8"/>
    <w:pPr>
      <w:keepNext/>
      <w:keepLines/>
      <w:numPr>
        <w:numId w:val="25"/>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paragraph" w:customStyle="1" w:styleId="BlankFooter">
    <w:name w:val="Blank Footer"/>
    <w:semiHidden/>
    <w:rsid w:val="00D952B0"/>
    <w:pPr>
      <w:spacing w:before="60" w:after="60" w:line="300" w:lineRule="auto"/>
    </w:pPr>
    <w:rPr>
      <w:rFonts w:ascii="Helvetica" w:eastAsia="MS Mincho" w:hAnsi="Helvetica"/>
      <w:lang w:val="en-GB" w:eastAsia="en-GB"/>
    </w:rPr>
  </w:style>
  <w:style w:type="paragraph" w:customStyle="1" w:styleId="BlankHeader">
    <w:name w:val="Blank Header"/>
    <w:semiHidden/>
    <w:rsid w:val="00D952B0"/>
    <w:pPr>
      <w:spacing w:before="60" w:after="60" w:line="300" w:lineRule="auto"/>
    </w:pPr>
    <w:rPr>
      <w:rFonts w:ascii="Helvetica" w:eastAsia="MS Mincho" w:hAnsi="Helvetica"/>
      <w:szCs w:val="24"/>
      <w:lang w:val="en-GB" w:eastAsia="en-GB"/>
    </w:rPr>
  </w:style>
  <w:style w:type="paragraph" w:customStyle="1" w:styleId="CompanyAddress">
    <w:name w:val="Company Address"/>
    <w:semiHidden/>
    <w:rsid w:val="00D952B0"/>
    <w:pPr>
      <w:spacing w:before="120" w:after="900" w:line="480" w:lineRule="auto"/>
      <w:ind w:left="567" w:right="567"/>
      <w:contextualSpacing/>
      <w:jc w:val="center"/>
    </w:pPr>
    <w:rPr>
      <w:rFonts w:ascii="Arial" w:eastAsia="MS Mincho" w:hAnsi="Arial" w:cs="Tahoma"/>
      <w:i/>
      <w:sz w:val="16"/>
      <w:szCs w:val="16"/>
      <w:lang w:val="en-GB" w:eastAsia="en-GB"/>
    </w:rPr>
  </w:style>
  <w:style w:type="paragraph" w:customStyle="1" w:styleId="Disclaimer">
    <w:name w:val="Disclaimer"/>
    <w:rsid w:val="00D952B0"/>
    <w:pPr>
      <w:spacing w:before="60" w:after="60" w:line="300" w:lineRule="auto"/>
      <w:ind w:left="567" w:right="1134"/>
    </w:pPr>
    <w:rPr>
      <w:rFonts w:ascii="Arial" w:eastAsia="MS Mincho" w:hAnsi="Arial"/>
      <w:sz w:val="16"/>
      <w:lang w:eastAsia="en-GB"/>
    </w:rPr>
  </w:style>
  <w:style w:type="paragraph" w:customStyle="1" w:styleId="BulletedList">
    <w:name w:val="Bulleted List"/>
    <w:rsid w:val="00D952B0"/>
    <w:pPr>
      <w:numPr>
        <w:numId w:val="1"/>
      </w:numPr>
      <w:spacing w:before="60" w:after="60" w:line="300" w:lineRule="auto"/>
    </w:pPr>
    <w:rPr>
      <w:rFonts w:ascii="Helvetica" w:eastAsia="MS Mincho" w:hAnsi="Helvetica"/>
      <w:lang w:val="en-GB" w:eastAsia="en-GB"/>
    </w:rPr>
  </w:style>
  <w:style w:type="paragraph" w:customStyle="1" w:styleId="Code">
    <w:name w:val="Code"/>
    <w:basedOn w:val="Normal"/>
    <w:rsid w:val="00D952B0"/>
    <w:pPr>
      <w:numPr>
        <w:numId w:val="26"/>
      </w:numPr>
      <w:tabs>
        <w:tab w:val="left" w:pos="1134"/>
      </w:tabs>
      <w:spacing w:before="120" w:after="120" w:line="300" w:lineRule="auto"/>
      <w:ind w:left="0" w:firstLine="0"/>
    </w:pPr>
    <w:rPr>
      <w:rFonts w:ascii="Courier New" w:eastAsia="MS Mincho" w:hAnsi="Courier New"/>
      <w:sz w:val="16"/>
      <w:szCs w:val="16"/>
      <w:lang w:eastAsia="en-GB"/>
      <w14:shadow w14:blurRad="50800" w14:dist="38100" w14:dir="2700000" w14:sx="100000" w14:sy="100000" w14:kx="0" w14:ky="0" w14:algn="tl">
        <w14:srgbClr w14:val="000000">
          <w14:alpha w14:val="60000"/>
        </w14:srgbClr>
      </w14:shadow>
    </w:rPr>
  </w:style>
  <w:style w:type="paragraph" w:customStyle="1" w:styleId="VersionNumber">
    <w:name w:val="Version Number"/>
    <w:semiHidden/>
    <w:rsid w:val="00D952B0"/>
    <w:pPr>
      <w:spacing w:before="160" w:after="60"/>
      <w:jc w:val="right"/>
    </w:pPr>
    <w:rPr>
      <w:rFonts w:ascii="Helvetica" w:eastAsia="MS Mincho" w:hAnsi="Helvetica"/>
      <w:color w:val="003366"/>
      <w:szCs w:val="24"/>
      <w:lang w:val="en-GB" w:eastAsia="en-GB"/>
    </w:rPr>
  </w:style>
  <w:style w:type="paragraph" w:customStyle="1" w:styleId="DocumentSubtitle">
    <w:name w:val="Document Subtitle"/>
    <w:rsid w:val="00D952B0"/>
    <w:pPr>
      <w:spacing w:before="120" w:after="120"/>
      <w:jc w:val="right"/>
    </w:pPr>
    <w:rPr>
      <w:rFonts w:ascii="Helvetica" w:eastAsia="MS Mincho" w:hAnsi="Helvetica"/>
      <w:b/>
      <w:color w:val="282282"/>
      <w:sz w:val="36"/>
      <w:szCs w:val="24"/>
      <w:lang w:eastAsia="en-GB"/>
    </w:rPr>
  </w:style>
  <w:style w:type="paragraph" w:customStyle="1" w:styleId="DocumentTitle">
    <w:name w:val="Document Title"/>
    <w:next w:val="Normal"/>
    <w:rsid w:val="00D952B0"/>
    <w:pPr>
      <w:spacing w:before="600" w:line="216" w:lineRule="auto"/>
      <w:jc w:val="right"/>
    </w:pPr>
    <w:rPr>
      <w:rFonts w:ascii="Helvetica" w:eastAsia="MS Mincho" w:hAnsi="Helvetica"/>
      <w:b/>
      <w:color w:val="AD052E"/>
      <w:spacing w:val="-20"/>
      <w:kern w:val="48"/>
      <w:sz w:val="96"/>
      <w:szCs w:val="48"/>
      <w:lang w:eastAsia="en-GB"/>
    </w:rPr>
  </w:style>
  <w:style w:type="character" w:customStyle="1" w:styleId="NoteChar">
    <w:name w:val="Note Char"/>
    <w:link w:val="Note"/>
    <w:rsid w:val="00703E85"/>
    <w:rPr>
      <w:rFonts w:ascii="Arial" w:eastAsia="MS Mincho" w:hAnsi="Arial"/>
      <w:lang w:val="en-US" w:eastAsia="en-GB" w:bidi="ar-SA"/>
    </w:rPr>
  </w:style>
  <w:style w:type="paragraph" w:customStyle="1" w:styleId="Note">
    <w:name w:val="Note"/>
    <w:basedOn w:val="Normal"/>
    <w:next w:val="BodyText"/>
    <w:link w:val="NoteChar"/>
    <w:rsid w:val="00703E85"/>
    <w:pPr>
      <w:numPr>
        <w:numId w:val="39"/>
      </w:numPr>
      <w:pBdr>
        <w:top w:val="single" w:sz="4" w:space="2" w:color="auto"/>
        <w:bottom w:val="single" w:sz="4" w:space="2" w:color="auto"/>
      </w:pBdr>
      <w:shd w:val="clear" w:color="auto" w:fill="E0E0E0"/>
      <w:tabs>
        <w:tab w:val="clear" w:pos="720"/>
      </w:tabs>
      <w:spacing w:before="240" w:after="240" w:line="300" w:lineRule="auto"/>
    </w:pPr>
    <w:rPr>
      <w:rFonts w:ascii="Arial" w:eastAsia="MS Mincho" w:hAnsi="Arial"/>
      <w:sz w:val="20"/>
      <w:szCs w:val="20"/>
      <w:lang w:eastAsia="en-GB"/>
    </w:rPr>
  </w:style>
  <w:style w:type="paragraph" w:styleId="FootnoteText">
    <w:name w:val="footnote text"/>
    <w:basedOn w:val="Normal"/>
    <w:semiHidden/>
    <w:rsid w:val="00D952B0"/>
    <w:pPr>
      <w:spacing w:before="120" w:after="120"/>
      <w:ind w:left="113" w:hanging="113"/>
      <w:jc w:val="both"/>
    </w:pPr>
    <w:rPr>
      <w:rFonts w:ascii="Arial" w:hAnsi="Arial"/>
      <w:sz w:val="16"/>
      <w:szCs w:val="20"/>
    </w:rPr>
  </w:style>
  <w:style w:type="paragraph" w:customStyle="1" w:styleId="FPProductLogo">
    <w:name w:val="FP Product Logo"/>
    <w:semiHidden/>
    <w:rsid w:val="00D952B0"/>
    <w:pPr>
      <w:spacing w:before="100"/>
      <w:jc w:val="right"/>
    </w:pPr>
    <w:rPr>
      <w:rFonts w:ascii="Helvetica" w:eastAsia="MS Mincho" w:hAnsi="Helvetica"/>
      <w:sz w:val="24"/>
      <w:szCs w:val="24"/>
      <w:lang w:val="en-GB" w:eastAsia="en-GB"/>
    </w:rPr>
  </w:style>
  <w:style w:type="paragraph" w:customStyle="1" w:styleId="FPProductPicture">
    <w:name w:val="FP Product Picture"/>
    <w:next w:val="FPProductLogo"/>
    <w:semiHidden/>
    <w:rsid w:val="00D952B0"/>
    <w:pPr>
      <w:jc w:val="right"/>
    </w:pPr>
    <w:rPr>
      <w:rFonts w:ascii="Helvetica" w:eastAsia="MS Mincho" w:hAnsi="Helvetica"/>
      <w:sz w:val="24"/>
      <w:szCs w:val="24"/>
      <w:lang w:val="en-GB" w:eastAsia="en-GB"/>
    </w:rPr>
  </w:style>
  <w:style w:type="paragraph" w:styleId="Index1">
    <w:name w:val="index 1"/>
    <w:basedOn w:val="Normal"/>
    <w:next w:val="Normal"/>
    <w:autoRedefine/>
    <w:semiHidden/>
    <w:rsid w:val="00D952B0"/>
    <w:pPr>
      <w:spacing w:before="120" w:after="120" w:line="300" w:lineRule="auto"/>
      <w:ind w:left="200" w:hanging="200"/>
    </w:pPr>
    <w:rPr>
      <w:rFonts w:ascii="Arial" w:eastAsia="MS Mincho" w:hAnsi="Arial"/>
      <w:sz w:val="20"/>
      <w:szCs w:val="20"/>
      <w:lang w:eastAsia="en-GB"/>
    </w:rPr>
  </w:style>
  <w:style w:type="character" w:customStyle="1" w:styleId="Italic">
    <w:name w:val="Italic"/>
    <w:rsid w:val="00D952B0"/>
    <w:rPr>
      <w:i/>
    </w:rPr>
  </w:style>
  <w:style w:type="paragraph" w:customStyle="1" w:styleId="NumberedList">
    <w:name w:val="Numbered List"/>
    <w:rsid w:val="00D952B0"/>
    <w:pPr>
      <w:tabs>
        <w:tab w:val="left" w:pos="1134"/>
      </w:tabs>
      <w:spacing w:before="120" w:after="120" w:line="300" w:lineRule="auto"/>
      <w:ind w:left="1134" w:hanging="567"/>
    </w:pPr>
    <w:rPr>
      <w:rFonts w:ascii="Helvetica" w:eastAsia="MS Mincho" w:hAnsi="Helvetica"/>
      <w:lang w:eastAsia="en-GB"/>
    </w:rPr>
  </w:style>
  <w:style w:type="paragraph" w:customStyle="1" w:styleId="Appendix">
    <w:name w:val="Appendix"/>
    <w:next w:val="Normal"/>
    <w:semiHidden/>
    <w:rsid w:val="00D952B0"/>
    <w:pPr>
      <w:keepNext/>
      <w:pageBreakBefore/>
      <w:numPr>
        <w:numId w:val="2"/>
      </w:numPr>
      <w:tabs>
        <w:tab w:val="left" w:pos="1134"/>
      </w:tabs>
      <w:spacing w:before="60" w:after="240" w:line="300" w:lineRule="auto"/>
      <w:ind w:left="1134" w:hanging="1134"/>
    </w:pPr>
    <w:rPr>
      <w:rFonts w:ascii="Helvetica" w:eastAsia="MS Mincho" w:hAnsi="Helvetica" w:cs="Arial"/>
      <w:b/>
      <w:bCs/>
      <w:color w:val="98968A"/>
      <w:kern w:val="32"/>
      <w:sz w:val="48"/>
      <w:szCs w:val="48"/>
      <w:lang w:val="en-GB" w:eastAsia="en-GB"/>
    </w:rPr>
  </w:style>
  <w:style w:type="paragraph" w:customStyle="1" w:styleId="TableText">
    <w:name w:val="TableText"/>
    <w:basedOn w:val="Normal"/>
    <w:rsid w:val="00D952B0"/>
    <w:pPr>
      <w:numPr>
        <w:numId w:val="27"/>
      </w:numPr>
      <w:tabs>
        <w:tab w:val="clear" w:pos="432"/>
      </w:tabs>
      <w:spacing w:before="40" w:after="40"/>
      <w:ind w:left="0" w:firstLine="0"/>
    </w:pPr>
    <w:rPr>
      <w:rFonts w:ascii="Arial" w:hAnsi="Arial"/>
      <w:sz w:val="18"/>
    </w:rPr>
  </w:style>
  <w:style w:type="paragraph" w:customStyle="1" w:styleId="TOCHeader">
    <w:name w:val="TOC Header"/>
    <w:rsid w:val="00D952B0"/>
    <w:pPr>
      <w:keepNext/>
      <w:spacing w:before="60" w:after="240"/>
    </w:pPr>
    <w:rPr>
      <w:rFonts w:ascii="Helvetica" w:eastAsia="MS Mincho" w:hAnsi="Helvetica"/>
      <w:b/>
      <w:color w:val="98968A"/>
      <w:kern w:val="48"/>
      <w:sz w:val="48"/>
      <w:szCs w:val="48"/>
      <w:lang w:val="en-GB" w:eastAsia="en-GB"/>
    </w:rPr>
  </w:style>
  <w:style w:type="paragraph" w:customStyle="1" w:styleId="Comments">
    <w:name w:val="Comments"/>
    <w:rsid w:val="00D952B0"/>
    <w:pPr>
      <w:pBdr>
        <w:top w:val="single" w:sz="4" w:space="1" w:color="282282"/>
        <w:left w:val="single" w:sz="4" w:space="4" w:color="282282"/>
        <w:bottom w:val="single" w:sz="4" w:space="1" w:color="282282"/>
        <w:right w:val="single" w:sz="4" w:space="4" w:color="282282"/>
      </w:pBdr>
      <w:shd w:val="clear" w:color="auto" w:fill="EAEAEA"/>
      <w:spacing w:before="120" w:after="120" w:line="300" w:lineRule="auto"/>
      <w:ind w:left="113"/>
    </w:pPr>
    <w:rPr>
      <w:rFonts w:ascii="Helvetica" w:eastAsia="MS Mincho" w:hAnsi="Helvetica"/>
      <w:color w:val="282282"/>
      <w:lang w:eastAsia="en-GB"/>
    </w:rPr>
  </w:style>
  <w:style w:type="character" w:customStyle="1" w:styleId="Style18ptCustomColor">
    <w:name w:val="Style 18 pt Custom Color"/>
    <w:rsid w:val="00D952B0"/>
    <w:rPr>
      <w:color w:val="282282"/>
      <w:sz w:val="36"/>
      <w:lang w:val="en-US"/>
    </w:rPr>
  </w:style>
  <w:style w:type="paragraph" w:customStyle="1" w:styleId="DocumentVersion">
    <w:name w:val="Document Version"/>
    <w:basedOn w:val="VersionNumber"/>
    <w:semiHidden/>
    <w:rsid w:val="00D952B0"/>
    <w:rPr>
      <w:color w:val="AD052E"/>
      <w:szCs w:val="20"/>
      <w:lang w:val="en-US"/>
    </w:rPr>
  </w:style>
  <w:style w:type="paragraph" w:customStyle="1" w:styleId="ReviewGate">
    <w:name w:val="Review Gate"/>
    <w:rsid w:val="00D952B0"/>
    <w:pPr>
      <w:tabs>
        <w:tab w:val="right" w:pos="5580"/>
      </w:tabs>
      <w:adjustRightInd w:val="0"/>
      <w:spacing w:before="100" w:beforeAutospacing="1" w:after="240"/>
      <w:jc w:val="center"/>
    </w:pPr>
    <w:rPr>
      <w:rFonts w:ascii="Helvetica" w:eastAsia="MS Mincho" w:hAnsi="Helvetica" w:cs="Arial"/>
      <w:b/>
      <w:bCs/>
      <w:color w:val="98968A"/>
      <w:kern w:val="32"/>
      <w:sz w:val="56"/>
      <w:szCs w:val="44"/>
      <w:lang w:eastAsia="en-GB"/>
    </w:rPr>
  </w:style>
  <w:style w:type="paragraph" w:customStyle="1" w:styleId="BalloonText1">
    <w:name w:val="Balloon Text1"/>
    <w:basedOn w:val="Normal"/>
    <w:semiHidden/>
    <w:rsid w:val="00D952B0"/>
    <w:pPr>
      <w:tabs>
        <w:tab w:val="left" w:pos="1134"/>
      </w:tabs>
      <w:spacing w:before="120" w:after="120" w:line="300" w:lineRule="auto"/>
    </w:pPr>
    <w:rPr>
      <w:rFonts w:ascii="Tahoma" w:eastAsia="MS Mincho" w:hAnsi="Tahoma" w:cs="Tahoma"/>
      <w:sz w:val="16"/>
      <w:szCs w:val="16"/>
      <w:lang w:eastAsia="en-GB"/>
    </w:rPr>
  </w:style>
  <w:style w:type="paragraph" w:styleId="HTMLPreformatted">
    <w:name w:val="HTML Preformatted"/>
    <w:basedOn w:val="Normal"/>
    <w:rsid w:val="00D952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Courier New" w:hAnsi="Arial Unicode MS" w:cs="Courier New"/>
      <w:sz w:val="20"/>
      <w:szCs w:val="20"/>
    </w:rPr>
  </w:style>
  <w:style w:type="character" w:styleId="HTMLCode">
    <w:name w:val="HTML Code"/>
    <w:rsid w:val="00D952B0"/>
    <w:rPr>
      <w:rFonts w:ascii="Arial Unicode MS" w:eastAsia="Courier New" w:hAnsi="Arial Unicode MS" w:cs="Courier New"/>
      <w:sz w:val="20"/>
      <w:szCs w:val="20"/>
    </w:rPr>
  </w:style>
  <w:style w:type="paragraph" w:styleId="BalloonText">
    <w:name w:val="Balloon Text"/>
    <w:basedOn w:val="Normal"/>
    <w:semiHidden/>
    <w:rsid w:val="00D952B0"/>
    <w:pPr>
      <w:tabs>
        <w:tab w:val="left" w:pos="1134"/>
      </w:tabs>
      <w:spacing w:before="120" w:after="120" w:line="300" w:lineRule="auto"/>
    </w:pPr>
    <w:rPr>
      <w:rFonts w:ascii="Tahoma" w:eastAsia="MS Mincho" w:hAnsi="Tahoma" w:cs="Tahoma"/>
      <w:sz w:val="16"/>
      <w:szCs w:val="16"/>
      <w:lang w:eastAsia="en-GB"/>
    </w:rPr>
  </w:style>
  <w:style w:type="paragraph" w:styleId="TableofFigures">
    <w:name w:val="table of figures"/>
    <w:basedOn w:val="Normal"/>
    <w:next w:val="Normal"/>
    <w:semiHidden/>
    <w:rsid w:val="00D952B0"/>
    <w:pPr>
      <w:spacing w:line="300" w:lineRule="auto"/>
    </w:pPr>
    <w:rPr>
      <w:rFonts w:eastAsia="MS Mincho"/>
      <w:i/>
      <w:iCs/>
      <w:sz w:val="20"/>
      <w:szCs w:val="20"/>
      <w:lang w:eastAsia="en-GB"/>
    </w:rPr>
  </w:style>
  <w:style w:type="paragraph" w:styleId="NormalWeb">
    <w:name w:val="Normal (Web)"/>
    <w:basedOn w:val="Normal"/>
    <w:rsid w:val="00D952B0"/>
    <w:pPr>
      <w:spacing w:before="100" w:beforeAutospacing="1" w:after="100" w:afterAutospacing="1"/>
    </w:pPr>
    <w:rPr>
      <w:rFonts w:eastAsia="MS Mincho"/>
      <w:sz w:val="24"/>
      <w:lang w:eastAsia="ja-JP"/>
    </w:rPr>
  </w:style>
  <w:style w:type="paragraph" w:styleId="CommentText">
    <w:name w:val="annotation text"/>
    <w:basedOn w:val="Normal"/>
    <w:semiHidden/>
    <w:rsid w:val="00D952B0"/>
    <w:pPr>
      <w:tabs>
        <w:tab w:val="left" w:pos="1134"/>
      </w:tabs>
      <w:spacing w:before="120" w:after="120" w:line="300" w:lineRule="auto"/>
    </w:pPr>
    <w:rPr>
      <w:rFonts w:ascii="Arial" w:eastAsia="MS Mincho" w:hAnsi="Arial"/>
      <w:sz w:val="20"/>
      <w:szCs w:val="20"/>
      <w:lang w:eastAsia="en-GB"/>
    </w:rPr>
  </w:style>
  <w:style w:type="paragraph" w:styleId="CommentSubject">
    <w:name w:val="annotation subject"/>
    <w:basedOn w:val="CommentText"/>
    <w:next w:val="CommentText"/>
    <w:semiHidden/>
    <w:rsid w:val="00D952B0"/>
    <w:rPr>
      <w:b/>
      <w:bCs/>
    </w:rPr>
  </w:style>
  <w:style w:type="character" w:customStyle="1" w:styleId="HTMLCode1">
    <w:name w:val="HTML Code1"/>
    <w:rsid w:val="00D952B0"/>
    <w:rPr>
      <w:rFonts w:ascii="Courier New" w:eastAsia="MS Mincho" w:hAnsi="Courier New" w:cs="Courier New"/>
      <w:color w:val="333333"/>
      <w:sz w:val="18"/>
      <w:szCs w:val="18"/>
    </w:rPr>
  </w:style>
  <w:style w:type="paragraph" w:styleId="TOC5">
    <w:name w:val="toc 5"/>
    <w:basedOn w:val="Normal"/>
    <w:next w:val="Normal"/>
    <w:autoRedefine/>
    <w:semiHidden/>
    <w:rsid w:val="00D952B0"/>
    <w:pPr>
      <w:spacing w:line="300" w:lineRule="auto"/>
      <w:ind w:left="800"/>
    </w:pPr>
    <w:rPr>
      <w:rFonts w:eastAsia="MS Mincho"/>
      <w:sz w:val="18"/>
      <w:szCs w:val="18"/>
      <w:lang w:eastAsia="en-GB"/>
    </w:rPr>
  </w:style>
  <w:style w:type="paragraph" w:styleId="TOC6">
    <w:name w:val="toc 6"/>
    <w:basedOn w:val="Normal"/>
    <w:next w:val="Normal"/>
    <w:autoRedefine/>
    <w:semiHidden/>
    <w:rsid w:val="00D952B0"/>
    <w:pPr>
      <w:spacing w:line="300" w:lineRule="auto"/>
      <w:ind w:left="1000"/>
    </w:pPr>
    <w:rPr>
      <w:rFonts w:eastAsia="MS Mincho"/>
      <w:sz w:val="18"/>
      <w:szCs w:val="18"/>
      <w:lang w:eastAsia="en-GB"/>
    </w:rPr>
  </w:style>
  <w:style w:type="paragraph" w:styleId="TOC7">
    <w:name w:val="toc 7"/>
    <w:basedOn w:val="Normal"/>
    <w:next w:val="Normal"/>
    <w:autoRedefine/>
    <w:semiHidden/>
    <w:rsid w:val="00D952B0"/>
    <w:pPr>
      <w:spacing w:line="300" w:lineRule="auto"/>
      <w:ind w:left="1200"/>
    </w:pPr>
    <w:rPr>
      <w:rFonts w:eastAsia="MS Mincho"/>
      <w:sz w:val="18"/>
      <w:szCs w:val="18"/>
      <w:lang w:eastAsia="en-GB"/>
    </w:rPr>
  </w:style>
  <w:style w:type="paragraph" w:styleId="TOC8">
    <w:name w:val="toc 8"/>
    <w:basedOn w:val="Normal"/>
    <w:next w:val="Normal"/>
    <w:autoRedefine/>
    <w:semiHidden/>
    <w:rsid w:val="00D952B0"/>
    <w:pPr>
      <w:spacing w:line="300" w:lineRule="auto"/>
      <w:ind w:left="1400"/>
    </w:pPr>
    <w:rPr>
      <w:rFonts w:eastAsia="MS Mincho"/>
      <w:sz w:val="18"/>
      <w:szCs w:val="18"/>
      <w:lang w:eastAsia="en-GB"/>
    </w:rPr>
  </w:style>
  <w:style w:type="paragraph" w:styleId="TOC9">
    <w:name w:val="toc 9"/>
    <w:basedOn w:val="Normal"/>
    <w:next w:val="Normal"/>
    <w:autoRedefine/>
    <w:semiHidden/>
    <w:rsid w:val="00D952B0"/>
    <w:pPr>
      <w:spacing w:line="300" w:lineRule="auto"/>
      <w:ind w:left="1600"/>
    </w:pPr>
    <w:rPr>
      <w:rFonts w:eastAsia="MS Mincho"/>
      <w:sz w:val="18"/>
      <w:szCs w:val="18"/>
      <w:lang w:eastAsia="en-GB"/>
    </w:rPr>
  </w:style>
  <w:style w:type="paragraph" w:customStyle="1" w:styleId="Question">
    <w:name w:val="Question"/>
    <w:basedOn w:val="Normal"/>
    <w:next w:val="Normal"/>
    <w:rsid w:val="00D952B0"/>
    <w:pPr>
      <w:numPr>
        <w:numId w:val="3"/>
      </w:numPr>
      <w:pBdr>
        <w:top w:val="single" w:sz="4" w:space="1" w:color="auto"/>
        <w:bottom w:val="single" w:sz="4" w:space="1" w:color="auto"/>
      </w:pBdr>
      <w:tabs>
        <w:tab w:val="left" w:pos="1134"/>
      </w:tabs>
      <w:spacing w:before="120" w:after="240" w:line="300" w:lineRule="auto"/>
    </w:pPr>
    <w:rPr>
      <w:rFonts w:ascii="Arial" w:eastAsia="MS Mincho" w:hAnsi="Arial"/>
      <w:i/>
      <w:color w:val="FF6600"/>
      <w:sz w:val="18"/>
      <w:szCs w:val="18"/>
      <w:lang w:eastAsia="en-GB"/>
    </w:rPr>
  </w:style>
  <w:style w:type="paragraph" w:customStyle="1" w:styleId="HeadingB">
    <w:name w:val="Heading B"/>
    <w:basedOn w:val="Heading2"/>
    <w:rsid w:val="00D952B0"/>
    <w:pPr>
      <w:keepNext/>
      <w:pBdr>
        <w:top w:val="single" w:sz="6" w:space="1" w:color="auto"/>
      </w:pBdr>
      <w:tabs>
        <w:tab w:val="clear" w:pos="900"/>
        <w:tab w:val="num" w:pos="504"/>
        <w:tab w:val="num" w:pos="1134"/>
      </w:tabs>
      <w:overflowPunct w:val="0"/>
      <w:autoSpaceDE w:val="0"/>
      <w:autoSpaceDN w:val="0"/>
      <w:adjustRightInd w:val="0"/>
      <w:spacing w:before="425" w:after="113"/>
      <w:ind w:left="144" w:hanging="1134"/>
      <w:textAlignment w:val="baseline"/>
      <w:outlineLvl w:val="9"/>
    </w:pPr>
    <w:rPr>
      <w:rFonts w:cs="Times New Roman"/>
      <w:iCs w:val="0"/>
      <w:color w:val="000080"/>
      <w:kern w:val="0"/>
      <w:szCs w:val="20"/>
    </w:rPr>
  </w:style>
  <w:style w:type="paragraph" w:customStyle="1" w:styleId="Table-Text">
    <w:name w:val="Table - Text"/>
    <w:basedOn w:val="Normal"/>
    <w:autoRedefine/>
    <w:rsid w:val="00D952B0"/>
    <w:pPr>
      <w:numPr>
        <w:numId w:val="28"/>
      </w:numPr>
      <w:tabs>
        <w:tab w:val="clear" w:pos="720"/>
      </w:tabs>
      <w:suppressAutoHyphens/>
      <w:spacing w:before="60" w:after="60"/>
      <w:ind w:left="0" w:firstLine="0"/>
    </w:pPr>
    <w:rPr>
      <w:rFonts w:ascii="Arial" w:hAnsi="Arial"/>
      <w:sz w:val="20"/>
      <w:szCs w:val="20"/>
    </w:rPr>
  </w:style>
  <w:style w:type="paragraph" w:customStyle="1" w:styleId="StyleHeadingALeft0Hanging045">
    <w:name w:val="Style Heading A + Left:  0&quot; Hanging:  0.45&quot;"/>
    <w:basedOn w:val="Normal"/>
    <w:next w:val="BodyText"/>
    <w:rsid w:val="00D952B0"/>
    <w:pPr>
      <w:keepNext/>
      <w:keepLines/>
      <w:pageBreakBefore/>
      <w:pBdr>
        <w:top w:val="single" w:sz="18" w:space="1" w:color="auto"/>
      </w:pBdr>
      <w:tabs>
        <w:tab w:val="num" w:pos="504"/>
      </w:tabs>
      <w:overflowPunct w:val="0"/>
      <w:autoSpaceDE w:val="0"/>
      <w:autoSpaceDN w:val="0"/>
      <w:adjustRightInd w:val="0"/>
      <w:spacing w:before="142" w:after="113"/>
      <w:ind w:left="652" w:hanging="652"/>
      <w:textAlignment w:val="baseline"/>
    </w:pPr>
    <w:rPr>
      <w:rFonts w:ascii="Arial" w:hAnsi="Arial"/>
      <w:b/>
      <w:bCs/>
      <w:color w:val="808080"/>
      <w:kern w:val="28"/>
      <w:sz w:val="44"/>
      <w:szCs w:val="20"/>
    </w:rPr>
  </w:style>
  <w:style w:type="paragraph" w:customStyle="1" w:styleId="StyleHeadingBFirstline0">
    <w:name w:val="Style Heading B + First line:  0&quot;"/>
    <w:basedOn w:val="HeadingB"/>
    <w:rsid w:val="00D952B0"/>
    <w:pPr>
      <w:spacing w:before="480" w:after="120"/>
      <w:ind w:left="0" w:firstLine="0"/>
    </w:pPr>
    <w:rPr>
      <w:bCs/>
    </w:rPr>
  </w:style>
  <w:style w:type="paragraph" w:customStyle="1" w:styleId="Instructions">
    <w:name w:val="Instructions"/>
    <w:link w:val="InstructionsChar"/>
    <w:rsid w:val="00D952B0"/>
    <w:pPr>
      <w:spacing w:before="120" w:after="120"/>
      <w:ind w:left="288"/>
    </w:pPr>
    <w:rPr>
      <w:rFonts w:ascii="Arial" w:eastAsia="MS Mincho" w:hAnsi="Arial"/>
      <w:i/>
      <w:color w:val="333399"/>
      <w:lang w:eastAsia="en-GB"/>
    </w:rPr>
  </w:style>
  <w:style w:type="character" w:customStyle="1" w:styleId="InstructionsChar">
    <w:name w:val="Instructions Char"/>
    <w:link w:val="Instructions"/>
    <w:rsid w:val="00D952B0"/>
    <w:rPr>
      <w:rFonts w:ascii="Arial" w:eastAsia="MS Mincho" w:hAnsi="Arial"/>
      <w:i/>
      <w:color w:val="333399"/>
      <w:lang w:val="en-US" w:eastAsia="en-GB" w:bidi="ar-SA"/>
    </w:rPr>
  </w:style>
  <w:style w:type="character" w:styleId="Strong">
    <w:name w:val="Strong"/>
    <w:qFormat/>
    <w:rsid w:val="00D952B0"/>
    <w:rPr>
      <w:b/>
      <w:bCs/>
    </w:rPr>
  </w:style>
  <w:style w:type="paragraph" w:customStyle="1" w:styleId="QAQuestion">
    <w:name w:val="QA Question"/>
    <w:basedOn w:val="Normal"/>
    <w:rsid w:val="00D952B0"/>
    <w:pPr>
      <w:keepLines/>
      <w:tabs>
        <w:tab w:val="left" w:pos="2304"/>
      </w:tabs>
      <w:suppressAutoHyphens/>
      <w:spacing w:before="60" w:after="120" w:line="260" w:lineRule="exact"/>
      <w:ind w:left="2736" w:hanging="432"/>
    </w:pPr>
    <w:rPr>
      <w:rFonts w:ascii="Arial" w:hAnsi="Arial"/>
      <w:sz w:val="21"/>
      <w:szCs w:val="20"/>
    </w:rPr>
  </w:style>
  <w:style w:type="paragraph" w:customStyle="1" w:styleId="List2cont">
    <w:name w:val="List2 (cont)"/>
    <w:rsid w:val="00D952B0"/>
    <w:pPr>
      <w:spacing w:before="60" w:after="60" w:line="240" w:lineRule="atLeast"/>
      <w:ind w:left="864"/>
    </w:pPr>
    <w:rPr>
      <w:noProof/>
      <w:kern w:val="22"/>
      <w:sz w:val="22"/>
    </w:rPr>
  </w:style>
  <w:style w:type="paragraph" w:customStyle="1" w:styleId="Quotationparagraph">
    <w:name w:val="Quotation paragraph"/>
    <w:next w:val="Normal"/>
    <w:rsid w:val="00D952B0"/>
    <w:pPr>
      <w:spacing w:before="60" w:after="240" w:line="300" w:lineRule="atLeast"/>
      <w:ind w:left="547" w:right="547"/>
    </w:pPr>
    <w:rPr>
      <w:i/>
      <w:noProof/>
      <w:kern w:val="22"/>
      <w:sz w:val="22"/>
    </w:rPr>
  </w:style>
  <w:style w:type="paragraph" w:customStyle="1" w:styleId="Indexletter">
    <w:name w:val="Index letter"/>
    <w:next w:val="Index1"/>
    <w:rsid w:val="00D952B0"/>
    <w:pPr>
      <w:spacing w:before="240"/>
    </w:pPr>
    <w:rPr>
      <w:rFonts w:ascii="Arial" w:hAnsi="Arial"/>
      <w:b/>
      <w:noProof/>
      <w:kern w:val="22"/>
      <w:sz w:val="22"/>
    </w:rPr>
  </w:style>
  <w:style w:type="paragraph" w:customStyle="1" w:styleId="Textnumsontitlepage">
    <w:name w:val="Text&amp;nums on title page"/>
    <w:rsid w:val="00D952B0"/>
    <w:pPr>
      <w:spacing w:line="240" w:lineRule="atLeast"/>
    </w:pPr>
    <w:rPr>
      <w:rFonts w:ascii="Arial" w:hAnsi="Arial"/>
      <w:caps/>
      <w:kern w:val="20"/>
    </w:rPr>
  </w:style>
  <w:style w:type="paragraph" w:customStyle="1" w:styleId="Textnumsoncover">
    <w:name w:val="Text&amp;nums on cover"/>
    <w:rsid w:val="00D952B0"/>
    <w:pPr>
      <w:spacing w:line="240" w:lineRule="atLeast"/>
      <w:ind w:right="72"/>
      <w:jc w:val="right"/>
    </w:pPr>
    <w:rPr>
      <w:rFonts w:ascii="Arial" w:hAnsi="Arial"/>
      <w:caps/>
      <w:noProof/>
      <w:kern w:val="20"/>
    </w:rPr>
  </w:style>
  <w:style w:type="paragraph" w:customStyle="1" w:styleId="ProgramName">
    <w:name w:val="Program Name"/>
    <w:rsid w:val="00D952B0"/>
    <w:pPr>
      <w:spacing w:line="240" w:lineRule="atLeast"/>
    </w:pPr>
    <w:rPr>
      <w:rFonts w:ascii="Arial" w:hAnsi="Arial"/>
      <w:b/>
      <w:noProof/>
      <w:kern w:val="20"/>
    </w:rPr>
  </w:style>
  <w:style w:type="paragraph" w:customStyle="1" w:styleId="Logo">
    <w:name w:val="Logo"/>
    <w:next w:val="Normal"/>
    <w:rsid w:val="00D952B0"/>
    <w:pPr>
      <w:spacing w:line="240" w:lineRule="atLeast"/>
      <w:ind w:left="-113"/>
    </w:pPr>
    <w:rPr>
      <w:kern w:val="20"/>
    </w:rPr>
  </w:style>
  <w:style w:type="paragraph" w:customStyle="1" w:styleId="Figure">
    <w:name w:val="Figure"/>
    <w:next w:val="Caption"/>
    <w:rsid w:val="00D952B0"/>
    <w:pPr>
      <w:keepNext/>
      <w:spacing w:before="500" w:line="260" w:lineRule="atLeast"/>
    </w:pPr>
    <w:rPr>
      <w:rFonts w:ascii="Arial" w:hAnsi="Arial"/>
      <w:noProof/>
      <w:kern w:val="22"/>
      <w:sz w:val="22"/>
    </w:rPr>
  </w:style>
  <w:style w:type="paragraph" w:customStyle="1" w:styleId="Numberlist1">
    <w:name w:val="Number list1"/>
    <w:rsid w:val="00D952B0"/>
    <w:pPr>
      <w:tabs>
        <w:tab w:val="left" w:pos="432"/>
      </w:tabs>
      <w:spacing w:after="120" w:line="240" w:lineRule="atLeast"/>
      <w:ind w:left="432" w:hanging="432"/>
    </w:pPr>
    <w:rPr>
      <w:noProof/>
      <w:kern w:val="22"/>
      <w:sz w:val="22"/>
    </w:rPr>
  </w:style>
  <w:style w:type="paragraph" w:customStyle="1" w:styleId="Referenceitem">
    <w:name w:val="Reference item"/>
    <w:rsid w:val="00D952B0"/>
    <w:pPr>
      <w:spacing w:before="100"/>
    </w:pPr>
    <w:rPr>
      <w:rFonts w:ascii="Arial" w:hAnsi="Arial"/>
      <w:b/>
      <w:noProof/>
      <w:kern w:val="20"/>
      <w:sz w:val="22"/>
    </w:rPr>
  </w:style>
  <w:style w:type="paragraph" w:styleId="Index4">
    <w:name w:val="index 4"/>
    <w:basedOn w:val="Normal"/>
    <w:semiHidden/>
    <w:rsid w:val="00D952B0"/>
    <w:pPr>
      <w:tabs>
        <w:tab w:val="right" w:pos="3773"/>
      </w:tabs>
      <w:suppressAutoHyphens/>
      <w:ind w:left="960" w:hanging="240"/>
    </w:pPr>
    <w:rPr>
      <w:b/>
      <w:kern w:val="32"/>
      <w:sz w:val="18"/>
      <w:szCs w:val="20"/>
    </w:rPr>
  </w:style>
  <w:style w:type="paragraph" w:styleId="Index5">
    <w:name w:val="index 5"/>
    <w:basedOn w:val="Normal"/>
    <w:semiHidden/>
    <w:rsid w:val="00D952B0"/>
    <w:pPr>
      <w:tabs>
        <w:tab w:val="right" w:pos="3773"/>
      </w:tabs>
      <w:suppressAutoHyphens/>
      <w:ind w:left="1200" w:hanging="240"/>
    </w:pPr>
    <w:rPr>
      <w:b/>
      <w:kern w:val="32"/>
      <w:sz w:val="18"/>
      <w:szCs w:val="20"/>
    </w:rPr>
  </w:style>
  <w:style w:type="paragraph" w:customStyle="1" w:styleId="List1cont">
    <w:name w:val="List1 (cont)"/>
    <w:rsid w:val="00D952B0"/>
    <w:pPr>
      <w:spacing w:before="60" w:after="60" w:line="240" w:lineRule="atLeast"/>
      <w:ind w:left="864"/>
    </w:pPr>
    <w:rPr>
      <w:noProof/>
      <w:kern w:val="20"/>
      <w:sz w:val="22"/>
    </w:rPr>
  </w:style>
  <w:style w:type="paragraph" w:customStyle="1" w:styleId="Numberlist2">
    <w:name w:val="Number list2"/>
    <w:rsid w:val="00D952B0"/>
    <w:pPr>
      <w:tabs>
        <w:tab w:val="left" w:pos="432"/>
      </w:tabs>
      <w:spacing w:before="60" w:after="60"/>
      <w:ind w:left="864" w:hanging="432"/>
    </w:pPr>
    <w:rPr>
      <w:noProof/>
      <w:kern w:val="22"/>
      <w:sz w:val="22"/>
    </w:rPr>
  </w:style>
  <w:style w:type="paragraph" w:customStyle="1" w:styleId="tabletext1">
    <w:name w:val="table.text"/>
    <w:basedOn w:val="Normal"/>
    <w:rsid w:val="00D952B0"/>
    <w:pPr>
      <w:suppressAutoHyphens/>
      <w:spacing w:before="40" w:after="40"/>
    </w:pPr>
    <w:rPr>
      <w:rFonts w:ascii="Arial" w:hAnsi="Arial"/>
      <w:b/>
      <w:kern w:val="32"/>
      <w:sz w:val="18"/>
      <w:szCs w:val="20"/>
    </w:rPr>
  </w:style>
  <w:style w:type="paragraph" w:customStyle="1" w:styleId="H-pa-name">
    <w:name w:val="H-pa-name"/>
    <w:basedOn w:val="H-purpose"/>
    <w:rsid w:val="00D952B0"/>
    <w:pPr>
      <w:pageBreakBefore/>
      <w:spacing w:after="160"/>
    </w:pPr>
    <w:rPr>
      <w:caps/>
    </w:rPr>
  </w:style>
  <w:style w:type="paragraph" w:customStyle="1" w:styleId="H-purpose">
    <w:name w:val="H-purpose"/>
    <w:next w:val="Normal"/>
    <w:rsid w:val="00D952B0"/>
    <w:pPr>
      <w:keepNext/>
      <w:pBdr>
        <w:bottom w:val="single" w:sz="4" w:space="1" w:color="auto"/>
      </w:pBdr>
      <w:suppressAutoHyphens/>
      <w:spacing w:before="504" w:after="180" w:line="260" w:lineRule="exact"/>
    </w:pPr>
    <w:rPr>
      <w:rFonts w:ascii="Arial Black" w:hAnsi="Arial Black"/>
    </w:rPr>
  </w:style>
  <w:style w:type="paragraph" w:styleId="ListBullet5">
    <w:name w:val="List Bullet 5"/>
    <w:basedOn w:val="Normal"/>
    <w:autoRedefine/>
    <w:rsid w:val="00D952B0"/>
    <w:pPr>
      <w:numPr>
        <w:numId w:val="4"/>
      </w:numPr>
      <w:suppressAutoHyphens/>
    </w:pPr>
    <w:rPr>
      <w:rFonts w:ascii="Arial" w:hAnsi="Arial"/>
      <w:b/>
      <w:kern w:val="32"/>
      <w:sz w:val="12"/>
      <w:szCs w:val="20"/>
    </w:rPr>
  </w:style>
  <w:style w:type="paragraph" w:styleId="ListNumber2">
    <w:name w:val="List Number 2"/>
    <w:basedOn w:val="Normal"/>
    <w:rsid w:val="00D952B0"/>
    <w:pPr>
      <w:numPr>
        <w:numId w:val="6"/>
      </w:numPr>
      <w:suppressAutoHyphens/>
    </w:pPr>
    <w:rPr>
      <w:rFonts w:ascii="Arial" w:hAnsi="Arial"/>
      <w:b/>
      <w:kern w:val="32"/>
      <w:sz w:val="12"/>
      <w:szCs w:val="20"/>
    </w:rPr>
  </w:style>
  <w:style w:type="paragraph" w:styleId="ListNumber4">
    <w:name w:val="List Number 4"/>
    <w:basedOn w:val="Normal"/>
    <w:rsid w:val="00D952B0"/>
    <w:pPr>
      <w:numPr>
        <w:numId w:val="5"/>
      </w:numPr>
      <w:suppressAutoHyphens/>
    </w:pPr>
    <w:rPr>
      <w:kern w:val="32"/>
      <w:szCs w:val="20"/>
    </w:rPr>
  </w:style>
  <w:style w:type="paragraph" w:customStyle="1" w:styleId="H-goals">
    <w:name w:val="H-goals"/>
    <w:basedOn w:val="Normal"/>
    <w:next w:val="Normal"/>
    <w:rsid w:val="00D952B0"/>
    <w:pPr>
      <w:keepNext/>
      <w:pBdr>
        <w:bottom w:val="single" w:sz="4" w:space="1" w:color="auto"/>
      </w:pBdr>
      <w:suppressAutoHyphens/>
      <w:spacing w:before="300" w:line="260" w:lineRule="exact"/>
      <w:ind w:left="2304" w:hanging="2304"/>
    </w:pPr>
    <w:rPr>
      <w:rFonts w:ascii="Arial Black" w:hAnsi="Arial Black"/>
      <w:sz w:val="20"/>
      <w:szCs w:val="20"/>
    </w:rPr>
  </w:style>
  <w:style w:type="paragraph" w:customStyle="1" w:styleId="H-subpractice">
    <w:name w:val="H-subpractice"/>
    <w:rsid w:val="00D952B0"/>
    <w:pPr>
      <w:keepNext/>
      <w:suppressAutoHyphens/>
      <w:spacing w:before="200"/>
      <w:ind w:left="2304"/>
    </w:pPr>
    <w:rPr>
      <w:rFonts w:ascii="Arial" w:hAnsi="Arial"/>
      <w:b/>
      <w:sz w:val="18"/>
    </w:rPr>
  </w:style>
  <w:style w:type="paragraph" w:customStyle="1" w:styleId="H-workproducts">
    <w:name w:val="H-workproducts"/>
    <w:basedOn w:val="H-subpractice"/>
    <w:rsid w:val="00D952B0"/>
  </w:style>
  <w:style w:type="paragraph" w:customStyle="1" w:styleId="H-notes">
    <w:name w:val="H-notes"/>
    <w:basedOn w:val="Normal"/>
    <w:next w:val="Normal"/>
    <w:rsid w:val="00D952B0"/>
    <w:pPr>
      <w:keepNext/>
      <w:pBdr>
        <w:bottom w:val="single" w:sz="4" w:space="1" w:color="auto"/>
      </w:pBdr>
      <w:suppressAutoHyphens/>
      <w:spacing w:before="300" w:after="180" w:line="260" w:lineRule="exact"/>
    </w:pPr>
    <w:rPr>
      <w:rFonts w:ascii="Arial Black" w:hAnsi="Arial Black"/>
      <w:sz w:val="20"/>
      <w:szCs w:val="20"/>
    </w:rPr>
  </w:style>
  <w:style w:type="paragraph" w:customStyle="1" w:styleId="H-related-process-areas">
    <w:name w:val="H-related-process-areas"/>
    <w:basedOn w:val="H-purpose"/>
    <w:next w:val="Normal"/>
    <w:rsid w:val="00D952B0"/>
    <w:pPr>
      <w:numPr>
        <w:numId w:val="10"/>
      </w:numPr>
      <w:spacing w:before="360"/>
    </w:pPr>
  </w:style>
  <w:style w:type="paragraph" w:customStyle="1" w:styleId="reference">
    <w:name w:val="reference"/>
    <w:basedOn w:val="Normal"/>
    <w:rsid w:val="00D952B0"/>
    <w:pPr>
      <w:keepLines/>
      <w:tabs>
        <w:tab w:val="left" w:pos="-3240"/>
      </w:tabs>
      <w:suppressAutoHyphens/>
      <w:spacing w:before="120" w:after="120" w:line="260" w:lineRule="exact"/>
      <w:ind w:left="1152"/>
    </w:pPr>
    <w:rPr>
      <w:rFonts w:ascii="Arial" w:hAnsi="Arial"/>
      <w:i/>
      <w:color w:val="000000"/>
      <w:kern w:val="22"/>
      <w:sz w:val="21"/>
      <w:szCs w:val="20"/>
    </w:rPr>
  </w:style>
  <w:style w:type="paragraph" w:customStyle="1" w:styleId="H-related-specific-practices">
    <w:name w:val="H-related-specific-practices"/>
    <w:basedOn w:val="H-related-process-areas"/>
    <w:rsid w:val="00D952B0"/>
    <w:pPr>
      <w:pBdr>
        <w:bottom w:val="none" w:sz="0" w:space="0" w:color="auto"/>
      </w:pBdr>
      <w:ind w:left="2304"/>
    </w:pPr>
    <w:rPr>
      <w:i/>
    </w:rPr>
  </w:style>
  <w:style w:type="paragraph" w:customStyle="1" w:styleId="H-related-subpractices">
    <w:name w:val="H-related-subpractices"/>
    <w:basedOn w:val="H-related-specific-practices"/>
    <w:rsid w:val="00D952B0"/>
  </w:style>
  <w:style w:type="paragraph" w:customStyle="1" w:styleId="H-commonfeature">
    <w:name w:val="H-common feature"/>
    <w:basedOn w:val="H-purpose"/>
    <w:rsid w:val="00D952B0"/>
  </w:style>
  <w:style w:type="paragraph" w:customStyle="1" w:styleId="Hyperlink1">
    <w:name w:val="Hyperlink1"/>
    <w:basedOn w:val="Normal"/>
    <w:rsid w:val="00D952B0"/>
    <w:pPr>
      <w:keepLines/>
      <w:tabs>
        <w:tab w:val="left" w:pos="-3240"/>
      </w:tabs>
      <w:suppressAutoHyphens/>
      <w:spacing w:before="120" w:after="120" w:line="260" w:lineRule="exact"/>
      <w:ind w:left="1152"/>
    </w:pPr>
    <w:rPr>
      <w:rFonts w:ascii="Arial Narrow" w:hAnsi="Arial Narrow"/>
      <w:color w:val="3366FF"/>
      <w:kern w:val="22"/>
      <w:sz w:val="20"/>
      <w:szCs w:val="20"/>
    </w:rPr>
  </w:style>
  <w:style w:type="paragraph" w:customStyle="1" w:styleId="t1-title-line1">
    <w:name w:val="t1-title-line1"/>
    <w:next w:val="t2-title-line2"/>
    <w:rsid w:val="00D952B0"/>
    <w:pPr>
      <w:spacing w:before="3100" w:after="216"/>
      <w:ind w:left="2304"/>
    </w:pPr>
    <w:rPr>
      <w:rFonts w:ascii="Arial Narrow" w:hAnsi="Arial Narrow"/>
      <w:b/>
      <w:noProof/>
      <w:sz w:val="36"/>
    </w:rPr>
  </w:style>
  <w:style w:type="paragraph" w:customStyle="1" w:styleId="t2-title-line2">
    <w:name w:val="t2-title-line2"/>
    <w:rsid w:val="00D952B0"/>
    <w:pPr>
      <w:ind w:left="2304"/>
    </w:pPr>
    <w:rPr>
      <w:rFonts w:ascii="Arial" w:hAnsi="Arial"/>
      <w:b/>
      <w:noProof/>
      <w:sz w:val="60"/>
    </w:rPr>
  </w:style>
  <w:style w:type="paragraph" w:customStyle="1" w:styleId="t3-title-line3">
    <w:name w:val="t3-title-line3"/>
    <w:rsid w:val="00D952B0"/>
    <w:pPr>
      <w:spacing w:before="800" w:line="240" w:lineRule="exact"/>
      <w:ind w:left="2304"/>
    </w:pPr>
    <w:rPr>
      <w:rFonts w:ascii="Arial Black" w:hAnsi="Arial Black"/>
      <w:noProof/>
    </w:rPr>
  </w:style>
  <w:style w:type="paragraph" w:customStyle="1" w:styleId="t4-title-line4">
    <w:name w:val="t4-title-line4"/>
    <w:rsid w:val="00D952B0"/>
    <w:pPr>
      <w:spacing w:before="280"/>
      <w:ind w:left="2304"/>
    </w:pPr>
    <w:rPr>
      <w:rFonts w:ascii="Arial" w:hAnsi="Arial"/>
      <w:noProof/>
    </w:rPr>
  </w:style>
  <w:style w:type="paragraph" w:customStyle="1" w:styleId="t5-title-line5">
    <w:name w:val="t5-title-line5"/>
    <w:rsid w:val="00D952B0"/>
    <w:pPr>
      <w:spacing w:before="6400"/>
      <w:ind w:left="2304"/>
    </w:pPr>
    <w:rPr>
      <w:rFonts w:ascii="Arial Black" w:hAnsi="Arial Black"/>
      <w:noProof/>
      <w:sz w:val="16"/>
    </w:rPr>
  </w:style>
  <w:style w:type="paragraph" w:customStyle="1" w:styleId="list-bullet">
    <w:name w:val="list-bullet"/>
    <w:rsid w:val="00D952B0"/>
    <w:pPr>
      <w:numPr>
        <w:numId w:val="8"/>
      </w:numPr>
      <w:suppressAutoHyphens/>
      <w:spacing w:before="60" w:after="60" w:line="260" w:lineRule="exact"/>
      <w:ind w:left="2160" w:hanging="432"/>
    </w:pPr>
    <w:rPr>
      <w:rFonts w:ascii="Arial" w:hAnsi="Arial"/>
      <w:sz w:val="21"/>
    </w:rPr>
  </w:style>
  <w:style w:type="paragraph" w:customStyle="1" w:styleId="list-bullet-level-2">
    <w:name w:val="list-bullet-level-2"/>
    <w:rsid w:val="00D952B0"/>
    <w:pPr>
      <w:numPr>
        <w:numId w:val="7"/>
      </w:numPr>
      <w:tabs>
        <w:tab w:val="left" w:pos="3024"/>
      </w:tabs>
      <w:suppressAutoHyphens/>
      <w:spacing w:before="60" w:after="60"/>
      <w:ind w:left="3024" w:hanging="288"/>
    </w:pPr>
    <w:rPr>
      <w:rFonts w:ascii="Arial Narrow" w:hAnsi="Arial Narrow"/>
    </w:rPr>
  </w:style>
  <w:style w:type="paragraph" w:customStyle="1" w:styleId="Footer-Left">
    <w:name w:val="Footer-Left"/>
    <w:basedOn w:val="Normal"/>
    <w:rsid w:val="00D952B0"/>
    <w:pPr>
      <w:tabs>
        <w:tab w:val="right" w:pos="13766"/>
      </w:tabs>
      <w:suppressAutoHyphens/>
      <w:jc w:val="right"/>
    </w:pPr>
    <w:rPr>
      <w:rFonts w:ascii="Arial" w:hAnsi="Arial"/>
      <w:b/>
      <w:color w:val="000000"/>
      <w:sz w:val="16"/>
      <w:szCs w:val="20"/>
    </w:rPr>
  </w:style>
  <w:style w:type="paragraph" w:customStyle="1" w:styleId="title-page-text">
    <w:name w:val="title-page-text"/>
    <w:next w:val="Normal"/>
    <w:rsid w:val="00D952B0"/>
    <w:pPr>
      <w:suppressAutoHyphens/>
      <w:spacing w:before="100" w:after="100"/>
    </w:pPr>
    <w:rPr>
      <w:kern w:val="20"/>
    </w:rPr>
  </w:style>
  <w:style w:type="paragraph" w:customStyle="1" w:styleId="level1headings">
    <w:name w:val="level 1 headings"/>
    <w:basedOn w:val="H-goals"/>
    <w:rsid w:val="00D952B0"/>
    <w:pPr>
      <w:spacing w:before="504" w:after="180"/>
      <w:ind w:left="0" w:firstLine="0"/>
    </w:pPr>
  </w:style>
  <w:style w:type="paragraph" w:customStyle="1" w:styleId="level2headings">
    <w:name w:val="level 2 headings"/>
    <w:basedOn w:val="Normal"/>
    <w:rsid w:val="00D952B0"/>
    <w:pPr>
      <w:keepNext/>
      <w:tabs>
        <w:tab w:val="left" w:pos="2340"/>
      </w:tabs>
      <w:suppressAutoHyphens/>
      <w:spacing w:before="240" w:after="60"/>
      <w:ind w:left="2304"/>
    </w:pPr>
    <w:rPr>
      <w:rFonts w:ascii="Arial" w:hAnsi="Arial"/>
      <w:b/>
      <w:color w:val="000000"/>
      <w:sz w:val="20"/>
      <w:szCs w:val="20"/>
    </w:rPr>
  </w:style>
  <w:style w:type="paragraph" w:customStyle="1" w:styleId="level3headings">
    <w:name w:val="level 3 headings"/>
    <w:basedOn w:val="Normal"/>
    <w:rsid w:val="00D952B0"/>
    <w:pPr>
      <w:keepNext/>
      <w:numPr>
        <w:numId w:val="29"/>
      </w:numPr>
      <w:tabs>
        <w:tab w:val="clear" w:pos="3744"/>
        <w:tab w:val="left" w:pos="2340"/>
      </w:tabs>
      <w:suppressAutoHyphens/>
      <w:spacing w:before="240" w:after="60"/>
    </w:pPr>
    <w:rPr>
      <w:rFonts w:ascii="Arial" w:hAnsi="Arial"/>
      <w:color w:val="000000"/>
      <w:sz w:val="20"/>
      <w:szCs w:val="20"/>
    </w:rPr>
  </w:style>
  <w:style w:type="paragraph" w:styleId="DocumentMap">
    <w:name w:val="Document Map"/>
    <w:basedOn w:val="Normal"/>
    <w:semiHidden/>
    <w:rsid w:val="00D952B0"/>
    <w:pPr>
      <w:shd w:val="clear" w:color="auto" w:fill="000080"/>
      <w:tabs>
        <w:tab w:val="num" w:pos="720"/>
      </w:tabs>
      <w:suppressAutoHyphens/>
    </w:pPr>
    <w:rPr>
      <w:rFonts w:ascii="Tahoma" w:hAnsi="Tahoma"/>
      <w:b/>
      <w:kern w:val="32"/>
      <w:sz w:val="12"/>
      <w:szCs w:val="20"/>
    </w:rPr>
  </w:style>
  <w:style w:type="paragraph" w:customStyle="1" w:styleId="term">
    <w:name w:val="term"/>
    <w:basedOn w:val="Normal"/>
    <w:rsid w:val="00D952B0"/>
    <w:pPr>
      <w:keepLines/>
      <w:tabs>
        <w:tab w:val="left" w:pos="-3240"/>
        <w:tab w:val="num" w:pos="720"/>
      </w:tabs>
      <w:suppressAutoHyphens/>
      <w:spacing w:before="120" w:after="120" w:line="260" w:lineRule="exact"/>
      <w:ind w:left="288"/>
    </w:pPr>
    <w:rPr>
      <w:rFonts w:ascii="Arial" w:hAnsi="Arial"/>
      <w:color w:val="000000"/>
      <w:kern w:val="22"/>
      <w:sz w:val="21"/>
      <w:szCs w:val="20"/>
    </w:rPr>
  </w:style>
  <w:style w:type="paragraph" w:customStyle="1" w:styleId="goal-name">
    <w:name w:val="goal-name"/>
    <w:basedOn w:val="Normal"/>
    <w:rsid w:val="00D952B0"/>
    <w:pPr>
      <w:keepNext/>
      <w:keepLines/>
      <w:tabs>
        <w:tab w:val="left" w:pos="1152"/>
      </w:tabs>
      <w:suppressAutoHyphens/>
      <w:spacing w:before="300"/>
      <w:ind w:left="1152" w:hanging="1152"/>
    </w:pPr>
    <w:rPr>
      <w:rFonts w:ascii="Arial" w:hAnsi="Arial"/>
      <w:b/>
      <w:sz w:val="21"/>
      <w:szCs w:val="20"/>
    </w:rPr>
  </w:style>
  <w:style w:type="paragraph" w:customStyle="1" w:styleId="goal-name-2">
    <w:name w:val="goal-name-2"/>
    <w:basedOn w:val="goal-name"/>
    <w:rsid w:val="00D952B0"/>
    <w:pPr>
      <w:spacing w:before="120"/>
    </w:pPr>
    <w:rPr>
      <w:b w:val="0"/>
    </w:rPr>
  </w:style>
  <w:style w:type="paragraph" w:customStyle="1" w:styleId="level2appendix">
    <w:name w:val="level 2 appendix"/>
    <w:basedOn w:val="level1headings"/>
    <w:rsid w:val="00D952B0"/>
  </w:style>
  <w:style w:type="paragraph" w:customStyle="1" w:styleId="H-pa-name-appendix">
    <w:name w:val="H-pa-name-appendix"/>
    <w:basedOn w:val="H-pa-name"/>
    <w:rsid w:val="00D952B0"/>
  </w:style>
  <w:style w:type="paragraph" w:customStyle="1" w:styleId="ATableText">
    <w:name w:val="A_Table Text"/>
    <w:rsid w:val="00D952B0"/>
    <w:pPr>
      <w:spacing w:before="60" w:after="60"/>
    </w:pPr>
    <w:rPr>
      <w:rFonts w:ascii="Arial" w:hAnsi="Arial"/>
      <w:sz w:val="18"/>
      <w:lang w:eastAsia="zh-CN"/>
    </w:rPr>
  </w:style>
  <w:style w:type="paragraph" w:customStyle="1" w:styleId="H-sp-name-subsumed">
    <w:name w:val="H-sp-name-subsumed"/>
    <w:basedOn w:val="Normal"/>
    <w:rsid w:val="00D952B0"/>
    <w:pPr>
      <w:keepNext/>
      <w:suppressAutoHyphens/>
      <w:spacing w:before="500" w:after="40" w:line="260" w:lineRule="exact"/>
      <w:ind w:left="2304" w:hanging="1152"/>
    </w:pPr>
    <w:rPr>
      <w:rFonts w:ascii="Arial" w:hAnsi="Arial"/>
      <w:b/>
      <w:color w:val="808080"/>
      <w:sz w:val="21"/>
      <w:szCs w:val="20"/>
    </w:rPr>
  </w:style>
  <w:style w:type="paragraph" w:customStyle="1" w:styleId="H-workproducts-subsumed">
    <w:name w:val="H-workproducts-subsumed"/>
    <w:basedOn w:val="H-workproducts"/>
    <w:rsid w:val="00D952B0"/>
    <w:rPr>
      <w:color w:val="808080"/>
    </w:rPr>
  </w:style>
  <w:style w:type="paragraph" w:customStyle="1" w:styleId="QAAnswer">
    <w:name w:val="QA Answer"/>
    <w:basedOn w:val="QAQuestion"/>
    <w:rsid w:val="00D952B0"/>
    <w:pPr>
      <w:tabs>
        <w:tab w:val="num" w:pos="1440"/>
      </w:tabs>
    </w:pPr>
    <w:rPr>
      <w:color w:val="808080"/>
    </w:rPr>
  </w:style>
  <w:style w:type="paragraph" w:customStyle="1" w:styleId="list-bullet-border-subsumed">
    <w:name w:val="list-bullet-border-subsumed"/>
    <w:basedOn w:val="list-bullet-subsumed"/>
    <w:rsid w:val="00D952B0"/>
    <w:pPr>
      <w:pBdr>
        <w:top w:val="single" w:sz="4" w:space="1" w:color="auto"/>
        <w:left w:val="single" w:sz="4" w:space="4" w:color="auto"/>
        <w:bottom w:val="single" w:sz="4" w:space="1" w:color="auto"/>
        <w:right w:val="single" w:sz="4" w:space="4" w:color="auto"/>
      </w:pBdr>
    </w:pPr>
    <w:rPr>
      <w:rFonts w:ascii="Arial Narrow" w:hAnsi="Arial Narrow"/>
    </w:rPr>
  </w:style>
  <w:style w:type="paragraph" w:customStyle="1" w:styleId="list-bullet-subsumed">
    <w:name w:val="list-bullet-subsumed"/>
    <w:rsid w:val="00D952B0"/>
    <w:pPr>
      <w:tabs>
        <w:tab w:val="left" w:pos="360"/>
      </w:tabs>
      <w:suppressAutoHyphens/>
      <w:spacing w:before="60" w:after="60" w:line="260" w:lineRule="exact"/>
      <w:ind w:left="360" w:hanging="360"/>
    </w:pPr>
    <w:rPr>
      <w:rFonts w:ascii="Arial" w:hAnsi="Arial"/>
      <w:color w:val="808080"/>
      <w:sz w:val="21"/>
    </w:rPr>
  </w:style>
  <w:style w:type="paragraph" w:customStyle="1" w:styleId="list-bullet-level-2-border">
    <w:name w:val="list-bullet-level-2-border"/>
    <w:basedOn w:val="list-bullet-level-2"/>
    <w:rsid w:val="00D952B0"/>
    <w:pPr>
      <w:keepNext/>
      <w:keepLines/>
      <w:pBdr>
        <w:top w:val="single" w:sz="4" w:space="1" w:color="auto"/>
        <w:left w:val="single" w:sz="4" w:space="4" w:color="auto"/>
        <w:bottom w:val="single" w:sz="4" w:space="1" w:color="auto"/>
        <w:right w:val="single" w:sz="4" w:space="4" w:color="auto"/>
      </w:pBdr>
    </w:pPr>
  </w:style>
  <w:style w:type="paragraph" w:customStyle="1" w:styleId="list-bullet-level-2-border-subsumed">
    <w:name w:val="list-bullet-level-2-border-subsumed"/>
    <w:basedOn w:val="list-bullet-level-2-border"/>
    <w:rsid w:val="00D952B0"/>
    <w:rPr>
      <w:color w:val="808080"/>
    </w:rPr>
  </w:style>
  <w:style w:type="paragraph" w:customStyle="1" w:styleId="Listborder">
    <w:name w:val="List border"/>
    <w:basedOn w:val="Normal"/>
    <w:rsid w:val="00D952B0"/>
    <w:pPr>
      <w:keepNext/>
      <w:pBdr>
        <w:top w:val="single" w:sz="4" w:space="1" w:color="auto"/>
        <w:left w:val="single" w:sz="4" w:space="4" w:color="auto"/>
        <w:bottom w:val="single" w:sz="4" w:space="1" w:color="auto"/>
        <w:right w:val="single" w:sz="4" w:space="4" w:color="auto"/>
      </w:pBdr>
      <w:suppressAutoHyphens/>
    </w:pPr>
    <w:rPr>
      <w:rFonts w:ascii="Arial Narrow" w:hAnsi="Arial Narrow"/>
      <w:b/>
      <w:kern w:val="32"/>
      <w:sz w:val="12"/>
      <w:szCs w:val="20"/>
    </w:rPr>
  </w:style>
  <w:style w:type="paragraph" w:customStyle="1" w:styleId="list-border-sub">
    <w:name w:val="list-border-sub"/>
    <w:basedOn w:val="Listborder"/>
    <w:rsid w:val="00D952B0"/>
    <w:rPr>
      <w:color w:val="808080"/>
    </w:rPr>
  </w:style>
  <w:style w:type="paragraph" w:customStyle="1" w:styleId="list-bullet-level-2-subsumed">
    <w:name w:val="list-bullet-level-2-subsumed"/>
    <w:basedOn w:val="list-bullet-level-2"/>
    <w:rsid w:val="00D952B0"/>
    <w:rPr>
      <w:color w:val="808080"/>
    </w:rPr>
  </w:style>
  <w:style w:type="paragraph" w:customStyle="1" w:styleId="example-break">
    <w:name w:val="example-break"/>
    <w:basedOn w:val="Normal"/>
    <w:rsid w:val="00D952B0"/>
    <w:pPr>
      <w:keepLines/>
      <w:tabs>
        <w:tab w:val="left" w:pos="-3240"/>
      </w:tabs>
      <w:suppressAutoHyphens/>
      <w:spacing w:line="120" w:lineRule="exact"/>
      <w:ind w:left="1152"/>
    </w:pPr>
    <w:rPr>
      <w:rFonts w:ascii="Arial" w:hAnsi="Arial"/>
      <w:color w:val="000000"/>
      <w:kern w:val="22"/>
      <w:sz w:val="12"/>
      <w:szCs w:val="20"/>
    </w:rPr>
  </w:style>
  <w:style w:type="paragraph" w:customStyle="1" w:styleId="Body-noindent">
    <w:name w:val="Body-no indent"/>
    <w:next w:val="Normal"/>
    <w:rsid w:val="00D952B0"/>
    <w:pPr>
      <w:widowControl w:val="0"/>
      <w:tabs>
        <w:tab w:val="left" w:pos="7920"/>
      </w:tabs>
      <w:spacing w:after="120" w:line="280" w:lineRule="exact"/>
      <w:ind w:right="-14"/>
    </w:pPr>
    <w:rPr>
      <w:rFonts w:ascii="Arial" w:hAnsi="Arial"/>
      <w:sz w:val="19"/>
    </w:rPr>
  </w:style>
  <w:style w:type="paragraph" w:customStyle="1" w:styleId="level2preface">
    <w:name w:val="level 2 preface"/>
    <w:basedOn w:val="level2headings"/>
    <w:rsid w:val="00D952B0"/>
  </w:style>
  <w:style w:type="paragraph" w:customStyle="1" w:styleId="Graphic">
    <w:name w:val="Graphic"/>
    <w:basedOn w:val="Normal"/>
    <w:next w:val="Caption"/>
    <w:rsid w:val="00D952B0"/>
    <w:pPr>
      <w:keepNext/>
      <w:keepLines/>
      <w:tabs>
        <w:tab w:val="left" w:pos="-3240"/>
      </w:tabs>
      <w:suppressAutoHyphens/>
      <w:spacing w:before="120" w:after="120"/>
      <w:ind w:left="1152"/>
    </w:pPr>
    <w:rPr>
      <w:rFonts w:ascii="Arial" w:hAnsi="Arial"/>
      <w:color w:val="000000"/>
      <w:kern w:val="22"/>
      <w:sz w:val="21"/>
      <w:szCs w:val="20"/>
    </w:rPr>
  </w:style>
  <w:style w:type="paragraph" w:customStyle="1" w:styleId="Company-Description">
    <w:name w:val="Company - Description"/>
    <w:basedOn w:val="Normal"/>
    <w:rsid w:val="00D952B0"/>
    <w:pPr>
      <w:pBdr>
        <w:bottom w:val="single" w:sz="4" w:space="1" w:color="auto"/>
      </w:pBdr>
      <w:spacing w:after="120"/>
    </w:pPr>
    <w:rPr>
      <w:rFonts w:ascii="Arial" w:hAnsi="Arial" w:cs="Arial"/>
      <w:b/>
      <w:sz w:val="24"/>
      <w:szCs w:val="20"/>
    </w:rPr>
  </w:style>
  <w:style w:type="paragraph" w:customStyle="1" w:styleId="CompanyName">
    <w:name w:val="Company Name"/>
    <w:basedOn w:val="Normal"/>
    <w:rsid w:val="00D952B0"/>
    <w:pPr>
      <w:ind w:left="360"/>
    </w:pPr>
    <w:rPr>
      <w:rFonts w:ascii="Arial" w:hAnsi="Arial" w:cs="Arial"/>
      <w:sz w:val="20"/>
      <w:szCs w:val="20"/>
    </w:rPr>
  </w:style>
  <w:style w:type="paragraph" w:customStyle="1" w:styleId="t2title2">
    <w:name w:val="t2 title2"/>
    <w:rsid w:val="00D952B0"/>
    <w:pPr>
      <w:widowControl w:val="0"/>
      <w:numPr>
        <w:numId w:val="31"/>
      </w:numPr>
      <w:tabs>
        <w:tab w:val="clear" w:pos="360"/>
      </w:tabs>
      <w:spacing w:line="200" w:lineRule="atLeast"/>
      <w:ind w:firstLine="0"/>
    </w:pPr>
    <w:rPr>
      <w:rFonts w:ascii="Helvetica" w:hAnsi="Helvetica"/>
      <w:i/>
      <w:color w:val="000000"/>
      <w:sz w:val="16"/>
    </w:rPr>
  </w:style>
  <w:style w:type="paragraph" w:customStyle="1" w:styleId="t3-title-3">
    <w:name w:val="t3-title-3"/>
    <w:rsid w:val="00D952B0"/>
    <w:pPr>
      <w:numPr>
        <w:numId w:val="30"/>
      </w:numPr>
      <w:tabs>
        <w:tab w:val="clear" w:pos="360"/>
      </w:tabs>
      <w:ind w:left="0" w:firstLine="0"/>
    </w:pPr>
    <w:rPr>
      <w:rFonts w:ascii="Arial" w:hAnsi="Arial"/>
      <w:noProof/>
      <w:sz w:val="12"/>
    </w:rPr>
  </w:style>
  <w:style w:type="paragraph" w:customStyle="1" w:styleId="t1-title-1">
    <w:name w:val="t1-title-1"/>
    <w:rsid w:val="00D952B0"/>
    <w:pPr>
      <w:jc w:val="center"/>
    </w:pPr>
    <w:rPr>
      <w:rFonts w:ascii="Arial" w:hAnsi="Arial"/>
      <w:b/>
      <w:noProof/>
      <w:sz w:val="32"/>
    </w:rPr>
  </w:style>
  <w:style w:type="paragraph" w:customStyle="1" w:styleId="t4-title-4">
    <w:name w:val="t4-title-4"/>
    <w:next w:val="UserInformation"/>
    <w:rsid w:val="00D952B0"/>
    <w:pPr>
      <w:tabs>
        <w:tab w:val="left" w:pos="288"/>
      </w:tabs>
      <w:ind w:left="288" w:hanging="288"/>
    </w:pPr>
    <w:rPr>
      <w:rFonts w:ascii="Arial Narrow" w:hAnsi="Arial Narrow"/>
      <w:b/>
      <w:smallCaps/>
      <w:noProof/>
      <w:sz w:val="16"/>
    </w:rPr>
  </w:style>
  <w:style w:type="paragraph" w:customStyle="1" w:styleId="UserInformation">
    <w:name w:val="User Information"/>
    <w:rsid w:val="00D952B0"/>
    <w:pPr>
      <w:spacing w:before="60" w:after="60" w:line="240" w:lineRule="exact"/>
      <w:ind w:left="288"/>
    </w:pPr>
    <w:rPr>
      <w:rFonts w:ascii="Arial Narrow" w:hAnsi="Arial Narrow"/>
    </w:rPr>
  </w:style>
  <w:style w:type="paragraph" w:customStyle="1" w:styleId="t5-title-5">
    <w:name w:val="t5-title-5"/>
    <w:basedOn w:val="t4-title-4"/>
    <w:next w:val="UserInformation"/>
    <w:rsid w:val="00D952B0"/>
    <w:pPr>
      <w:tabs>
        <w:tab w:val="num" w:pos="1440"/>
      </w:tabs>
      <w:ind w:left="0" w:firstLine="0"/>
    </w:pPr>
  </w:style>
  <w:style w:type="paragraph" w:styleId="Date">
    <w:name w:val="Date"/>
    <w:basedOn w:val="Normal"/>
    <w:next w:val="Normal"/>
    <w:rsid w:val="00D952B0"/>
    <w:pPr>
      <w:suppressAutoHyphens/>
    </w:pPr>
    <w:rPr>
      <w:rFonts w:ascii="Arial" w:hAnsi="Arial"/>
      <w:b/>
      <w:kern w:val="32"/>
      <w:sz w:val="12"/>
      <w:szCs w:val="20"/>
    </w:rPr>
  </w:style>
  <w:style w:type="paragraph" w:customStyle="1" w:styleId="Table-ColHead">
    <w:name w:val="Table - Col. Head"/>
    <w:basedOn w:val="Normal"/>
    <w:autoRedefine/>
    <w:rsid w:val="00D952B0"/>
    <w:pPr>
      <w:keepNext/>
      <w:spacing w:before="60" w:after="60"/>
      <w:jc w:val="center"/>
    </w:pPr>
    <w:rPr>
      <w:rFonts w:ascii="Arial" w:hAnsi="Arial"/>
      <w:b/>
      <w:sz w:val="24"/>
      <w:szCs w:val="20"/>
      <w:lang w:val="en-GB"/>
    </w:rPr>
  </w:style>
  <w:style w:type="paragraph" w:customStyle="1" w:styleId="FrontPageHeading">
    <w:name w:val="Front Page Heading"/>
    <w:basedOn w:val="Normal"/>
    <w:rsid w:val="00D952B0"/>
    <w:pPr>
      <w:suppressAutoHyphens/>
    </w:pPr>
    <w:rPr>
      <w:rFonts w:ascii="Arial" w:hAnsi="Arial"/>
      <w:b/>
      <w:kern w:val="32"/>
      <w:sz w:val="44"/>
      <w:szCs w:val="20"/>
    </w:rPr>
  </w:style>
  <w:style w:type="paragraph" w:customStyle="1" w:styleId="bullet">
    <w:name w:val="bullet"/>
    <w:autoRedefine/>
    <w:rsid w:val="00D952B0"/>
    <w:pPr>
      <w:tabs>
        <w:tab w:val="num" w:pos="1080"/>
      </w:tabs>
      <w:suppressAutoHyphens/>
      <w:spacing w:before="60" w:after="60" w:line="260" w:lineRule="exact"/>
      <w:ind w:left="1080" w:hanging="360"/>
    </w:pPr>
    <w:rPr>
      <w:rFonts w:ascii="Arial" w:hAnsi="Arial"/>
      <w:sz w:val="21"/>
    </w:rPr>
  </w:style>
  <w:style w:type="paragraph" w:customStyle="1" w:styleId="BulletList">
    <w:name w:val="BulletList"/>
    <w:basedOn w:val="Normal"/>
    <w:rsid w:val="00D952B0"/>
    <w:pPr>
      <w:keepLines/>
      <w:tabs>
        <w:tab w:val="left" w:pos="-3240"/>
      </w:tabs>
      <w:suppressAutoHyphens/>
      <w:spacing w:before="120" w:after="120" w:line="260" w:lineRule="exact"/>
      <w:ind w:left="1152"/>
    </w:pPr>
    <w:rPr>
      <w:rFonts w:ascii="Arial" w:hAnsi="Arial"/>
      <w:color w:val="000000"/>
      <w:kern w:val="22"/>
      <w:sz w:val="21"/>
      <w:szCs w:val="20"/>
    </w:rPr>
  </w:style>
  <w:style w:type="paragraph" w:customStyle="1" w:styleId="Bullet1">
    <w:name w:val="Bullet 1"/>
    <w:basedOn w:val="Normal"/>
    <w:rsid w:val="00D952B0"/>
    <w:pPr>
      <w:widowControl w:val="0"/>
      <w:numPr>
        <w:numId w:val="32"/>
      </w:numPr>
      <w:tabs>
        <w:tab w:val="left" w:pos="7920"/>
      </w:tabs>
      <w:spacing w:line="280" w:lineRule="exact"/>
    </w:pPr>
    <w:rPr>
      <w:rFonts w:ascii="Arial" w:hAnsi="Arial"/>
      <w:sz w:val="19"/>
      <w:szCs w:val="20"/>
    </w:rPr>
  </w:style>
  <w:style w:type="paragraph" w:customStyle="1" w:styleId="Para">
    <w:name w:val="Para"/>
    <w:basedOn w:val="Normal"/>
    <w:rsid w:val="00D952B0"/>
    <w:pPr>
      <w:spacing w:before="60" w:after="120"/>
    </w:pPr>
    <w:rPr>
      <w:rFonts w:ascii="Arial" w:hAnsi="Arial"/>
      <w:sz w:val="20"/>
      <w:szCs w:val="20"/>
    </w:rPr>
  </w:style>
  <w:style w:type="paragraph" w:styleId="PlainText">
    <w:name w:val="Plain Text"/>
    <w:basedOn w:val="Normal"/>
    <w:rsid w:val="00D952B0"/>
    <w:rPr>
      <w:rFonts w:ascii="Courier New" w:eastAsia="SimSun" w:hAnsi="Courier New" w:cs="Courier New"/>
      <w:sz w:val="20"/>
      <w:szCs w:val="20"/>
      <w:lang w:eastAsia="zh-CN"/>
    </w:rPr>
  </w:style>
  <w:style w:type="paragraph" w:customStyle="1" w:styleId="TableHead">
    <w:name w:val="Table Head"/>
    <w:basedOn w:val="Normal"/>
    <w:rsid w:val="00D952B0"/>
    <w:pPr>
      <w:spacing w:after="60" w:line="280" w:lineRule="exact"/>
    </w:pPr>
    <w:rPr>
      <w:rFonts w:ascii="Arial Narrow" w:hAnsi="Arial Narrow"/>
      <w:b/>
      <w:sz w:val="19"/>
      <w:szCs w:val="20"/>
    </w:rPr>
  </w:style>
  <w:style w:type="paragraph" w:customStyle="1" w:styleId="Text">
    <w:name w:val="Text"/>
    <w:aliases w:val="t"/>
    <w:rsid w:val="00D952B0"/>
    <w:pPr>
      <w:spacing w:before="60" w:after="60" w:line="260" w:lineRule="exact"/>
    </w:pPr>
    <w:rPr>
      <w:rFonts w:ascii="Verdana" w:hAnsi="Verdana"/>
      <w:color w:val="000000"/>
    </w:rPr>
  </w:style>
  <w:style w:type="character" w:customStyle="1" w:styleId="LabelEmbedded">
    <w:name w:val="Label Embedded"/>
    <w:aliases w:val="le"/>
    <w:rsid w:val="00D952B0"/>
    <w:rPr>
      <w:rFonts w:ascii="Verdana" w:hAnsi="Verdana"/>
      <w:b/>
      <w:sz w:val="20"/>
      <w:u w:val="none"/>
    </w:rPr>
  </w:style>
  <w:style w:type="paragraph" w:customStyle="1" w:styleId="Bullet3">
    <w:name w:val="Bullet 3"/>
    <w:basedOn w:val="Normal"/>
    <w:rsid w:val="00D952B0"/>
    <w:pPr>
      <w:widowControl w:val="0"/>
      <w:numPr>
        <w:numId w:val="33"/>
      </w:numPr>
      <w:tabs>
        <w:tab w:val="left" w:pos="7920"/>
      </w:tabs>
      <w:spacing w:after="280" w:line="280" w:lineRule="exact"/>
    </w:pPr>
    <w:rPr>
      <w:rFonts w:ascii="Arial" w:hAnsi="Arial"/>
      <w:sz w:val="19"/>
      <w:szCs w:val="20"/>
    </w:rPr>
  </w:style>
  <w:style w:type="paragraph" w:customStyle="1" w:styleId="NoteCaution">
    <w:name w:val="Note/Caution"/>
    <w:basedOn w:val="Normal"/>
    <w:next w:val="Normal"/>
    <w:rsid w:val="00D952B0"/>
    <w:pPr>
      <w:widowControl w:val="0"/>
      <w:tabs>
        <w:tab w:val="left" w:pos="7920"/>
      </w:tabs>
      <w:spacing w:before="140" w:after="120" w:line="280" w:lineRule="exact"/>
      <w:ind w:right="-14"/>
    </w:pPr>
    <w:rPr>
      <w:rFonts w:ascii="Arial Narrow" w:hAnsi="Arial Narrow"/>
      <w:b/>
      <w:sz w:val="19"/>
      <w:szCs w:val="20"/>
    </w:rPr>
  </w:style>
  <w:style w:type="paragraph" w:customStyle="1" w:styleId="TableBody2">
    <w:name w:val="Table Body 2"/>
    <w:basedOn w:val="Normal"/>
    <w:rsid w:val="00D952B0"/>
    <w:pPr>
      <w:spacing w:before="40" w:after="40" w:line="250" w:lineRule="exact"/>
      <w:ind w:right="115"/>
    </w:pPr>
    <w:rPr>
      <w:rFonts w:ascii="Arial" w:hAnsi="Arial"/>
      <w:sz w:val="17"/>
      <w:szCs w:val="20"/>
    </w:rPr>
  </w:style>
  <w:style w:type="character" w:customStyle="1" w:styleId="Bold">
    <w:name w:val="Bold"/>
    <w:aliases w:val="b"/>
    <w:rsid w:val="00D952B0"/>
    <w:rPr>
      <w:b/>
    </w:rPr>
  </w:style>
  <w:style w:type="paragraph" w:customStyle="1" w:styleId="Listend">
    <w:name w:val="List end"/>
    <w:basedOn w:val="Normal"/>
    <w:rsid w:val="00D952B0"/>
    <w:rPr>
      <w:rFonts w:ascii="Century Schoolbook" w:hAnsi="Century Schoolbook"/>
      <w:sz w:val="12"/>
      <w:szCs w:val="20"/>
    </w:rPr>
  </w:style>
  <w:style w:type="paragraph" w:customStyle="1" w:styleId="p">
    <w:name w:val="p"/>
    <w:aliases w:val="para"/>
    <w:basedOn w:val="Normal"/>
    <w:link w:val="pChar"/>
    <w:rsid w:val="00D952B0"/>
    <w:pPr>
      <w:spacing w:before="72" w:after="72"/>
      <w:jc w:val="both"/>
    </w:pPr>
    <w:rPr>
      <w:rFonts w:ascii="Arial" w:eastAsia="MS Mincho" w:hAnsi="Arial"/>
      <w:szCs w:val="20"/>
    </w:rPr>
  </w:style>
  <w:style w:type="character" w:customStyle="1" w:styleId="pChar">
    <w:name w:val="p Char"/>
    <w:aliases w:val="para Char"/>
    <w:link w:val="p"/>
    <w:rsid w:val="00D952B0"/>
    <w:rPr>
      <w:rFonts w:ascii="Arial" w:eastAsia="MS Mincho" w:hAnsi="Arial"/>
      <w:sz w:val="22"/>
      <w:lang w:val="en-US" w:eastAsia="en-US" w:bidi="ar-SA"/>
    </w:rPr>
  </w:style>
  <w:style w:type="paragraph" w:styleId="NoSpacing">
    <w:name w:val="No Spacing"/>
    <w:uiPriority w:val="1"/>
    <w:qFormat/>
    <w:rsid w:val="004D5505"/>
    <w:rPr>
      <w:sz w:val="22"/>
      <w:szCs w:val="24"/>
    </w:rPr>
  </w:style>
  <w:style w:type="character" w:styleId="CommentReference">
    <w:name w:val="annotation reference"/>
    <w:basedOn w:val="DefaultParagraphFont"/>
    <w:rsid w:val="00EF388E"/>
    <w:rPr>
      <w:sz w:val="18"/>
      <w:szCs w:val="18"/>
    </w:rPr>
  </w:style>
  <w:style w:type="paragraph" w:styleId="Revision">
    <w:name w:val="Revision"/>
    <w:hidden/>
    <w:uiPriority w:val="99"/>
    <w:semiHidden/>
    <w:rsid w:val="003D3C08"/>
    <w:rPr>
      <w:sz w:val="22"/>
      <w:szCs w:val="24"/>
    </w:rPr>
  </w:style>
  <w:style w:type="paragraph" w:styleId="ListParagraph">
    <w:name w:val="List Paragraph"/>
    <w:basedOn w:val="Normal"/>
    <w:uiPriority w:val="34"/>
    <w:qFormat/>
    <w:rsid w:val="00621346"/>
    <w:pPr>
      <w:ind w:left="720"/>
      <w:contextualSpacing/>
    </w:pPr>
  </w:style>
  <w:style w:type="character" w:customStyle="1" w:styleId="TableHeadingChar">
    <w:name w:val="Table Heading Char"/>
    <w:link w:val="TableHeading"/>
    <w:rsid w:val="004D67D1"/>
    <w:rPr>
      <w:rFonts w:ascii="Arial" w:hAnsi="Arial" w:cs="Arial"/>
      <w:b/>
      <w:sz w:val="22"/>
      <w:szCs w:val="22"/>
    </w:rPr>
  </w:style>
  <w:style w:type="character" w:customStyle="1" w:styleId="TableTextChar">
    <w:name w:val="Table Text Char"/>
    <w:link w:val="TableText0"/>
    <w:rsid w:val="004D67D1"/>
    <w:rPr>
      <w:rFonts w:ascii="Arial" w:hAnsi="Arial" w:cs="Arial"/>
      <w:sz w:val="22"/>
    </w:rPr>
  </w:style>
  <w:style w:type="character" w:styleId="Emphasis">
    <w:name w:val="Emphasis"/>
    <w:basedOn w:val="DefaultParagraphFont"/>
    <w:qFormat/>
    <w:rsid w:val="00351EF6"/>
    <w:rPr>
      <w:i/>
      <w:iCs/>
    </w:rPr>
  </w:style>
  <w:style w:type="character" w:customStyle="1" w:styleId="FooterChar">
    <w:name w:val="Footer Char"/>
    <w:basedOn w:val="DefaultParagraphFont"/>
    <w:link w:val="Footer"/>
    <w:rsid w:val="00AF0F72"/>
    <w:rPr>
      <w:rFonts w:cs="Tahoma"/>
      <w:szCs w:val="16"/>
    </w:rPr>
  </w:style>
  <w:style w:type="paragraph" w:customStyle="1" w:styleId="PSPBodytext">
    <w:name w:val="PSP_Bodytext"/>
    <w:basedOn w:val="Normal"/>
    <w:rsid w:val="003C34EA"/>
    <w:pPr>
      <w:spacing w:after="120"/>
    </w:pPr>
    <w:rPr>
      <w:sz w:val="24"/>
    </w:rPr>
  </w:style>
  <w:style w:type="paragraph" w:customStyle="1" w:styleId="ProvidedTo-By">
    <w:name w:val="Provided To-By"/>
    <w:basedOn w:val="Normal"/>
    <w:qFormat/>
    <w:rsid w:val="003C34EA"/>
    <w:pPr>
      <w:framePr w:hSpace="187" w:wrap="around" w:hAnchor="margin" w:y="-2001"/>
    </w:pPr>
    <w:rPr>
      <w:color w:val="FFFFFF"/>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098726">
      <w:bodyDiv w:val="1"/>
      <w:marLeft w:val="0"/>
      <w:marRight w:val="0"/>
      <w:marTop w:val="0"/>
      <w:marBottom w:val="0"/>
      <w:divBdr>
        <w:top w:val="none" w:sz="0" w:space="0" w:color="auto"/>
        <w:left w:val="none" w:sz="0" w:space="0" w:color="auto"/>
        <w:bottom w:val="none" w:sz="0" w:space="0" w:color="auto"/>
        <w:right w:val="none" w:sz="0" w:space="0" w:color="auto"/>
      </w:divBdr>
    </w:div>
    <w:div w:id="327903214">
      <w:bodyDiv w:val="1"/>
      <w:marLeft w:val="0"/>
      <w:marRight w:val="0"/>
      <w:marTop w:val="0"/>
      <w:marBottom w:val="0"/>
      <w:divBdr>
        <w:top w:val="none" w:sz="0" w:space="0" w:color="auto"/>
        <w:left w:val="none" w:sz="0" w:space="0" w:color="auto"/>
        <w:bottom w:val="none" w:sz="0" w:space="0" w:color="auto"/>
        <w:right w:val="none" w:sz="0" w:space="0" w:color="auto"/>
      </w:divBdr>
    </w:div>
    <w:div w:id="357239050">
      <w:bodyDiv w:val="1"/>
      <w:marLeft w:val="0"/>
      <w:marRight w:val="0"/>
      <w:marTop w:val="0"/>
      <w:marBottom w:val="0"/>
      <w:divBdr>
        <w:top w:val="none" w:sz="0" w:space="0" w:color="auto"/>
        <w:left w:val="none" w:sz="0" w:space="0" w:color="auto"/>
        <w:bottom w:val="none" w:sz="0" w:space="0" w:color="auto"/>
        <w:right w:val="none" w:sz="0" w:space="0" w:color="auto"/>
      </w:divBdr>
    </w:div>
    <w:div w:id="389692398">
      <w:bodyDiv w:val="1"/>
      <w:marLeft w:val="0"/>
      <w:marRight w:val="0"/>
      <w:marTop w:val="0"/>
      <w:marBottom w:val="0"/>
      <w:divBdr>
        <w:top w:val="none" w:sz="0" w:space="0" w:color="auto"/>
        <w:left w:val="none" w:sz="0" w:space="0" w:color="auto"/>
        <w:bottom w:val="none" w:sz="0" w:space="0" w:color="auto"/>
        <w:right w:val="none" w:sz="0" w:space="0" w:color="auto"/>
      </w:divBdr>
    </w:div>
    <w:div w:id="525607755">
      <w:bodyDiv w:val="1"/>
      <w:marLeft w:val="0"/>
      <w:marRight w:val="0"/>
      <w:marTop w:val="0"/>
      <w:marBottom w:val="0"/>
      <w:divBdr>
        <w:top w:val="none" w:sz="0" w:space="0" w:color="auto"/>
        <w:left w:val="none" w:sz="0" w:space="0" w:color="auto"/>
        <w:bottom w:val="none" w:sz="0" w:space="0" w:color="auto"/>
        <w:right w:val="none" w:sz="0" w:space="0" w:color="auto"/>
      </w:divBdr>
    </w:div>
    <w:div w:id="639849312">
      <w:bodyDiv w:val="1"/>
      <w:marLeft w:val="0"/>
      <w:marRight w:val="0"/>
      <w:marTop w:val="0"/>
      <w:marBottom w:val="0"/>
      <w:divBdr>
        <w:top w:val="none" w:sz="0" w:space="0" w:color="auto"/>
        <w:left w:val="none" w:sz="0" w:space="0" w:color="auto"/>
        <w:bottom w:val="none" w:sz="0" w:space="0" w:color="auto"/>
        <w:right w:val="none" w:sz="0" w:space="0" w:color="auto"/>
      </w:divBdr>
    </w:div>
    <w:div w:id="658461300">
      <w:bodyDiv w:val="1"/>
      <w:marLeft w:val="0"/>
      <w:marRight w:val="0"/>
      <w:marTop w:val="0"/>
      <w:marBottom w:val="0"/>
      <w:divBdr>
        <w:top w:val="none" w:sz="0" w:space="0" w:color="auto"/>
        <w:left w:val="none" w:sz="0" w:space="0" w:color="auto"/>
        <w:bottom w:val="none" w:sz="0" w:space="0" w:color="auto"/>
        <w:right w:val="none" w:sz="0" w:space="0" w:color="auto"/>
      </w:divBdr>
    </w:div>
    <w:div w:id="672144566">
      <w:bodyDiv w:val="1"/>
      <w:marLeft w:val="0"/>
      <w:marRight w:val="0"/>
      <w:marTop w:val="0"/>
      <w:marBottom w:val="0"/>
      <w:divBdr>
        <w:top w:val="none" w:sz="0" w:space="0" w:color="auto"/>
        <w:left w:val="none" w:sz="0" w:space="0" w:color="auto"/>
        <w:bottom w:val="none" w:sz="0" w:space="0" w:color="auto"/>
        <w:right w:val="none" w:sz="0" w:space="0" w:color="auto"/>
      </w:divBdr>
    </w:div>
    <w:div w:id="742488992">
      <w:bodyDiv w:val="1"/>
      <w:marLeft w:val="0"/>
      <w:marRight w:val="0"/>
      <w:marTop w:val="0"/>
      <w:marBottom w:val="0"/>
      <w:divBdr>
        <w:top w:val="none" w:sz="0" w:space="0" w:color="auto"/>
        <w:left w:val="none" w:sz="0" w:space="0" w:color="auto"/>
        <w:bottom w:val="none" w:sz="0" w:space="0" w:color="auto"/>
        <w:right w:val="none" w:sz="0" w:space="0" w:color="auto"/>
      </w:divBdr>
    </w:div>
    <w:div w:id="1101493794">
      <w:bodyDiv w:val="1"/>
      <w:marLeft w:val="0"/>
      <w:marRight w:val="0"/>
      <w:marTop w:val="0"/>
      <w:marBottom w:val="0"/>
      <w:divBdr>
        <w:top w:val="none" w:sz="0" w:space="0" w:color="auto"/>
        <w:left w:val="none" w:sz="0" w:space="0" w:color="auto"/>
        <w:bottom w:val="none" w:sz="0" w:space="0" w:color="auto"/>
        <w:right w:val="none" w:sz="0" w:space="0" w:color="auto"/>
      </w:divBdr>
    </w:div>
    <w:div w:id="1203399485">
      <w:bodyDiv w:val="1"/>
      <w:marLeft w:val="0"/>
      <w:marRight w:val="0"/>
      <w:marTop w:val="0"/>
      <w:marBottom w:val="0"/>
      <w:divBdr>
        <w:top w:val="none" w:sz="0" w:space="0" w:color="auto"/>
        <w:left w:val="none" w:sz="0" w:space="0" w:color="auto"/>
        <w:bottom w:val="none" w:sz="0" w:space="0" w:color="auto"/>
        <w:right w:val="none" w:sz="0" w:space="0" w:color="auto"/>
      </w:divBdr>
    </w:div>
    <w:div w:id="1269659530">
      <w:bodyDiv w:val="1"/>
      <w:marLeft w:val="0"/>
      <w:marRight w:val="0"/>
      <w:marTop w:val="0"/>
      <w:marBottom w:val="0"/>
      <w:divBdr>
        <w:top w:val="none" w:sz="0" w:space="0" w:color="auto"/>
        <w:left w:val="none" w:sz="0" w:space="0" w:color="auto"/>
        <w:bottom w:val="none" w:sz="0" w:space="0" w:color="auto"/>
        <w:right w:val="none" w:sz="0" w:space="0" w:color="auto"/>
      </w:divBdr>
    </w:div>
    <w:div w:id="134428033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89858699">
      <w:bodyDiv w:val="1"/>
      <w:marLeft w:val="0"/>
      <w:marRight w:val="0"/>
      <w:marTop w:val="0"/>
      <w:marBottom w:val="0"/>
      <w:divBdr>
        <w:top w:val="none" w:sz="0" w:space="0" w:color="auto"/>
        <w:left w:val="none" w:sz="0" w:space="0" w:color="auto"/>
        <w:bottom w:val="none" w:sz="0" w:space="0" w:color="auto"/>
        <w:right w:val="none" w:sz="0" w:space="0" w:color="auto"/>
      </w:divBdr>
    </w:div>
    <w:div w:id="1505243123">
      <w:bodyDiv w:val="1"/>
      <w:marLeft w:val="0"/>
      <w:marRight w:val="0"/>
      <w:marTop w:val="0"/>
      <w:marBottom w:val="0"/>
      <w:divBdr>
        <w:top w:val="none" w:sz="0" w:space="0" w:color="auto"/>
        <w:left w:val="none" w:sz="0" w:space="0" w:color="auto"/>
        <w:bottom w:val="none" w:sz="0" w:space="0" w:color="auto"/>
        <w:right w:val="none" w:sz="0" w:space="0" w:color="auto"/>
      </w:divBdr>
    </w:div>
    <w:div w:id="1593782479">
      <w:bodyDiv w:val="1"/>
      <w:marLeft w:val="0"/>
      <w:marRight w:val="0"/>
      <w:marTop w:val="0"/>
      <w:marBottom w:val="0"/>
      <w:divBdr>
        <w:top w:val="none" w:sz="0" w:space="0" w:color="auto"/>
        <w:left w:val="none" w:sz="0" w:space="0" w:color="auto"/>
        <w:bottom w:val="none" w:sz="0" w:space="0" w:color="auto"/>
        <w:right w:val="none" w:sz="0" w:space="0" w:color="auto"/>
      </w:divBdr>
    </w:div>
    <w:div w:id="1895575840">
      <w:bodyDiv w:val="1"/>
      <w:marLeft w:val="0"/>
      <w:marRight w:val="0"/>
      <w:marTop w:val="0"/>
      <w:marBottom w:val="0"/>
      <w:divBdr>
        <w:top w:val="none" w:sz="0" w:space="0" w:color="auto"/>
        <w:left w:val="none" w:sz="0" w:space="0" w:color="auto"/>
        <w:bottom w:val="none" w:sz="0" w:space="0" w:color="auto"/>
        <w:right w:val="none" w:sz="0" w:space="0" w:color="auto"/>
      </w:divBdr>
    </w:div>
    <w:div w:id="1902011939">
      <w:bodyDiv w:val="1"/>
      <w:marLeft w:val="0"/>
      <w:marRight w:val="0"/>
      <w:marTop w:val="0"/>
      <w:marBottom w:val="0"/>
      <w:divBdr>
        <w:top w:val="none" w:sz="0" w:space="0" w:color="auto"/>
        <w:left w:val="none" w:sz="0" w:space="0" w:color="auto"/>
        <w:bottom w:val="none" w:sz="0" w:space="0" w:color="auto"/>
        <w:right w:val="none" w:sz="0" w:space="0" w:color="auto"/>
      </w:divBdr>
    </w:div>
    <w:div w:id="2085252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oleObject" Target="embeddings/oleObject1.bin"/><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3.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footer" Target="footer5.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settings" Target="settings.xml"/><Relationship Id="rId19" Type="http://schemas.openxmlformats.org/officeDocument/2006/relationships/image" Target="media/image4.png"/><Relationship Id="rId4" Type="http://schemas.openxmlformats.org/officeDocument/2006/relationships/customXml" Target="../customXml/item4.xml"/><Relationship Id="rId9" Type="http://schemas.microsoft.com/office/2007/relationships/stylesWithEffects" Target="stylesWithEffects.xml"/><Relationship Id="rId14" Type="http://schemas.openxmlformats.org/officeDocument/2006/relationships/image" Target="media/image2.png"/><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vhaispwalkem\Desktop\architecture%20templates\full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B425A3D05D4AC142848FB17BF8BDDE77" ma:contentTypeVersion="2" ma:contentTypeDescription="Create a new document." ma:contentTypeScope="" ma:versionID="a3dbb42b63708ae4e81fac739a329711">
  <xsd:schema xmlns:xsd="http://www.w3.org/2001/XMLSchema" xmlns:xs="http://www.w3.org/2001/XMLSchema" xmlns:p="http://schemas.microsoft.com/office/2006/metadata/properties" xmlns:ns1="254964d1-f228-45ba-ad49-f3cf9efbb5e4" xmlns:ns3="ddcf2b64-e3b0-42a2-bf4a-7482a0c65fd3" targetNamespace="http://schemas.microsoft.com/office/2006/metadata/properties" ma:root="true" ma:fieldsID="25bb75edf5c982ad3f42ff5289e9b39b" ns1:_="" ns3:_="">
    <xsd:import namespace="254964d1-f228-45ba-ad49-f3cf9efbb5e4"/>
    <xsd:import namespace="ddcf2b64-e3b0-42a2-bf4a-7482a0c65fd3"/>
    <xsd:element name="properties">
      <xsd:complexType>
        <xsd:sequence>
          <xsd:element name="documentManagement">
            <xsd:complexType>
              <xsd:all>
                <xsd:element ref="ns1:Content_x0020_Type"/>
                <xsd:element ref="ns1:Document_x0020_Owner"/>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54964d1-f228-45ba-ad49-f3cf9efbb5e4" elementFormDefault="qualified">
    <xsd:import namespace="http://schemas.microsoft.com/office/2006/documentManagement/types"/>
    <xsd:import namespace="http://schemas.microsoft.com/office/infopath/2007/PartnerControls"/>
    <xsd:element name="Content_x0020_Type" ma:index="0" ma:displayName="Content Type" ma:format="Dropdown" ma:internalName="Content_x0020_Type">
      <xsd:simpleType>
        <xsd:restriction base="dms:Choice">
          <xsd:enumeration value="*Deliverable Tracking*"/>
          <xsd:enumeration value="Action Items"/>
          <xsd:enumeration value="Ad Hoc Meeting Materials"/>
          <xsd:enumeration value="ATO_Examples"/>
          <xsd:enumeration value="ATO_System Security Doc Prep ARCHIVE"/>
          <xsd:enumeration value="ATO_System Security Doc Prep CURRENT"/>
          <xsd:enumeration value="BRD"/>
          <xsd:enumeration value="Bug Tracker and Backups"/>
          <xsd:enumeration value="Change Control"/>
          <xsd:enumeration value="Communications"/>
          <xsd:enumeration value="Contacts"/>
          <xsd:enumeration value="Data Dictionary"/>
          <xsd:enumeration value="Data Import Agreements"/>
          <xsd:enumeration value="Database Design Document"/>
          <xsd:enumeration value="Database Relational Architecture"/>
          <xsd:enumeration value="Functional Description"/>
          <xsd:enumeration value="General_Notes"/>
          <xsd:enumeration value="Help Desk"/>
          <xsd:enumeration value="Images_Diagrams"/>
          <xsd:enumeration value="Implementation and Data Migration"/>
          <xsd:enumeration value="Installation and Configuration Plan"/>
          <xsd:enumeration value="Inter Agency Agreements"/>
          <xsd:enumeration value="Internal Design Documents"/>
          <xsd:enumeration value="Interface Design Specification"/>
          <xsd:enumeration value="Kick Off"/>
          <xsd:enumeration value="Logical Data Model"/>
          <xsd:enumeration value="Monthly PM Meeting Minutes"/>
          <xsd:enumeration value="Monthly Progress Reports"/>
          <xsd:enumeration value="Orientation"/>
          <xsd:enumeration value="PDFs"/>
          <xsd:enumeration value="Physical Data Model"/>
          <xsd:enumeration value="PMP"/>
          <xsd:enumeration value="Presentations"/>
          <xsd:enumeration value="Project Schedule"/>
          <xsd:enumeration value="QA"/>
          <xsd:enumeration value="Release Artifacts"/>
          <xsd:enumeration value="Requirements Materials"/>
          <xsd:enumeration value="Risk Management &amp; Tracking"/>
          <xsd:enumeration value="Security Control Assessment"/>
          <xsd:enumeration value="Security Model"/>
          <xsd:enumeration value="Sprint Materials"/>
          <xsd:enumeration value="System maintenance Maual"/>
          <xsd:enumeration value="Technical Interchange Meeting (TIM) Minutes"/>
          <xsd:enumeration value="Test"/>
          <xsd:enumeration value="Test Plan"/>
          <xsd:enumeration value="Training Documents"/>
          <xsd:enumeration value="Training Reference Documents"/>
          <xsd:enumeration value="User Manual"/>
          <xsd:enumeration value="VA Reference Documents"/>
          <xsd:enumeration value="VBMS Reference Documents"/>
          <xsd:enumeration value="Weekly High Level Stakeholders Meeting Minutes"/>
          <xsd:enumeration value="Weekly Internal SDR Tag Up Meeting Minutes"/>
          <xsd:enumeration value="Weekly Status Update (w/ Heather) Meeting Minutes"/>
          <xsd:enumeration value="Weekly Technical Stakeholders Meeting Minutes"/>
        </xsd:restriction>
      </xsd:simpleType>
    </xsd:element>
    <xsd:element name="Document_x0020_Owner" ma:index="3" ma:displayName="Document Owner" ma:default="Meredith Watkins" ma:format="Dropdown" ma:internalName="Document_x0020_Owner">
      <xsd:simpleType>
        <xsd:restriction base="dms:Choice">
          <xsd:enumeration value="Rami Abuhamdeh"/>
          <xsd:enumeration value="Bill Balshem"/>
          <xsd:enumeration value="Paul Bradley"/>
          <xsd:enumeration value="Kim Cirka"/>
          <xsd:enumeration value="Katelyn Shorey"/>
          <xsd:enumeration value="Kathleen Keating"/>
          <xsd:enumeration value="Ed Null"/>
          <xsd:enumeration value="Meredith Watkins"/>
        </xsd:restriction>
      </xsd:simple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6" nillable="true" ma:displayName="Document ID Value" ma:description="The value of the document ID assigned to this item." ma:internalName="_dlc_DocId" ma:readOnly="true">
      <xsd:simpleType>
        <xsd:restriction base="dms:Text"/>
      </xsd:simpleType>
    </xsd:element>
    <xsd:element name="_dlc_DocIdUrl" ma:index="7"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8"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9"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Document_x0020_Owner xmlns="254964d1-f228-45ba-ad49-f3cf9efbb5e4">Bill Balshem</Document_x0020_Owner>
    <Content_x0020_Type xmlns="254964d1-f228-45ba-ad49-f3cf9efbb5e4">Interface Design Specification</Content_x0020_Type>
    <_dlc_DocId xmlns="ddcf2b64-e3b0-42a2-bf4a-7482a0c65fd3">RGIID-448-105</_dlc_DocId>
    <_dlc_DocIdUrl xmlns="ddcf2b64-e3b0-42a2-bf4a-7482a0c65fd3">
      <Url>https://sharepoint.raygroupintl.com/active_projects/va_suicide_db/_layouts/DocIdRedir.aspx?ID=RGIID-448-105</Url>
      <Description>RGIID-448-105</Description>
    </_dlc_DocIdUrl>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C8B4E9-69B2-4BCD-BC87-F2B34DC5C154}">
  <ds:schemaRefs>
    <ds:schemaRef ds:uri="http://schemas.microsoft.com/office/2006/metadata/longProperties"/>
  </ds:schemaRefs>
</ds:datastoreItem>
</file>

<file path=customXml/itemProps2.xml><?xml version="1.0" encoding="utf-8"?>
<ds:datastoreItem xmlns:ds="http://schemas.openxmlformats.org/officeDocument/2006/customXml" ds:itemID="{19B742C2-1834-4CED-8E78-3F204414D46E}">
  <ds:schemaRefs>
    <ds:schemaRef ds:uri="http://schemas.microsoft.com/sharepoint/events"/>
  </ds:schemaRefs>
</ds:datastoreItem>
</file>

<file path=customXml/itemProps3.xml><?xml version="1.0" encoding="utf-8"?>
<ds:datastoreItem xmlns:ds="http://schemas.openxmlformats.org/officeDocument/2006/customXml" ds:itemID="{28F83495-41F3-46CD-A434-DE8E031F2CC0}">
  <ds:schemaRefs>
    <ds:schemaRef ds:uri="http://schemas.microsoft.com/sharepoint/v3/contenttype/forms"/>
  </ds:schemaRefs>
</ds:datastoreItem>
</file>

<file path=customXml/itemProps4.xml><?xml version="1.0" encoding="utf-8"?>
<ds:datastoreItem xmlns:ds="http://schemas.openxmlformats.org/officeDocument/2006/customXml" ds:itemID="{8412C1D3-53D2-4907-89D9-0262FD952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54964d1-f228-45ba-ad49-f3cf9efbb5e4"/>
    <ds:schemaRef ds:uri="ddcf2b64-e3b0-42a2-bf4a-7482a0c65f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308549B-D864-4F8A-99EB-9B08B145A0EA}">
  <ds:schemaRefs>
    <ds:schemaRef ds:uri="http://schemas.microsoft.com/office/2006/metadata/properties"/>
    <ds:schemaRef ds:uri="http://schemas.microsoft.com/office/infopath/2007/PartnerControls"/>
    <ds:schemaRef ds:uri="254964d1-f228-45ba-ad49-f3cf9efbb5e4"/>
    <ds:schemaRef ds:uri="ddcf2b64-e3b0-42a2-bf4a-7482a0c65fd3"/>
  </ds:schemaRefs>
</ds:datastoreItem>
</file>

<file path=customXml/itemProps6.xml><?xml version="1.0" encoding="utf-8"?>
<ds:datastoreItem xmlns:ds="http://schemas.openxmlformats.org/officeDocument/2006/customXml" ds:itemID="{F3BD19E0-3839-43F5-B318-396F449C2B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full_template.dot</Template>
  <TotalTime>2</TotalTime>
  <Pages>1</Pages>
  <Words>2098</Words>
  <Characters>11961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Interface Control Document Template</vt:lpstr>
    </vt:vector>
  </TitlesOfParts>
  <Company>Office of Enterprise Development</Company>
  <LinksUpToDate>false</LinksUpToDate>
  <CharactersWithSpaces>14031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 Control Document Template</dc:title>
  <dc:creator>OED Process Engineering</dc:creator>
  <cp:keywords>interface, control, template</cp:keywords>
  <cp:lastModifiedBy>Paul Bradley</cp:lastModifiedBy>
  <cp:revision>4</cp:revision>
  <cp:lastPrinted>2008-08-04T20:55:00Z</cp:lastPrinted>
  <dcterms:created xsi:type="dcterms:W3CDTF">2014-11-14T15:48:00Z</dcterms:created>
  <dcterms:modified xsi:type="dcterms:W3CDTF">2014-11-14T20:48:00Z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ategory0">
    <vt:lpwstr>6</vt:lpwstr>
  </property>
  <property fmtid="{D5CDD505-2E9C-101B-9397-08002B2CF9AE}" pid="4" name="Scope">
    <vt:lpwstr>1</vt:lpwstr>
  </property>
  <property fmtid="{D5CDD505-2E9C-101B-9397-08002B2CF9AE}" pid="5" name="Order">
    <vt:lpwstr>2000.00000000000</vt:lpwstr>
  </property>
  <property fmtid="{D5CDD505-2E9C-101B-9397-08002B2CF9AE}" pid="6" name="_AdHocReviewCycleID">
    <vt:i4>-2044678035</vt:i4>
  </property>
  <property fmtid="{D5CDD505-2E9C-101B-9397-08002B2CF9AE}" pid="7" name="_EmailSubject">
    <vt:lpwstr>A&amp;D documents</vt:lpwstr>
  </property>
  <property fmtid="{D5CDD505-2E9C-101B-9397-08002B2CF9AE}" pid="8" name="_AuthorEmail">
    <vt:lpwstr>Michael.Walker2@va.gov</vt:lpwstr>
  </property>
  <property fmtid="{D5CDD505-2E9C-101B-9397-08002B2CF9AE}" pid="9" name="_AuthorEmailDisplayName">
    <vt:lpwstr>Walker, Michael (EDS)</vt:lpwstr>
  </property>
  <property fmtid="{D5CDD505-2E9C-101B-9397-08002B2CF9AE}" pid="10" name="_PreviousAdHocReviewCycleID">
    <vt:i4>581493449</vt:i4>
  </property>
  <property fmtid="{D5CDD505-2E9C-101B-9397-08002B2CF9AE}" pid="11" name="_ReviewingToolsShownOnce">
    <vt:lpwstr/>
  </property>
  <property fmtid="{D5CDD505-2E9C-101B-9397-08002B2CF9AE}" pid="12" name="Required by PMAS">
    <vt:lpwstr>0</vt:lpwstr>
  </property>
  <property fmtid="{D5CDD505-2E9C-101B-9397-08002B2CF9AE}" pid="13" name="Required by National Release">
    <vt:lpwstr>1</vt:lpwstr>
  </property>
  <property fmtid="{D5CDD505-2E9C-101B-9397-08002B2CF9AE}" pid="14" name="_dlc_DocIdItemGuid">
    <vt:lpwstr>d7861dec-5c4a-4e07-819a-04e6505dc922</vt:lpwstr>
  </property>
  <property fmtid="{D5CDD505-2E9C-101B-9397-08002B2CF9AE}" pid="15" name="ContentTypeId">
    <vt:lpwstr>0x010100B425A3D05D4AC142848FB17BF8BDDE77</vt:lpwstr>
  </property>
</Properties>
</file>