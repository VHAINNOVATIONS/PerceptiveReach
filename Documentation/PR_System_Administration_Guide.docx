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0205" w14:textId="77777777" w:rsidR="00735E57" w:rsidRPr="00454591" w:rsidRDefault="00735E57" w:rsidP="00735E57">
      <w:pPr>
        <w:pStyle w:val="Title2"/>
        <w:rPr>
          <w:sz w:val="40"/>
          <w:szCs w:val="40"/>
        </w:rPr>
      </w:pPr>
      <w:bookmarkStart w:id="0" w:name="_Toc205632711"/>
      <w:r w:rsidRPr="00454591">
        <w:rPr>
          <w:sz w:val="40"/>
          <w:szCs w:val="40"/>
        </w:rPr>
        <w:t>Perceptive Reach</w:t>
      </w:r>
    </w:p>
    <w:p w14:paraId="3DCE40B3" w14:textId="77777777" w:rsidR="00735E57" w:rsidRPr="00454591" w:rsidRDefault="00735E57" w:rsidP="00735E57">
      <w:pPr>
        <w:pStyle w:val="Title2"/>
        <w:rPr>
          <w:sz w:val="40"/>
          <w:szCs w:val="40"/>
        </w:rPr>
      </w:pPr>
      <w:r w:rsidRPr="00454591">
        <w:rPr>
          <w:sz w:val="40"/>
          <w:szCs w:val="40"/>
        </w:rPr>
        <w:t xml:space="preserve">Integrated Reach Database System </w:t>
      </w:r>
    </w:p>
    <w:p w14:paraId="2C94E66D" w14:textId="77777777" w:rsidR="00735E57" w:rsidRPr="00454591" w:rsidRDefault="00735E57" w:rsidP="00735E57">
      <w:pPr>
        <w:pStyle w:val="Title2"/>
        <w:rPr>
          <w:sz w:val="40"/>
          <w:szCs w:val="40"/>
        </w:rPr>
      </w:pPr>
      <w:r w:rsidRPr="00454591">
        <w:rPr>
          <w:sz w:val="40"/>
          <w:szCs w:val="40"/>
        </w:rPr>
        <w:t>(IRDS)</w:t>
      </w:r>
    </w:p>
    <w:p w14:paraId="67589D71" w14:textId="77777777" w:rsidR="00735E57" w:rsidRDefault="00735E57" w:rsidP="00735E57">
      <w:pPr>
        <w:pStyle w:val="Title2"/>
      </w:pPr>
    </w:p>
    <w:p w14:paraId="4D9CDA95" w14:textId="77777777" w:rsidR="00BF2C5A" w:rsidRDefault="00463DDA" w:rsidP="004F3A80">
      <w:pPr>
        <w:pStyle w:val="Title2"/>
      </w:pPr>
      <w:r>
        <w:t xml:space="preserve">System Administration </w:t>
      </w:r>
      <w:r w:rsidR="00BF2C5A">
        <w:t>Manual</w:t>
      </w:r>
    </w:p>
    <w:p w14:paraId="157A5A80" w14:textId="77777777" w:rsidR="004F3A80" w:rsidRDefault="004F3A80" w:rsidP="004F3A80">
      <w:pPr>
        <w:pStyle w:val="Title2"/>
      </w:pPr>
    </w:p>
    <w:p w14:paraId="11EEA836" w14:textId="77777777" w:rsidR="004F3A80" w:rsidRDefault="00B859DB" w:rsidP="004F3A80">
      <w:pPr>
        <w:pStyle w:val="CoverTitleInstructions"/>
      </w:pPr>
      <w:r>
        <w:rPr>
          <w:noProof/>
        </w:rPr>
        <w:drawing>
          <wp:inline distT="0" distB="0" distL="0" distR="0" wp14:anchorId="704B6EB3" wp14:editId="18E2B8C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0BB7CC94" w14:textId="77777777" w:rsidR="004F3A80" w:rsidRPr="005068FD" w:rsidRDefault="004F3A80" w:rsidP="004F3A80">
      <w:pPr>
        <w:pStyle w:val="CoverTitleInstructions"/>
      </w:pPr>
    </w:p>
    <w:p w14:paraId="252FFCA5" w14:textId="77777777" w:rsidR="004F3A80" w:rsidRPr="00CD0220" w:rsidRDefault="004F3A80" w:rsidP="004F3A80">
      <w:pPr>
        <w:pStyle w:val="CoverTitleInstructions"/>
      </w:pPr>
    </w:p>
    <w:p w14:paraId="3CFC063B" w14:textId="77777777" w:rsidR="003121DB" w:rsidRDefault="003121DB" w:rsidP="003121DB">
      <w:pPr>
        <w:pStyle w:val="Title"/>
      </w:pPr>
      <w:r>
        <w:t>Department of Veterans Affairs</w:t>
      </w:r>
    </w:p>
    <w:p w14:paraId="2B87D96E" w14:textId="52754C4A" w:rsidR="003121DB" w:rsidRPr="002C5608" w:rsidRDefault="003121DB" w:rsidP="002C5608">
      <w:pPr>
        <w:jc w:val="center"/>
        <w:rPr>
          <w:rFonts w:ascii="Arial" w:hAnsi="Arial" w:cs="Arial"/>
          <w:b/>
          <w:sz w:val="36"/>
        </w:rPr>
      </w:pPr>
      <w:r w:rsidRPr="002C5608">
        <w:rPr>
          <w:rFonts w:ascii="Arial" w:hAnsi="Arial" w:cs="Arial"/>
          <w:b/>
          <w:sz w:val="36"/>
        </w:rPr>
        <w:t>Ju</w:t>
      </w:r>
      <w:r w:rsidR="00E6012D">
        <w:rPr>
          <w:rFonts w:ascii="Arial" w:hAnsi="Arial" w:cs="Arial"/>
          <w:b/>
          <w:sz w:val="36"/>
        </w:rPr>
        <w:t>ly</w:t>
      </w:r>
      <w:r w:rsidRPr="002C5608">
        <w:rPr>
          <w:rFonts w:ascii="Arial" w:hAnsi="Arial" w:cs="Arial"/>
          <w:b/>
          <w:sz w:val="36"/>
        </w:rPr>
        <w:t xml:space="preserve"> 2015</w:t>
      </w:r>
    </w:p>
    <w:p w14:paraId="15AD1C31" w14:textId="0BDA84F1" w:rsidR="003121DB" w:rsidRPr="002C5608" w:rsidRDefault="003121DB" w:rsidP="002C5608">
      <w:pPr>
        <w:jc w:val="center"/>
        <w:rPr>
          <w:sz w:val="36"/>
        </w:rPr>
      </w:pPr>
      <w:r w:rsidRPr="002C5608">
        <w:rPr>
          <w:rFonts w:ascii="Arial" w:hAnsi="Arial" w:cs="Arial"/>
          <w:b/>
          <w:sz w:val="36"/>
        </w:rPr>
        <w:t xml:space="preserve">Version </w:t>
      </w:r>
      <w:r w:rsidR="00C332F3">
        <w:rPr>
          <w:rFonts w:ascii="Arial" w:hAnsi="Arial" w:cs="Arial"/>
          <w:b/>
          <w:sz w:val="36"/>
        </w:rPr>
        <w:t>0.</w:t>
      </w:r>
      <w:r w:rsidR="00E6012D">
        <w:rPr>
          <w:rFonts w:ascii="Arial" w:hAnsi="Arial" w:cs="Arial"/>
          <w:b/>
          <w:sz w:val="36"/>
        </w:rPr>
        <w:t>3</w:t>
      </w:r>
    </w:p>
    <w:p w14:paraId="2D1F455D" w14:textId="77777777" w:rsidR="004F3A80" w:rsidRDefault="004F3A80" w:rsidP="004F3A80">
      <w:pPr>
        <w:pStyle w:val="Title2"/>
      </w:pPr>
    </w:p>
    <w:p w14:paraId="23B4D827" w14:textId="77777777" w:rsidR="004F3A80" w:rsidRDefault="004F3A80" w:rsidP="004F3A80">
      <w:pPr>
        <w:pStyle w:val="Title2"/>
      </w:pPr>
    </w:p>
    <w:p w14:paraId="6BD52210" w14:textId="77777777" w:rsidR="004F3A80" w:rsidRDefault="004F3A80" w:rsidP="004F3A80">
      <w:pPr>
        <w:pStyle w:val="InstructionalText1"/>
        <w:sectPr w:rsidR="004F3A80" w:rsidSect="002C5608">
          <w:headerReference w:type="default" r:id="rId15"/>
          <w:footerReference w:type="even" r:id="rId16"/>
          <w:footerReference w:type="first" r:id="rId17"/>
          <w:pgSz w:w="12240" w:h="15840" w:code="1"/>
          <w:pgMar w:top="1440" w:right="1440" w:bottom="1440" w:left="1440" w:header="720" w:footer="720" w:gutter="0"/>
          <w:pgNumType w:start="1"/>
          <w:cols w:space="720"/>
          <w:vAlign w:val="center"/>
          <w:titlePg/>
          <w:docGrid w:linePitch="360"/>
        </w:sectPr>
      </w:pPr>
    </w:p>
    <w:p w14:paraId="6A88AE1B" w14:textId="77777777" w:rsidR="003121DB" w:rsidRDefault="003121DB" w:rsidP="003121DB">
      <w:pPr>
        <w:pStyle w:val="Title2"/>
      </w:pPr>
      <w:r>
        <w:lastRenderedPageBreak/>
        <w:t>Revision History</w:t>
      </w:r>
    </w:p>
    <w:p w14:paraId="188C2A09" w14:textId="77777777" w:rsidR="003121DB" w:rsidRDefault="003121DB" w:rsidP="003121DB">
      <w:pPr>
        <w:pStyle w:val="Title2"/>
      </w:pP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3121DB" w:rsidRPr="004369B8" w14:paraId="38E5A3B9" w14:textId="77777777" w:rsidTr="00854E65">
        <w:trPr>
          <w:tblHeader/>
        </w:trPr>
        <w:tc>
          <w:tcPr>
            <w:tcW w:w="1728" w:type="dxa"/>
            <w:shd w:val="clear" w:color="auto" w:fill="F2F2F2"/>
          </w:tcPr>
          <w:p w14:paraId="54356825" w14:textId="77777777" w:rsidR="003121DB" w:rsidRPr="004369B8" w:rsidRDefault="003121DB" w:rsidP="00854E65">
            <w:pPr>
              <w:pStyle w:val="TableHeading"/>
              <w:rPr>
                <w:rFonts w:ascii="Times New Roman" w:hAnsi="Times New Roman" w:cs="Times New Roman"/>
              </w:rPr>
            </w:pPr>
            <w:bookmarkStart w:id="1" w:name="ColumnTitle_01"/>
            <w:bookmarkEnd w:id="1"/>
            <w:r w:rsidRPr="004369B8">
              <w:rPr>
                <w:rFonts w:ascii="Times New Roman" w:hAnsi="Times New Roman" w:cs="Times New Roman"/>
              </w:rPr>
              <w:t>Date</w:t>
            </w:r>
          </w:p>
        </w:tc>
        <w:tc>
          <w:tcPr>
            <w:tcW w:w="1080" w:type="dxa"/>
            <w:shd w:val="clear" w:color="auto" w:fill="F2F2F2"/>
          </w:tcPr>
          <w:p w14:paraId="1FE93B38"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Version</w:t>
            </w:r>
          </w:p>
        </w:tc>
        <w:tc>
          <w:tcPr>
            <w:tcW w:w="4392" w:type="dxa"/>
            <w:shd w:val="clear" w:color="auto" w:fill="F2F2F2"/>
          </w:tcPr>
          <w:p w14:paraId="51919CC6"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Description</w:t>
            </w:r>
          </w:p>
        </w:tc>
        <w:tc>
          <w:tcPr>
            <w:tcW w:w="2329" w:type="dxa"/>
            <w:shd w:val="clear" w:color="auto" w:fill="F2F2F2"/>
          </w:tcPr>
          <w:p w14:paraId="5A383211" w14:textId="77777777" w:rsidR="003121DB" w:rsidRPr="004369B8" w:rsidRDefault="003121DB" w:rsidP="00854E65">
            <w:pPr>
              <w:pStyle w:val="TableHeading"/>
              <w:rPr>
                <w:rFonts w:ascii="Times New Roman" w:hAnsi="Times New Roman" w:cs="Times New Roman"/>
              </w:rPr>
            </w:pPr>
            <w:r w:rsidRPr="004369B8">
              <w:rPr>
                <w:rFonts w:ascii="Times New Roman" w:hAnsi="Times New Roman" w:cs="Times New Roman"/>
              </w:rPr>
              <w:t>Author</w:t>
            </w:r>
          </w:p>
        </w:tc>
      </w:tr>
      <w:tr w:rsidR="002622FB" w:rsidRPr="004369B8" w14:paraId="676BF519" w14:textId="77777777" w:rsidTr="00854E65">
        <w:trPr>
          <w:cantSplit/>
          <w:trHeight w:val="620"/>
        </w:trPr>
        <w:tc>
          <w:tcPr>
            <w:tcW w:w="1728" w:type="dxa"/>
          </w:tcPr>
          <w:p w14:paraId="5CC6B91C" w14:textId="20609816" w:rsidR="002622FB" w:rsidRPr="004369B8" w:rsidDel="003121DB" w:rsidRDefault="00E6012D" w:rsidP="00854E65">
            <w:pPr>
              <w:pStyle w:val="TableText"/>
              <w:rPr>
                <w:rFonts w:ascii="Times New Roman" w:hAnsi="Times New Roman" w:cs="Times New Roman"/>
              </w:rPr>
            </w:pPr>
            <w:r>
              <w:rPr>
                <w:rFonts w:ascii="Times New Roman" w:hAnsi="Times New Roman" w:cs="Times New Roman"/>
              </w:rPr>
              <w:t>07/14</w:t>
            </w:r>
            <w:r w:rsidR="002622FB">
              <w:rPr>
                <w:rFonts w:ascii="Times New Roman" w:hAnsi="Times New Roman" w:cs="Times New Roman"/>
              </w:rPr>
              <w:t>/2015</w:t>
            </w:r>
          </w:p>
        </w:tc>
        <w:tc>
          <w:tcPr>
            <w:tcW w:w="1080" w:type="dxa"/>
          </w:tcPr>
          <w:p w14:paraId="4EB85D42" w14:textId="7408B191" w:rsidR="002622FB" w:rsidRPr="004369B8" w:rsidRDefault="00C332F3" w:rsidP="00854E65">
            <w:pPr>
              <w:pStyle w:val="TableText"/>
              <w:rPr>
                <w:rFonts w:ascii="Times New Roman" w:hAnsi="Times New Roman" w:cs="Times New Roman"/>
              </w:rPr>
            </w:pPr>
            <w:r>
              <w:rPr>
                <w:rFonts w:ascii="Times New Roman" w:hAnsi="Times New Roman" w:cs="Times New Roman"/>
              </w:rPr>
              <w:t>0.</w:t>
            </w:r>
            <w:r w:rsidR="00E6012D">
              <w:rPr>
                <w:rFonts w:ascii="Times New Roman" w:hAnsi="Times New Roman" w:cs="Times New Roman"/>
              </w:rPr>
              <w:t>3</w:t>
            </w:r>
          </w:p>
        </w:tc>
        <w:tc>
          <w:tcPr>
            <w:tcW w:w="4392" w:type="dxa"/>
          </w:tcPr>
          <w:p w14:paraId="11DE9102" w14:textId="77777777" w:rsidR="002622FB" w:rsidRPr="004369B8" w:rsidRDefault="002622FB" w:rsidP="00854E65">
            <w:pPr>
              <w:pStyle w:val="TableText"/>
              <w:rPr>
                <w:rFonts w:ascii="Times New Roman" w:hAnsi="Times New Roman" w:cs="Times New Roman"/>
              </w:rPr>
            </w:pPr>
            <w:r>
              <w:rPr>
                <w:rFonts w:ascii="Times New Roman" w:hAnsi="Times New Roman" w:cs="Times New Roman"/>
              </w:rPr>
              <w:t>Document updates</w:t>
            </w:r>
          </w:p>
        </w:tc>
        <w:tc>
          <w:tcPr>
            <w:tcW w:w="2329" w:type="dxa"/>
          </w:tcPr>
          <w:p w14:paraId="226DC003" w14:textId="3048E2A5" w:rsidR="002622FB" w:rsidRPr="004369B8" w:rsidRDefault="002622FB" w:rsidP="00E6012D">
            <w:pPr>
              <w:pStyle w:val="TableText"/>
              <w:rPr>
                <w:rFonts w:ascii="Times New Roman" w:hAnsi="Times New Roman" w:cs="Times New Roman"/>
              </w:rPr>
            </w:pPr>
            <w:r>
              <w:rPr>
                <w:rFonts w:ascii="Times New Roman" w:hAnsi="Times New Roman" w:cs="Times New Roman"/>
              </w:rPr>
              <w:t>Andal FeQuiere</w:t>
            </w:r>
          </w:p>
        </w:tc>
      </w:tr>
      <w:tr w:rsidR="00E6012D" w:rsidRPr="004369B8" w14:paraId="6C33C40E" w14:textId="77777777" w:rsidTr="002A5B02">
        <w:trPr>
          <w:cantSplit/>
          <w:trHeight w:val="620"/>
        </w:trPr>
        <w:tc>
          <w:tcPr>
            <w:tcW w:w="1728" w:type="dxa"/>
          </w:tcPr>
          <w:p w14:paraId="072800F2" w14:textId="77777777" w:rsidR="00E6012D" w:rsidRPr="004369B8" w:rsidDel="003121DB" w:rsidRDefault="00E6012D" w:rsidP="002A5B02">
            <w:pPr>
              <w:pStyle w:val="TableText"/>
              <w:rPr>
                <w:rFonts w:ascii="Times New Roman" w:hAnsi="Times New Roman" w:cs="Times New Roman"/>
              </w:rPr>
            </w:pPr>
            <w:r>
              <w:rPr>
                <w:rFonts w:ascii="Times New Roman" w:hAnsi="Times New Roman" w:cs="Times New Roman"/>
              </w:rPr>
              <w:t>06/12/2015</w:t>
            </w:r>
          </w:p>
        </w:tc>
        <w:tc>
          <w:tcPr>
            <w:tcW w:w="1080" w:type="dxa"/>
          </w:tcPr>
          <w:p w14:paraId="24B90A6C"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0.2</w:t>
            </w:r>
          </w:p>
        </w:tc>
        <w:tc>
          <w:tcPr>
            <w:tcW w:w="4392" w:type="dxa"/>
          </w:tcPr>
          <w:p w14:paraId="69D1A826"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Document updates</w:t>
            </w:r>
          </w:p>
        </w:tc>
        <w:tc>
          <w:tcPr>
            <w:tcW w:w="2329" w:type="dxa"/>
          </w:tcPr>
          <w:p w14:paraId="2B2CAE9F" w14:textId="77777777" w:rsidR="00E6012D" w:rsidRPr="004369B8" w:rsidRDefault="00E6012D" w:rsidP="002A5B02">
            <w:pPr>
              <w:pStyle w:val="TableText"/>
              <w:rPr>
                <w:rFonts w:ascii="Times New Roman" w:hAnsi="Times New Roman" w:cs="Times New Roman"/>
              </w:rPr>
            </w:pPr>
            <w:r>
              <w:rPr>
                <w:rFonts w:ascii="Times New Roman" w:hAnsi="Times New Roman" w:cs="Times New Roman"/>
              </w:rPr>
              <w:t xml:space="preserve">Andal FeQuiere and Bill </w:t>
            </w:r>
            <w:proofErr w:type="spellStart"/>
            <w:r>
              <w:rPr>
                <w:rFonts w:ascii="Times New Roman" w:hAnsi="Times New Roman" w:cs="Times New Roman"/>
              </w:rPr>
              <w:t>Balshem</w:t>
            </w:r>
            <w:proofErr w:type="spellEnd"/>
          </w:p>
        </w:tc>
      </w:tr>
      <w:tr w:rsidR="003121DB" w:rsidRPr="004369B8" w14:paraId="3E9F992B" w14:textId="77777777" w:rsidTr="00854E65">
        <w:trPr>
          <w:cantSplit/>
          <w:trHeight w:val="620"/>
        </w:trPr>
        <w:tc>
          <w:tcPr>
            <w:tcW w:w="1728" w:type="dxa"/>
          </w:tcPr>
          <w:p w14:paraId="33A6C142" w14:textId="772BB3FF" w:rsidR="003121DB" w:rsidRPr="004369B8" w:rsidRDefault="003121DB" w:rsidP="00854E65">
            <w:pPr>
              <w:pStyle w:val="TableText"/>
              <w:rPr>
                <w:rFonts w:ascii="Times New Roman" w:hAnsi="Times New Roman" w:cs="Times New Roman"/>
              </w:rPr>
            </w:pPr>
            <w:r>
              <w:rPr>
                <w:rFonts w:ascii="Times New Roman" w:hAnsi="Times New Roman" w:cs="Times New Roman"/>
              </w:rPr>
              <w:t xml:space="preserve"> </w:t>
            </w:r>
            <w:r w:rsidR="00E6012D">
              <w:rPr>
                <w:rFonts w:ascii="Times New Roman" w:hAnsi="Times New Roman" w:cs="Times New Roman"/>
              </w:rPr>
              <w:t>05/10/2015</w:t>
            </w:r>
          </w:p>
        </w:tc>
        <w:tc>
          <w:tcPr>
            <w:tcW w:w="1080" w:type="dxa"/>
          </w:tcPr>
          <w:p w14:paraId="1F50E083" w14:textId="55521FBB" w:rsidR="003121DB" w:rsidRPr="004369B8" w:rsidRDefault="00C332F3" w:rsidP="00854E65">
            <w:pPr>
              <w:pStyle w:val="TableText"/>
              <w:rPr>
                <w:rFonts w:ascii="Times New Roman" w:hAnsi="Times New Roman" w:cs="Times New Roman"/>
              </w:rPr>
            </w:pPr>
            <w:r>
              <w:rPr>
                <w:rFonts w:ascii="Times New Roman" w:hAnsi="Times New Roman" w:cs="Times New Roman"/>
              </w:rPr>
              <w:t>0.</w:t>
            </w:r>
            <w:r w:rsidR="003121DB" w:rsidRPr="004369B8">
              <w:rPr>
                <w:rFonts w:ascii="Times New Roman" w:hAnsi="Times New Roman" w:cs="Times New Roman"/>
              </w:rPr>
              <w:t>1</w:t>
            </w:r>
          </w:p>
        </w:tc>
        <w:tc>
          <w:tcPr>
            <w:tcW w:w="4392" w:type="dxa"/>
          </w:tcPr>
          <w:p w14:paraId="7CC1CBC4"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Initial Version</w:t>
            </w:r>
          </w:p>
        </w:tc>
        <w:tc>
          <w:tcPr>
            <w:tcW w:w="2329" w:type="dxa"/>
          </w:tcPr>
          <w:p w14:paraId="31B317AA" w14:textId="77777777" w:rsidR="003121DB" w:rsidRPr="004369B8" w:rsidRDefault="003121DB" w:rsidP="00854E65">
            <w:pPr>
              <w:pStyle w:val="TableText"/>
              <w:rPr>
                <w:rFonts w:ascii="Times New Roman" w:hAnsi="Times New Roman" w:cs="Times New Roman"/>
              </w:rPr>
            </w:pPr>
            <w:r w:rsidRPr="004369B8">
              <w:rPr>
                <w:rFonts w:ascii="Times New Roman" w:hAnsi="Times New Roman" w:cs="Times New Roman"/>
              </w:rPr>
              <w:t xml:space="preserve">Matthew Robinson and </w:t>
            </w:r>
            <w:proofErr w:type="spellStart"/>
            <w:r w:rsidRPr="004369B8">
              <w:rPr>
                <w:rFonts w:ascii="Times New Roman" w:hAnsi="Times New Roman" w:cs="Times New Roman"/>
              </w:rPr>
              <w:t>Radina</w:t>
            </w:r>
            <w:proofErr w:type="spellEnd"/>
            <w:r w:rsidRPr="004369B8">
              <w:rPr>
                <w:rFonts w:ascii="Times New Roman" w:hAnsi="Times New Roman" w:cs="Times New Roman"/>
              </w:rPr>
              <w:t xml:space="preserve"> </w:t>
            </w:r>
            <w:proofErr w:type="spellStart"/>
            <w:r w:rsidRPr="004369B8">
              <w:rPr>
                <w:rFonts w:ascii="Times New Roman" w:hAnsi="Times New Roman" w:cs="Times New Roman"/>
              </w:rPr>
              <w:t>Ivanova</w:t>
            </w:r>
            <w:proofErr w:type="spellEnd"/>
          </w:p>
        </w:tc>
      </w:tr>
    </w:tbl>
    <w:p w14:paraId="0BC3DA3F" w14:textId="77777777" w:rsidR="003121DB" w:rsidRDefault="003121DB" w:rsidP="00BF2C5A">
      <w:pPr>
        <w:pStyle w:val="Title"/>
      </w:pPr>
    </w:p>
    <w:p w14:paraId="73984B45" w14:textId="77777777" w:rsidR="00BF2C5A" w:rsidRDefault="00BF2C5A" w:rsidP="00BF2C5A">
      <w:pPr>
        <w:pStyle w:val="Title"/>
      </w:pPr>
      <w:r>
        <w:t>Artifact Rationale</w:t>
      </w:r>
    </w:p>
    <w:p w14:paraId="0FE0CD3A" w14:textId="77777777" w:rsidR="00BF2C5A" w:rsidRDefault="00BF2C5A" w:rsidP="00BF2C5A">
      <w:pPr>
        <w:pStyle w:val="BodyText"/>
      </w:pPr>
    </w:p>
    <w:p w14:paraId="3E2DF526" w14:textId="77777777" w:rsidR="00BF2C5A" w:rsidRDefault="00BF2C5A">
      <w:pPr>
        <w:rPr>
          <w:szCs w:val="20"/>
        </w:rPr>
      </w:pPr>
      <w:r>
        <w:br w:type="page"/>
      </w:r>
      <w:bookmarkStart w:id="2" w:name="_GoBack"/>
      <w:bookmarkEnd w:id="2"/>
    </w:p>
    <w:p w14:paraId="04228CCC" w14:textId="77777777" w:rsidR="004F3A80" w:rsidRDefault="004F3A80" w:rsidP="00647B03">
      <w:pPr>
        <w:pStyle w:val="Title2"/>
      </w:pPr>
      <w:r>
        <w:lastRenderedPageBreak/>
        <w:t>Table of Contents</w:t>
      </w:r>
    </w:p>
    <w:p w14:paraId="3C80275B" w14:textId="77777777" w:rsidR="00CC3037" w:rsidRDefault="003224BE">
      <w:pPr>
        <w:pStyle w:val="TOC1"/>
        <w:rPr>
          <w:rFonts w:asciiTheme="minorHAnsi" w:eastAsiaTheme="minorEastAsia" w:hAnsiTheme="minorHAnsi" w:cstheme="minorBidi"/>
          <w:b w:val="0"/>
          <w:noProof/>
          <w:sz w:val="22"/>
          <w:szCs w:val="22"/>
        </w:rPr>
      </w:pPr>
      <w:r>
        <w:rPr>
          <w:sz w:val="24"/>
          <w:szCs w:val="24"/>
        </w:rPr>
        <w:fldChar w:fldCharType="begin"/>
      </w:r>
      <w:r>
        <w:instrText xml:space="preserve"> TOC \o \h \z \t "Appendix 1,1" </w:instrText>
      </w:r>
      <w:r>
        <w:rPr>
          <w:sz w:val="24"/>
          <w:szCs w:val="24"/>
        </w:rPr>
        <w:fldChar w:fldCharType="separate"/>
      </w:r>
      <w:hyperlink w:anchor="_Toc420661212" w:history="1">
        <w:r w:rsidR="00CC3037" w:rsidRPr="00374F4D">
          <w:rPr>
            <w:rStyle w:val="Hyperlink"/>
            <w:noProof/>
          </w:rPr>
          <w:t>1.</w:t>
        </w:r>
        <w:r w:rsidR="00CC3037">
          <w:rPr>
            <w:rFonts w:asciiTheme="minorHAnsi" w:eastAsiaTheme="minorEastAsia" w:hAnsiTheme="minorHAnsi" w:cstheme="minorBidi"/>
            <w:b w:val="0"/>
            <w:noProof/>
            <w:sz w:val="22"/>
            <w:szCs w:val="22"/>
          </w:rPr>
          <w:tab/>
        </w:r>
        <w:r w:rsidR="00CC3037" w:rsidRPr="00374F4D">
          <w:rPr>
            <w:rStyle w:val="Hyperlink"/>
            <w:noProof/>
          </w:rPr>
          <w:t>System Business and Operational Description</w:t>
        </w:r>
        <w:r w:rsidR="00CC3037">
          <w:rPr>
            <w:noProof/>
            <w:webHidden/>
          </w:rPr>
          <w:tab/>
        </w:r>
        <w:r w:rsidR="00CC3037">
          <w:rPr>
            <w:noProof/>
            <w:webHidden/>
          </w:rPr>
          <w:fldChar w:fldCharType="begin"/>
        </w:r>
        <w:r w:rsidR="00CC3037">
          <w:rPr>
            <w:noProof/>
            <w:webHidden/>
          </w:rPr>
          <w:instrText xml:space="preserve"> PAGEREF _Toc420661212 \h </w:instrText>
        </w:r>
        <w:r w:rsidR="00CC3037">
          <w:rPr>
            <w:noProof/>
            <w:webHidden/>
          </w:rPr>
        </w:r>
        <w:r w:rsidR="00CC3037">
          <w:rPr>
            <w:noProof/>
            <w:webHidden/>
          </w:rPr>
          <w:fldChar w:fldCharType="separate"/>
        </w:r>
        <w:r w:rsidR="00CC3037">
          <w:rPr>
            <w:noProof/>
            <w:webHidden/>
          </w:rPr>
          <w:t>1</w:t>
        </w:r>
        <w:r w:rsidR="00CC3037">
          <w:rPr>
            <w:noProof/>
            <w:webHidden/>
          </w:rPr>
          <w:fldChar w:fldCharType="end"/>
        </w:r>
      </w:hyperlink>
    </w:p>
    <w:p w14:paraId="1B729F35" w14:textId="77777777" w:rsidR="00CC3037" w:rsidRDefault="00CC3037">
      <w:pPr>
        <w:pStyle w:val="TOC2"/>
        <w:rPr>
          <w:rFonts w:asciiTheme="minorHAnsi" w:eastAsiaTheme="minorEastAsia" w:hAnsiTheme="minorHAnsi" w:cstheme="minorBidi"/>
          <w:b w:val="0"/>
          <w:noProof/>
          <w:sz w:val="22"/>
          <w:szCs w:val="22"/>
        </w:rPr>
      </w:pPr>
      <w:hyperlink w:anchor="_Toc420661213" w:history="1">
        <w:r w:rsidRPr="00374F4D">
          <w:rPr>
            <w:rStyle w:val="Hyperlink"/>
            <w:noProof/>
          </w:rPr>
          <w:t>1.1.</w:t>
        </w:r>
        <w:r>
          <w:rPr>
            <w:rFonts w:asciiTheme="minorHAnsi" w:eastAsiaTheme="minorEastAsia" w:hAnsiTheme="minorHAnsi" w:cstheme="minorBidi"/>
            <w:b w:val="0"/>
            <w:noProof/>
            <w:sz w:val="22"/>
            <w:szCs w:val="22"/>
          </w:rPr>
          <w:tab/>
        </w:r>
        <w:r w:rsidRPr="00374F4D">
          <w:rPr>
            <w:rStyle w:val="Hyperlink"/>
            <w:noProof/>
          </w:rPr>
          <w:t>Operational Priority and Service Level</w:t>
        </w:r>
        <w:r>
          <w:rPr>
            <w:noProof/>
            <w:webHidden/>
          </w:rPr>
          <w:tab/>
        </w:r>
        <w:r>
          <w:rPr>
            <w:noProof/>
            <w:webHidden/>
          </w:rPr>
          <w:fldChar w:fldCharType="begin"/>
        </w:r>
        <w:r>
          <w:rPr>
            <w:noProof/>
            <w:webHidden/>
          </w:rPr>
          <w:instrText xml:space="preserve"> PAGEREF _Toc420661213 \h </w:instrText>
        </w:r>
        <w:r>
          <w:rPr>
            <w:noProof/>
            <w:webHidden/>
          </w:rPr>
        </w:r>
        <w:r>
          <w:rPr>
            <w:noProof/>
            <w:webHidden/>
          </w:rPr>
          <w:fldChar w:fldCharType="separate"/>
        </w:r>
        <w:r>
          <w:rPr>
            <w:noProof/>
            <w:webHidden/>
          </w:rPr>
          <w:t>1</w:t>
        </w:r>
        <w:r>
          <w:rPr>
            <w:noProof/>
            <w:webHidden/>
          </w:rPr>
          <w:fldChar w:fldCharType="end"/>
        </w:r>
      </w:hyperlink>
    </w:p>
    <w:p w14:paraId="1752833B" w14:textId="77777777" w:rsidR="00CC3037" w:rsidRDefault="00CC3037">
      <w:pPr>
        <w:pStyle w:val="TOC2"/>
        <w:rPr>
          <w:rFonts w:asciiTheme="minorHAnsi" w:eastAsiaTheme="minorEastAsia" w:hAnsiTheme="minorHAnsi" w:cstheme="minorBidi"/>
          <w:b w:val="0"/>
          <w:noProof/>
          <w:sz w:val="22"/>
          <w:szCs w:val="22"/>
        </w:rPr>
      </w:pPr>
      <w:hyperlink w:anchor="_Toc420661214" w:history="1">
        <w:r w:rsidRPr="00374F4D">
          <w:rPr>
            <w:rStyle w:val="Hyperlink"/>
            <w:noProof/>
          </w:rPr>
          <w:t>1.2.</w:t>
        </w:r>
        <w:r>
          <w:rPr>
            <w:rFonts w:asciiTheme="minorHAnsi" w:eastAsiaTheme="minorEastAsia" w:hAnsiTheme="minorHAnsi" w:cstheme="minorBidi"/>
            <w:b w:val="0"/>
            <w:noProof/>
            <w:sz w:val="22"/>
            <w:szCs w:val="22"/>
          </w:rPr>
          <w:tab/>
        </w:r>
        <w:r w:rsidRPr="00374F4D">
          <w:rPr>
            <w:rStyle w:val="Hyperlink"/>
            <w:noProof/>
          </w:rPr>
          <w:t>Logical System Description</w:t>
        </w:r>
        <w:r>
          <w:rPr>
            <w:noProof/>
            <w:webHidden/>
          </w:rPr>
          <w:tab/>
        </w:r>
        <w:r>
          <w:rPr>
            <w:noProof/>
            <w:webHidden/>
          </w:rPr>
          <w:fldChar w:fldCharType="begin"/>
        </w:r>
        <w:r>
          <w:rPr>
            <w:noProof/>
            <w:webHidden/>
          </w:rPr>
          <w:instrText xml:space="preserve"> PAGEREF _Toc420661214 \h </w:instrText>
        </w:r>
        <w:r>
          <w:rPr>
            <w:noProof/>
            <w:webHidden/>
          </w:rPr>
        </w:r>
        <w:r>
          <w:rPr>
            <w:noProof/>
            <w:webHidden/>
          </w:rPr>
          <w:fldChar w:fldCharType="separate"/>
        </w:r>
        <w:r>
          <w:rPr>
            <w:noProof/>
            <w:webHidden/>
          </w:rPr>
          <w:t>2</w:t>
        </w:r>
        <w:r>
          <w:rPr>
            <w:noProof/>
            <w:webHidden/>
          </w:rPr>
          <w:fldChar w:fldCharType="end"/>
        </w:r>
      </w:hyperlink>
    </w:p>
    <w:p w14:paraId="53813324" w14:textId="77777777" w:rsidR="00CC3037" w:rsidRDefault="00CC3037">
      <w:pPr>
        <w:pStyle w:val="TOC2"/>
        <w:rPr>
          <w:rFonts w:asciiTheme="minorHAnsi" w:eastAsiaTheme="minorEastAsia" w:hAnsiTheme="minorHAnsi" w:cstheme="minorBidi"/>
          <w:b w:val="0"/>
          <w:noProof/>
          <w:sz w:val="22"/>
          <w:szCs w:val="22"/>
        </w:rPr>
      </w:pPr>
      <w:hyperlink w:anchor="_Toc420661215" w:history="1">
        <w:r w:rsidRPr="00374F4D">
          <w:rPr>
            <w:rStyle w:val="Hyperlink"/>
            <w:noProof/>
          </w:rPr>
          <w:t>1.3.</w:t>
        </w:r>
        <w:r>
          <w:rPr>
            <w:rFonts w:asciiTheme="minorHAnsi" w:eastAsiaTheme="minorEastAsia" w:hAnsiTheme="minorHAnsi" w:cstheme="minorBidi"/>
            <w:b w:val="0"/>
            <w:noProof/>
            <w:sz w:val="22"/>
            <w:szCs w:val="22"/>
          </w:rPr>
          <w:tab/>
        </w:r>
        <w:r w:rsidRPr="00374F4D">
          <w:rPr>
            <w:rStyle w:val="Hyperlink"/>
            <w:noProof/>
          </w:rPr>
          <w:t>Physical System Description</w:t>
        </w:r>
        <w:r>
          <w:rPr>
            <w:noProof/>
            <w:webHidden/>
          </w:rPr>
          <w:tab/>
        </w:r>
        <w:r>
          <w:rPr>
            <w:noProof/>
            <w:webHidden/>
          </w:rPr>
          <w:fldChar w:fldCharType="begin"/>
        </w:r>
        <w:r>
          <w:rPr>
            <w:noProof/>
            <w:webHidden/>
          </w:rPr>
          <w:instrText xml:space="preserve"> PAGEREF _Toc420661215 \h </w:instrText>
        </w:r>
        <w:r>
          <w:rPr>
            <w:noProof/>
            <w:webHidden/>
          </w:rPr>
        </w:r>
        <w:r>
          <w:rPr>
            <w:noProof/>
            <w:webHidden/>
          </w:rPr>
          <w:fldChar w:fldCharType="separate"/>
        </w:r>
        <w:r>
          <w:rPr>
            <w:noProof/>
            <w:webHidden/>
          </w:rPr>
          <w:t>3</w:t>
        </w:r>
        <w:r>
          <w:rPr>
            <w:noProof/>
            <w:webHidden/>
          </w:rPr>
          <w:fldChar w:fldCharType="end"/>
        </w:r>
      </w:hyperlink>
    </w:p>
    <w:p w14:paraId="1E93DB93" w14:textId="77777777" w:rsidR="00CC3037" w:rsidRDefault="00CC3037">
      <w:pPr>
        <w:pStyle w:val="TOC2"/>
        <w:rPr>
          <w:rFonts w:asciiTheme="minorHAnsi" w:eastAsiaTheme="minorEastAsia" w:hAnsiTheme="minorHAnsi" w:cstheme="minorBidi"/>
          <w:b w:val="0"/>
          <w:noProof/>
          <w:sz w:val="22"/>
          <w:szCs w:val="22"/>
        </w:rPr>
      </w:pPr>
      <w:hyperlink w:anchor="_Toc420661216" w:history="1">
        <w:r w:rsidRPr="00374F4D">
          <w:rPr>
            <w:rStyle w:val="Hyperlink"/>
            <w:noProof/>
          </w:rPr>
          <w:t>1.4.</w:t>
        </w:r>
        <w:r>
          <w:rPr>
            <w:rFonts w:asciiTheme="minorHAnsi" w:eastAsiaTheme="minorEastAsia" w:hAnsiTheme="minorHAnsi" w:cstheme="minorBidi"/>
            <w:b w:val="0"/>
            <w:noProof/>
            <w:sz w:val="22"/>
            <w:szCs w:val="22"/>
          </w:rPr>
          <w:tab/>
        </w:r>
        <w:r w:rsidRPr="00374F4D">
          <w:rPr>
            <w:rStyle w:val="Hyperlink"/>
            <w:noProof/>
          </w:rPr>
          <w:t>Software Description</w:t>
        </w:r>
        <w:r>
          <w:rPr>
            <w:noProof/>
            <w:webHidden/>
          </w:rPr>
          <w:tab/>
        </w:r>
        <w:r>
          <w:rPr>
            <w:noProof/>
            <w:webHidden/>
          </w:rPr>
          <w:fldChar w:fldCharType="begin"/>
        </w:r>
        <w:r>
          <w:rPr>
            <w:noProof/>
            <w:webHidden/>
          </w:rPr>
          <w:instrText xml:space="preserve"> PAGEREF _Toc420661216 \h </w:instrText>
        </w:r>
        <w:r>
          <w:rPr>
            <w:noProof/>
            <w:webHidden/>
          </w:rPr>
        </w:r>
        <w:r>
          <w:rPr>
            <w:noProof/>
            <w:webHidden/>
          </w:rPr>
          <w:fldChar w:fldCharType="separate"/>
        </w:r>
        <w:r>
          <w:rPr>
            <w:noProof/>
            <w:webHidden/>
          </w:rPr>
          <w:t>4</w:t>
        </w:r>
        <w:r>
          <w:rPr>
            <w:noProof/>
            <w:webHidden/>
          </w:rPr>
          <w:fldChar w:fldCharType="end"/>
        </w:r>
      </w:hyperlink>
    </w:p>
    <w:p w14:paraId="295B54AB" w14:textId="77777777" w:rsidR="00CC3037" w:rsidRDefault="00CC3037">
      <w:pPr>
        <w:pStyle w:val="TOC3"/>
        <w:rPr>
          <w:rFonts w:asciiTheme="minorHAnsi" w:eastAsiaTheme="minorEastAsia" w:hAnsiTheme="minorHAnsi" w:cstheme="minorBidi"/>
          <w:b w:val="0"/>
          <w:noProof/>
          <w:sz w:val="22"/>
          <w:szCs w:val="22"/>
        </w:rPr>
      </w:pPr>
      <w:hyperlink w:anchor="_Toc420661217" w:history="1">
        <w:r w:rsidRPr="00374F4D">
          <w:rPr>
            <w:rStyle w:val="Hyperlink"/>
            <w:noProof/>
          </w:rPr>
          <w:t>1.4.1.</w:t>
        </w:r>
        <w:r>
          <w:rPr>
            <w:rFonts w:asciiTheme="minorHAnsi" w:eastAsiaTheme="minorEastAsia" w:hAnsiTheme="minorHAnsi" w:cstheme="minorBidi"/>
            <w:b w:val="0"/>
            <w:noProof/>
            <w:sz w:val="22"/>
            <w:szCs w:val="22"/>
          </w:rPr>
          <w:tab/>
        </w:r>
        <w:r w:rsidRPr="00374F4D">
          <w:rPr>
            <w:rStyle w:val="Hyperlink"/>
            <w:noProof/>
          </w:rPr>
          <w:t>Background Processes</w:t>
        </w:r>
        <w:r>
          <w:rPr>
            <w:noProof/>
            <w:webHidden/>
          </w:rPr>
          <w:tab/>
        </w:r>
        <w:r>
          <w:rPr>
            <w:noProof/>
            <w:webHidden/>
          </w:rPr>
          <w:fldChar w:fldCharType="begin"/>
        </w:r>
        <w:r>
          <w:rPr>
            <w:noProof/>
            <w:webHidden/>
          </w:rPr>
          <w:instrText xml:space="preserve"> PAGEREF _Toc420661217 \h </w:instrText>
        </w:r>
        <w:r>
          <w:rPr>
            <w:noProof/>
            <w:webHidden/>
          </w:rPr>
        </w:r>
        <w:r>
          <w:rPr>
            <w:noProof/>
            <w:webHidden/>
          </w:rPr>
          <w:fldChar w:fldCharType="separate"/>
        </w:r>
        <w:r>
          <w:rPr>
            <w:noProof/>
            <w:webHidden/>
          </w:rPr>
          <w:t>5</w:t>
        </w:r>
        <w:r>
          <w:rPr>
            <w:noProof/>
            <w:webHidden/>
          </w:rPr>
          <w:fldChar w:fldCharType="end"/>
        </w:r>
      </w:hyperlink>
    </w:p>
    <w:p w14:paraId="2FCBFBCA" w14:textId="77777777" w:rsidR="00CC3037" w:rsidRDefault="00CC3037">
      <w:pPr>
        <w:pStyle w:val="TOC3"/>
        <w:rPr>
          <w:rFonts w:asciiTheme="minorHAnsi" w:eastAsiaTheme="minorEastAsia" w:hAnsiTheme="minorHAnsi" w:cstheme="minorBidi"/>
          <w:b w:val="0"/>
          <w:noProof/>
          <w:sz w:val="22"/>
          <w:szCs w:val="22"/>
        </w:rPr>
      </w:pPr>
      <w:hyperlink w:anchor="_Toc420661218" w:history="1">
        <w:r w:rsidRPr="00374F4D">
          <w:rPr>
            <w:rStyle w:val="Hyperlink"/>
            <w:noProof/>
          </w:rPr>
          <w:t>1.4.2.</w:t>
        </w:r>
        <w:r>
          <w:rPr>
            <w:rFonts w:asciiTheme="minorHAnsi" w:eastAsiaTheme="minorEastAsia" w:hAnsiTheme="minorHAnsi" w:cstheme="minorBidi"/>
            <w:b w:val="0"/>
            <w:noProof/>
            <w:sz w:val="22"/>
            <w:szCs w:val="22"/>
          </w:rPr>
          <w:tab/>
        </w:r>
        <w:r w:rsidRPr="00374F4D">
          <w:rPr>
            <w:rStyle w:val="Hyperlink"/>
            <w:noProof/>
          </w:rPr>
          <w:t>Job Schedules</w:t>
        </w:r>
        <w:r>
          <w:rPr>
            <w:noProof/>
            <w:webHidden/>
          </w:rPr>
          <w:tab/>
        </w:r>
        <w:r>
          <w:rPr>
            <w:noProof/>
            <w:webHidden/>
          </w:rPr>
          <w:fldChar w:fldCharType="begin"/>
        </w:r>
        <w:r>
          <w:rPr>
            <w:noProof/>
            <w:webHidden/>
          </w:rPr>
          <w:instrText xml:space="preserve"> PAGEREF _Toc420661218 \h </w:instrText>
        </w:r>
        <w:r>
          <w:rPr>
            <w:noProof/>
            <w:webHidden/>
          </w:rPr>
        </w:r>
        <w:r>
          <w:rPr>
            <w:noProof/>
            <w:webHidden/>
          </w:rPr>
          <w:fldChar w:fldCharType="separate"/>
        </w:r>
        <w:r>
          <w:rPr>
            <w:noProof/>
            <w:webHidden/>
          </w:rPr>
          <w:t>5</w:t>
        </w:r>
        <w:r>
          <w:rPr>
            <w:noProof/>
            <w:webHidden/>
          </w:rPr>
          <w:fldChar w:fldCharType="end"/>
        </w:r>
      </w:hyperlink>
    </w:p>
    <w:p w14:paraId="3F873BCA" w14:textId="77777777" w:rsidR="00CC3037" w:rsidRDefault="00CC3037">
      <w:pPr>
        <w:pStyle w:val="TOC3"/>
        <w:rPr>
          <w:rFonts w:asciiTheme="minorHAnsi" w:eastAsiaTheme="minorEastAsia" w:hAnsiTheme="minorHAnsi" w:cstheme="minorBidi"/>
          <w:b w:val="0"/>
          <w:noProof/>
          <w:sz w:val="22"/>
          <w:szCs w:val="22"/>
        </w:rPr>
      </w:pPr>
      <w:hyperlink w:anchor="_Toc420661219" w:history="1">
        <w:r w:rsidRPr="00374F4D">
          <w:rPr>
            <w:rStyle w:val="Hyperlink"/>
            <w:noProof/>
          </w:rPr>
          <w:t>1.4.3.</w:t>
        </w:r>
        <w:r>
          <w:rPr>
            <w:rFonts w:asciiTheme="minorHAnsi" w:eastAsiaTheme="minorEastAsia" w:hAnsiTheme="minorHAnsi" w:cstheme="minorBidi"/>
            <w:b w:val="0"/>
            <w:noProof/>
            <w:sz w:val="22"/>
            <w:szCs w:val="22"/>
          </w:rPr>
          <w:tab/>
        </w:r>
        <w:r w:rsidRPr="00374F4D">
          <w:rPr>
            <w:rStyle w:val="Hyperlink"/>
            <w:noProof/>
          </w:rPr>
          <w:t>Dependent Systems</w:t>
        </w:r>
        <w:r>
          <w:rPr>
            <w:noProof/>
            <w:webHidden/>
          </w:rPr>
          <w:tab/>
        </w:r>
        <w:r>
          <w:rPr>
            <w:noProof/>
            <w:webHidden/>
          </w:rPr>
          <w:fldChar w:fldCharType="begin"/>
        </w:r>
        <w:r>
          <w:rPr>
            <w:noProof/>
            <w:webHidden/>
          </w:rPr>
          <w:instrText xml:space="preserve"> PAGEREF _Toc420661219 \h </w:instrText>
        </w:r>
        <w:r>
          <w:rPr>
            <w:noProof/>
            <w:webHidden/>
          </w:rPr>
        </w:r>
        <w:r>
          <w:rPr>
            <w:noProof/>
            <w:webHidden/>
          </w:rPr>
          <w:fldChar w:fldCharType="separate"/>
        </w:r>
        <w:r>
          <w:rPr>
            <w:noProof/>
            <w:webHidden/>
          </w:rPr>
          <w:t>5</w:t>
        </w:r>
        <w:r>
          <w:rPr>
            <w:noProof/>
            <w:webHidden/>
          </w:rPr>
          <w:fldChar w:fldCharType="end"/>
        </w:r>
      </w:hyperlink>
    </w:p>
    <w:p w14:paraId="420D9231" w14:textId="77777777" w:rsidR="00CC3037" w:rsidRDefault="00CC3037">
      <w:pPr>
        <w:pStyle w:val="TOC1"/>
        <w:rPr>
          <w:rFonts w:asciiTheme="minorHAnsi" w:eastAsiaTheme="minorEastAsia" w:hAnsiTheme="minorHAnsi" w:cstheme="minorBidi"/>
          <w:b w:val="0"/>
          <w:noProof/>
          <w:sz w:val="22"/>
          <w:szCs w:val="22"/>
        </w:rPr>
      </w:pPr>
      <w:hyperlink w:anchor="_Toc420661220" w:history="1">
        <w:r w:rsidRPr="00374F4D">
          <w:rPr>
            <w:rStyle w:val="Hyperlink"/>
            <w:noProof/>
          </w:rPr>
          <w:t>2.</w:t>
        </w:r>
        <w:r>
          <w:rPr>
            <w:rFonts w:asciiTheme="minorHAnsi" w:eastAsiaTheme="minorEastAsia" w:hAnsiTheme="minorHAnsi" w:cstheme="minorBidi"/>
            <w:b w:val="0"/>
            <w:noProof/>
            <w:sz w:val="22"/>
            <w:szCs w:val="22"/>
          </w:rPr>
          <w:tab/>
        </w:r>
        <w:r w:rsidRPr="00374F4D">
          <w:rPr>
            <w:rStyle w:val="Hyperlink"/>
            <w:noProof/>
          </w:rPr>
          <w:t>Routine Operations</w:t>
        </w:r>
        <w:r>
          <w:rPr>
            <w:noProof/>
            <w:webHidden/>
          </w:rPr>
          <w:tab/>
        </w:r>
        <w:r>
          <w:rPr>
            <w:noProof/>
            <w:webHidden/>
          </w:rPr>
          <w:fldChar w:fldCharType="begin"/>
        </w:r>
        <w:r>
          <w:rPr>
            <w:noProof/>
            <w:webHidden/>
          </w:rPr>
          <w:instrText xml:space="preserve"> PAGEREF _Toc420661220 \h </w:instrText>
        </w:r>
        <w:r>
          <w:rPr>
            <w:noProof/>
            <w:webHidden/>
          </w:rPr>
        </w:r>
        <w:r>
          <w:rPr>
            <w:noProof/>
            <w:webHidden/>
          </w:rPr>
          <w:fldChar w:fldCharType="separate"/>
        </w:r>
        <w:r>
          <w:rPr>
            <w:noProof/>
            <w:webHidden/>
          </w:rPr>
          <w:t>6</w:t>
        </w:r>
        <w:r>
          <w:rPr>
            <w:noProof/>
            <w:webHidden/>
          </w:rPr>
          <w:fldChar w:fldCharType="end"/>
        </w:r>
      </w:hyperlink>
    </w:p>
    <w:p w14:paraId="1DAE4B87" w14:textId="77777777" w:rsidR="00CC3037" w:rsidRDefault="00CC3037">
      <w:pPr>
        <w:pStyle w:val="TOC2"/>
        <w:rPr>
          <w:rFonts w:asciiTheme="minorHAnsi" w:eastAsiaTheme="minorEastAsia" w:hAnsiTheme="minorHAnsi" w:cstheme="minorBidi"/>
          <w:b w:val="0"/>
          <w:noProof/>
          <w:sz w:val="22"/>
          <w:szCs w:val="22"/>
        </w:rPr>
      </w:pPr>
      <w:hyperlink w:anchor="_Toc420661221" w:history="1">
        <w:r w:rsidRPr="00374F4D">
          <w:rPr>
            <w:rStyle w:val="Hyperlink"/>
            <w:noProof/>
          </w:rPr>
          <w:t>2.1.</w:t>
        </w:r>
        <w:r>
          <w:rPr>
            <w:rFonts w:asciiTheme="minorHAnsi" w:eastAsiaTheme="minorEastAsia" w:hAnsiTheme="minorHAnsi" w:cstheme="minorBidi"/>
            <w:b w:val="0"/>
            <w:noProof/>
            <w:sz w:val="22"/>
            <w:szCs w:val="22"/>
          </w:rPr>
          <w:tab/>
        </w:r>
        <w:r w:rsidRPr="00374F4D">
          <w:rPr>
            <w:rStyle w:val="Hyperlink"/>
            <w:noProof/>
          </w:rPr>
          <w:t>Administrative Procedures</w:t>
        </w:r>
        <w:r>
          <w:rPr>
            <w:noProof/>
            <w:webHidden/>
          </w:rPr>
          <w:tab/>
        </w:r>
        <w:r>
          <w:rPr>
            <w:noProof/>
            <w:webHidden/>
          </w:rPr>
          <w:fldChar w:fldCharType="begin"/>
        </w:r>
        <w:r>
          <w:rPr>
            <w:noProof/>
            <w:webHidden/>
          </w:rPr>
          <w:instrText xml:space="preserve"> PAGEREF _Toc420661221 \h </w:instrText>
        </w:r>
        <w:r>
          <w:rPr>
            <w:noProof/>
            <w:webHidden/>
          </w:rPr>
        </w:r>
        <w:r>
          <w:rPr>
            <w:noProof/>
            <w:webHidden/>
          </w:rPr>
          <w:fldChar w:fldCharType="separate"/>
        </w:r>
        <w:r>
          <w:rPr>
            <w:noProof/>
            <w:webHidden/>
          </w:rPr>
          <w:t>6</w:t>
        </w:r>
        <w:r>
          <w:rPr>
            <w:noProof/>
            <w:webHidden/>
          </w:rPr>
          <w:fldChar w:fldCharType="end"/>
        </w:r>
      </w:hyperlink>
    </w:p>
    <w:p w14:paraId="429438D5" w14:textId="77777777" w:rsidR="00CC3037" w:rsidRDefault="00CC3037">
      <w:pPr>
        <w:pStyle w:val="TOC3"/>
        <w:rPr>
          <w:rFonts w:asciiTheme="minorHAnsi" w:eastAsiaTheme="minorEastAsia" w:hAnsiTheme="minorHAnsi" w:cstheme="minorBidi"/>
          <w:b w:val="0"/>
          <w:noProof/>
          <w:sz w:val="22"/>
          <w:szCs w:val="22"/>
        </w:rPr>
      </w:pPr>
      <w:hyperlink w:anchor="_Toc420661222" w:history="1">
        <w:r w:rsidRPr="00374F4D">
          <w:rPr>
            <w:rStyle w:val="Hyperlink"/>
            <w:noProof/>
          </w:rPr>
          <w:t>2.1.1.</w:t>
        </w:r>
        <w:r>
          <w:rPr>
            <w:rFonts w:asciiTheme="minorHAnsi" w:eastAsiaTheme="minorEastAsia" w:hAnsiTheme="minorHAnsi" w:cstheme="minorBidi"/>
            <w:b w:val="0"/>
            <w:noProof/>
            <w:sz w:val="22"/>
            <w:szCs w:val="22"/>
          </w:rPr>
          <w:tab/>
        </w:r>
        <w:r w:rsidRPr="00374F4D">
          <w:rPr>
            <w:rStyle w:val="Hyperlink"/>
            <w:noProof/>
          </w:rPr>
          <w:t>System Start-up</w:t>
        </w:r>
        <w:r>
          <w:rPr>
            <w:noProof/>
            <w:webHidden/>
          </w:rPr>
          <w:tab/>
        </w:r>
        <w:r>
          <w:rPr>
            <w:noProof/>
            <w:webHidden/>
          </w:rPr>
          <w:fldChar w:fldCharType="begin"/>
        </w:r>
        <w:r>
          <w:rPr>
            <w:noProof/>
            <w:webHidden/>
          </w:rPr>
          <w:instrText xml:space="preserve"> PAGEREF _Toc420661222 \h </w:instrText>
        </w:r>
        <w:r>
          <w:rPr>
            <w:noProof/>
            <w:webHidden/>
          </w:rPr>
        </w:r>
        <w:r>
          <w:rPr>
            <w:noProof/>
            <w:webHidden/>
          </w:rPr>
          <w:fldChar w:fldCharType="separate"/>
        </w:r>
        <w:r>
          <w:rPr>
            <w:noProof/>
            <w:webHidden/>
          </w:rPr>
          <w:t>6</w:t>
        </w:r>
        <w:r>
          <w:rPr>
            <w:noProof/>
            <w:webHidden/>
          </w:rPr>
          <w:fldChar w:fldCharType="end"/>
        </w:r>
      </w:hyperlink>
    </w:p>
    <w:p w14:paraId="4B552576" w14:textId="77777777" w:rsidR="00CC3037" w:rsidRDefault="00CC3037">
      <w:pPr>
        <w:pStyle w:val="TOC3"/>
        <w:rPr>
          <w:rFonts w:asciiTheme="minorHAnsi" w:eastAsiaTheme="minorEastAsia" w:hAnsiTheme="minorHAnsi" w:cstheme="minorBidi"/>
          <w:b w:val="0"/>
          <w:noProof/>
          <w:sz w:val="22"/>
          <w:szCs w:val="22"/>
        </w:rPr>
      </w:pPr>
      <w:hyperlink w:anchor="_Toc420661223" w:history="1">
        <w:r w:rsidRPr="00374F4D">
          <w:rPr>
            <w:rStyle w:val="Hyperlink"/>
            <w:noProof/>
          </w:rPr>
          <w:t>2.1.2.</w:t>
        </w:r>
        <w:r>
          <w:rPr>
            <w:rFonts w:asciiTheme="minorHAnsi" w:eastAsiaTheme="minorEastAsia" w:hAnsiTheme="minorHAnsi" w:cstheme="minorBidi"/>
            <w:b w:val="0"/>
            <w:noProof/>
            <w:sz w:val="22"/>
            <w:szCs w:val="22"/>
          </w:rPr>
          <w:tab/>
        </w:r>
        <w:r w:rsidRPr="00374F4D">
          <w:rPr>
            <w:rStyle w:val="Hyperlink"/>
            <w:noProof/>
          </w:rPr>
          <w:t>System Shut-down</w:t>
        </w:r>
        <w:r>
          <w:rPr>
            <w:noProof/>
            <w:webHidden/>
          </w:rPr>
          <w:tab/>
        </w:r>
        <w:r>
          <w:rPr>
            <w:noProof/>
            <w:webHidden/>
          </w:rPr>
          <w:fldChar w:fldCharType="begin"/>
        </w:r>
        <w:r>
          <w:rPr>
            <w:noProof/>
            <w:webHidden/>
          </w:rPr>
          <w:instrText xml:space="preserve"> PAGEREF _Toc420661223 \h </w:instrText>
        </w:r>
        <w:r>
          <w:rPr>
            <w:noProof/>
            <w:webHidden/>
          </w:rPr>
        </w:r>
        <w:r>
          <w:rPr>
            <w:noProof/>
            <w:webHidden/>
          </w:rPr>
          <w:fldChar w:fldCharType="separate"/>
        </w:r>
        <w:r>
          <w:rPr>
            <w:noProof/>
            <w:webHidden/>
          </w:rPr>
          <w:t>6</w:t>
        </w:r>
        <w:r>
          <w:rPr>
            <w:noProof/>
            <w:webHidden/>
          </w:rPr>
          <w:fldChar w:fldCharType="end"/>
        </w:r>
      </w:hyperlink>
    </w:p>
    <w:p w14:paraId="1C8AF0CB" w14:textId="77777777" w:rsidR="00CC3037" w:rsidRDefault="00CC3037">
      <w:pPr>
        <w:pStyle w:val="TOC3"/>
        <w:rPr>
          <w:rFonts w:asciiTheme="minorHAnsi" w:eastAsiaTheme="minorEastAsia" w:hAnsiTheme="minorHAnsi" w:cstheme="minorBidi"/>
          <w:b w:val="0"/>
          <w:noProof/>
          <w:sz w:val="22"/>
          <w:szCs w:val="22"/>
        </w:rPr>
      </w:pPr>
      <w:hyperlink w:anchor="_Toc420661224" w:history="1">
        <w:r w:rsidRPr="00374F4D">
          <w:rPr>
            <w:rStyle w:val="Hyperlink"/>
            <w:noProof/>
          </w:rPr>
          <w:t>2.1.3.</w:t>
        </w:r>
        <w:r>
          <w:rPr>
            <w:rFonts w:asciiTheme="minorHAnsi" w:eastAsiaTheme="minorEastAsia" w:hAnsiTheme="minorHAnsi" w:cstheme="minorBidi"/>
            <w:b w:val="0"/>
            <w:noProof/>
            <w:sz w:val="22"/>
            <w:szCs w:val="22"/>
          </w:rPr>
          <w:tab/>
        </w:r>
        <w:r w:rsidRPr="00374F4D">
          <w:rPr>
            <w:rStyle w:val="Hyperlink"/>
            <w:noProof/>
          </w:rPr>
          <w:t>Back-up &amp; Restore</w:t>
        </w:r>
        <w:r>
          <w:rPr>
            <w:noProof/>
            <w:webHidden/>
          </w:rPr>
          <w:tab/>
        </w:r>
        <w:r>
          <w:rPr>
            <w:noProof/>
            <w:webHidden/>
          </w:rPr>
          <w:fldChar w:fldCharType="begin"/>
        </w:r>
        <w:r>
          <w:rPr>
            <w:noProof/>
            <w:webHidden/>
          </w:rPr>
          <w:instrText xml:space="preserve"> PAGEREF _Toc420661224 \h </w:instrText>
        </w:r>
        <w:r>
          <w:rPr>
            <w:noProof/>
            <w:webHidden/>
          </w:rPr>
        </w:r>
        <w:r>
          <w:rPr>
            <w:noProof/>
            <w:webHidden/>
          </w:rPr>
          <w:fldChar w:fldCharType="separate"/>
        </w:r>
        <w:r>
          <w:rPr>
            <w:noProof/>
            <w:webHidden/>
          </w:rPr>
          <w:t>7</w:t>
        </w:r>
        <w:r>
          <w:rPr>
            <w:noProof/>
            <w:webHidden/>
          </w:rPr>
          <w:fldChar w:fldCharType="end"/>
        </w:r>
      </w:hyperlink>
    </w:p>
    <w:p w14:paraId="194455D1"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25" w:history="1">
        <w:r w:rsidRPr="00374F4D">
          <w:rPr>
            <w:rStyle w:val="Hyperlink"/>
            <w:noProof/>
          </w:rPr>
          <w:t>2.1.3.1.</w:t>
        </w:r>
        <w:r>
          <w:rPr>
            <w:rFonts w:asciiTheme="minorHAnsi" w:eastAsiaTheme="minorEastAsia" w:hAnsiTheme="minorHAnsi" w:cstheme="minorBidi"/>
            <w:noProof/>
            <w:sz w:val="22"/>
            <w:szCs w:val="22"/>
          </w:rPr>
          <w:tab/>
        </w:r>
        <w:r w:rsidRPr="00374F4D">
          <w:rPr>
            <w:rStyle w:val="Hyperlink"/>
            <w:noProof/>
          </w:rPr>
          <w:t>Back-Up Procedures</w:t>
        </w:r>
        <w:r>
          <w:rPr>
            <w:noProof/>
            <w:webHidden/>
          </w:rPr>
          <w:tab/>
        </w:r>
        <w:r>
          <w:rPr>
            <w:noProof/>
            <w:webHidden/>
          </w:rPr>
          <w:fldChar w:fldCharType="begin"/>
        </w:r>
        <w:r>
          <w:rPr>
            <w:noProof/>
            <w:webHidden/>
          </w:rPr>
          <w:instrText xml:space="preserve"> PAGEREF _Toc420661225 \h </w:instrText>
        </w:r>
        <w:r>
          <w:rPr>
            <w:noProof/>
            <w:webHidden/>
          </w:rPr>
        </w:r>
        <w:r>
          <w:rPr>
            <w:noProof/>
            <w:webHidden/>
          </w:rPr>
          <w:fldChar w:fldCharType="separate"/>
        </w:r>
        <w:r>
          <w:rPr>
            <w:noProof/>
            <w:webHidden/>
          </w:rPr>
          <w:t>7</w:t>
        </w:r>
        <w:r>
          <w:rPr>
            <w:noProof/>
            <w:webHidden/>
          </w:rPr>
          <w:fldChar w:fldCharType="end"/>
        </w:r>
      </w:hyperlink>
    </w:p>
    <w:p w14:paraId="6D9D03FF"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26" w:history="1">
        <w:r w:rsidRPr="00374F4D">
          <w:rPr>
            <w:rStyle w:val="Hyperlink"/>
            <w:noProof/>
          </w:rPr>
          <w:t>2.1.3.2.</w:t>
        </w:r>
        <w:r>
          <w:rPr>
            <w:rFonts w:asciiTheme="minorHAnsi" w:eastAsiaTheme="minorEastAsia" w:hAnsiTheme="minorHAnsi" w:cstheme="minorBidi"/>
            <w:noProof/>
            <w:sz w:val="22"/>
            <w:szCs w:val="22"/>
          </w:rPr>
          <w:tab/>
        </w:r>
        <w:r w:rsidRPr="00374F4D">
          <w:rPr>
            <w:rStyle w:val="Hyperlink"/>
            <w:noProof/>
          </w:rPr>
          <w:t>Restore Procedures</w:t>
        </w:r>
        <w:r>
          <w:rPr>
            <w:noProof/>
            <w:webHidden/>
          </w:rPr>
          <w:tab/>
        </w:r>
        <w:r>
          <w:rPr>
            <w:noProof/>
            <w:webHidden/>
          </w:rPr>
          <w:fldChar w:fldCharType="begin"/>
        </w:r>
        <w:r>
          <w:rPr>
            <w:noProof/>
            <w:webHidden/>
          </w:rPr>
          <w:instrText xml:space="preserve"> PAGEREF _Toc420661226 \h </w:instrText>
        </w:r>
        <w:r>
          <w:rPr>
            <w:noProof/>
            <w:webHidden/>
          </w:rPr>
        </w:r>
        <w:r>
          <w:rPr>
            <w:noProof/>
            <w:webHidden/>
          </w:rPr>
          <w:fldChar w:fldCharType="separate"/>
        </w:r>
        <w:r>
          <w:rPr>
            <w:noProof/>
            <w:webHidden/>
          </w:rPr>
          <w:t>9</w:t>
        </w:r>
        <w:r>
          <w:rPr>
            <w:noProof/>
            <w:webHidden/>
          </w:rPr>
          <w:fldChar w:fldCharType="end"/>
        </w:r>
      </w:hyperlink>
    </w:p>
    <w:p w14:paraId="3BAF3C02"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27" w:history="1">
        <w:r w:rsidRPr="00374F4D">
          <w:rPr>
            <w:rStyle w:val="Hyperlink"/>
            <w:noProof/>
          </w:rPr>
          <w:t>2.1.3.3.</w:t>
        </w:r>
        <w:r>
          <w:rPr>
            <w:rFonts w:asciiTheme="minorHAnsi" w:eastAsiaTheme="minorEastAsia" w:hAnsiTheme="minorHAnsi" w:cstheme="minorBidi"/>
            <w:noProof/>
            <w:sz w:val="22"/>
            <w:szCs w:val="22"/>
          </w:rPr>
          <w:tab/>
        </w:r>
        <w:r w:rsidRPr="00374F4D">
          <w:rPr>
            <w:rStyle w:val="Hyperlink"/>
            <w:noProof/>
          </w:rPr>
          <w:t>Back-Up Testing</w:t>
        </w:r>
        <w:r>
          <w:rPr>
            <w:noProof/>
            <w:webHidden/>
          </w:rPr>
          <w:tab/>
        </w:r>
        <w:r>
          <w:rPr>
            <w:noProof/>
            <w:webHidden/>
          </w:rPr>
          <w:fldChar w:fldCharType="begin"/>
        </w:r>
        <w:r>
          <w:rPr>
            <w:noProof/>
            <w:webHidden/>
          </w:rPr>
          <w:instrText xml:space="preserve"> PAGEREF _Toc420661227 \h </w:instrText>
        </w:r>
        <w:r>
          <w:rPr>
            <w:noProof/>
            <w:webHidden/>
          </w:rPr>
        </w:r>
        <w:r>
          <w:rPr>
            <w:noProof/>
            <w:webHidden/>
          </w:rPr>
          <w:fldChar w:fldCharType="separate"/>
        </w:r>
        <w:r>
          <w:rPr>
            <w:noProof/>
            <w:webHidden/>
          </w:rPr>
          <w:t>9</w:t>
        </w:r>
        <w:r>
          <w:rPr>
            <w:noProof/>
            <w:webHidden/>
          </w:rPr>
          <w:fldChar w:fldCharType="end"/>
        </w:r>
      </w:hyperlink>
    </w:p>
    <w:p w14:paraId="4C9DE1A2"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28" w:history="1">
        <w:r w:rsidRPr="00374F4D">
          <w:rPr>
            <w:rStyle w:val="Hyperlink"/>
            <w:noProof/>
          </w:rPr>
          <w:t>2.1.3.4.</w:t>
        </w:r>
        <w:r>
          <w:rPr>
            <w:rFonts w:asciiTheme="minorHAnsi" w:eastAsiaTheme="minorEastAsia" w:hAnsiTheme="minorHAnsi" w:cstheme="minorBidi"/>
            <w:noProof/>
            <w:sz w:val="22"/>
            <w:szCs w:val="22"/>
          </w:rPr>
          <w:tab/>
        </w:r>
        <w:r w:rsidRPr="00374F4D">
          <w:rPr>
            <w:rStyle w:val="Hyperlink"/>
            <w:noProof/>
          </w:rPr>
          <w:t>Storage and Rotation</w:t>
        </w:r>
        <w:r>
          <w:rPr>
            <w:noProof/>
            <w:webHidden/>
          </w:rPr>
          <w:tab/>
        </w:r>
        <w:r>
          <w:rPr>
            <w:noProof/>
            <w:webHidden/>
          </w:rPr>
          <w:fldChar w:fldCharType="begin"/>
        </w:r>
        <w:r>
          <w:rPr>
            <w:noProof/>
            <w:webHidden/>
          </w:rPr>
          <w:instrText xml:space="preserve"> PAGEREF _Toc420661228 \h </w:instrText>
        </w:r>
        <w:r>
          <w:rPr>
            <w:noProof/>
            <w:webHidden/>
          </w:rPr>
        </w:r>
        <w:r>
          <w:rPr>
            <w:noProof/>
            <w:webHidden/>
          </w:rPr>
          <w:fldChar w:fldCharType="separate"/>
        </w:r>
        <w:r>
          <w:rPr>
            <w:noProof/>
            <w:webHidden/>
          </w:rPr>
          <w:t>10</w:t>
        </w:r>
        <w:r>
          <w:rPr>
            <w:noProof/>
            <w:webHidden/>
          </w:rPr>
          <w:fldChar w:fldCharType="end"/>
        </w:r>
      </w:hyperlink>
    </w:p>
    <w:p w14:paraId="5FE5D393" w14:textId="77777777" w:rsidR="00CC3037" w:rsidRDefault="00CC3037">
      <w:pPr>
        <w:pStyle w:val="TOC2"/>
        <w:rPr>
          <w:rFonts w:asciiTheme="minorHAnsi" w:eastAsiaTheme="minorEastAsia" w:hAnsiTheme="minorHAnsi" w:cstheme="minorBidi"/>
          <w:b w:val="0"/>
          <w:noProof/>
          <w:sz w:val="22"/>
          <w:szCs w:val="22"/>
        </w:rPr>
      </w:pPr>
      <w:hyperlink w:anchor="_Toc420661229" w:history="1">
        <w:r w:rsidRPr="00374F4D">
          <w:rPr>
            <w:rStyle w:val="Hyperlink"/>
            <w:noProof/>
          </w:rPr>
          <w:t>2.2.</w:t>
        </w:r>
        <w:r>
          <w:rPr>
            <w:rFonts w:asciiTheme="minorHAnsi" w:eastAsiaTheme="minorEastAsia" w:hAnsiTheme="minorHAnsi" w:cstheme="minorBidi"/>
            <w:b w:val="0"/>
            <w:noProof/>
            <w:sz w:val="22"/>
            <w:szCs w:val="22"/>
          </w:rPr>
          <w:tab/>
        </w:r>
        <w:r w:rsidRPr="00374F4D">
          <w:rPr>
            <w:rStyle w:val="Hyperlink"/>
            <w:noProof/>
          </w:rPr>
          <w:t>Security / Identity Management</w:t>
        </w:r>
        <w:r>
          <w:rPr>
            <w:noProof/>
            <w:webHidden/>
          </w:rPr>
          <w:tab/>
        </w:r>
        <w:r>
          <w:rPr>
            <w:noProof/>
            <w:webHidden/>
          </w:rPr>
          <w:fldChar w:fldCharType="begin"/>
        </w:r>
        <w:r>
          <w:rPr>
            <w:noProof/>
            <w:webHidden/>
          </w:rPr>
          <w:instrText xml:space="preserve"> PAGEREF _Toc420661229 \h </w:instrText>
        </w:r>
        <w:r>
          <w:rPr>
            <w:noProof/>
            <w:webHidden/>
          </w:rPr>
        </w:r>
        <w:r>
          <w:rPr>
            <w:noProof/>
            <w:webHidden/>
          </w:rPr>
          <w:fldChar w:fldCharType="separate"/>
        </w:r>
        <w:r>
          <w:rPr>
            <w:noProof/>
            <w:webHidden/>
          </w:rPr>
          <w:t>10</w:t>
        </w:r>
        <w:r>
          <w:rPr>
            <w:noProof/>
            <w:webHidden/>
          </w:rPr>
          <w:fldChar w:fldCharType="end"/>
        </w:r>
      </w:hyperlink>
    </w:p>
    <w:p w14:paraId="0EF2926F" w14:textId="77777777" w:rsidR="00CC3037" w:rsidRDefault="00CC3037">
      <w:pPr>
        <w:pStyle w:val="TOC3"/>
        <w:rPr>
          <w:rFonts w:asciiTheme="minorHAnsi" w:eastAsiaTheme="minorEastAsia" w:hAnsiTheme="minorHAnsi" w:cstheme="minorBidi"/>
          <w:b w:val="0"/>
          <w:noProof/>
          <w:sz w:val="22"/>
          <w:szCs w:val="22"/>
        </w:rPr>
      </w:pPr>
      <w:hyperlink w:anchor="_Toc420661230" w:history="1">
        <w:r w:rsidRPr="00374F4D">
          <w:rPr>
            <w:rStyle w:val="Hyperlink"/>
            <w:noProof/>
          </w:rPr>
          <w:t>2.2.1.</w:t>
        </w:r>
        <w:r>
          <w:rPr>
            <w:rFonts w:asciiTheme="minorHAnsi" w:eastAsiaTheme="minorEastAsia" w:hAnsiTheme="minorHAnsi" w:cstheme="minorBidi"/>
            <w:b w:val="0"/>
            <w:noProof/>
            <w:sz w:val="22"/>
            <w:szCs w:val="22"/>
          </w:rPr>
          <w:tab/>
        </w:r>
        <w:r w:rsidRPr="00374F4D">
          <w:rPr>
            <w:rStyle w:val="Hyperlink"/>
            <w:noProof/>
          </w:rPr>
          <w:t>Identity Management</w:t>
        </w:r>
        <w:r>
          <w:rPr>
            <w:noProof/>
            <w:webHidden/>
          </w:rPr>
          <w:tab/>
        </w:r>
        <w:r>
          <w:rPr>
            <w:noProof/>
            <w:webHidden/>
          </w:rPr>
          <w:fldChar w:fldCharType="begin"/>
        </w:r>
        <w:r>
          <w:rPr>
            <w:noProof/>
            <w:webHidden/>
          </w:rPr>
          <w:instrText xml:space="preserve"> PAGEREF _Toc420661230 \h </w:instrText>
        </w:r>
        <w:r>
          <w:rPr>
            <w:noProof/>
            <w:webHidden/>
          </w:rPr>
        </w:r>
        <w:r>
          <w:rPr>
            <w:noProof/>
            <w:webHidden/>
          </w:rPr>
          <w:fldChar w:fldCharType="separate"/>
        </w:r>
        <w:r>
          <w:rPr>
            <w:noProof/>
            <w:webHidden/>
          </w:rPr>
          <w:t>11</w:t>
        </w:r>
        <w:r>
          <w:rPr>
            <w:noProof/>
            <w:webHidden/>
          </w:rPr>
          <w:fldChar w:fldCharType="end"/>
        </w:r>
      </w:hyperlink>
    </w:p>
    <w:p w14:paraId="0AE8729C" w14:textId="77777777" w:rsidR="00CC3037" w:rsidRDefault="00CC3037">
      <w:pPr>
        <w:pStyle w:val="TOC2"/>
        <w:rPr>
          <w:rFonts w:asciiTheme="minorHAnsi" w:eastAsiaTheme="minorEastAsia" w:hAnsiTheme="minorHAnsi" w:cstheme="minorBidi"/>
          <w:b w:val="0"/>
          <w:noProof/>
          <w:sz w:val="22"/>
          <w:szCs w:val="22"/>
        </w:rPr>
      </w:pPr>
      <w:hyperlink w:anchor="_Toc420661231" w:history="1">
        <w:r w:rsidRPr="00374F4D">
          <w:rPr>
            <w:rStyle w:val="Hyperlink"/>
            <w:noProof/>
          </w:rPr>
          <w:t>2.3.</w:t>
        </w:r>
        <w:r>
          <w:rPr>
            <w:rFonts w:asciiTheme="minorHAnsi" w:eastAsiaTheme="minorEastAsia" w:hAnsiTheme="minorHAnsi" w:cstheme="minorBidi"/>
            <w:b w:val="0"/>
            <w:noProof/>
            <w:sz w:val="22"/>
            <w:szCs w:val="22"/>
          </w:rPr>
          <w:tab/>
        </w:r>
        <w:r w:rsidRPr="00374F4D">
          <w:rPr>
            <w:rStyle w:val="Hyperlink"/>
            <w:noProof/>
          </w:rPr>
          <w:t>User Notifications</w:t>
        </w:r>
        <w:r>
          <w:rPr>
            <w:noProof/>
            <w:webHidden/>
          </w:rPr>
          <w:tab/>
        </w:r>
        <w:r>
          <w:rPr>
            <w:noProof/>
            <w:webHidden/>
          </w:rPr>
          <w:fldChar w:fldCharType="begin"/>
        </w:r>
        <w:r>
          <w:rPr>
            <w:noProof/>
            <w:webHidden/>
          </w:rPr>
          <w:instrText xml:space="preserve"> PAGEREF _Toc420661231 \h </w:instrText>
        </w:r>
        <w:r>
          <w:rPr>
            <w:noProof/>
            <w:webHidden/>
          </w:rPr>
        </w:r>
        <w:r>
          <w:rPr>
            <w:noProof/>
            <w:webHidden/>
          </w:rPr>
          <w:fldChar w:fldCharType="separate"/>
        </w:r>
        <w:r>
          <w:rPr>
            <w:noProof/>
            <w:webHidden/>
          </w:rPr>
          <w:t>12</w:t>
        </w:r>
        <w:r>
          <w:rPr>
            <w:noProof/>
            <w:webHidden/>
          </w:rPr>
          <w:fldChar w:fldCharType="end"/>
        </w:r>
      </w:hyperlink>
    </w:p>
    <w:p w14:paraId="12818CB0" w14:textId="77777777" w:rsidR="00CC3037" w:rsidRDefault="00CC3037">
      <w:pPr>
        <w:pStyle w:val="TOC2"/>
        <w:rPr>
          <w:rFonts w:asciiTheme="minorHAnsi" w:eastAsiaTheme="minorEastAsia" w:hAnsiTheme="minorHAnsi" w:cstheme="minorBidi"/>
          <w:b w:val="0"/>
          <w:noProof/>
          <w:sz w:val="22"/>
          <w:szCs w:val="22"/>
        </w:rPr>
      </w:pPr>
      <w:hyperlink w:anchor="_Toc420661232" w:history="1">
        <w:r w:rsidRPr="00374F4D">
          <w:rPr>
            <w:rStyle w:val="Hyperlink"/>
            <w:noProof/>
          </w:rPr>
          <w:t>2.4.</w:t>
        </w:r>
        <w:r>
          <w:rPr>
            <w:rFonts w:asciiTheme="minorHAnsi" w:eastAsiaTheme="minorEastAsia" w:hAnsiTheme="minorHAnsi" w:cstheme="minorBidi"/>
            <w:b w:val="0"/>
            <w:noProof/>
            <w:sz w:val="22"/>
            <w:szCs w:val="22"/>
          </w:rPr>
          <w:tab/>
        </w:r>
        <w:r w:rsidRPr="00374F4D">
          <w:rPr>
            <w:rStyle w:val="Hyperlink"/>
            <w:noProof/>
          </w:rPr>
          <w:t>System Monitoring, Reporting &amp; Tools</w:t>
        </w:r>
        <w:r>
          <w:rPr>
            <w:noProof/>
            <w:webHidden/>
          </w:rPr>
          <w:tab/>
        </w:r>
        <w:r>
          <w:rPr>
            <w:noProof/>
            <w:webHidden/>
          </w:rPr>
          <w:fldChar w:fldCharType="begin"/>
        </w:r>
        <w:r>
          <w:rPr>
            <w:noProof/>
            <w:webHidden/>
          </w:rPr>
          <w:instrText xml:space="preserve"> PAGEREF _Toc420661232 \h </w:instrText>
        </w:r>
        <w:r>
          <w:rPr>
            <w:noProof/>
            <w:webHidden/>
          </w:rPr>
        </w:r>
        <w:r>
          <w:rPr>
            <w:noProof/>
            <w:webHidden/>
          </w:rPr>
          <w:fldChar w:fldCharType="separate"/>
        </w:r>
        <w:r>
          <w:rPr>
            <w:noProof/>
            <w:webHidden/>
          </w:rPr>
          <w:t>12</w:t>
        </w:r>
        <w:r>
          <w:rPr>
            <w:noProof/>
            <w:webHidden/>
          </w:rPr>
          <w:fldChar w:fldCharType="end"/>
        </w:r>
      </w:hyperlink>
    </w:p>
    <w:p w14:paraId="0EFEF064" w14:textId="77777777" w:rsidR="00CC3037" w:rsidRDefault="00CC3037">
      <w:pPr>
        <w:pStyle w:val="TOC3"/>
        <w:rPr>
          <w:rFonts w:asciiTheme="minorHAnsi" w:eastAsiaTheme="minorEastAsia" w:hAnsiTheme="minorHAnsi" w:cstheme="minorBidi"/>
          <w:b w:val="0"/>
          <w:noProof/>
          <w:sz w:val="22"/>
          <w:szCs w:val="22"/>
        </w:rPr>
      </w:pPr>
      <w:hyperlink w:anchor="_Toc420661233" w:history="1">
        <w:r w:rsidRPr="00374F4D">
          <w:rPr>
            <w:rStyle w:val="Hyperlink"/>
            <w:noProof/>
          </w:rPr>
          <w:t>2.4.1.</w:t>
        </w:r>
        <w:r>
          <w:rPr>
            <w:rFonts w:asciiTheme="minorHAnsi" w:eastAsiaTheme="minorEastAsia" w:hAnsiTheme="minorHAnsi" w:cstheme="minorBidi"/>
            <w:b w:val="0"/>
            <w:noProof/>
            <w:sz w:val="22"/>
            <w:szCs w:val="22"/>
          </w:rPr>
          <w:tab/>
        </w:r>
        <w:r w:rsidRPr="00374F4D">
          <w:rPr>
            <w:rStyle w:val="Hyperlink"/>
            <w:noProof/>
          </w:rPr>
          <w:t>Availability Monitoring</w:t>
        </w:r>
        <w:r>
          <w:rPr>
            <w:noProof/>
            <w:webHidden/>
          </w:rPr>
          <w:tab/>
        </w:r>
        <w:r>
          <w:rPr>
            <w:noProof/>
            <w:webHidden/>
          </w:rPr>
          <w:fldChar w:fldCharType="begin"/>
        </w:r>
        <w:r>
          <w:rPr>
            <w:noProof/>
            <w:webHidden/>
          </w:rPr>
          <w:instrText xml:space="preserve"> PAGEREF _Toc420661233 \h </w:instrText>
        </w:r>
        <w:r>
          <w:rPr>
            <w:noProof/>
            <w:webHidden/>
          </w:rPr>
        </w:r>
        <w:r>
          <w:rPr>
            <w:noProof/>
            <w:webHidden/>
          </w:rPr>
          <w:fldChar w:fldCharType="separate"/>
        </w:r>
        <w:r>
          <w:rPr>
            <w:noProof/>
            <w:webHidden/>
          </w:rPr>
          <w:t>12</w:t>
        </w:r>
        <w:r>
          <w:rPr>
            <w:noProof/>
            <w:webHidden/>
          </w:rPr>
          <w:fldChar w:fldCharType="end"/>
        </w:r>
      </w:hyperlink>
    </w:p>
    <w:p w14:paraId="6558E57F" w14:textId="77777777" w:rsidR="00CC3037" w:rsidRDefault="00CC3037">
      <w:pPr>
        <w:pStyle w:val="TOC3"/>
        <w:rPr>
          <w:rFonts w:asciiTheme="minorHAnsi" w:eastAsiaTheme="minorEastAsia" w:hAnsiTheme="minorHAnsi" w:cstheme="minorBidi"/>
          <w:b w:val="0"/>
          <w:noProof/>
          <w:sz w:val="22"/>
          <w:szCs w:val="22"/>
        </w:rPr>
      </w:pPr>
      <w:hyperlink w:anchor="_Toc420661234" w:history="1">
        <w:r w:rsidRPr="00374F4D">
          <w:rPr>
            <w:rStyle w:val="Hyperlink"/>
            <w:noProof/>
          </w:rPr>
          <w:t>2.4.2.</w:t>
        </w:r>
        <w:r>
          <w:rPr>
            <w:rFonts w:asciiTheme="minorHAnsi" w:eastAsiaTheme="minorEastAsia" w:hAnsiTheme="minorHAnsi" w:cstheme="minorBidi"/>
            <w:b w:val="0"/>
            <w:noProof/>
            <w:sz w:val="22"/>
            <w:szCs w:val="22"/>
          </w:rPr>
          <w:tab/>
        </w:r>
        <w:r w:rsidRPr="00374F4D">
          <w:rPr>
            <w:rStyle w:val="Hyperlink"/>
            <w:noProof/>
          </w:rPr>
          <w:t xml:space="preserve">Performance/Capacity Monitoring </w:t>
        </w:r>
        <w:r>
          <w:rPr>
            <w:noProof/>
            <w:webHidden/>
          </w:rPr>
          <w:tab/>
        </w:r>
        <w:r>
          <w:rPr>
            <w:noProof/>
            <w:webHidden/>
          </w:rPr>
          <w:fldChar w:fldCharType="begin"/>
        </w:r>
        <w:r>
          <w:rPr>
            <w:noProof/>
            <w:webHidden/>
          </w:rPr>
          <w:instrText xml:space="preserve"> PAGEREF _Toc420661234 \h </w:instrText>
        </w:r>
        <w:r>
          <w:rPr>
            <w:noProof/>
            <w:webHidden/>
          </w:rPr>
        </w:r>
        <w:r>
          <w:rPr>
            <w:noProof/>
            <w:webHidden/>
          </w:rPr>
          <w:fldChar w:fldCharType="separate"/>
        </w:r>
        <w:r>
          <w:rPr>
            <w:noProof/>
            <w:webHidden/>
          </w:rPr>
          <w:t>12</w:t>
        </w:r>
        <w:r>
          <w:rPr>
            <w:noProof/>
            <w:webHidden/>
          </w:rPr>
          <w:fldChar w:fldCharType="end"/>
        </w:r>
      </w:hyperlink>
    </w:p>
    <w:p w14:paraId="1E6929AE" w14:textId="77777777" w:rsidR="00CC3037" w:rsidRDefault="00CC3037">
      <w:pPr>
        <w:pStyle w:val="TOC3"/>
        <w:rPr>
          <w:rFonts w:asciiTheme="minorHAnsi" w:eastAsiaTheme="minorEastAsia" w:hAnsiTheme="minorHAnsi" w:cstheme="minorBidi"/>
          <w:b w:val="0"/>
          <w:noProof/>
          <w:sz w:val="22"/>
          <w:szCs w:val="22"/>
        </w:rPr>
      </w:pPr>
      <w:hyperlink w:anchor="_Toc420661235" w:history="1">
        <w:r w:rsidRPr="00374F4D">
          <w:rPr>
            <w:rStyle w:val="Hyperlink"/>
            <w:noProof/>
          </w:rPr>
          <w:t>2.4.3.</w:t>
        </w:r>
        <w:r>
          <w:rPr>
            <w:rFonts w:asciiTheme="minorHAnsi" w:eastAsiaTheme="minorEastAsia" w:hAnsiTheme="minorHAnsi" w:cstheme="minorBidi"/>
            <w:b w:val="0"/>
            <w:noProof/>
            <w:sz w:val="22"/>
            <w:szCs w:val="22"/>
          </w:rPr>
          <w:tab/>
        </w:r>
        <w:r w:rsidRPr="00374F4D">
          <w:rPr>
            <w:rStyle w:val="Hyperlink"/>
            <w:noProof/>
          </w:rPr>
          <w:t>Critical Metrics</w:t>
        </w:r>
        <w:r>
          <w:rPr>
            <w:noProof/>
            <w:webHidden/>
          </w:rPr>
          <w:tab/>
        </w:r>
        <w:r>
          <w:rPr>
            <w:noProof/>
            <w:webHidden/>
          </w:rPr>
          <w:fldChar w:fldCharType="begin"/>
        </w:r>
        <w:r>
          <w:rPr>
            <w:noProof/>
            <w:webHidden/>
          </w:rPr>
          <w:instrText xml:space="preserve"> PAGEREF _Toc420661235 \h </w:instrText>
        </w:r>
        <w:r>
          <w:rPr>
            <w:noProof/>
            <w:webHidden/>
          </w:rPr>
        </w:r>
        <w:r>
          <w:rPr>
            <w:noProof/>
            <w:webHidden/>
          </w:rPr>
          <w:fldChar w:fldCharType="separate"/>
        </w:r>
        <w:r>
          <w:rPr>
            <w:noProof/>
            <w:webHidden/>
          </w:rPr>
          <w:t>13</w:t>
        </w:r>
        <w:r>
          <w:rPr>
            <w:noProof/>
            <w:webHidden/>
          </w:rPr>
          <w:fldChar w:fldCharType="end"/>
        </w:r>
      </w:hyperlink>
    </w:p>
    <w:p w14:paraId="4370CB4E" w14:textId="77777777" w:rsidR="00CC3037" w:rsidRDefault="00CC3037">
      <w:pPr>
        <w:pStyle w:val="TOC2"/>
        <w:rPr>
          <w:rFonts w:asciiTheme="minorHAnsi" w:eastAsiaTheme="minorEastAsia" w:hAnsiTheme="minorHAnsi" w:cstheme="minorBidi"/>
          <w:b w:val="0"/>
          <w:noProof/>
          <w:sz w:val="22"/>
          <w:szCs w:val="22"/>
        </w:rPr>
      </w:pPr>
      <w:hyperlink w:anchor="_Toc420661236" w:history="1">
        <w:r w:rsidRPr="00374F4D">
          <w:rPr>
            <w:rStyle w:val="Hyperlink"/>
            <w:noProof/>
          </w:rPr>
          <w:t>2.5.</w:t>
        </w:r>
        <w:r>
          <w:rPr>
            <w:rFonts w:asciiTheme="minorHAnsi" w:eastAsiaTheme="minorEastAsia" w:hAnsiTheme="minorHAnsi" w:cstheme="minorBidi"/>
            <w:b w:val="0"/>
            <w:noProof/>
            <w:sz w:val="22"/>
            <w:szCs w:val="22"/>
          </w:rPr>
          <w:tab/>
        </w:r>
        <w:r w:rsidRPr="00374F4D">
          <w:rPr>
            <w:rStyle w:val="Hyperlink"/>
            <w:noProof/>
          </w:rPr>
          <w:t>Routine Updates, Extracts and Purges</w:t>
        </w:r>
        <w:r>
          <w:rPr>
            <w:noProof/>
            <w:webHidden/>
          </w:rPr>
          <w:tab/>
        </w:r>
        <w:r>
          <w:rPr>
            <w:noProof/>
            <w:webHidden/>
          </w:rPr>
          <w:fldChar w:fldCharType="begin"/>
        </w:r>
        <w:r>
          <w:rPr>
            <w:noProof/>
            <w:webHidden/>
          </w:rPr>
          <w:instrText xml:space="preserve"> PAGEREF _Toc420661236 \h </w:instrText>
        </w:r>
        <w:r>
          <w:rPr>
            <w:noProof/>
            <w:webHidden/>
          </w:rPr>
        </w:r>
        <w:r>
          <w:rPr>
            <w:noProof/>
            <w:webHidden/>
          </w:rPr>
          <w:fldChar w:fldCharType="separate"/>
        </w:r>
        <w:r>
          <w:rPr>
            <w:noProof/>
            <w:webHidden/>
          </w:rPr>
          <w:t>14</w:t>
        </w:r>
        <w:r>
          <w:rPr>
            <w:noProof/>
            <w:webHidden/>
          </w:rPr>
          <w:fldChar w:fldCharType="end"/>
        </w:r>
      </w:hyperlink>
    </w:p>
    <w:p w14:paraId="59345A08" w14:textId="77777777" w:rsidR="00CC3037" w:rsidRDefault="00CC3037">
      <w:pPr>
        <w:pStyle w:val="TOC2"/>
        <w:rPr>
          <w:rFonts w:asciiTheme="minorHAnsi" w:eastAsiaTheme="minorEastAsia" w:hAnsiTheme="minorHAnsi" w:cstheme="minorBidi"/>
          <w:b w:val="0"/>
          <w:noProof/>
          <w:sz w:val="22"/>
          <w:szCs w:val="22"/>
        </w:rPr>
      </w:pPr>
      <w:hyperlink w:anchor="_Toc420661237" w:history="1">
        <w:r w:rsidRPr="00374F4D">
          <w:rPr>
            <w:rStyle w:val="Hyperlink"/>
            <w:noProof/>
          </w:rPr>
          <w:t>2.6.</w:t>
        </w:r>
        <w:r>
          <w:rPr>
            <w:rFonts w:asciiTheme="minorHAnsi" w:eastAsiaTheme="minorEastAsia" w:hAnsiTheme="minorHAnsi" w:cstheme="minorBidi"/>
            <w:b w:val="0"/>
            <w:noProof/>
            <w:sz w:val="22"/>
            <w:szCs w:val="22"/>
          </w:rPr>
          <w:tab/>
        </w:r>
        <w:r w:rsidRPr="00374F4D">
          <w:rPr>
            <w:rStyle w:val="Hyperlink"/>
            <w:noProof/>
          </w:rPr>
          <w:t>Scheduled Maintenance</w:t>
        </w:r>
        <w:r>
          <w:rPr>
            <w:noProof/>
            <w:webHidden/>
          </w:rPr>
          <w:tab/>
        </w:r>
        <w:r>
          <w:rPr>
            <w:noProof/>
            <w:webHidden/>
          </w:rPr>
          <w:fldChar w:fldCharType="begin"/>
        </w:r>
        <w:r>
          <w:rPr>
            <w:noProof/>
            <w:webHidden/>
          </w:rPr>
          <w:instrText xml:space="preserve"> PAGEREF _Toc420661237 \h </w:instrText>
        </w:r>
        <w:r>
          <w:rPr>
            <w:noProof/>
            <w:webHidden/>
          </w:rPr>
        </w:r>
        <w:r>
          <w:rPr>
            <w:noProof/>
            <w:webHidden/>
          </w:rPr>
          <w:fldChar w:fldCharType="separate"/>
        </w:r>
        <w:r>
          <w:rPr>
            <w:noProof/>
            <w:webHidden/>
          </w:rPr>
          <w:t>15</w:t>
        </w:r>
        <w:r>
          <w:rPr>
            <w:noProof/>
            <w:webHidden/>
          </w:rPr>
          <w:fldChar w:fldCharType="end"/>
        </w:r>
      </w:hyperlink>
    </w:p>
    <w:p w14:paraId="486ED7EC" w14:textId="77777777" w:rsidR="00CC3037" w:rsidRDefault="00CC3037">
      <w:pPr>
        <w:pStyle w:val="TOC2"/>
        <w:rPr>
          <w:rFonts w:asciiTheme="minorHAnsi" w:eastAsiaTheme="minorEastAsia" w:hAnsiTheme="minorHAnsi" w:cstheme="minorBidi"/>
          <w:b w:val="0"/>
          <w:noProof/>
          <w:sz w:val="22"/>
          <w:szCs w:val="22"/>
        </w:rPr>
      </w:pPr>
      <w:hyperlink w:anchor="_Toc420661238" w:history="1">
        <w:r w:rsidRPr="00374F4D">
          <w:rPr>
            <w:rStyle w:val="Hyperlink"/>
            <w:noProof/>
          </w:rPr>
          <w:t>2.7.</w:t>
        </w:r>
        <w:r>
          <w:rPr>
            <w:rFonts w:asciiTheme="minorHAnsi" w:eastAsiaTheme="minorEastAsia" w:hAnsiTheme="minorHAnsi" w:cstheme="minorBidi"/>
            <w:b w:val="0"/>
            <w:noProof/>
            <w:sz w:val="22"/>
            <w:szCs w:val="22"/>
          </w:rPr>
          <w:tab/>
        </w:r>
        <w:r w:rsidRPr="00374F4D">
          <w:rPr>
            <w:rStyle w:val="Hyperlink"/>
            <w:noProof/>
          </w:rPr>
          <w:t>Capacity Planning</w:t>
        </w:r>
        <w:r>
          <w:rPr>
            <w:noProof/>
            <w:webHidden/>
          </w:rPr>
          <w:tab/>
        </w:r>
        <w:r>
          <w:rPr>
            <w:noProof/>
            <w:webHidden/>
          </w:rPr>
          <w:fldChar w:fldCharType="begin"/>
        </w:r>
        <w:r>
          <w:rPr>
            <w:noProof/>
            <w:webHidden/>
          </w:rPr>
          <w:instrText xml:space="preserve"> PAGEREF _Toc420661238 \h </w:instrText>
        </w:r>
        <w:r>
          <w:rPr>
            <w:noProof/>
            <w:webHidden/>
          </w:rPr>
        </w:r>
        <w:r>
          <w:rPr>
            <w:noProof/>
            <w:webHidden/>
          </w:rPr>
          <w:fldChar w:fldCharType="separate"/>
        </w:r>
        <w:r>
          <w:rPr>
            <w:noProof/>
            <w:webHidden/>
          </w:rPr>
          <w:t>15</w:t>
        </w:r>
        <w:r>
          <w:rPr>
            <w:noProof/>
            <w:webHidden/>
          </w:rPr>
          <w:fldChar w:fldCharType="end"/>
        </w:r>
      </w:hyperlink>
    </w:p>
    <w:p w14:paraId="5F5E4B9A" w14:textId="77777777" w:rsidR="00CC3037" w:rsidRDefault="00CC3037">
      <w:pPr>
        <w:pStyle w:val="TOC1"/>
        <w:rPr>
          <w:rFonts w:asciiTheme="minorHAnsi" w:eastAsiaTheme="minorEastAsia" w:hAnsiTheme="minorHAnsi" w:cstheme="minorBidi"/>
          <w:b w:val="0"/>
          <w:noProof/>
          <w:sz w:val="22"/>
          <w:szCs w:val="22"/>
        </w:rPr>
      </w:pPr>
      <w:hyperlink w:anchor="_Toc420661239" w:history="1">
        <w:r w:rsidRPr="00374F4D">
          <w:rPr>
            <w:rStyle w:val="Hyperlink"/>
            <w:noProof/>
          </w:rPr>
          <w:t>3.</w:t>
        </w:r>
        <w:r>
          <w:rPr>
            <w:rFonts w:asciiTheme="minorHAnsi" w:eastAsiaTheme="minorEastAsia" w:hAnsiTheme="minorHAnsi" w:cstheme="minorBidi"/>
            <w:b w:val="0"/>
            <w:noProof/>
            <w:sz w:val="22"/>
            <w:szCs w:val="22"/>
          </w:rPr>
          <w:tab/>
        </w:r>
        <w:r w:rsidRPr="00374F4D">
          <w:rPr>
            <w:rStyle w:val="Hyperlink"/>
            <w:noProof/>
          </w:rPr>
          <w:t>Exception Handling</w:t>
        </w:r>
        <w:r>
          <w:rPr>
            <w:noProof/>
            <w:webHidden/>
          </w:rPr>
          <w:tab/>
        </w:r>
        <w:r>
          <w:rPr>
            <w:noProof/>
            <w:webHidden/>
          </w:rPr>
          <w:fldChar w:fldCharType="begin"/>
        </w:r>
        <w:r>
          <w:rPr>
            <w:noProof/>
            <w:webHidden/>
          </w:rPr>
          <w:instrText xml:space="preserve"> PAGEREF _Toc420661239 \h </w:instrText>
        </w:r>
        <w:r>
          <w:rPr>
            <w:noProof/>
            <w:webHidden/>
          </w:rPr>
        </w:r>
        <w:r>
          <w:rPr>
            <w:noProof/>
            <w:webHidden/>
          </w:rPr>
          <w:fldChar w:fldCharType="separate"/>
        </w:r>
        <w:r>
          <w:rPr>
            <w:noProof/>
            <w:webHidden/>
          </w:rPr>
          <w:t>16</w:t>
        </w:r>
        <w:r>
          <w:rPr>
            <w:noProof/>
            <w:webHidden/>
          </w:rPr>
          <w:fldChar w:fldCharType="end"/>
        </w:r>
      </w:hyperlink>
    </w:p>
    <w:p w14:paraId="3F874F1A" w14:textId="77777777" w:rsidR="00CC3037" w:rsidRDefault="00CC3037">
      <w:pPr>
        <w:pStyle w:val="TOC2"/>
        <w:rPr>
          <w:rFonts w:asciiTheme="minorHAnsi" w:eastAsiaTheme="minorEastAsia" w:hAnsiTheme="minorHAnsi" w:cstheme="minorBidi"/>
          <w:b w:val="0"/>
          <w:noProof/>
          <w:sz w:val="22"/>
          <w:szCs w:val="22"/>
        </w:rPr>
      </w:pPr>
      <w:hyperlink w:anchor="_Toc420661240" w:history="1">
        <w:r w:rsidRPr="00374F4D">
          <w:rPr>
            <w:rStyle w:val="Hyperlink"/>
            <w:noProof/>
          </w:rPr>
          <w:t>3.1.</w:t>
        </w:r>
        <w:r>
          <w:rPr>
            <w:rFonts w:asciiTheme="minorHAnsi" w:eastAsiaTheme="minorEastAsia" w:hAnsiTheme="minorHAnsi" w:cstheme="minorBidi"/>
            <w:b w:val="0"/>
            <w:noProof/>
            <w:sz w:val="22"/>
            <w:szCs w:val="22"/>
          </w:rPr>
          <w:tab/>
        </w:r>
        <w:r w:rsidRPr="00374F4D">
          <w:rPr>
            <w:rStyle w:val="Hyperlink"/>
            <w:noProof/>
          </w:rPr>
          <w:t>Routine Errors</w:t>
        </w:r>
        <w:r>
          <w:rPr>
            <w:noProof/>
            <w:webHidden/>
          </w:rPr>
          <w:tab/>
        </w:r>
        <w:r>
          <w:rPr>
            <w:noProof/>
            <w:webHidden/>
          </w:rPr>
          <w:fldChar w:fldCharType="begin"/>
        </w:r>
        <w:r>
          <w:rPr>
            <w:noProof/>
            <w:webHidden/>
          </w:rPr>
          <w:instrText xml:space="preserve"> PAGEREF _Toc420661240 \h </w:instrText>
        </w:r>
        <w:r>
          <w:rPr>
            <w:noProof/>
            <w:webHidden/>
          </w:rPr>
        </w:r>
        <w:r>
          <w:rPr>
            <w:noProof/>
            <w:webHidden/>
          </w:rPr>
          <w:fldChar w:fldCharType="separate"/>
        </w:r>
        <w:r>
          <w:rPr>
            <w:noProof/>
            <w:webHidden/>
          </w:rPr>
          <w:t>16</w:t>
        </w:r>
        <w:r>
          <w:rPr>
            <w:noProof/>
            <w:webHidden/>
          </w:rPr>
          <w:fldChar w:fldCharType="end"/>
        </w:r>
      </w:hyperlink>
    </w:p>
    <w:p w14:paraId="44F27176" w14:textId="77777777" w:rsidR="00CC3037" w:rsidRDefault="00CC3037">
      <w:pPr>
        <w:pStyle w:val="TOC3"/>
        <w:rPr>
          <w:rFonts w:asciiTheme="minorHAnsi" w:eastAsiaTheme="minorEastAsia" w:hAnsiTheme="minorHAnsi" w:cstheme="minorBidi"/>
          <w:b w:val="0"/>
          <w:noProof/>
          <w:sz w:val="22"/>
          <w:szCs w:val="22"/>
        </w:rPr>
      </w:pPr>
      <w:hyperlink w:anchor="_Toc420661241" w:history="1">
        <w:r w:rsidRPr="00374F4D">
          <w:rPr>
            <w:rStyle w:val="Hyperlink"/>
            <w:noProof/>
          </w:rPr>
          <w:t>3.1.1.</w:t>
        </w:r>
        <w:r>
          <w:rPr>
            <w:rFonts w:asciiTheme="minorHAnsi" w:eastAsiaTheme="minorEastAsia" w:hAnsiTheme="minorHAnsi" w:cstheme="minorBidi"/>
            <w:b w:val="0"/>
            <w:noProof/>
            <w:sz w:val="22"/>
            <w:szCs w:val="22"/>
          </w:rPr>
          <w:tab/>
        </w:r>
        <w:r w:rsidRPr="00374F4D">
          <w:rPr>
            <w:rStyle w:val="Hyperlink"/>
            <w:noProof/>
          </w:rPr>
          <w:t>Security Errors</w:t>
        </w:r>
        <w:r>
          <w:rPr>
            <w:noProof/>
            <w:webHidden/>
          </w:rPr>
          <w:tab/>
        </w:r>
        <w:r>
          <w:rPr>
            <w:noProof/>
            <w:webHidden/>
          </w:rPr>
          <w:fldChar w:fldCharType="begin"/>
        </w:r>
        <w:r>
          <w:rPr>
            <w:noProof/>
            <w:webHidden/>
          </w:rPr>
          <w:instrText xml:space="preserve"> PAGEREF _Toc420661241 \h </w:instrText>
        </w:r>
        <w:r>
          <w:rPr>
            <w:noProof/>
            <w:webHidden/>
          </w:rPr>
        </w:r>
        <w:r>
          <w:rPr>
            <w:noProof/>
            <w:webHidden/>
          </w:rPr>
          <w:fldChar w:fldCharType="separate"/>
        </w:r>
        <w:r>
          <w:rPr>
            <w:noProof/>
            <w:webHidden/>
          </w:rPr>
          <w:t>16</w:t>
        </w:r>
        <w:r>
          <w:rPr>
            <w:noProof/>
            <w:webHidden/>
          </w:rPr>
          <w:fldChar w:fldCharType="end"/>
        </w:r>
      </w:hyperlink>
    </w:p>
    <w:p w14:paraId="23F78D9E" w14:textId="77777777" w:rsidR="00CC3037" w:rsidRDefault="00CC3037">
      <w:pPr>
        <w:pStyle w:val="TOC3"/>
        <w:rPr>
          <w:rFonts w:asciiTheme="minorHAnsi" w:eastAsiaTheme="minorEastAsia" w:hAnsiTheme="minorHAnsi" w:cstheme="minorBidi"/>
          <w:b w:val="0"/>
          <w:noProof/>
          <w:sz w:val="22"/>
          <w:szCs w:val="22"/>
        </w:rPr>
      </w:pPr>
      <w:hyperlink w:anchor="_Toc420661242" w:history="1">
        <w:r w:rsidRPr="00374F4D">
          <w:rPr>
            <w:rStyle w:val="Hyperlink"/>
            <w:noProof/>
          </w:rPr>
          <w:t>3.1.2.</w:t>
        </w:r>
        <w:r>
          <w:rPr>
            <w:rFonts w:asciiTheme="minorHAnsi" w:eastAsiaTheme="minorEastAsia" w:hAnsiTheme="minorHAnsi" w:cstheme="minorBidi"/>
            <w:b w:val="0"/>
            <w:noProof/>
            <w:sz w:val="22"/>
            <w:szCs w:val="22"/>
          </w:rPr>
          <w:tab/>
        </w:r>
        <w:r w:rsidRPr="00374F4D">
          <w:rPr>
            <w:rStyle w:val="Hyperlink"/>
            <w:noProof/>
          </w:rPr>
          <w:t>Time-outs</w:t>
        </w:r>
        <w:r>
          <w:rPr>
            <w:noProof/>
            <w:webHidden/>
          </w:rPr>
          <w:tab/>
        </w:r>
        <w:r>
          <w:rPr>
            <w:noProof/>
            <w:webHidden/>
          </w:rPr>
          <w:fldChar w:fldCharType="begin"/>
        </w:r>
        <w:r>
          <w:rPr>
            <w:noProof/>
            <w:webHidden/>
          </w:rPr>
          <w:instrText xml:space="preserve"> PAGEREF _Toc420661242 \h </w:instrText>
        </w:r>
        <w:r>
          <w:rPr>
            <w:noProof/>
            <w:webHidden/>
          </w:rPr>
        </w:r>
        <w:r>
          <w:rPr>
            <w:noProof/>
            <w:webHidden/>
          </w:rPr>
          <w:fldChar w:fldCharType="separate"/>
        </w:r>
        <w:r>
          <w:rPr>
            <w:noProof/>
            <w:webHidden/>
          </w:rPr>
          <w:t>17</w:t>
        </w:r>
        <w:r>
          <w:rPr>
            <w:noProof/>
            <w:webHidden/>
          </w:rPr>
          <w:fldChar w:fldCharType="end"/>
        </w:r>
      </w:hyperlink>
    </w:p>
    <w:p w14:paraId="6B00A064" w14:textId="77777777" w:rsidR="00CC3037" w:rsidRDefault="00CC3037">
      <w:pPr>
        <w:pStyle w:val="TOC3"/>
        <w:rPr>
          <w:rFonts w:asciiTheme="minorHAnsi" w:eastAsiaTheme="minorEastAsia" w:hAnsiTheme="minorHAnsi" w:cstheme="minorBidi"/>
          <w:b w:val="0"/>
          <w:noProof/>
          <w:sz w:val="22"/>
          <w:szCs w:val="22"/>
        </w:rPr>
      </w:pPr>
      <w:hyperlink w:anchor="_Toc420661243" w:history="1">
        <w:r w:rsidRPr="00374F4D">
          <w:rPr>
            <w:rStyle w:val="Hyperlink"/>
            <w:noProof/>
          </w:rPr>
          <w:t>3.1.3.</w:t>
        </w:r>
        <w:r>
          <w:rPr>
            <w:rFonts w:asciiTheme="minorHAnsi" w:eastAsiaTheme="minorEastAsia" w:hAnsiTheme="minorHAnsi" w:cstheme="minorBidi"/>
            <w:b w:val="0"/>
            <w:noProof/>
            <w:sz w:val="22"/>
            <w:szCs w:val="22"/>
          </w:rPr>
          <w:tab/>
        </w:r>
        <w:r w:rsidRPr="00374F4D">
          <w:rPr>
            <w:rStyle w:val="Hyperlink"/>
            <w:noProof/>
          </w:rPr>
          <w:t>Concurrency</w:t>
        </w:r>
        <w:r>
          <w:rPr>
            <w:noProof/>
            <w:webHidden/>
          </w:rPr>
          <w:tab/>
        </w:r>
        <w:r>
          <w:rPr>
            <w:noProof/>
            <w:webHidden/>
          </w:rPr>
          <w:fldChar w:fldCharType="begin"/>
        </w:r>
        <w:r>
          <w:rPr>
            <w:noProof/>
            <w:webHidden/>
          </w:rPr>
          <w:instrText xml:space="preserve"> PAGEREF _Toc420661243 \h </w:instrText>
        </w:r>
        <w:r>
          <w:rPr>
            <w:noProof/>
            <w:webHidden/>
          </w:rPr>
        </w:r>
        <w:r>
          <w:rPr>
            <w:noProof/>
            <w:webHidden/>
          </w:rPr>
          <w:fldChar w:fldCharType="separate"/>
        </w:r>
        <w:r>
          <w:rPr>
            <w:noProof/>
            <w:webHidden/>
          </w:rPr>
          <w:t>18</w:t>
        </w:r>
        <w:r>
          <w:rPr>
            <w:noProof/>
            <w:webHidden/>
          </w:rPr>
          <w:fldChar w:fldCharType="end"/>
        </w:r>
      </w:hyperlink>
    </w:p>
    <w:p w14:paraId="12160CCC" w14:textId="77777777" w:rsidR="00CC3037" w:rsidRDefault="00CC3037">
      <w:pPr>
        <w:pStyle w:val="TOC2"/>
        <w:rPr>
          <w:rFonts w:asciiTheme="minorHAnsi" w:eastAsiaTheme="minorEastAsia" w:hAnsiTheme="minorHAnsi" w:cstheme="minorBidi"/>
          <w:b w:val="0"/>
          <w:noProof/>
          <w:sz w:val="22"/>
          <w:szCs w:val="22"/>
        </w:rPr>
      </w:pPr>
      <w:hyperlink w:anchor="_Toc420661244" w:history="1">
        <w:r w:rsidRPr="00374F4D">
          <w:rPr>
            <w:rStyle w:val="Hyperlink"/>
            <w:noProof/>
          </w:rPr>
          <w:t>3.2.</w:t>
        </w:r>
        <w:r>
          <w:rPr>
            <w:rFonts w:asciiTheme="minorHAnsi" w:eastAsiaTheme="minorEastAsia" w:hAnsiTheme="minorHAnsi" w:cstheme="minorBidi"/>
            <w:b w:val="0"/>
            <w:noProof/>
            <w:sz w:val="22"/>
            <w:szCs w:val="22"/>
          </w:rPr>
          <w:tab/>
        </w:r>
        <w:r w:rsidRPr="00374F4D">
          <w:rPr>
            <w:rStyle w:val="Hyperlink"/>
            <w:noProof/>
          </w:rPr>
          <w:t>Significant Errors</w:t>
        </w:r>
        <w:r>
          <w:rPr>
            <w:noProof/>
            <w:webHidden/>
          </w:rPr>
          <w:tab/>
        </w:r>
        <w:r>
          <w:rPr>
            <w:noProof/>
            <w:webHidden/>
          </w:rPr>
          <w:fldChar w:fldCharType="begin"/>
        </w:r>
        <w:r>
          <w:rPr>
            <w:noProof/>
            <w:webHidden/>
          </w:rPr>
          <w:instrText xml:space="preserve"> PAGEREF _Toc420661244 \h </w:instrText>
        </w:r>
        <w:r>
          <w:rPr>
            <w:noProof/>
            <w:webHidden/>
          </w:rPr>
        </w:r>
        <w:r>
          <w:rPr>
            <w:noProof/>
            <w:webHidden/>
          </w:rPr>
          <w:fldChar w:fldCharType="separate"/>
        </w:r>
        <w:r>
          <w:rPr>
            <w:noProof/>
            <w:webHidden/>
          </w:rPr>
          <w:t>18</w:t>
        </w:r>
        <w:r>
          <w:rPr>
            <w:noProof/>
            <w:webHidden/>
          </w:rPr>
          <w:fldChar w:fldCharType="end"/>
        </w:r>
      </w:hyperlink>
    </w:p>
    <w:p w14:paraId="72F5BA4F" w14:textId="77777777" w:rsidR="00CC3037" w:rsidRDefault="00CC3037">
      <w:pPr>
        <w:pStyle w:val="TOC3"/>
        <w:rPr>
          <w:rFonts w:asciiTheme="minorHAnsi" w:eastAsiaTheme="minorEastAsia" w:hAnsiTheme="minorHAnsi" w:cstheme="minorBidi"/>
          <w:b w:val="0"/>
          <w:noProof/>
          <w:sz w:val="22"/>
          <w:szCs w:val="22"/>
        </w:rPr>
      </w:pPr>
      <w:hyperlink w:anchor="_Toc420661245" w:history="1">
        <w:r w:rsidRPr="00374F4D">
          <w:rPr>
            <w:rStyle w:val="Hyperlink"/>
            <w:noProof/>
          </w:rPr>
          <w:t>3.2.1.</w:t>
        </w:r>
        <w:r>
          <w:rPr>
            <w:rFonts w:asciiTheme="minorHAnsi" w:eastAsiaTheme="minorEastAsia" w:hAnsiTheme="minorHAnsi" w:cstheme="minorBidi"/>
            <w:b w:val="0"/>
            <w:noProof/>
            <w:sz w:val="22"/>
            <w:szCs w:val="22"/>
          </w:rPr>
          <w:tab/>
        </w:r>
        <w:r w:rsidRPr="00374F4D">
          <w:rPr>
            <w:rStyle w:val="Hyperlink"/>
            <w:noProof/>
          </w:rPr>
          <w:t>Application Error Logs</w:t>
        </w:r>
        <w:r>
          <w:rPr>
            <w:noProof/>
            <w:webHidden/>
          </w:rPr>
          <w:tab/>
        </w:r>
        <w:r>
          <w:rPr>
            <w:noProof/>
            <w:webHidden/>
          </w:rPr>
          <w:fldChar w:fldCharType="begin"/>
        </w:r>
        <w:r>
          <w:rPr>
            <w:noProof/>
            <w:webHidden/>
          </w:rPr>
          <w:instrText xml:space="preserve"> PAGEREF _Toc420661245 \h </w:instrText>
        </w:r>
        <w:r>
          <w:rPr>
            <w:noProof/>
            <w:webHidden/>
          </w:rPr>
        </w:r>
        <w:r>
          <w:rPr>
            <w:noProof/>
            <w:webHidden/>
          </w:rPr>
          <w:fldChar w:fldCharType="separate"/>
        </w:r>
        <w:r>
          <w:rPr>
            <w:noProof/>
            <w:webHidden/>
          </w:rPr>
          <w:t>18</w:t>
        </w:r>
        <w:r>
          <w:rPr>
            <w:noProof/>
            <w:webHidden/>
          </w:rPr>
          <w:fldChar w:fldCharType="end"/>
        </w:r>
      </w:hyperlink>
    </w:p>
    <w:p w14:paraId="57F95E7C" w14:textId="77777777" w:rsidR="00CC3037" w:rsidRDefault="00CC3037">
      <w:pPr>
        <w:pStyle w:val="TOC3"/>
        <w:rPr>
          <w:rFonts w:asciiTheme="minorHAnsi" w:eastAsiaTheme="minorEastAsia" w:hAnsiTheme="minorHAnsi" w:cstheme="minorBidi"/>
          <w:b w:val="0"/>
          <w:noProof/>
          <w:sz w:val="22"/>
          <w:szCs w:val="22"/>
        </w:rPr>
      </w:pPr>
      <w:hyperlink w:anchor="_Toc420661246" w:history="1">
        <w:r w:rsidRPr="00374F4D">
          <w:rPr>
            <w:rStyle w:val="Hyperlink"/>
            <w:noProof/>
          </w:rPr>
          <w:t>3.2.2.</w:t>
        </w:r>
        <w:r>
          <w:rPr>
            <w:rFonts w:asciiTheme="minorHAnsi" w:eastAsiaTheme="minorEastAsia" w:hAnsiTheme="minorHAnsi" w:cstheme="minorBidi"/>
            <w:b w:val="0"/>
            <w:noProof/>
            <w:sz w:val="22"/>
            <w:szCs w:val="22"/>
          </w:rPr>
          <w:tab/>
        </w:r>
        <w:r w:rsidRPr="00374F4D">
          <w:rPr>
            <w:rStyle w:val="Hyperlink"/>
            <w:noProof/>
          </w:rPr>
          <w:t>Application Error Codes and Descriptions</w:t>
        </w:r>
        <w:r>
          <w:rPr>
            <w:noProof/>
            <w:webHidden/>
          </w:rPr>
          <w:tab/>
        </w:r>
        <w:r>
          <w:rPr>
            <w:noProof/>
            <w:webHidden/>
          </w:rPr>
          <w:fldChar w:fldCharType="begin"/>
        </w:r>
        <w:r>
          <w:rPr>
            <w:noProof/>
            <w:webHidden/>
          </w:rPr>
          <w:instrText xml:space="preserve"> PAGEREF _Toc420661246 \h </w:instrText>
        </w:r>
        <w:r>
          <w:rPr>
            <w:noProof/>
            <w:webHidden/>
          </w:rPr>
        </w:r>
        <w:r>
          <w:rPr>
            <w:noProof/>
            <w:webHidden/>
          </w:rPr>
          <w:fldChar w:fldCharType="separate"/>
        </w:r>
        <w:r>
          <w:rPr>
            <w:noProof/>
            <w:webHidden/>
          </w:rPr>
          <w:t>19</w:t>
        </w:r>
        <w:r>
          <w:rPr>
            <w:noProof/>
            <w:webHidden/>
          </w:rPr>
          <w:fldChar w:fldCharType="end"/>
        </w:r>
      </w:hyperlink>
    </w:p>
    <w:p w14:paraId="14AAA992" w14:textId="77777777" w:rsidR="00CC3037" w:rsidRDefault="00CC3037">
      <w:pPr>
        <w:pStyle w:val="TOC3"/>
        <w:rPr>
          <w:rFonts w:asciiTheme="minorHAnsi" w:eastAsiaTheme="minorEastAsia" w:hAnsiTheme="minorHAnsi" w:cstheme="minorBidi"/>
          <w:b w:val="0"/>
          <w:noProof/>
          <w:sz w:val="22"/>
          <w:szCs w:val="22"/>
        </w:rPr>
      </w:pPr>
      <w:hyperlink w:anchor="_Toc420661247" w:history="1">
        <w:r w:rsidRPr="00374F4D">
          <w:rPr>
            <w:rStyle w:val="Hyperlink"/>
            <w:noProof/>
          </w:rPr>
          <w:t>3.2.3.</w:t>
        </w:r>
        <w:r>
          <w:rPr>
            <w:rFonts w:asciiTheme="minorHAnsi" w:eastAsiaTheme="minorEastAsia" w:hAnsiTheme="minorHAnsi" w:cstheme="minorBidi"/>
            <w:b w:val="0"/>
            <w:noProof/>
            <w:sz w:val="22"/>
            <w:szCs w:val="22"/>
          </w:rPr>
          <w:tab/>
        </w:r>
        <w:r w:rsidRPr="00374F4D">
          <w:rPr>
            <w:rStyle w:val="Hyperlink"/>
            <w:noProof/>
          </w:rPr>
          <w:t>Infrastructure Errors</w:t>
        </w:r>
        <w:r>
          <w:rPr>
            <w:noProof/>
            <w:webHidden/>
          </w:rPr>
          <w:tab/>
        </w:r>
        <w:r>
          <w:rPr>
            <w:noProof/>
            <w:webHidden/>
          </w:rPr>
          <w:fldChar w:fldCharType="begin"/>
        </w:r>
        <w:r>
          <w:rPr>
            <w:noProof/>
            <w:webHidden/>
          </w:rPr>
          <w:instrText xml:space="preserve"> PAGEREF _Toc420661247 \h </w:instrText>
        </w:r>
        <w:r>
          <w:rPr>
            <w:noProof/>
            <w:webHidden/>
          </w:rPr>
        </w:r>
        <w:r>
          <w:rPr>
            <w:noProof/>
            <w:webHidden/>
          </w:rPr>
          <w:fldChar w:fldCharType="separate"/>
        </w:r>
        <w:r>
          <w:rPr>
            <w:noProof/>
            <w:webHidden/>
          </w:rPr>
          <w:t>20</w:t>
        </w:r>
        <w:r>
          <w:rPr>
            <w:noProof/>
            <w:webHidden/>
          </w:rPr>
          <w:fldChar w:fldCharType="end"/>
        </w:r>
      </w:hyperlink>
    </w:p>
    <w:p w14:paraId="7237F671"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48" w:history="1">
        <w:r w:rsidRPr="00374F4D">
          <w:rPr>
            <w:rStyle w:val="Hyperlink"/>
            <w:noProof/>
          </w:rPr>
          <w:t>3.2.3.1.</w:t>
        </w:r>
        <w:r>
          <w:rPr>
            <w:rFonts w:asciiTheme="minorHAnsi" w:eastAsiaTheme="minorEastAsia" w:hAnsiTheme="minorHAnsi" w:cstheme="minorBidi"/>
            <w:noProof/>
            <w:sz w:val="22"/>
            <w:szCs w:val="22"/>
          </w:rPr>
          <w:tab/>
        </w:r>
        <w:r w:rsidRPr="00374F4D">
          <w:rPr>
            <w:rStyle w:val="Hyperlink"/>
            <w:noProof/>
          </w:rPr>
          <w:t>Database</w:t>
        </w:r>
        <w:r>
          <w:rPr>
            <w:noProof/>
            <w:webHidden/>
          </w:rPr>
          <w:tab/>
        </w:r>
        <w:r>
          <w:rPr>
            <w:noProof/>
            <w:webHidden/>
          </w:rPr>
          <w:fldChar w:fldCharType="begin"/>
        </w:r>
        <w:r>
          <w:rPr>
            <w:noProof/>
            <w:webHidden/>
          </w:rPr>
          <w:instrText xml:space="preserve"> PAGEREF _Toc420661248 \h </w:instrText>
        </w:r>
        <w:r>
          <w:rPr>
            <w:noProof/>
            <w:webHidden/>
          </w:rPr>
        </w:r>
        <w:r>
          <w:rPr>
            <w:noProof/>
            <w:webHidden/>
          </w:rPr>
          <w:fldChar w:fldCharType="separate"/>
        </w:r>
        <w:r>
          <w:rPr>
            <w:noProof/>
            <w:webHidden/>
          </w:rPr>
          <w:t>21</w:t>
        </w:r>
        <w:r>
          <w:rPr>
            <w:noProof/>
            <w:webHidden/>
          </w:rPr>
          <w:fldChar w:fldCharType="end"/>
        </w:r>
      </w:hyperlink>
    </w:p>
    <w:p w14:paraId="67F633ED"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49" w:history="1">
        <w:r w:rsidRPr="00374F4D">
          <w:rPr>
            <w:rStyle w:val="Hyperlink"/>
            <w:noProof/>
          </w:rPr>
          <w:t>3.2.3.2.</w:t>
        </w:r>
        <w:r>
          <w:rPr>
            <w:rFonts w:asciiTheme="minorHAnsi" w:eastAsiaTheme="minorEastAsia" w:hAnsiTheme="minorHAnsi" w:cstheme="minorBidi"/>
            <w:noProof/>
            <w:sz w:val="22"/>
            <w:szCs w:val="22"/>
          </w:rPr>
          <w:tab/>
        </w:r>
        <w:r w:rsidRPr="00374F4D">
          <w:rPr>
            <w:rStyle w:val="Hyperlink"/>
            <w:noProof/>
          </w:rPr>
          <w:t>Web Server/Application Server</w:t>
        </w:r>
        <w:r>
          <w:rPr>
            <w:noProof/>
            <w:webHidden/>
          </w:rPr>
          <w:tab/>
        </w:r>
        <w:r>
          <w:rPr>
            <w:noProof/>
            <w:webHidden/>
          </w:rPr>
          <w:fldChar w:fldCharType="begin"/>
        </w:r>
        <w:r>
          <w:rPr>
            <w:noProof/>
            <w:webHidden/>
          </w:rPr>
          <w:instrText xml:space="preserve"> PAGEREF _Toc420661249 \h </w:instrText>
        </w:r>
        <w:r>
          <w:rPr>
            <w:noProof/>
            <w:webHidden/>
          </w:rPr>
        </w:r>
        <w:r>
          <w:rPr>
            <w:noProof/>
            <w:webHidden/>
          </w:rPr>
          <w:fldChar w:fldCharType="separate"/>
        </w:r>
        <w:r>
          <w:rPr>
            <w:noProof/>
            <w:webHidden/>
          </w:rPr>
          <w:t>21</w:t>
        </w:r>
        <w:r>
          <w:rPr>
            <w:noProof/>
            <w:webHidden/>
          </w:rPr>
          <w:fldChar w:fldCharType="end"/>
        </w:r>
      </w:hyperlink>
    </w:p>
    <w:p w14:paraId="6B32F412"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50" w:history="1">
        <w:r w:rsidRPr="00374F4D">
          <w:rPr>
            <w:rStyle w:val="Hyperlink"/>
            <w:noProof/>
          </w:rPr>
          <w:t>3.2.3.3.</w:t>
        </w:r>
        <w:r>
          <w:rPr>
            <w:rFonts w:asciiTheme="minorHAnsi" w:eastAsiaTheme="minorEastAsia" w:hAnsiTheme="minorHAnsi" w:cstheme="minorBidi"/>
            <w:noProof/>
            <w:sz w:val="22"/>
            <w:szCs w:val="22"/>
          </w:rPr>
          <w:tab/>
        </w:r>
        <w:r w:rsidRPr="00374F4D">
          <w:rPr>
            <w:rStyle w:val="Hyperlink"/>
            <w:noProof/>
          </w:rPr>
          <w:t>Network</w:t>
        </w:r>
        <w:r>
          <w:rPr>
            <w:noProof/>
            <w:webHidden/>
          </w:rPr>
          <w:tab/>
        </w:r>
        <w:r>
          <w:rPr>
            <w:noProof/>
            <w:webHidden/>
          </w:rPr>
          <w:fldChar w:fldCharType="begin"/>
        </w:r>
        <w:r>
          <w:rPr>
            <w:noProof/>
            <w:webHidden/>
          </w:rPr>
          <w:instrText xml:space="preserve"> PAGEREF _Toc420661250 \h </w:instrText>
        </w:r>
        <w:r>
          <w:rPr>
            <w:noProof/>
            <w:webHidden/>
          </w:rPr>
        </w:r>
        <w:r>
          <w:rPr>
            <w:noProof/>
            <w:webHidden/>
          </w:rPr>
          <w:fldChar w:fldCharType="separate"/>
        </w:r>
        <w:r>
          <w:rPr>
            <w:noProof/>
            <w:webHidden/>
          </w:rPr>
          <w:t>21</w:t>
        </w:r>
        <w:r>
          <w:rPr>
            <w:noProof/>
            <w:webHidden/>
          </w:rPr>
          <w:fldChar w:fldCharType="end"/>
        </w:r>
      </w:hyperlink>
    </w:p>
    <w:p w14:paraId="1CCA42BD" w14:textId="77777777" w:rsidR="00CC3037" w:rsidRDefault="00CC3037">
      <w:pPr>
        <w:pStyle w:val="TOC4"/>
        <w:tabs>
          <w:tab w:val="left" w:pos="1760"/>
          <w:tab w:val="right" w:leader="dot" w:pos="9350"/>
        </w:tabs>
        <w:rPr>
          <w:rFonts w:asciiTheme="minorHAnsi" w:eastAsiaTheme="minorEastAsia" w:hAnsiTheme="minorHAnsi" w:cstheme="minorBidi"/>
          <w:noProof/>
          <w:sz w:val="22"/>
          <w:szCs w:val="22"/>
        </w:rPr>
      </w:pPr>
      <w:hyperlink w:anchor="_Toc420661251" w:history="1">
        <w:r w:rsidRPr="00374F4D">
          <w:rPr>
            <w:rStyle w:val="Hyperlink"/>
            <w:noProof/>
          </w:rPr>
          <w:t>3.2.3.4.</w:t>
        </w:r>
        <w:r>
          <w:rPr>
            <w:rFonts w:asciiTheme="minorHAnsi" w:eastAsiaTheme="minorEastAsia" w:hAnsiTheme="minorHAnsi" w:cstheme="minorBidi"/>
            <w:noProof/>
            <w:sz w:val="22"/>
            <w:szCs w:val="22"/>
          </w:rPr>
          <w:tab/>
        </w:r>
        <w:r w:rsidRPr="00374F4D">
          <w:rPr>
            <w:rStyle w:val="Hyperlink"/>
            <w:noProof/>
          </w:rPr>
          <w:t>Authentication &amp; Authorization</w:t>
        </w:r>
        <w:r>
          <w:rPr>
            <w:noProof/>
            <w:webHidden/>
          </w:rPr>
          <w:tab/>
        </w:r>
        <w:r>
          <w:rPr>
            <w:noProof/>
            <w:webHidden/>
          </w:rPr>
          <w:fldChar w:fldCharType="begin"/>
        </w:r>
        <w:r>
          <w:rPr>
            <w:noProof/>
            <w:webHidden/>
          </w:rPr>
          <w:instrText xml:space="preserve"> PAGEREF _Toc420661251 \h </w:instrText>
        </w:r>
        <w:r>
          <w:rPr>
            <w:noProof/>
            <w:webHidden/>
          </w:rPr>
        </w:r>
        <w:r>
          <w:rPr>
            <w:noProof/>
            <w:webHidden/>
          </w:rPr>
          <w:fldChar w:fldCharType="separate"/>
        </w:r>
        <w:r>
          <w:rPr>
            <w:noProof/>
            <w:webHidden/>
          </w:rPr>
          <w:t>21</w:t>
        </w:r>
        <w:r>
          <w:rPr>
            <w:noProof/>
            <w:webHidden/>
          </w:rPr>
          <w:fldChar w:fldCharType="end"/>
        </w:r>
      </w:hyperlink>
    </w:p>
    <w:p w14:paraId="166F0B3A" w14:textId="77777777" w:rsidR="00CC3037" w:rsidRDefault="00CC3037">
      <w:pPr>
        <w:pStyle w:val="TOC2"/>
        <w:rPr>
          <w:rFonts w:asciiTheme="minorHAnsi" w:eastAsiaTheme="minorEastAsia" w:hAnsiTheme="minorHAnsi" w:cstheme="minorBidi"/>
          <w:b w:val="0"/>
          <w:noProof/>
          <w:sz w:val="22"/>
          <w:szCs w:val="22"/>
        </w:rPr>
      </w:pPr>
      <w:hyperlink w:anchor="_Toc420661252" w:history="1">
        <w:r w:rsidRPr="00374F4D">
          <w:rPr>
            <w:rStyle w:val="Hyperlink"/>
            <w:noProof/>
          </w:rPr>
          <w:t>3.3.</w:t>
        </w:r>
        <w:r>
          <w:rPr>
            <w:rFonts w:asciiTheme="minorHAnsi" w:eastAsiaTheme="minorEastAsia" w:hAnsiTheme="minorHAnsi" w:cstheme="minorBidi"/>
            <w:b w:val="0"/>
            <w:noProof/>
            <w:sz w:val="22"/>
            <w:szCs w:val="22"/>
          </w:rPr>
          <w:tab/>
        </w:r>
        <w:r w:rsidRPr="00374F4D">
          <w:rPr>
            <w:rStyle w:val="Hyperlink"/>
            <w:noProof/>
          </w:rPr>
          <w:t>Dependent System(s)</w:t>
        </w:r>
        <w:r>
          <w:rPr>
            <w:noProof/>
            <w:webHidden/>
          </w:rPr>
          <w:tab/>
        </w:r>
        <w:r>
          <w:rPr>
            <w:noProof/>
            <w:webHidden/>
          </w:rPr>
          <w:fldChar w:fldCharType="begin"/>
        </w:r>
        <w:r>
          <w:rPr>
            <w:noProof/>
            <w:webHidden/>
          </w:rPr>
          <w:instrText xml:space="preserve"> PAGEREF _Toc420661252 \h </w:instrText>
        </w:r>
        <w:r>
          <w:rPr>
            <w:noProof/>
            <w:webHidden/>
          </w:rPr>
        </w:r>
        <w:r>
          <w:rPr>
            <w:noProof/>
            <w:webHidden/>
          </w:rPr>
          <w:fldChar w:fldCharType="separate"/>
        </w:r>
        <w:r>
          <w:rPr>
            <w:noProof/>
            <w:webHidden/>
          </w:rPr>
          <w:t>22</w:t>
        </w:r>
        <w:r>
          <w:rPr>
            <w:noProof/>
            <w:webHidden/>
          </w:rPr>
          <w:fldChar w:fldCharType="end"/>
        </w:r>
      </w:hyperlink>
    </w:p>
    <w:p w14:paraId="3D0E7D3F" w14:textId="77777777" w:rsidR="00CC3037" w:rsidRDefault="00CC3037">
      <w:pPr>
        <w:pStyle w:val="TOC2"/>
        <w:rPr>
          <w:rFonts w:asciiTheme="minorHAnsi" w:eastAsiaTheme="minorEastAsia" w:hAnsiTheme="minorHAnsi" w:cstheme="minorBidi"/>
          <w:b w:val="0"/>
          <w:noProof/>
          <w:sz w:val="22"/>
          <w:szCs w:val="22"/>
        </w:rPr>
      </w:pPr>
      <w:hyperlink w:anchor="_Toc420661253" w:history="1">
        <w:r w:rsidRPr="00374F4D">
          <w:rPr>
            <w:rStyle w:val="Hyperlink"/>
            <w:noProof/>
          </w:rPr>
          <w:t>3.4.</w:t>
        </w:r>
        <w:r>
          <w:rPr>
            <w:rFonts w:asciiTheme="minorHAnsi" w:eastAsiaTheme="minorEastAsia" w:hAnsiTheme="minorHAnsi" w:cstheme="minorBidi"/>
            <w:b w:val="0"/>
            <w:noProof/>
            <w:sz w:val="22"/>
            <w:szCs w:val="22"/>
          </w:rPr>
          <w:tab/>
        </w:r>
        <w:r w:rsidRPr="00374F4D">
          <w:rPr>
            <w:rStyle w:val="Hyperlink"/>
            <w:noProof/>
          </w:rPr>
          <w:t>Troubleshooting</w:t>
        </w:r>
        <w:r>
          <w:rPr>
            <w:noProof/>
            <w:webHidden/>
          </w:rPr>
          <w:tab/>
        </w:r>
        <w:r>
          <w:rPr>
            <w:noProof/>
            <w:webHidden/>
          </w:rPr>
          <w:fldChar w:fldCharType="begin"/>
        </w:r>
        <w:r>
          <w:rPr>
            <w:noProof/>
            <w:webHidden/>
          </w:rPr>
          <w:instrText xml:space="preserve"> PAGEREF _Toc420661253 \h </w:instrText>
        </w:r>
        <w:r>
          <w:rPr>
            <w:noProof/>
            <w:webHidden/>
          </w:rPr>
        </w:r>
        <w:r>
          <w:rPr>
            <w:noProof/>
            <w:webHidden/>
          </w:rPr>
          <w:fldChar w:fldCharType="separate"/>
        </w:r>
        <w:r>
          <w:rPr>
            <w:noProof/>
            <w:webHidden/>
          </w:rPr>
          <w:t>22</w:t>
        </w:r>
        <w:r>
          <w:rPr>
            <w:noProof/>
            <w:webHidden/>
          </w:rPr>
          <w:fldChar w:fldCharType="end"/>
        </w:r>
      </w:hyperlink>
    </w:p>
    <w:p w14:paraId="6FE7B72B" w14:textId="77777777" w:rsidR="00CC3037" w:rsidRDefault="00CC3037">
      <w:pPr>
        <w:pStyle w:val="TOC2"/>
        <w:rPr>
          <w:rFonts w:asciiTheme="minorHAnsi" w:eastAsiaTheme="minorEastAsia" w:hAnsiTheme="minorHAnsi" w:cstheme="minorBidi"/>
          <w:b w:val="0"/>
          <w:noProof/>
          <w:sz w:val="22"/>
          <w:szCs w:val="22"/>
        </w:rPr>
      </w:pPr>
      <w:hyperlink w:anchor="_Toc420661254" w:history="1">
        <w:r w:rsidRPr="00374F4D">
          <w:rPr>
            <w:rStyle w:val="Hyperlink"/>
            <w:noProof/>
          </w:rPr>
          <w:t>3.5.</w:t>
        </w:r>
        <w:r>
          <w:rPr>
            <w:rFonts w:asciiTheme="minorHAnsi" w:eastAsiaTheme="minorEastAsia" w:hAnsiTheme="minorHAnsi" w:cstheme="minorBidi"/>
            <w:b w:val="0"/>
            <w:noProof/>
            <w:sz w:val="22"/>
            <w:szCs w:val="22"/>
          </w:rPr>
          <w:tab/>
        </w:r>
        <w:r w:rsidRPr="00374F4D">
          <w:rPr>
            <w:rStyle w:val="Hyperlink"/>
            <w:noProof/>
          </w:rPr>
          <w:t>System Recovery</w:t>
        </w:r>
        <w:r>
          <w:rPr>
            <w:noProof/>
            <w:webHidden/>
          </w:rPr>
          <w:tab/>
        </w:r>
        <w:r>
          <w:rPr>
            <w:noProof/>
            <w:webHidden/>
          </w:rPr>
          <w:fldChar w:fldCharType="begin"/>
        </w:r>
        <w:r>
          <w:rPr>
            <w:noProof/>
            <w:webHidden/>
          </w:rPr>
          <w:instrText xml:space="preserve"> PAGEREF _Toc420661254 \h </w:instrText>
        </w:r>
        <w:r>
          <w:rPr>
            <w:noProof/>
            <w:webHidden/>
          </w:rPr>
        </w:r>
        <w:r>
          <w:rPr>
            <w:noProof/>
            <w:webHidden/>
          </w:rPr>
          <w:fldChar w:fldCharType="separate"/>
        </w:r>
        <w:r>
          <w:rPr>
            <w:noProof/>
            <w:webHidden/>
          </w:rPr>
          <w:t>26</w:t>
        </w:r>
        <w:r>
          <w:rPr>
            <w:noProof/>
            <w:webHidden/>
          </w:rPr>
          <w:fldChar w:fldCharType="end"/>
        </w:r>
      </w:hyperlink>
    </w:p>
    <w:p w14:paraId="276AF24C" w14:textId="77777777" w:rsidR="00CC3037" w:rsidRDefault="00CC3037">
      <w:pPr>
        <w:pStyle w:val="TOC3"/>
        <w:rPr>
          <w:rFonts w:asciiTheme="minorHAnsi" w:eastAsiaTheme="minorEastAsia" w:hAnsiTheme="minorHAnsi" w:cstheme="minorBidi"/>
          <w:b w:val="0"/>
          <w:noProof/>
          <w:sz w:val="22"/>
          <w:szCs w:val="22"/>
        </w:rPr>
      </w:pPr>
      <w:hyperlink w:anchor="_Toc420661255" w:history="1">
        <w:r w:rsidRPr="00374F4D">
          <w:rPr>
            <w:rStyle w:val="Hyperlink"/>
            <w:noProof/>
          </w:rPr>
          <w:t>3.5.1.</w:t>
        </w:r>
        <w:r>
          <w:rPr>
            <w:rFonts w:asciiTheme="minorHAnsi" w:eastAsiaTheme="minorEastAsia" w:hAnsiTheme="minorHAnsi" w:cstheme="minorBidi"/>
            <w:b w:val="0"/>
            <w:noProof/>
            <w:sz w:val="22"/>
            <w:szCs w:val="22"/>
          </w:rPr>
          <w:tab/>
        </w:r>
        <w:r w:rsidRPr="00374F4D">
          <w:rPr>
            <w:rStyle w:val="Hyperlink"/>
            <w:noProof/>
          </w:rPr>
          <w:t xml:space="preserve">Restart after Non-Scheduled System Interruption </w:t>
        </w:r>
        <w:r>
          <w:rPr>
            <w:noProof/>
            <w:webHidden/>
          </w:rPr>
          <w:tab/>
        </w:r>
        <w:r>
          <w:rPr>
            <w:noProof/>
            <w:webHidden/>
          </w:rPr>
          <w:fldChar w:fldCharType="begin"/>
        </w:r>
        <w:r>
          <w:rPr>
            <w:noProof/>
            <w:webHidden/>
          </w:rPr>
          <w:instrText xml:space="preserve"> PAGEREF _Toc420661255 \h </w:instrText>
        </w:r>
        <w:r>
          <w:rPr>
            <w:noProof/>
            <w:webHidden/>
          </w:rPr>
        </w:r>
        <w:r>
          <w:rPr>
            <w:noProof/>
            <w:webHidden/>
          </w:rPr>
          <w:fldChar w:fldCharType="separate"/>
        </w:r>
        <w:r>
          <w:rPr>
            <w:noProof/>
            <w:webHidden/>
          </w:rPr>
          <w:t>26</w:t>
        </w:r>
        <w:r>
          <w:rPr>
            <w:noProof/>
            <w:webHidden/>
          </w:rPr>
          <w:fldChar w:fldCharType="end"/>
        </w:r>
      </w:hyperlink>
    </w:p>
    <w:p w14:paraId="4CDE02E2" w14:textId="77777777" w:rsidR="00CC3037" w:rsidRDefault="00CC3037">
      <w:pPr>
        <w:pStyle w:val="TOC3"/>
        <w:rPr>
          <w:rFonts w:asciiTheme="minorHAnsi" w:eastAsiaTheme="minorEastAsia" w:hAnsiTheme="minorHAnsi" w:cstheme="minorBidi"/>
          <w:b w:val="0"/>
          <w:noProof/>
          <w:sz w:val="22"/>
          <w:szCs w:val="22"/>
        </w:rPr>
      </w:pPr>
      <w:hyperlink w:anchor="_Toc420661256" w:history="1">
        <w:r w:rsidRPr="00374F4D">
          <w:rPr>
            <w:rStyle w:val="Hyperlink"/>
            <w:noProof/>
          </w:rPr>
          <w:t>3.5.2.</w:t>
        </w:r>
        <w:r>
          <w:rPr>
            <w:rFonts w:asciiTheme="minorHAnsi" w:eastAsiaTheme="minorEastAsia" w:hAnsiTheme="minorHAnsi" w:cstheme="minorBidi"/>
            <w:b w:val="0"/>
            <w:noProof/>
            <w:sz w:val="22"/>
            <w:szCs w:val="22"/>
          </w:rPr>
          <w:tab/>
        </w:r>
        <w:r w:rsidRPr="00374F4D">
          <w:rPr>
            <w:rStyle w:val="Hyperlink"/>
            <w:noProof/>
          </w:rPr>
          <w:t>Restart after Database Restore</w:t>
        </w:r>
        <w:r>
          <w:rPr>
            <w:noProof/>
            <w:webHidden/>
          </w:rPr>
          <w:tab/>
        </w:r>
        <w:r>
          <w:rPr>
            <w:noProof/>
            <w:webHidden/>
          </w:rPr>
          <w:fldChar w:fldCharType="begin"/>
        </w:r>
        <w:r>
          <w:rPr>
            <w:noProof/>
            <w:webHidden/>
          </w:rPr>
          <w:instrText xml:space="preserve"> PAGEREF _Toc420661256 \h </w:instrText>
        </w:r>
        <w:r>
          <w:rPr>
            <w:noProof/>
            <w:webHidden/>
          </w:rPr>
        </w:r>
        <w:r>
          <w:rPr>
            <w:noProof/>
            <w:webHidden/>
          </w:rPr>
          <w:fldChar w:fldCharType="separate"/>
        </w:r>
        <w:r>
          <w:rPr>
            <w:noProof/>
            <w:webHidden/>
          </w:rPr>
          <w:t>27</w:t>
        </w:r>
        <w:r>
          <w:rPr>
            <w:noProof/>
            <w:webHidden/>
          </w:rPr>
          <w:fldChar w:fldCharType="end"/>
        </w:r>
      </w:hyperlink>
    </w:p>
    <w:p w14:paraId="7C21778F" w14:textId="77777777" w:rsidR="00CC3037" w:rsidRDefault="00CC3037">
      <w:pPr>
        <w:pStyle w:val="TOC3"/>
        <w:rPr>
          <w:rFonts w:asciiTheme="minorHAnsi" w:eastAsiaTheme="minorEastAsia" w:hAnsiTheme="minorHAnsi" w:cstheme="minorBidi"/>
          <w:b w:val="0"/>
          <w:noProof/>
          <w:sz w:val="22"/>
          <w:szCs w:val="22"/>
        </w:rPr>
      </w:pPr>
      <w:hyperlink w:anchor="_Toc420661257" w:history="1">
        <w:r w:rsidRPr="00374F4D">
          <w:rPr>
            <w:rStyle w:val="Hyperlink"/>
            <w:noProof/>
          </w:rPr>
          <w:t>3.5.3.</w:t>
        </w:r>
        <w:r>
          <w:rPr>
            <w:rFonts w:asciiTheme="minorHAnsi" w:eastAsiaTheme="minorEastAsia" w:hAnsiTheme="minorHAnsi" w:cstheme="minorBidi"/>
            <w:b w:val="0"/>
            <w:noProof/>
            <w:sz w:val="22"/>
            <w:szCs w:val="22"/>
          </w:rPr>
          <w:tab/>
        </w:r>
        <w:r w:rsidRPr="00374F4D">
          <w:rPr>
            <w:rStyle w:val="Hyperlink"/>
            <w:noProof/>
          </w:rPr>
          <w:t>Back Out Procedures</w:t>
        </w:r>
        <w:r>
          <w:rPr>
            <w:noProof/>
            <w:webHidden/>
          </w:rPr>
          <w:tab/>
        </w:r>
        <w:r>
          <w:rPr>
            <w:noProof/>
            <w:webHidden/>
          </w:rPr>
          <w:fldChar w:fldCharType="begin"/>
        </w:r>
        <w:r>
          <w:rPr>
            <w:noProof/>
            <w:webHidden/>
          </w:rPr>
          <w:instrText xml:space="preserve"> PAGEREF _Toc420661257 \h </w:instrText>
        </w:r>
        <w:r>
          <w:rPr>
            <w:noProof/>
            <w:webHidden/>
          </w:rPr>
        </w:r>
        <w:r>
          <w:rPr>
            <w:noProof/>
            <w:webHidden/>
          </w:rPr>
          <w:fldChar w:fldCharType="separate"/>
        </w:r>
        <w:r>
          <w:rPr>
            <w:noProof/>
            <w:webHidden/>
          </w:rPr>
          <w:t>27</w:t>
        </w:r>
        <w:r>
          <w:rPr>
            <w:noProof/>
            <w:webHidden/>
          </w:rPr>
          <w:fldChar w:fldCharType="end"/>
        </w:r>
      </w:hyperlink>
    </w:p>
    <w:p w14:paraId="2AF49286" w14:textId="77777777" w:rsidR="00CC3037" w:rsidRDefault="00CC3037">
      <w:pPr>
        <w:pStyle w:val="TOC1"/>
        <w:rPr>
          <w:rFonts w:asciiTheme="minorHAnsi" w:eastAsiaTheme="minorEastAsia" w:hAnsiTheme="minorHAnsi" w:cstheme="minorBidi"/>
          <w:b w:val="0"/>
          <w:noProof/>
          <w:sz w:val="22"/>
          <w:szCs w:val="22"/>
        </w:rPr>
      </w:pPr>
      <w:hyperlink w:anchor="_Toc420661258" w:history="1">
        <w:r w:rsidRPr="00374F4D">
          <w:rPr>
            <w:rStyle w:val="Hyperlink"/>
            <w:noProof/>
          </w:rPr>
          <w:t>4.</w:t>
        </w:r>
        <w:r>
          <w:rPr>
            <w:rFonts w:asciiTheme="minorHAnsi" w:eastAsiaTheme="minorEastAsia" w:hAnsiTheme="minorHAnsi" w:cstheme="minorBidi"/>
            <w:b w:val="0"/>
            <w:noProof/>
            <w:sz w:val="22"/>
            <w:szCs w:val="22"/>
          </w:rPr>
          <w:tab/>
        </w:r>
        <w:r w:rsidRPr="00374F4D">
          <w:rPr>
            <w:rStyle w:val="Hyperlink"/>
            <w:noProof/>
          </w:rPr>
          <w:t>Operations &amp; Maintenance System Support</w:t>
        </w:r>
        <w:r>
          <w:rPr>
            <w:noProof/>
            <w:webHidden/>
          </w:rPr>
          <w:tab/>
        </w:r>
        <w:r>
          <w:rPr>
            <w:noProof/>
            <w:webHidden/>
          </w:rPr>
          <w:fldChar w:fldCharType="begin"/>
        </w:r>
        <w:r>
          <w:rPr>
            <w:noProof/>
            <w:webHidden/>
          </w:rPr>
          <w:instrText xml:space="preserve"> PAGEREF _Toc420661258 \h </w:instrText>
        </w:r>
        <w:r>
          <w:rPr>
            <w:noProof/>
            <w:webHidden/>
          </w:rPr>
        </w:r>
        <w:r>
          <w:rPr>
            <w:noProof/>
            <w:webHidden/>
          </w:rPr>
          <w:fldChar w:fldCharType="separate"/>
        </w:r>
        <w:r>
          <w:rPr>
            <w:noProof/>
            <w:webHidden/>
          </w:rPr>
          <w:t>29</w:t>
        </w:r>
        <w:r>
          <w:rPr>
            <w:noProof/>
            <w:webHidden/>
          </w:rPr>
          <w:fldChar w:fldCharType="end"/>
        </w:r>
      </w:hyperlink>
    </w:p>
    <w:p w14:paraId="03A5F5FA" w14:textId="77777777" w:rsidR="00CC3037" w:rsidRDefault="00CC3037">
      <w:pPr>
        <w:pStyle w:val="TOC2"/>
        <w:rPr>
          <w:rFonts w:asciiTheme="minorHAnsi" w:eastAsiaTheme="minorEastAsia" w:hAnsiTheme="minorHAnsi" w:cstheme="minorBidi"/>
          <w:b w:val="0"/>
          <w:noProof/>
          <w:sz w:val="22"/>
          <w:szCs w:val="22"/>
        </w:rPr>
      </w:pPr>
      <w:hyperlink w:anchor="_Toc420661259" w:history="1">
        <w:r w:rsidRPr="00374F4D">
          <w:rPr>
            <w:rStyle w:val="Hyperlink"/>
            <w:noProof/>
          </w:rPr>
          <w:t>4.1.</w:t>
        </w:r>
        <w:r>
          <w:rPr>
            <w:rFonts w:asciiTheme="minorHAnsi" w:eastAsiaTheme="minorEastAsia" w:hAnsiTheme="minorHAnsi" w:cstheme="minorBidi"/>
            <w:b w:val="0"/>
            <w:noProof/>
            <w:sz w:val="22"/>
            <w:szCs w:val="22"/>
          </w:rPr>
          <w:tab/>
        </w:r>
        <w:r w:rsidRPr="00374F4D">
          <w:rPr>
            <w:rStyle w:val="Hyperlink"/>
            <w:noProof/>
          </w:rPr>
          <w:t>Support Structure</w:t>
        </w:r>
        <w:r>
          <w:rPr>
            <w:noProof/>
            <w:webHidden/>
          </w:rPr>
          <w:tab/>
        </w:r>
        <w:r>
          <w:rPr>
            <w:noProof/>
            <w:webHidden/>
          </w:rPr>
          <w:fldChar w:fldCharType="begin"/>
        </w:r>
        <w:r>
          <w:rPr>
            <w:noProof/>
            <w:webHidden/>
          </w:rPr>
          <w:instrText xml:space="preserve"> PAGEREF _Toc420661259 \h </w:instrText>
        </w:r>
        <w:r>
          <w:rPr>
            <w:noProof/>
            <w:webHidden/>
          </w:rPr>
        </w:r>
        <w:r>
          <w:rPr>
            <w:noProof/>
            <w:webHidden/>
          </w:rPr>
          <w:fldChar w:fldCharType="separate"/>
        </w:r>
        <w:r>
          <w:rPr>
            <w:noProof/>
            <w:webHidden/>
          </w:rPr>
          <w:t>29</w:t>
        </w:r>
        <w:r>
          <w:rPr>
            <w:noProof/>
            <w:webHidden/>
          </w:rPr>
          <w:fldChar w:fldCharType="end"/>
        </w:r>
      </w:hyperlink>
    </w:p>
    <w:p w14:paraId="10DA1C63" w14:textId="77777777" w:rsidR="00CC3037" w:rsidRDefault="00CC3037">
      <w:pPr>
        <w:pStyle w:val="TOC3"/>
        <w:rPr>
          <w:rFonts w:asciiTheme="minorHAnsi" w:eastAsiaTheme="minorEastAsia" w:hAnsiTheme="minorHAnsi" w:cstheme="minorBidi"/>
          <w:b w:val="0"/>
          <w:noProof/>
          <w:sz w:val="22"/>
          <w:szCs w:val="22"/>
        </w:rPr>
      </w:pPr>
      <w:hyperlink w:anchor="_Toc420661260" w:history="1">
        <w:r w:rsidRPr="00374F4D">
          <w:rPr>
            <w:rStyle w:val="Hyperlink"/>
            <w:noProof/>
          </w:rPr>
          <w:t>4.1.1.</w:t>
        </w:r>
        <w:r>
          <w:rPr>
            <w:rFonts w:asciiTheme="minorHAnsi" w:eastAsiaTheme="minorEastAsia" w:hAnsiTheme="minorHAnsi" w:cstheme="minorBidi"/>
            <w:b w:val="0"/>
            <w:noProof/>
            <w:sz w:val="22"/>
            <w:szCs w:val="22"/>
          </w:rPr>
          <w:tab/>
        </w:r>
        <w:r w:rsidRPr="00374F4D">
          <w:rPr>
            <w:rStyle w:val="Hyperlink"/>
            <w:noProof/>
          </w:rPr>
          <w:t>Support Hierarchy</w:t>
        </w:r>
        <w:r>
          <w:rPr>
            <w:noProof/>
            <w:webHidden/>
          </w:rPr>
          <w:tab/>
        </w:r>
        <w:r>
          <w:rPr>
            <w:noProof/>
            <w:webHidden/>
          </w:rPr>
          <w:fldChar w:fldCharType="begin"/>
        </w:r>
        <w:r>
          <w:rPr>
            <w:noProof/>
            <w:webHidden/>
          </w:rPr>
          <w:instrText xml:space="preserve"> PAGEREF _Toc420661260 \h </w:instrText>
        </w:r>
        <w:r>
          <w:rPr>
            <w:noProof/>
            <w:webHidden/>
          </w:rPr>
        </w:r>
        <w:r>
          <w:rPr>
            <w:noProof/>
            <w:webHidden/>
          </w:rPr>
          <w:fldChar w:fldCharType="separate"/>
        </w:r>
        <w:r>
          <w:rPr>
            <w:noProof/>
            <w:webHidden/>
          </w:rPr>
          <w:t>29</w:t>
        </w:r>
        <w:r>
          <w:rPr>
            <w:noProof/>
            <w:webHidden/>
          </w:rPr>
          <w:fldChar w:fldCharType="end"/>
        </w:r>
      </w:hyperlink>
    </w:p>
    <w:p w14:paraId="1A7FCE05" w14:textId="77777777" w:rsidR="00CC3037" w:rsidRDefault="00CC3037">
      <w:pPr>
        <w:pStyle w:val="TOC3"/>
        <w:rPr>
          <w:rFonts w:asciiTheme="minorHAnsi" w:eastAsiaTheme="minorEastAsia" w:hAnsiTheme="minorHAnsi" w:cstheme="minorBidi"/>
          <w:b w:val="0"/>
          <w:noProof/>
          <w:sz w:val="22"/>
          <w:szCs w:val="22"/>
        </w:rPr>
      </w:pPr>
      <w:hyperlink w:anchor="_Toc420661261" w:history="1">
        <w:r w:rsidRPr="00374F4D">
          <w:rPr>
            <w:rStyle w:val="Hyperlink"/>
            <w:noProof/>
          </w:rPr>
          <w:t>4.1.2.</w:t>
        </w:r>
        <w:r>
          <w:rPr>
            <w:rFonts w:asciiTheme="minorHAnsi" w:eastAsiaTheme="minorEastAsia" w:hAnsiTheme="minorHAnsi" w:cstheme="minorBidi"/>
            <w:b w:val="0"/>
            <w:noProof/>
            <w:sz w:val="22"/>
            <w:szCs w:val="22"/>
          </w:rPr>
          <w:tab/>
        </w:r>
        <w:r w:rsidRPr="00374F4D">
          <w:rPr>
            <w:rStyle w:val="Hyperlink"/>
            <w:noProof/>
          </w:rPr>
          <w:t>Division of Responsibilities</w:t>
        </w:r>
        <w:r>
          <w:rPr>
            <w:noProof/>
            <w:webHidden/>
          </w:rPr>
          <w:tab/>
        </w:r>
        <w:r>
          <w:rPr>
            <w:noProof/>
            <w:webHidden/>
          </w:rPr>
          <w:fldChar w:fldCharType="begin"/>
        </w:r>
        <w:r>
          <w:rPr>
            <w:noProof/>
            <w:webHidden/>
          </w:rPr>
          <w:instrText xml:space="preserve"> PAGEREF _Toc420661261 \h </w:instrText>
        </w:r>
        <w:r>
          <w:rPr>
            <w:noProof/>
            <w:webHidden/>
          </w:rPr>
        </w:r>
        <w:r>
          <w:rPr>
            <w:noProof/>
            <w:webHidden/>
          </w:rPr>
          <w:fldChar w:fldCharType="separate"/>
        </w:r>
        <w:r>
          <w:rPr>
            <w:noProof/>
            <w:webHidden/>
          </w:rPr>
          <w:t>29</w:t>
        </w:r>
        <w:r>
          <w:rPr>
            <w:noProof/>
            <w:webHidden/>
          </w:rPr>
          <w:fldChar w:fldCharType="end"/>
        </w:r>
      </w:hyperlink>
    </w:p>
    <w:p w14:paraId="340F574E" w14:textId="77777777" w:rsidR="00CC3037" w:rsidRDefault="00CC3037">
      <w:pPr>
        <w:pStyle w:val="TOC2"/>
        <w:rPr>
          <w:rFonts w:asciiTheme="minorHAnsi" w:eastAsiaTheme="minorEastAsia" w:hAnsiTheme="minorHAnsi" w:cstheme="minorBidi"/>
          <w:b w:val="0"/>
          <w:noProof/>
          <w:sz w:val="22"/>
          <w:szCs w:val="22"/>
        </w:rPr>
      </w:pPr>
      <w:hyperlink w:anchor="_Toc420661262" w:history="1">
        <w:r w:rsidRPr="00374F4D">
          <w:rPr>
            <w:rStyle w:val="Hyperlink"/>
            <w:noProof/>
          </w:rPr>
          <w:t>4.2.</w:t>
        </w:r>
        <w:r>
          <w:rPr>
            <w:rFonts w:asciiTheme="minorHAnsi" w:eastAsiaTheme="minorEastAsia" w:hAnsiTheme="minorHAnsi" w:cstheme="minorBidi"/>
            <w:b w:val="0"/>
            <w:noProof/>
            <w:sz w:val="22"/>
            <w:szCs w:val="22"/>
          </w:rPr>
          <w:tab/>
        </w:r>
        <w:r w:rsidRPr="00374F4D">
          <w:rPr>
            <w:rStyle w:val="Hyperlink"/>
            <w:noProof/>
          </w:rPr>
          <w:t>Support Procedures</w:t>
        </w:r>
        <w:r>
          <w:rPr>
            <w:noProof/>
            <w:webHidden/>
          </w:rPr>
          <w:tab/>
        </w:r>
        <w:r>
          <w:rPr>
            <w:noProof/>
            <w:webHidden/>
          </w:rPr>
          <w:fldChar w:fldCharType="begin"/>
        </w:r>
        <w:r>
          <w:rPr>
            <w:noProof/>
            <w:webHidden/>
          </w:rPr>
          <w:instrText xml:space="preserve"> PAGEREF _Toc420661262 \h </w:instrText>
        </w:r>
        <w:r>
          <w:rPr>
            <w:noProof/>
            <w:webHidden/>
          </w:rPr>
        </w:r>
        <w:r>
          <w:rPr>
            <w:noProof/>
            <w:webHidden/>
          </w:rPr>
          <w:fldChar w:fldCharType="separate"/>
        </w:r>
        <w:r>
          <w:rPr>
            <w:noProof/>
            <w:webHidden/>
          </w:rPr>
          <w:t>29</w:t>
        </w:r>
        <w:r>
          <w:rPr>
            <w:noProof/>
            <w:webHidden/>
          </w:rPr>
          <w:fldChar w:fldCharType="end"/>
        </w:r>
      </w:hyperlink>
    </w:p>
    <w:p w14:paraId="4B951BBC" w14:textId="77777777" w:rsidR="004F3A80" w:rsidRDefault="003224BE" w:rsidP="00F866E3">
      <w:pPr>
        <w:pStyle w:val="TOC1"/>
        <w:sectPr w:rsidR="004F3A80" w:rsidSect="00F7216E">
          <w:footerReference w:type="default" r:id="rId18"/>
          <w:type w:val="oddPage"/>
          <w:pgSz w:w="12240" w:h="15840" w:code="1"/>
          <w:pgMar w:top="1440" w:right="1440" w:bottom="1440" w:left="1440" w:header="720" w:footer="720" w:gutter="0"/>
          <w:pgNumType w:fmt="lowerRoman" w:start="1"/>
          <w:cols w:space="720"/>
          <w:docGrid w:linePitch="360"/>
        </w:sectPr>
      </w:pPr>
      <w:r>
        <w:fldChar w:fldCharType="end"/>
      </w:r>
    </w:p>
    <w:p w14:paraId="3255D151" w14:textId="77777777" w:rsidR="004F3A80" w:rsidRDefault="00FD2649" w:rsidP="00FD2649">
      <w:pPr>
        <w:pStyle w:val="Heading1"/>
      </w:pPr>
      <w:bookmarkStart w:id="3" w:name="_Toc420661212"/>
      <w:bookmarkEnd w:id="0"/>
      <w:r w:rsidRPr="00FD2649">
        <w:lastRenderedPageBreak/>
        <w:t>System Business and Operational Description</w:t>
      </w:r>
      <w:bookmarkEnd w:id="3"/>
    </w:p>
    <w:p w14:paraId="214BD7FC" w14:textId="77777777" w:rsidR="003121DB" w:rsidRPr="00453DC8" w:rsidRDefault="003121DB" w:rsidP="003121DB">
      <w:pPr>
        <w:pStyle w:val="PSPBodytext"/>
      </w:pPr>
      <w:r>
        <w:t>This</w:t>
      </w:r>
      <w:r w:rsidRPr="002E495E">
        <w:t xml:space="preserve"> </w:t>
      </w:r>
      <w:r w:rsidR="00854E65">
        <w:t>System Administration Manual (SAM)</w:t>
      </w:r>
      <w:r w:rsidRPr="002E495E">
        <w:t xml:space="preserve"> is developed for the Perceptive Reach Integrated Reach Database System (IRDS) project for the Department of Veterans Affairs (VA). </w:t>
      </w:r>
      <w:r w:rsidRPr="00453DC8">
        <w:t>VA is seeking to expand suicide prevention</w:t>
      </w:r>
      <w:r>
        <w:t xml:space="preserve"> to include upstream approaches</w:t>
      </w:r>
      <w:r w:rsidRPr="00453DC8">
        <w:t xml:space="preserve"> designed to reduce initiation or escalation of a</w:t>
      </w:r>
      <w:r>
        <w:t xml:space="preserve"> suicide</w:t>
      </w:r>
      <w:r w:rsidRPr="00453DC8">
        <w:t xml:space="preserve">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IRDS</w:t>
      </w:r>
      <w:r w:rsidRPr="00453DC8">
        <w:t xml:space="preserve"> innovation is to promote the general health of the Veteran population and effectively intervene in issues before they escalate in</w:t>
      </w:r>
      <w:r>
        <w:t>to</w:t>
      </w:r>
      <w:r w:rsidRPr="00453DC8">
        <w:t xml:space="preserve"> crisis. </w:t>
      </w:r>
    </w:p>
    <w:p w14:paraId="75A9A3ED" w14:textId="77777777" w:rsidR="003121DB" w:rsidRDefault="003121DB" w:rsidP="003121DB">
      <w:pPr>
        <w:pStyle w:val="PSPBodytext"/>
      </w:pPr>
      <w:r>
        <w:t>The</w:t>
      </w:r>
      <w:r w:rsidRPr="00453DC8">
        <w:t xml:space="preserve"> </w:t>
      </w:r>
      <w:r>
        <w:t>IRDS</w:t>
      </w:r>
      <w:r w:rsidRPr="00453DC8">
        <w:t xml:space="preserve"> solution will harness the power of large and diverse data stores to aggregate, analyze and identify risk onset as well as reveal previously unidentified at-risk individuals and populations as a ho</w:t>
      </w:r>
      <w:r>
        <w:t xml:space="preserve">listic and integrated approach. </w:t>
      </w:r>
      <w:r w:rsidRPr="00453DC8">
        <w:t xml:space="preserve">The </w:t>
      </w:r>
      <w:r>
        <w:t>IRDS</w:t>
      </w:r>
      <w:r w:rsidRPr="00453DC8">
        <w:t xml:space="preserve"> innovation will serve to bolster the three major components of </w:t>
      </w:r>
      <w:r>
        <w:t>Veterans Health Administration’s (VHA)</w:t>
      </w:r>
      <w:r w:rsidRPr="00453DC8">
        <w:t xml:space="preserve">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14:paraId="0802C2F2" w14:textId="77777777" w:rsidR="00854E65" w:rsidRDefault="00854E65" w:rsidP="003121DB">
      <w:pPr>
        <w:pStyle w:val="PSPBodytext"/>
      </w:pPr>
      <w:r>
        <w:t xml:space="preserve">The primary stakeholders for this project are: </w:t>
      </w:r>
    </w:p>
    <w:p w14:paraId="6CFD7D87" w14:textId="77777777" w:rsidR="00854E65" w:rsidRDefault="00854E65" w:rsidP="00CC3037">
      <w:pPr>
        <w:pStyle w:val="PSPBodytext"/>
        <w:numPr>
          <w:ilvl w:val="0"/>
          <w:numId w:val="38"/>
        </w:numPr>
      </w:pPr>
      <w:r>
        <w:t xml:space="preserve">Dr. Robert </w:t>
      </w:r>
      <w:proofErr w:type="spellStart"/>
      <w:r>
        <w:t>Bossarte</w:t>
      </w:r>
      <w:proofErr w:type="spellEnd"/>
    </w:p>
    <w:p w14:paraId="53C5860C" w14:textId="77777777" w:rsidR="00854E65" w:rsidRDefault="00854E65" w:rsidP="00CC3037">
      <w:pPr>
        <w:pStyle w:val="PSPBodytext"/>
        <w:numPr>
          <w:ilvl w:val="0"/>
          <w:numId w:val="38"/>
        </w:numPr>
      </w:pPr>
      <w:r>
        <w:t>Dr. Caitlin Thompson</w:t>
      </w:r>
    </w:p>
    <w:p w14:paraId="5BB46AAD" w14:textId="77777777" w:rsidR="00854E65" w:rsidRPr="00247396" w:rsidRDefault="00854E65" w:rsidP="00CC3037">
      <w:pPr>
        <w:pStyle w:val="PSPBodytext"/>
        <w:numPr>
          <w:ilvl w:val="0"/>
          <w:numId w:val="38"/>
        </w:numPr>
      </w:pPr>
      <w:r>
        <w:t>Clint Latimer</w:t>
      </w:r>
    </w:p>
    <w:p w14:paraId="336D5367" w14:textId="77777777" w:rsidR="005D052F" w:rsidRPr="00B9127F" w:rsidRDefault="005D052F" w:rsidP="007637B0">
      <w:r w:rsidRPr="00B9127F">
        <w:t>.</w:t>
      </w:r>
    </w:p>
    <w:p w14:paraId="0425671F" w14:textId="77777777" w:rsidR="005D052F" w:rsidRPr="00B9127F" w:rsidRDefault="005D052F"/>
    <w:p w14:paraId="29F1B56E" w14:textId="77777777" w:rsidR="00A7295B" w:rsidRPr="00A7295B" w:rsidRDefault="00A7295B" w:rsidP="00A7295B">
      <w:pPr>
        <w:pStyle w:val="BodyText"/>
      </w:pPr>
    </w:p>
    <w:p w14:paraId="38C9F409" w14:textId="77777777" w:rsidR="00961FED" w:rsidRDefault="005100F6" w:rsidP="005100F6">
      <w:pPr>
        <w:pStyle w:val="Heading2"/>
      </w:pPr>
      <w:bookmarkStart w:id="4" w:name="_Toc420661213"/>
      <w:r w:rsidRPr="005100F6">
        <w:t>Operational Priority and Service Level</w:t>
      </w:r>
      <w:bookmarkEnd w:id="4"/>
    </w:p>
    <w:p w14:paraId="36A3C427" w14:textId="77777777" w:rsidR="00680AE6" w:rsidRDefault="00B53D4A" w:rsidP="00680AE6">
      <w:pPr>
        <w:pStyle w:val="BodyText"/>
      </w:pPr>
      <w:r>
        <w:t xml:space="preserve">IRDS’s </w:t>
      </w:r>
      <w:r w:rsidR="00680AE6">
        <w:t xml:space="preserve">overall importance to VA lies within its ability to </w:t>
      </w:r>
      <w:r>
        <w:t>augment current suicide prevention programs with supporting data for proactive, “upstream” suicide prevention approaches.</w:t>
      </w:r>
      <w:r w:rsidR="00680AE6">
        <w:t xml:space="preserve"> </w:t>
      </w:r>
      <w:r>
        <w:t>To do this, the application applies sophisticated predictive analytics frameworks to Veteran health data. The application of these frameworks produces stratified lists of Veterans who are potentially at an increased risk for suicidal ideation or attempt. Clinical providers, such as VA Suicide Prevention Coordinators (SPCs) can then use this information to reach out to Veterans.</w:t>
      </w:r>
      <w:r w:rsidR="005D7271">
        <w:t xml:space="preserve"> </w:t>
      </w:r>
      <w:r w:rsidR="00680AE6">
        <w:t xml:space="preserve">The customers served are the </w:t>
      </w:r>
      <w:r w:rsidR="00AA5065">
        <w:t>Veteran</w:t>
      </w:r>
      <w:r w:rsidR="00680AE6">
        <w:t xml:space="preserve">s who consume </w:t>
      </w:r>
      <w:r>
        <w:t>VHA-provided services, VHA clinicians, and supervisors. In addition, parties interested in research and reporting based on the data held in the IRDS will be granted special access to perform these tasks.</w:t>
      </w:r>
    </w:p>
    <w:p w14:paraId="43A8DF90" w14:textId="77777777" w:rsidR="00680AE6" w:rsidRDefault="00B53D4A" w:rsidP="00680AE6">
      <w:r>
        <w:t xml:space="preserve">IRDS </w:t>
      </w:r>
      <w:r w:rsidR="00680AE6">
        <w:t xml:space="preserve">is considered </w:t>
      </w:r>
      <w:r w:rsidR="00680AE6">
        <w:rPr>
          <w:i/>
        </w:rPr>
        <w:t>important</w:t>
      </w:r>
      <w:r w:rsidR="00680AE6">
        <w:t xml:space="preserve">, but not </w:t>
      </w:r>
      <w:r w:rsidR="00680AE6">
        <w:rPr>
          <w:i/>
        </w:rPr>
        <w:t>critical</w:t>
      </w:r>
      <w:r w:rsidR="00680AE6">
        <w:t xml:space="preserve"> for patient care</w:t>
      </w:r>
      <w:r w:rsidR="00F25B3E">
        <w:t>,</w:t>
      </w:r>
      <w:r w:rsidR="00680AE6">
        <w:t xml:space="preserve"> in most cases. If the system is down or otherwise </w:t>
      </w:r>
      <w:r w:rsidR="00F25B3E">
        <w:t>un</w:t>
      </w:r>
      <w:r w:rsidR="00680AE6">
        <w:t xml:space="preserve">available, </w:t>
      </w:r>
      <w:r w:rsidR="00855B2E">
        <w:t xml:space="preserve">patients’ safety will not be immediately </w:t>
      </w:r>
      <w:r w:rsidR="00F25B3E">
        <w:t>compromised</w:t>
      </w:r>
      <w:r w:rsidR="00855B2E">
        <w:t xml:space="preserve"> and </w:t>
      </w:r>
      <w:r>
        <w:t>standard VA programming for suicide prevention</w:t>
      </w:r>
      <w:r w:rsidR="00855B2E">
        <w:t xml:space="preserve"> will be available as a</w:t>
      </w:r>
      <w:r w:rsidR="00F25B3E">
        <w:t xml:space="preserve"> contingency</w:t>
      </w:r>
      <w:r w:rsidR="00855B2E">
        <w:t xml:space="preserve">.  However, the system’s unique ability to identify and report </w:t>
      </w:r>
      <w:r>
        <w:t xml:space="preserve">Veterans at an increased risk for suicidal </w:t>
      </w:r>
      <w:r>
        <w:lastRenderedPageBreak/>
        <w:t>ideation or</w:t>
      </w:r>
      <w:r w:rsidR="00855B2E">
        <w:t xml:space="preserve"> o</w:t>
      </w:r>
      <w:r>
        <w:t>the</w:t>
      </w:r>
      <w:r w:rsidR="00855B2E">
        <w:t>r behavioral health issues in real time implies that</w:t>
      </w:r>
      <w:r w:rsidR="0069394D">
        <w:t xml:space="preserve"> the</w:t>
      </w:r>
      <w:r w:rsidR="00855B2E">
        <w:t xml:space="preserve"> service should be prioritized above other non-critical systems.</w:t>
      </w:r>
    </w:p>
    <w:p w14:paraId="40957785" w14:textId="77777777" w:rsidR="00855B2E" w:rsidRDefault="00855B2E" w:rsidP="00680AE6"/>
    <w:p w14:paraId="41170BD9" w14:textId="77777777" w:rsidR="008C026F" w:rsidRPr="0034549B" w:rsidRDefault="008C026F" w:rsidP="0034549B">
      <w:pPr>
        <w:pStyle w:val="BodyText"/>
      </w:pPr>
    </w:p>
    <w:p w14:paraId="2C2E5834" w14:textId="77777777" w:rsidR="005100F6" w:rsidRDefault="005100F6" w:rsidP="005100F6">
      <w:pPr>
        <w:pStyle w:val="Heading2"/>
      </w:pPr>
      <w:bookmarkStart w:id="5" w:name="_Toc420661214"/>
      <w:r>
        <w:t>Logical System Description</w:t>
      </w:r>
      <w:bookmarkEnd w:id="5"/>
    </w:p>
    <w:p w14:paraId="08FA8A9A" w14:textId="77777777" w:rsidR="005B5005" w:rsidRDefault="0069394D" w:rsidP="005B5005">
      <w:pPr>
        <w:pStyle w:val="NoSpacing"/>
        <w:rPr>
          <w:rFonts w:eastAsia="MS Mincho"/>
          <w:lang w:eastAsia="en-GB"/>
        </w:rPr>
      </w:pPr>
      <w:r>
        <w:rPr>
          <w:rFonts w:eastAsia="MS Mincho"/>
          <w:lang w:eastAsia="en-GB"/>
        </w:rPr>
        <w:t xml:space="preserve">The Perceptive Reach program, including components of the IRDS, are as follows: </w:t>
      </w:r>
    </w:p>
    <w:p w14:paraId="0EA3E2E8" w14:textId="77777777" w:rsidR="005B5005" w:rsidRDefault="005B5005" w:rsidP="005B5005">
      <w:pPr>
        <w:pStyle w:val="NoSpacing"/>
        <w:rPr>
          <w:rFonts w:eastAsia="MS Mincho"/>
          <w:lang w:eastAsia="en-GB"/>
        </w:rPr>
      </w:pPr>
    </w:p>
    <w:p w14:paraId="40449128" w14:textId="77777777" w:rsidR="005B5005" w:rsidRDefault="005B5005" w:rsidP="005B5005">
      <w:pPr>
        <w:pStyle w:val="NoSpacing"/>
        <w:numPr>
          <w:ilvl w:val="0"/>
          <w:numId w:val="37"/>
        </w:numPr>
        <w:rPr>
          <w:rFonts w:eastAsia="MS Mincho"/>
          <w:lang w:eastAsia="en-GB"/>
        </w:rPr>
      </w:pPr>
      <w:r>
        <w:rPr>
          <w:rFonts w:eastAsia="MS Mincho"/>
          <w:lang w:eastAsia="en-GB"/>
        </w:rPr>
        <w:t xml:space="preserve">Reach Database – a </w:t>
      </w:r>
      <w:r w:rsidRPr="00EC4CE2">
        <w:rPr>
          <w:rFonts w:eastAsia="MS Mincho"/>
          <w:lang w:eastAsia="en-GB"/>
        </w:rPr>
        <w:t>Structured Query Language</w:t>
      </w:r>
      <w:r>
        <w:rPr>
          <w:rFonts w:eastAsia="MS Mincho"/>
          <w:lang w:eastAsia="en-GB"/>
        </w:rPr>
        <w:t xml:space="preserve"> (SQL) database storing data used for analytic input</w:t>
      </w:r>
    </w:p>
    <w:p w14:paraId="2181922F"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Data Analytics Platform – an integrated collection of analytic tools </w:t>
      </w:r>
    </w:p>
    <w:p w14:paraId="02D1E913" w14:textId="77777777" w:rsidR="005B5005" w:rsidRDefault="005B5005" w:rsidP="005B5005">
      <w:pPr>
        <w:pStyle w:val="NoSpacing"/>
        <w:numPr>
          <w:ilvl w:val="0"/>
          <w:numId w:val="37"/>
        </w:numPr>
        <w:rPr>
          <w:rFonts w:eastAsia="MS Mincho"/>
          <w:lang w:eastAsia="en-GB"/>
        </w:rPr>
      </w:pPr>
      <w:r>
        <w:rPr>
          <w:rFonts w:eastAsia="MS Mincho"/>
          <w:lang w:eastAsia="en-GB"/>
        </w:rPr>
        <w:t>Risk Model – the predictive model(s) used to identify high-risk Veterans</w:t>
      </w:r>
    </w:p>
    <w:p w14:paraId="49E722C4" w14:textId="77777777" w:rsidR="005B5005" w:rsidRDefault="005B5005" w:rsidP="005B5005">
      <w:pPr>
        <w:pStyle w:val="NoSpacing"/>
        <w:numPr>
          <w:ilvl w:val="0"/>
          <w:numId w:val="37"/>
        </w:numPr>
        <w:rPr>
          <w:rFonts w:eastAsia="MS Mincho"/>
          <w:lang w:eastAsia="en-GB"/>
        </w:rPr>
      </w:pPr>
      <w:r>
        <w:rPr>
          <w:rFonts w:eastAsia="MS Mincho"/>
          <w:lang w:eastAsia="en-GB"/>
        </w:rPr>
        <w:t xml:space="preserve">Dashboard – a multi-view information portal displaying results from the analytic platform and risk model </w:t>
      </w:r>
    </w:p>
    <w:p w14:paraId="432DA122" w14:textId="77777777" w:rsidR="005B5005" w:rsidRDefault="005B5005" w:rsidP="005B5005">
      <w:pPr>
        <w:pStyle w:val="NoSpacing"/>
        <w:numPr>
          <w:ilvl w:val="0"/>
          <w:numId w:val="37"/>
        </w:numPr>
        <w:rPr>
          <w:rFonts w:eastAsia="MS Mincho"/>
          <w:lang w:eastAsia="en-GB"/>
        </w:rPr>
      </w:pPr>
      <w:r>
        <w:rPr>
          <w:rFonts w:eastAsia="MS Mincho"/>
          <w:lang w:eastAsia="en-GB"/>
        </w:rPr>
        <w:t>Direct Messaging – a secure messaging solution to notify outreach and intervention resources/clinicians about high-risk Veterans</w:t>
      </w:r>
    </w:p>
    <w:p w14:paraId="488B5D5C" w14:textId="77777777" w:rsidR="005B5005" w:rsidRDefault="005B5005" w:rsidP="005B5005">
      <w:pPr>
        <w:pStyle w:val="NoSpacing"/>
        <w:ind w:left="720"/>
        <w:rPr>
          <w:rFonts w:eastAsia="MS Mincho"/>
          <w:lang w:eastAsia="en-GB"/>
        </w:rPr>
      </w:pPr>
    </w:p>
    <w:p w14:paraId="25895B41" w14:textId="77777777" w:rsidR="005B5005" w:rsidRDefault="005B5005" w:rsidP="005B5005">
      <w:pPr>
        <w:keepNext/>
        <w:jc w:val="center"/>
      </w:pPr>
      <w:r w:rsidRPr="0017153A">
        <w:rPr>
          <w:noProof/>
        </w:rPr>
        <w:drawing>
          <wp:inline distT="0" distB="0" distL="0" distR="0" wp14:anchorId="4CD64AA2" wp14:editId="53F9FB1F">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14:paraId="217E955F" w14:textId="77777777" w:rsidR="005B5005" w:rsidRDefault="005B5005" w:rsidP="005D7271">
      <w:pPr>
        <w:pStyle w:val="Caption"/>
        <w:jc w:val="center"/>
      </w:pPr>
      <w:bookmarkStart w:id="6" w:name="_Ref403714515"/>
      <w:r w:rsidRPr="0072288B">
        <w:t>Figure</w:t>
      </w:r>
      <w:r>
        <w:t xml:space="preserve"> </w:t>
      </w:r>
      <w:fldSimple w:instr=" SEQ Figure \* ARABIC ">
        <w:r>
          <w:rPr>
            <w:noProof/>
          </w:rPr>
          <w:t>1</w:t>
        </w:r>
      </w:fldSimple>
      <w:bookmarkEnd w:id="6"/>
      <w:r>
        <w:rPr>
          <w:noProof/>
        </w:rPr>
        <w:t>: IRDS System Overview</w:t>
      </w:r>
    </w:p>
    <w:p w14:paraId="10351F4D" w14:textId="77777777" w:rsidR="005B5005" w:rsidRDefault="005B5005" w:rsidP="00855B2E">
      <w:pPr>
        <w:pStyle w:val="BodyText"/>
      </w:pPr>
    </w:p>
    <w:p w14:paraId="60FE92E1" w14:textId="77777777" w:rsidR="005B5005" w:rsidRPr="00805C93" w:rsidRDefault="005B5005" w:rsidP="005B5005">
      <w:pPr>
        <w:pStyle w:val="BodyText"/>
      </w:pPr>
      <w:r w:rsidRPr="00805C93">
        <w:t>The primary ingress interfaces will us</w:t>
      </w:r>
      <w:r>
        <w:t>e</w:t>
      </w:r>
      <w:r w:rsidRPr="00805C93">
        <w:t xml:space="preserve"> SQL Server Integration Services (SSIS) to retrieve data from the designated data sources such as the SDR. The SSIS package will be configured to pull data from the designated data source at a specified interval</w:t>
      </w:r>
      <w:r>
        <w:t xml:space="preserve"> </w:t>
      </w:r>
      <w:r w:rsidRPr="00805C93">
        <w:t>(daily/weekly/monthly/annually).</w:t>
      </w:r>
      <w:r>
        <w:t xml:space="preserve"> </w:t>
      </w:r>
      <w:r w:rsidRPr="00805C93">
        <w:t>The primary egress interface will be the Direct Messaging interface used to notify VA Suicide Prevention Coordinators</w:t>
      </w:r>
      <w:r>
        <w:t xml:space="preserve"> (SPC)</w:t>
      </w:r>
      <w:r w:rsidRPr="00805C93">
        <w:t xml:space="preserve"> and </w:t>
      </w:r>
      <w:r>
        <w:t>other frontline care</w:t>
      </w:r>
      <w:r w:rsidRPr="00805C93">
        <w:t xml:space="preserve"> coordinators and clinicians.</w:t>
      </w:r>
      <w:r w:rsidR="002622FB">
        <w:t xml:space="preserve"> </w:t>
      </w:r>
      <w:r w:rsidRPr="00805C93">
        <w:t>The IRDS will leverage the VLER Direct messaging service utilizing a RESTful interface to transmit message content.</w:t>
      </w:r>
      <w:r>
        <w:t xml:space="preserve"> Another interface utilized by VA Staff and </w:t>
      </w:r>
      <w:r w:rsidR="0069394D">
        <w:t xml:space="preserve">clinical providers such as </w:t>
      </w:r>
      <w:r>
        <w:t xml:space="preserve">SPCs will be the IRDS Surveillance Dashboard which will provide browser based visualizations of critical data to identify </w:t>
      </w:r>
      <w:r w:rsidR="0069394D">
        <w:t xml:space="preserve">at-risk Veterans. </w:t>
      </w:r>
    </w:p>
    <w:p w14:paraId="2155ADA3" w14:textId="77777777" w:rsidR="005B5005" w:rsidRDefault="005B5005" w:rsidP="005B5005">
      <w:pPr>
        <w:pStyle w:val="BodyText"/>
      </w:pPr>
      <w:r>
        <w:rPr>
          <w:noProof/>
        </w:rPr>
        <w:lastRenderedPageBreak/>
        <w:drawing>
          <wp:inline distT="0" distB="0" distL="0" distR="0" wp14:anchorId="3823BF09" wp14:editId="4E648FE4">
            <wp:extent cx="5943600" cy="4277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77360"/>
                    </a:xfrm>
                    <a:prstGeom prst="rect">
                      <a:avLst/>
                    </a:prstGeom>
                  </pic:spPr>
                </pic:pic>
              </a:graphicData>
            </a:graphic>
          </wp:inline>
        </w:drawing>
      </w:r>
    </w:p>
    <w:p w14:paraId="6EF30F44" w14:textId="77777777" w:rsidR="005B5005" w:rsidRPr="00F970C4" w:rsidRDefault="005B5005" w:rsidP="005D7271">
      <w:pPr>
        <w:pStyle w:val="Caption"/>
        <w:jc w:val="center"/>
      </w:pPr>
      <w:r>
        <w:t xml:space="preserve">Figure </w:t>
      </w:r>
      <w:fldSimple w:instr=" SEQ Figure \* ARABIC ">
        <w:r>
          <w:rPr>
            <w:noProof/>
          </w:rPr>
          <w:t>3</w:t>
        </w:r>
      </w:fldSimple>
      <w:r>
        <w:t>: IRDS Interface Overview</w:t>
      </w:r>
    </w:p>
    <w:p w14:paraId="7D9DA7B9" w14:textId="77777777" w:rsidR="005B5005" w:rsidRDefault="005B5005" w:rsidP="00855B2E">
      <w:pPr>
        <w:pStyle w:val="BodyText"/>
      </w:pPr>
    </w:p>
    <w:p w14:paraId="24386682" w14:textId="77777777" w:rsidR="00B97BB0" w:rsidRDefault="00A14B6C" w:rsidP="00A14B6C">
      <w:pPr>
        <w:pStyle w:val="Caption"/>
        <w:jc w:val="center"/>
      </w:pPr>
      <w:r>
        <w:t xml:space="preserve"> </w:t>
      </w:r>
    </w:p>
    <w:p w14:paraId="22C15E46" w14:textId="77777777" w:rsidR="000A6DEC" w:rsidRDefault="000A6DEC" w:rsidP="00855B2E">
      <w:pPr>
        <w:pStyle w:val="BodyText"/>
      </w:pPr>
    </w:p>
    <w:p w14:paraId="6F4A5D1F" w14:textId="77777777" w:rsidR="00A629A2" w:rsidRDefault="00A629A2" w:rsidP="007637B0">
      <w:pPr>
        <w:pStyle w:val="BodyText"/>
        <w:keepNext/>
        <w:jc w:val="center"/>
      </w:pPr>
    </w:p>
    <w:p w14:paraId="12E36939" w14:textId="77777777" w:rsidR="00A3292F" w:rsidRDefault="00A3292F" w:rsidP="007637B0">
      <w:pPr>
        <w:pStyle w:val="BodyText"/>
        <w:keepNext/>
        <w:jc w:val="center"/>
      </w:pPr>
    </w:p>
    <w:p w14:paraId="39486608" w14:textId="77777777" w:rsidR="00590324" w:rsidRDefault="00A3292F" w:rsidP="00A3292F">
      <w:pPr>
        <w:pStyle w:val="Caption"/>
        <w:jc w:val="center"/>
      </w:pPr>
      <w:r>
        <w:t xml:space="preserve">Figure </w:t>
      </w:r>
      <w:fldSimple w:instr=" SEQ Figure \* ARABIC ">
        <w:r w:rsidR="00536842">
          <w:rPr>
            <w:noProof/>
          </w:rPr>
          <w:t>4</w:t>
        </w:r>
      </w:fldSimple>
      <w:r w:rsidR="007D404B">
        <w:rPr>
          <w:noProof/>
        </w:rPr>
        <w:t>:</w:t>
      </w:r>
      <w:r>
        <w:t xml:space="preserve"> Logic </w:t>
      </w:r>
      <w:r w:rsidR="00EA71BD">
        <w:t>D</w:t>
      </w:r>
      <w:r>
        <w:t xml:space="preserve">ata </w:t>
      </w:r>
      <w:r w:rsidR="00EA71BD">
        <w:t>I</w:t>
      </w:r>
      <w:r>
        <w:t>ntegration</w:t>
      </w:r>
    </w:p>
    <w:p w14:paraId="297F0ED5" w14:textId="77777777" w:rsidR="00C50458" w:rsidRDefault="00C50458" w:rsidP="00C50458"/>
    <w:p w14:paraId="0A68D7A0" w14:textId="77777777" w:rsidR="00617E5B" w:rsidRPr="00A3292F" w:rsidRDefault="00617E5B" w:rsidP="00A3292F"/>
    <w:p w14:paraId="7324CB38" w14:textId="77777777" w:rsidR="005100F6" w:rsidRDefault="005100F6" w:rsidP="005100F6">
      <w:pPr>
        <w:pStyle w:val="Heading2"/>
      </w:pPr>
      <w:bookmarkStart w:id="7" w:name="_Toc420661215"/>
      <w:r>
        <w:t>Physical System Description</w:t>
      </w:r>
      <w:bookmarkEnd w:id="7"/>
    </w:p>
    <w:p w14:paraId="65952917" w14:textId="77777777" w:rsidR="004B6C77" w:rsidRDefault="00EA71BD" w:rsidP="004B6C77">
      <w:pPr>
        <w:pStyle w:val="BodyText"/>
      </w:pPr>
      <w:r>
        <w:t>:</w:t>
      </w:r>
    </w:p>
    <w:p w14:paraId="26563A0A" w14:textId="77777777" w:rsidR="00CD5242" w:rsidRDefault="00CD5242">
      <w:pPr>
        <w:rPr>
          <w:szCs w:val="20"/>
        </w:rPr>
      </w:pPr>
      <w:r>
        <w:br w:type="page"/>
      </w:r>
    </w:p>
    <w:tbl>
      <w:tblPr>
        <w:tblStyle w:val="TableGrid1"/>
        <w:tblW w:w="0" w:type="auto"/>
        <w:tblInd w:w="113" w:type="dxa"/>
        <w:tblLook w:val="04A0" w:firstRow="1" w:lastRow="0" w:firstColumn="1" w:lastColumn="0" w:noHBand="0" w:noVBand="1"/>
      </w:tblPr>
      <w:tblGrid>
        <w:gridCol w:w="1430"/>
        <w:gridCol w:w="1356"/>
        <w:gridCol w:w="2158"/>
        <w:gridCol w:w="1096"/>
        <w:gridCol w:w="1076"/>
        <w:gridCol w:w="837"/>
        <w:gridCol w:w="1510"/>
      </w:tblGrid>
      <w:tr w:rsidR="00C332F3" w:rsidRPr="0021468B" w14:paraId="26F5D104" w14:textId="77777777" w:rsidTr="00C332F3">
        <w:tc>
          <w:tcPr>
            <w:tcW w:w="1176" w:type="dxa"/>
            <w:shd w:val="clear" w:color="auto" w:fill="D9D9D9" w:themeFill="background1" w:themeFillShade="D9"/>
          </w:tcPr>
          <w:p w14:paraId="54FD4D93" w14:textId="77777777" w:rsidR="00C332F3" w:rsidRPr="00FA4196" w:rsidRDefault="00C332F3" w:rsidP="0026107B">
            <w:pPr>
              <w:rPr>
                <w:b/>
                <w:szCs w:val="22"/>
              </w:rPr>
            </w:pPr>
            <w:r w:rsidRPr="00FA4196">
              <w:rPr>
                <w:b/>
                <w:szCs w:val="22"/>
              </w:rPr>
              <w:lastRenderedPageBreak/>
              <w:t>Type</w:t>
            </w:r>
          </w:p>
        </w:tc>
        <w:tc>
          <w:tcPr>
            <w:tcW w:w="1368" w:type="dxa"/>
            <w:shd w:val="clear" w:color="auto" w:fill="D9D9D9" w:themeFill="background1" w:themeFillShade="D9"/>
          </w:tcPr>
          <w:p w14:paraId="1495E63C" w14:textId="77777777" w:rsidR="00C332F3" w:rsidRPr="00FA4196" w:rsidRDefault="00C332F3" w:rsidP="0026107B">
            <w:pPr>
              <w:rPr>
                <w:b/>
                <w:szCs w:val="22"/>
              </w:rPr>
            </w:pPr>
            <w:r w:rsidRPr="00FA4196">
              <w:rPr>
                <w:b/>
                <w:szCs w:val="22"/>
              </w:rPr>
              <w:t>OS</w:t>
            </w:r>
          </w:p>
        </w:tc>
        <w:tc>
          <w:tcPr>
            <w:tcW w:w="2211" w:type="dxa"/>
            <w:shd w:val="clear" w:color="auto" w:fill="D9D9D9" w:themeFill="background1" w:themeFillShade="D9"/>
          </w:tcPr>
          <w:p w14:paraId="55AE3981" w14:textId="77777777" w:rsidR="00C332F3" w:rsidRPr="00FA4196" w:rsidRDefault="00C332F3" w:rsidP="0026107B">
            <w:pPr>
              <w:rPr>
                <w:b/>
                <w:szCs w:val="22"/>
              </w:rPr>
            </w:pPr>
            <w:r w:rsidRPr="00FA4196">
              <w:rPr>
                <w:b/>
                <w:szCs w:val="22"/>
              </w:rPr>
              <w:t>Processor</w:t>
            </w:r>
          </w:p>
        </w:tc>
        <w:tc>
          <w:tcPr>
            <w:tcW w:w="1096" w:type="dxa"/>
            <w:shd w:val="clear" w:color="auto" w:fill="D9D9D9" w:themeFill="background1" w:themeFillShade="D9"/>
          </w:tcPr>
          <w:p w14:paraId="17E0DC10" w14:textId="77777777" w:rsidR="00C332F3" w:rsidRPr="00FA4196" w:rsidRDefault="00C332F3" w:rsidP="0026107B">
            <w:pPr>
              <w:rPr>
                <w:b/>
                <w:szCs w:val="22"/>
              </w:rPr>
            </w:pPr>
            <w:r w:rsidRPr="00FA4196">
              <w:rPr>
                <w:b/>
                <w:szCs w:val="22"/>
              </w:rPr>
              <w:t>Memory</w:t>
            </w:r>
          </w:p>
        </w:tc>
        <w:tc>
          <w:tcPr>
            <w:tcW w:w="1080" w:type="dxa"/>
            <w:shd w:val="clear" w:color="auto" w:fill="D9D9D9" w:themeFill="background1" w:themeFillShade="D9"/>
          </w:tcPr>
          <w:p w14:paraId="28670F41" w14:textId="77777777" w:rsidR="00C332F3" w:rsidRPr="00FA4196" w:rsidRDefault="00C332F3" w:rsidP="0026107B">
            <w:pPr>
              <w:rPr>
                <w:b/>
                <w:szCs w:val="22"/>
              </w:rPr>
            </w:pPr>
            <w:r w:rsidRPr="00FA4196">
              <w:rPr>
                <w:b/>
                <w:szCs w:val="22"/>
              </w:rPr>
              <w:t>Storage</w:t>
            </w:r>
          </w:p>
        </w:tc>
        <w:tc>
          <w:tcPr>
            <w:tcW w:w="840" w:type="dxa"/>
            <w:shd w:val="clear" w:color="auto" w:fill="D9D9D9" w:themeFill="background1" w:themeFillShade="D9"/>
          </w:tcPr>
          <w:p w14:paraId="14C1085B" w14:textId="77777777" w:rsidR="00C332F3" w:rsidRPr="00FA4196" w:rsidRDefault="00C332F3" w:rsidP="0026107B">
            <w:pPr>
              <w:rPr>
                <w:b/>
                <w:szCs w:val="22"/>
              </w:rPr>
            </w:pPr>
            <w:r w:rsidRPr="00FA4196">
              <w:rPr>
                <w:b/>
                <w:szCs w:val="22"/>
              </w:rPr>
              <w:t>Users</w:t>
            </w:r>
          </w:p>
        </w:tc>
        <w:tc>
          <w:tcPr>
            <w:tcW w:w="1510" w:type="dxa"/>
            <w:shd w:val="clear" w:color="auto" w:fill="D9D9D9" w:themeFill="background1" w:themeFillShade="D9"/>
          </w:tcPr>
          <w:p w14:paraId="4C6A596F" w14:textId="77777777" w:rsidR="00C332F3" w:rsidRPr="00FA4196" w:rsidRDefault="00C332F3" w:rsidP="0026107B">
            <w:pPr>
              <w:rPr>
                <w:b/>
                <w:szCs w:val="22"/>
              </w:rPr>
            </w:pPr>
            <w:r w:rsidRPr="00FA4196">
              <w:rPr>
                <w:b/>
                <w:szCs w:val="22"/>
              </w:rPr>
              <w:t>Applications</w:t>
            </w:r>
          </w:p>
        </w:tc>
      </w:tr>
      <w:tr w:rsidR="00C332F3" w14:paraId="72D35D12" w14:textId="77777777" w:rsidTr="00C332F3">
        <w:tc>
          <w:tcPr>
            <w:tcW w:w="1176" w:type="dxa"/>
          </w:tcPr>
          <w:p w14:paraId="3F604A30" w14:textId="77777777" w:rsidR="00C332F3" w:rsidRPr="00FA4196" w:rsidRDefault="00C332F3">
            <w:pPr>
              <w:rPr>
                <w:szCs w:val="22"/>
              </w:rPr>
            </w:pPr>
            <w:r w:rsidRPr="00FA4196">
              <w:rPr>
                <w:szCs w:val="22"/>
              </w:rPr>
              <w:t>Cloud</w:t>
            </w:r>
            <w:r>
              <w:rPr>
                <w:szCs w:val="22"/>
              </w:rPr>
              <w:t xml:space="preserve"> (Database Server)</w:t>
            </w:r>
          </w:p>
        </w:tc>
        <w:tc>
          <w:tcPr>
            <w:tcW w:w="1368" w:type="dxa"/>
          </w:tcPr>
          <w:p w14:paraId="6C0AF511" w14:textId="77777777" w:rsidR="00C332F3" w:rsidRPr="00FA4196" w:rsidRDefault="00C332F3" w:rsidP="0026107B">
            <w:pPr>
              <w:rPr>
                <w:szCs w:val="22"/>
              </w:rPr>
            </w:pPr>
            <w:r w:rsidRPr="00FA4196">
              <w:rPr>
                <w:szCs w:val="22"/>
              </w:rPr>
              <w:t>MS Windows Server 2012 64-bit</w:t>
            </w:r>
          </w:p>
        </w:tc>
        <w:tc>
          <w:tcPr>
            <w:tcW w:w="2211" w:type="dxa"/>
          </w:tcPr>
          <w:p w14:paraId="7B688103" w14:textId="77777777" w:rsidR="00C332F3" w:rsidRPr="00FA4196" w:rsidRDefault="00C332F3" w:rsidP="0026107B">
            <w:pPr>
              <w:rPr>
                <w:szCs w:val="22"/>
              </w:rPr>
            </w:pPr>
            <w:r w:rsidRPr="00FA4196">
              <w:rPr>
                <w:szCs w:val="22"/>
              </w:rPr>
              <w:t>Intel Xeon CPU E5-2670, 2.6GHZ</w:t>
            </w:r>
          </w:p>
        </w:tc>
        <w:tc>
          <w:tcPr>
            <w:tcW w:w="1096" w:type="dxa"/>
          </w:tcPr>
          <w:p w14:paraId="732A4965" w14:textId="77777777" w:rsidR="00C332F3" w:rsidRPr="00FA4196" w:rsidRDefault="00C332F3" w:rsidP="0026107B">
            <w:pPr>
              <w:rPr>
                <w:szCs w:val="22"/>
              </w:rPr>
            </w:pPr>
            <w:r w:rsidRPr="00FA4196">
              <w:rPr>
                <w:szCs w:val="22"/>
              </w:rPr>
              <w:t>16 GB</w:t>
            </w:r>
          </w:p>
        </w:tc>
        <w:tc>
          <w:tcPr>
            <w:tcW w:w="1080" w:type="dxa"/>
          </w:tcPr>
          <w:p w14:paraId="384EAAE4" w14:textId="77777777" w:rsidR="00C332F3" w:rsidRPr="00FA4196" w:rsidRDefault="00C332F3" w:rsidP="0026107B">
            <w:pPr>
              <w:rPr>
                <w:szCs w:val="22"/>
              </w:rPr>
            </w:pPr>
            <w:r w:rsidRPr="00FA4196">
              <w:rPr>
                <w:szCs w:val="22"/>
              </w:rPr>
              <w:t>60 GB</w:t>
            </w:r>
          </w:p>
        </w:tc>
        <w:tc>
          <w:tcPr>
            <w:tcW w:w="840" w:type="dxa"/>
          </w:tcPr>
          <w:p w14:paraId="3CFEC8C4" w14:textId="77777777" w:rsidR="00C332F3" w:rsidRPr="00FA4196" w:rsidRDefault="00C332F3" w:rsidP="0026107B">
            <w:pPr>
              <w:rPr>
                <w:szCs w:val="22"/>
              </w:rPr>
            </w:pPr>
            <w:r w:rsidRPr="00FA4196">
              <w:rPr>
                <w:szCs w:val="22"/>
              </w:rPr>
              <w:t>16</w:t>
            </w:r>
          </w:p>
        </w:tc>
        <w:tc>
          <w:tcPr>
            <w:tcW w:w="1510" w:type="dxa"/>
          </w:tcPr>
          <w:p w14:paraId="1568DC2D" w14:textId="77777777" w:rsidR="00C332F3" w:rsidRPr="00FA4196" w:rsidRDefault="00C332F3" w:rsidP="0026107B">
            <w:pPr>
              <w:rPr>
                <w:szCs w:val="22"/>
              </w:rPr>
            </w:pPr>
            <w:r w:rsidRPr="00FA4196">
              <w:rPr>
                <w:szCs w:val="22"/>
              </w:rPr>
              <w:t>MS SQL Server 2012 Enterprise Edition</w:t>
            </w:r>
          </w:p>
        </w:tc>
      </w:tr>
      <w:tr w:rsidR="00C332F3" w14:paraId="33DCD425" w14:textId="77777777" w:rsidTr="00C332F3">
        <w:tc>
          <w:tcPr>
            <w:tcW w:w="1176" w:type="dxa"/>
          </w:tcPr>
          <w:p w14:paraId="31A67A9E" w14:textId="77777777" w:rsidR="00C332F3" w:rsidRPr="00FA4196" w:rsidRDefault="00C332F3">
            <w:pPr>
              <w:rPr>
                <w:szCs w:val="22"/>
              </w:rPr>
            </w:pPr>
            <w:r w:rsidRPr="00FA4196">
              <w:rPr>
                <w:szCs w:val="22"/>
              </w:rPr>
              <w:t>Cloud</w:t>
            </w:r>
            <w:r>
              <w:rPr>
                <w:szCs w:val="22"/>
              </w:rPr>
              <w:t xml:space="preserve"> (Application Server)</w:t>
            </w:r>
          </w:p>
        </w:tc>
        <w:tc>
          <w:tcPr>
            <w:tcW w:w="1368" w:type="dxa"/>
          </w:tcPr>
          <w:p w14:paraId="5ABADBA2" w14:textId="77777777" w:rsidR="00C332F3" w:rsidRPr="00FA4196" w:rsidRDefault="00C332F3" w:rsidP="00C332F3">
            <w:pPr>
              <w:rPr>
                <w:szCs w:val="22"/>
              </w:rPr>
            </w:pPr>
            <w:r w:rsidRPr="00FA4196">
              <w:rPr>
                <w:szCs w:val="22"/>
              </w:rPr>
              <w:t>MS Windows Server 2012 64-bit</w:t>
            </w:r>
          </w:p>
        </w:tc>
        <w:tc>
          <w:tcPr>
            <w:tcW w:w="2211" w:type="dxa"/>
          </w:tcPr>
          <w:p w14:paraId="4D88C6B1" w14:textId="77777777" w:rsidR="00C332F3" w:rsidRPr="00FA4196" w:rsidRDefault="00C332F3" w:rsidP="00C332F3">
            <w:pPr>
              <w:rPr>
                <w:szCs w:val="22"/>
              </w:rPr>
            </w:pPr>
            <w:r w:rsidRPr="00FA4196">
              <w:rPr>
                <w:szCs w:val="22"/>
              </w:rPr>
              <w:t>Intel Xeon CPU E5-2670, 2.6GHZ</w:t>
            </w:r>
          </w:p>
        </w:tc>
        <w:tc>
          <w:tcPr>
            <w:tcW w:w="1096" w:type="dxa"/>
          </w:tcPr>
          <w:p w14:paraId="133B6346" w14:textId="77777777" w:rsidR="00C332F3" w:rsidRPr="00FA4196" w:rsidRDefault="00C332F3" w:rsidP="00C332F3">
            <w:pPr>
              <w:rPr>
                <w:szCs w:val="22"/>
              </w:rPr>
            </w:pPr>
            <w:r w:rsidRPr="00FA4196">
              <w:rPr>
                <w:szCs w:val="22"/>
              </w:rPr>
              <w:t>16 GB</w:t>
            </w:r>
          </w:p>
        </w:tc>
        <w:tc>
          <w:tcPr>
            <w:tcW w:w="1080" w:type="dxa"/>
          </w:tcPr>
          <w:p w14:paraId="685C2847" w14:textId="77777777" w:rsidR="00C332F3" w:rsidRPr="00FA4196" w:rsidRDefault="00C332F3" w:rsidP="00C332F3">
            <w:pPr>
              <w:rPr>
                <w:szCs w:val="22"/>
              </w:rPr>
            </w:pPr>
            <w:r w:rsidRPr="00FA4196">
              <w:rPr>
                <w:szCs w:val="22"/>
              </w:rPr>
              <w:t>60 GB</w:t>
            </w:r>
          </w:p>
        </w:tc>
        <w:tc>
          <w:tcPr>
            <w:tcW w:w="840" w:type="dxa"/>
          </w:tcPr>
          <w:p w14:paraId="3282204F" w14:textId="77777777" w:rsidR="00C332F3" w:rsidRPr="00FA4196" w:rsidRDefault="00C332F3" w:rsidP="00C332F3">
            <w:pPr>
              <w:rPr>
                <w:szCs w:val="22"/>
              </w:rPr>
            </w:pPr>
            <w:r w:rsidRPr="00FA4196">
              <w:rPr>
                <w:szCs w:val="22"/>
              </w:rPr>
              <w:t>16</w:t>
            </w:r>
          </w:p>
        </w:tc>
        <w:tc>
          <w:tcPr>
            <w:tcW w:w="1510" w:type="dxa"/>
          </w:tcPr>
          <w:p w14:paraId="451E3B7C" w14:textId="77777777" w:rsidR="00C332F3" w:rsidRPr="00FA4196" w:rsidRDefault="00C332F3" w:rsidP="00C332F3">
            <w:pPr>
              <w:rPr>
                <w:szCs w:val="22"/>
              </w:rPr>
            </w:pPr>
            <w:r>
              <w:rPr>
                <w:szCs w:val="22"/>
              </w:rPr>
              <w:t>IIS 7.0</w:t>
            </w:r>
          </w:p>
        </w:tc>
      </w:tr>
    </w:tbl>
    <w:p w14:paraId="5E648186" w14:textId="77777777" w:rsidR="00C47FE3" w:rsidRDefault="007D404B" w:rsidP="00970D08">
      <w:pPr>
        <w:pStyle w:val="Caption"/>
        <w:jc w:val="center"/>
      </w:pPr>
      <w:r>
        <w:t xml:space="preserve">Table </w:t>
      </w:r>
      <w:fldSimple w:instr=" SEQ Table \* ARABIC ">
        <w:r w:rsidR="009C72E8">
          <w:rPr>
            <w:noProof/>
          </w:rPr>
          <w:t>1</w:t>
        </w:r>
      </w:fldSimple>
      <w:r>
        <w:t xml:space="preserve">: </w:t>
      </w:r>
      <w:r w:rsidRPr="008D2F67">
        <w:t>System Hardware</w:t>
      </w:r>
    </w:p>
    <w:p w14:paraId="50C9E585" w14:textId="77777777" w:rsidR="00C47FE3" w:rsidRDefault="00C47FE3" w:rsidP="004B6C77">
      <w:pPr>
        <w:pStyle w:val="BodyText"/>
      </w:pPr>
    </w:p>
    <w:p w14:paraId="6938389C" w14:textId="77777777" w:rsidR="00737230" w:rsidRPr="004B6C77" w:rsidRDefault="00737230" w:rsidP="004B6C77">
      <w:pPr>
        <w:pStyle w:val="BodyText"/>
      </w:pPr>
    </w:p>
    <w:p w14:paraId="2CE095A9" w14:textId="77777777" w:rsidR="005100F6" w:rsidRDefault="005100F6" w:rsidP="005100F6">
      <w:pPr>
        <w:pStyle w:val="Heading2"/>
      </w:pPr>
      <w:bookmarkStart w:id="8" w:name="_Toc420661216"/>
      <w:r>
        <w:t>Software Description</w:t>
      </w:r>
      <w:bookmarkEnd w:id="8"/>
    </w:p>
    <w:p w14:paraId="549CAC23" w14:textId="77777777" w:rsidR="00506C7F" w:rsidRDefault="00506C7F" w:rsidP="002C5608">
      <w:pPr>
        <w:pStyle w:val="PSPBodytext"/>
        <w:rPr>
          <w:color w:val="000000" w:themeColor="text1"/>
        </w:rPr>
      </w:pPr>
      <w:r>
        <w:t xml:space="preserve">The system centers on the Reach Database as depicted in </w:t>
      </w:r>
      <w:r>
        <w:rPr>
          <w:b/>
          <w:color w:val="DC6900"/>
        </w:rPr>
        <w:fldChar w:fldCharType="begin"/>
      </w:r>
      <w:r w:rsidRPr="00D001BD">
        <w:rPr>
          <w:b/>
        </w:rPr>
        <w:instrText xml:space="preserve"> REF _Ref405882248 \h </w:instrText>
      </w:r>
      <w:r>
        <w:rPr>
          <w:b/>
          <w:color w:val="DC6900"/>
        </w:rPr>
        <w:instrText xml:space="preserve"> \* MERGEFORMAT </w:instrText>
      </w:r>
      <w:r>
        <w:rPr>
          <w:b/>
          <w:color w:val="DC6900"/>
        </w:rPr>
      </w:r>
      <w:r>
        <w:rPr>
          <w:b/>
          <w:color w:val="DC6900"/>
        </w:rPr>
        <w:fldChar w:fldCharType="separate"/>
      </w:r>
      <w:r w:rsidRPr="00E95842">
        <w:rPr>
          <w:b/>
        </w:rPr>
        <w:t>Figure</w:t>
      </w:r>
      <w:r>
        <w:t xml:space="preserve"> </w:t>
      </w:r>
      <w:r w:rsidR="00AC00C7">
        <w:t>6</w:t>
      </w:r>
      <w:r>
        <w:rPr>
          <w:b/>
          <w:color w:val="DC6900"/>
        </w:rPr>
        <w:fldChar w:fldCharType="end"/>
      </w:r>
      <w:r w:rsidRPr="005D10E4">
        <w:rPr>
          <w:color w:val="000000" w:themeColor="text1"/>
        </w:rPr>
        <w:t xml:space="preserve">.  </w:t>
      </w:r>
      <w:r>
        <w:rPr>
          <w:color w:val="000000" w:themeColor="text1"/>
        </w:rPr>
        <w:t>Veteran d</w:t>
      </w:r>
      <w:r w:rsidRPr="005D10E4">
        <w:rPr>
          <w:color w:val="000000" w:themeColor="text1"/>
        </w:rPr>
        <w:t>ata flow</w:t>
      </w:r>
      <w:r>
        <w:rPr>
          <w:color w:val="000000" w:themeColor="text1"/>
        </w:rPr>
        <w:t>s</w:t>
      </w:r>
      <w:r w:rsidRPr="005D10E4">
        <w:rPr>
          <w:color w:val="000000" w:themeColor="text1"/>
        </w:rPr>
        <w:t xml:space="preserve"> in from VA sources, initially CDW</w:t>
      </w:r>
      <w:r w:rsidRPr="00C80284">
        <w:rPr>
          <w:color w:val="000000" w:themeColor="text1"/>
        </w:rPr>
        <w:t xml:space="preserve">, </w:t>
      </w:r>
      <w:r>
        <w:rPr>
          <w:color w:val="000000" w:themeColor="text1"/>
        </w:rPr>
        <w:t>and is processed through a Risk Assessment which categorizes each Veteran at a risk level.  Based on requirements, the IRDS Dashboard and Direct Message notification process will interact with veteran data to provide support through visualizations and notifications to VA SPCs.</w:t>
      </w:r>
      <w:r>
        <w:rPr>
          <w:noProof/>
          <w:color w:val="000000" w:themeColor="text1"/>
        </w:rPr>
        <w:drawing>
          <wp:inline distT="0" distB="0" distL="0" distR="0" wp14:anchorId="6AC00951" wp14:editId="643262EF">
            <wp:extent cx="43815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snelling037\Documents\Projects\Perceptive Reach\SDD Resources\Images\SimpleAppDiagram.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381500" cy="2400300"/>
                    </a:xfrm>
                    <a:prstGeom prst="rect">
                      <a:avLst/>
                    </a:prstGeom>
                    <a:noFill/>
                    <a:ln>
                      <a:noFill/>
                    </a:ln>
                  </pic:spPr>
                </pic:pic>
              </a:graphicData>
            </a:graphic>
          </wp:inline>
        </w:drawing>
      </w:r>
    </w:p>
    <w:p w14:paraId="38424D87" w14:textId="41E03355" w:rsidR="00506C7F" w:rsidRDefault="00506C7F" w:rsidP="002C5608">
      <w:pPr>
        <w:pStyle w:val="BodyText"/>
        <w:jc w:val="center"/>
      </w:pPr>
      <w:r w:rsidRPr="002C5608">
        <w:rPr>
          <w:rFonts w:eastAsiaTheme="minorHAnsi" w:cs="Arial"/>
          <w:b/>
          <w:color w:val="000000"/>
        </w:rPr>
        <w:t xml:space="preserve">Figure </w:t>
      </w:r>
      <w:r>
        <w:rPr>
          <w:b/>
        </w:rPr>
        <w:t>6</w:t>
      </w:r>
      <w:r w:rsidRPr="002C5608">
        <w:rPr>
          <w:rFonts w:eastAsiaTheme="minorHAnsi" w:cs="Arial"/>
          <w:b/>
          <w:color w:val="000000"/>
        </w:rPr>
        <w:t>: Application Design</w:t>
      </w:r>
      <w:r w:rsidR="00DD089E">
        <w:br/>
      </w:r>
    </w:p>
    <w:p w14:paraId="62A4FDEC" w14:textId="77777777" w:rsidR="004B6C77" w:rsidRDefault="00DD089E" w:rsidP="00FF63C0">
      <w:pPr>
        <w:pStyle w:val="BodyText"/>
      </w:pPr>
      <w:r>
        <w:t>A full list of the software use</w:t>
      </w:r>
      <w:r w:rsidR="00394999">
        <w:t>d in the system is described below</w:t>
      </w:r>
      <w:r w:rsidR="00765574">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7"/>
        <w:gridCol w:w="4861"/>
        <w:gridCol w:w="2701"/>
      </w:tblGrid>
      <w:tr w:rsidR="00CA398B" w:rsidRPr="005422A9" w14:paraId="6B17609B" w14:textId="77777777" w:rsidTr="002C5608">
        <w:trPr>
          <w:cantSplit/>
          <w:tblHeader/>
        </w:trPr>
        <w:tc>
          <w:tcPr>
            <w:tcW w:w="1007" w:type="pct"/>
            <w:shd w:val="clear" w:color="auto" w:fill="F2F2F2" w:themeFill="background1" w:themeFillShade="F2"/>
          </w:tcPr>
          <w:p w14:paraId="6EAE2451" w14:textId="77777777" w:rsidR="00CA398B" w:rsidRPr="00C83EC8" w:rsidRDefault="00CA398B" w:rsidP="00D32596">
            <w:pPr>
              <w:pStyle w:val="TableHeading"/>
              <w:rPr>
                <w:rFonts w:ascii="Times New Roman" w:hAnsi="Times New Roman" w:cs="Times New Roman"/>
              </w:rPr>
            </w:pPr>
            <w:r w:rsidRPr="00C83EC8">
              <w:rPr>
                <w:rFonts w:ascii="Times New Roman" w:hAnsi="Times New Roman" w:cs="Times New Roman"/>
              </w:rPr>
              <w:t>Name</w:t>
            </w:r>
          </w:p>
        </w:tc>
        <w:tc>
          <w:tcPr>
            <w:tcW w:w="2566" w:type="pct"/>
            <w:shd w:val="clear" w:color="auto" w:fill="F2F2F2" w:themeFill="background1" w:themeFillShade="F2"/>
          </w:tcPr>
          <w:p w14:paraId="29B4329C"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Technologies</w:t>
            </w:r>
          </w:p>
        </w:tc>
        <w:tc>
          <w:tcPr>
            <w:tcW w:w="1426" w:type="pct"/>
            <w:shd w:val="clear" w:color="auto" w:fill="F2F2F2" w:themeFill="background1" w:themeFillShade="F2"/>
          </w:tcPr>
          <w:p w14:paraId="010655D4" w14:textId="77777777" w:rsidR="00CA398B" w:rsidRPr="00C83EC8" w:rsidRDefault="00CA398B" w:rsidP="00D32596">
            <w:pPr>
              <w:pStyle w:val="TableHeading"/>
              <w:rPr>
                <w:rFonts w:ascii="Times New Roman" w:hAnsi="Times New Roman" w:cs="Times New Roman"/>
              </w:rPr>
            </w:pPr>
            <w:r>
              <w:rPr>
                <w:rFonts w:ascii="Times New Roman" w:hAnsi="Times New Roman" w:cs="Times New Roman"/>
              </w:rPr>
              <w:t>License</w:t>
            </w:r>
          </w:p>
        </w:tc>
      </w:tr>
      <w:tr w:rsidR="00CA398B" w:rsidRPr="005422A9" w14:paraId="6C7AF98A" w14:textId="77777777" w:rsidTr="002C5608">
        <w:trPr>
          <w:cantSplit/>
        </w:trPr>
        <w:tc>
          <w:tcPr>
            <w:tcW w:w="1007" w:type="pct"/>
            <w:shd w:val="clear" w:color="auto" w:fill="auto"/>
          </w:tcPr>
          <w:p w14:paraId="7AE21C28" w14:textId="77777777" w:rsidR="00CA398B" w:rsidRPr="00C83EC8" w:rsidRDefault="00CA398B" w:rsidP="00D32596">
            <w:pPr>
              <w:pStyle w:val="InstructionalTable"/>
              <w:rPr>
                <w:i w:val="0"/>
                <w:color w:val="auto"/>
              </w:rPr>
            </w:pPr>
            <w:r w:rsidRPr="00C83EC8">
              <w:rPr>
                <w:i w:val="0"/>
                <w:color w:val="auto"/>
              </w:rPr>
              <w:t>Dashboard</w:t>
            </w:r>
          </w:p>
        </w:tc>
        <w:tc>
          <w:tcPr>
            <w:tcW w:w="2566" w:type="pct"/>
            <w:shd w:val="clear" w:color="auto" w:fill="auto"/>
          </w:tcPr>
          <w:p w14:paraId="4F5F2E08" w14:textId="77777777" w:rsidR="00CA398B" w:rsidRPr="00C83EC8" w:rsidRDefault="00CA398B" w:rsidP="00D32596">
            <w:pPr>
              <w:pStyle w:val="InstructionalTable"/>
              <w:rPr>
                <w:i w:val="0"/>
                <w:color w:val="auto"/>
              </w:rPr>
            </w:pPr>
            <w:r w:rsidRPr="00CA398B">
              <w:rPr>
                <w:i w:val="0"/>
                <w:color w:val="auto"/>
              </w:rPr>
              <w:t>HTML5, CSS3, JavaScript, JQuery</w:t>
            </w:r>
            <w:r>
              <w:rPr>
                <w:i w:val="0"/>
                <w:color w:val="auto"/>
              </w:rPr>
              <w:t>, Angular JS</w:t>
            </w:r>
          </w:p>
        </w:tc>
        <w:tc>
          <w:tcPr>
            <w:tcW w:w="1426" w:type="pct"/>
            <w:shd w:val="clear" w:color="auto" w:fill="auto"/>
          </w:tcPr>
          <w:p w14:paraId="1175BA5B" w14:textId="77777777" w:rsidR="00CA398B" w:rsidRPr="00C83EC8" w:rsidRDefault="00CA398B" w:rsidP="00D32596">
            <w:pPr>
              <w:pStyle w:val="InstructionalTable"/>
              <w:rPr>
                <w:i w:val="0"/>
                <w:color w:val="auto"/>
              </w:rPr>
            </w:pPr>
            <w:r>
              <w:rPr>
                <w:i w:val="0"/>
                <w:color w:val="auto"/>
              </w:rPr>
              <w:t>Open source</w:t>
            </w:r>
          </w:p>
        </w:tc>
      </w:tr>
      <w:tr w:rsidR="00CA398B" w:rsidRPr="005422A9" w14:paraId="20C0A833" w14:textId="77777777" w:rsidTr="002C5608">
        <w:trPr>
          <w:cantSplit/>
        </w:trPr>
        <w:tc>
          <w:tcPr>
            <w:tcW w:w="1007" w:type="pct"/>
            <w:shd w:val="clear" w:color="auto" w:fill="auto"/>
          </w:tcPr>
          <w:p w14:paraId="44C42416" w14:textId="77777777" w:rsidR="00CA398B" w:rsidRPr="005422A9" w:rsidRDefault="00CA398B" w:rsidP="00D32596">
            <w:pPr>
              <w:pStyle w:val="InstructionalTable"/>
              <w:rPr>
                <w:i w:val="0"/>
                <w:color w:val="auto"/>
              </w:rPr>
            </w:pPr>
            <w:r w:rsidRPr="005422A9">
              <w:rPr>
                <w:i w:val="0"/>
                <w:color w:val="auto"/>
              </w:rPr>
              <w:t>Direct Message Assembler</w:t>
            </w:r>
          </w:p>
        </w:tc>
        <w:tc>
          <w:tcPr>
            <w:tcW w:w="2566" w:type="pct"/>
            <w:shd w:val="clear" w:color="auto" w:fill="auto"/>
          </w:tcPr>
          <w:p w14:paraId="33A92AB2" w14:textId="77777777" w:rsidR="00CA398B" w:rsidRPr="005422A9" w:rsidRDefault="00CA398B" w:rsidP="00D32596">
            <w:pPr>
              <w:pStyle w:val="InstructionalTable"/>
              <w:rPr>
                <w:i w:val="0"/>
                <w:color w:val="auto"/>
              </w:rPr>
            </w:pPr>
            <w:r>
              <w:rPr>
                <w:i w:val="0"/>
                <w:color w:val="auto"/>
              </w:rPr>
              <w:t>VLER Direct API</w:t>
            </w:r>
          </w:p>
        </w:tc>
        <w:tc>
          <w:tcPr>
            <w:tcW w:w="1426" w:type="pct"/>
            <w:shd w:val="clear" w:color="auto" w:fill="auto"/>
          </w:tcPr>
          <w:p w14:paraId="7BD7CC2C" w14:textId="77777777" w:rsidR="00CA398B" w:rsidRPr="005422A9" w:rsidRDefault="00CA398B" w:rsidP="00D32596">
            <w:pPr>
              <w:pStyle w:val="InstructionalTable"/>
              <w:rPr>
                <w:i w:val="0"/>
                <w:color w:val="auto"/>
              </w:rPr>
            </w:pPr>
            <w:r>
              <w:rPr>
                <w:i w:val="0"/>
                <w:color w:val="auto"/>
              </w:rPr>
              <w:t>VA</w:t>
            </w:r>
          </w:p>
        </w:tc>
      </w:tr>
      <w:tr w:rsidR="00CA398B" w:rsidRPr="005422A9" w14:paraId="62EC6F0C" w14:textId="77777777" w:rsidTr="002C5608">
        <w:trPr>
          <w:cantSplit/>
        </w:trPr>
        <w:tc>
          <w:tcPr>
            <w:tcW w:w="1007" w:type="pct"/>
            <w:shd w:val="clear" w:color="auto" w:fill="auto"/>
          </w:tcPr>
          <w:p w14:paraId="1A017BE1" w14:textId="77777777" w:rsidR="00CA398B" w:rsidRPr="005422A9" w:rsidRDefault="00CA398B" w:rsidP="00D32596">
            <w:pPr>
              <w:pStyle w:val="InstructionalTable"/>
              <w:rPr>
                <w:i w:val="0"/>
                <w:color w:val="auto"/>
              </w:rPr>
            </w:pPr>
            <w:r w:rsidRPr="005422A9">
              <w:rPr>
                <w:i w:val="0"/>
                <w:color w:val="auto"/>
              </w:rPr>
              <w:t>Data Analytics Platform</w:t>
            </w:r>
          </w:p>
        </w:tc>
        <w:tc>
          <w:tcPr>
            <w:tcW w:w="2566" w:type="pct"/>
            <w:shd w:val="clear" w:color="auto" w:fill="auto"/>
          </w:tcPr>
          <w:p w14:paraId="45FA27ED" w14:textId="77777777" w:rsidR="00CA398B" w:rsidRPr="005422A9" w:rsidRDefault="00CA398B" w:rsidP="00D32596">
            <w:pPr>
              <w:pStyle w:val="InstructionalTable"/>
              <w:rPr>
                <w:i w:val="0"/>
                <w:color w:val="auto"/>
              </w:rPr>
            </w:pPr>
            <w:r w:rsidRPr="005422A9">
              <w:rPr>
                <w:i w:val="0"/>
                <w:color w:val="auto"/>
              </w:rPr>
              <w:t>KNIME</w:t>
            </w:r>
          </w:p>
        </w:tc>
        <w:tc>
          <w:tcPr>
            <w:tcW w:w="1426" w:type="pct"/>
            <w:shd w:val="clear" w:color="auto" w:fill="auto"/>
          </w:tcPr>
          <w:p w14:paraId="28DA89FD" w14:textId="77777777" w:rsidR="00CA398B" w:rsidRPr="005422A9" w:rsidRDefault="00CA398B" w:rsidP="00D32596">
            <w:pPr>
              <w:pStyle w:val="InstructionalTable"/>
              <w:rPr>
                <w:i w:val="0"/>
                <w:color w:val="auto"/>
              </w:rPr>
            </w:pPr>
            <w:r>
              <w:rPr>
                <w:i w:val="0"/>
                <w:color w:val="auto"/>
              </w:rPr>
              <w:t>Open source</w:t>
            </w:r>
          </w:p>
        </w:tc>
      </w:tr>
      <w:tr w:rsidR="00CA398B" w:rsidRPr="005422A9" w14:paraId="24F4A3E2" w14:textId="77777777" w:rsidTr="002C5608">
        <w:trPr>
          <w:cantSplit/>
        </w:trPr>
        <w:tc>
          <w:tcPr>
            <w:tcW w:w="1007" w:type="pct"/>
            <w:shd w:val="clear" w:color="auto" w:fill="auto"/>
          </w:tcPr>
          <w:p w14:paraId="236D0BC8" w14:textId="77777777" w:rsidR="00CA398B" w:rsidRPr="005422A9" w:rsidRDefault="00CA398B" w:rsidP="00D32596">
            <w:pPr>
              <w:pStyle w:val="InstructionalTable"/>
              <w:rPr>
                <w:i w:val="0"/>
                <w:color w:val="auto"/>
              </w:rPr>
            </w:pPr>
            <w:r w:rsidRPr="005422A9">
              <w:rPr>
                <w:i w:val="0"/>
                <w:color w:val="auto"/>
              </w:rPr>
              <w:lastRenderedPageBreak/>
              <w:t>Reach DB</w:t>
            </w:r>
          </w:p>
        </w:tc>
        <w:tc>
          <w:tcPr>
            <w:tcW w:w="2566" w:type="pct"/>
            <w:shd w:val="clear" w:color="auto" w:fill="auto"/>
          </w:tcPr>
          <w:p w14:paraId="2969CB21" w14:textId="511E1181" w:rsidR="00CA398B" w:rsidRPr="005422A9" w:rsidRDefault="00CA398B" w:rsidP="0026107B">
            <w:pPr>
              <w:pStyle w:val="InstructionalTable"/>
              <w:rPr>
                <w:i w:val="0"/>
                <w:color w:val="auto"/>
              </w:rPr>
            </w:pPr>
            <w:r>
              <w:rPr>
                <w:i w:val="0"/>
                <w:color w:val="auto"/>
                <w:szCs w:val="22"/>
              </w:rPr>
              <w:t>SQL Server 20</w:t>
            </w:r>
            <w:r w:rsidR="0026107B">
              <w:rPr>
                <w:i w:val="0"/>
                <w:color w:val="auto"/>
                <w:szCs w:val="22"/>
              </w:rPr>
              <w:t>12</w:t>
            </w:r>
          </w:p>
        </w:tc>
        <w:tc>
          <w:tcPr>
            <w:tcW w:w="1426" w:type="pct"/>
            <w:shd w:val="clear" w:color="auto" w:fill="auto"/>
          </w:tcPr>
          <w:p w14:paraId="5AA271CD" w14:textId="77777777" w:rsidR="00CA398B" w:rsidRPr="005422A9" w:rsidRDefault="00CA398B" w:rsidP="00D32596">
            <w:pPr>
              <w:pStyle w:val="InstructionalTable"/>
              <w:rPr>
                <w:i w:val="0"/>
                <w:color w:val="auto"/>
              </w:rPr>
            </w:pPr>
            <w:r>
              <w:rPr>
                <w:i w:val="0"/>
                <w:color w:val="auto"/>
              </w:rPr>
              <w:t>Commercial (provided)</w:t>
            </w:r>
          </w:p>
        </w:tc>
      </w:tr>
      <w:tr w:rsidR="00CA398B" w:rsidRPr="005422A9" w14:paraId="5E76E084" w14:textId="77777777" w:rsidTr="002C5608">
        <w:trPr>
          <w:cantSplit/>
        </w:trPr>
        <w:tc>
          <w:tcPr>
            <w:tcW w:w="1007" w:type="pct"/>
            <w:shd w:val="clear" w:color="auto" w:fill="auto"/>
          </w:tcPr>
          <w:p w14:paraId="583FE9D8" w14:textId="09926299" w:rsidR="00CA398B" w:rsidRPr="005422A9" w:rsidRDefault="00CA398B" w:rsidP="00FF63C0">
            <w:pPr>
              <w:pStyle w:val="InstructionalTable"/>
              <w:rPr>
                <w:i w:val="0"/>
                <w:color w:val="auto"/>
              </w:rPr>
            </w:pPr>
          </w:p>
        </w:tc>
        <w:tc>
          <w:tcPr>
            <w:tcW w:w="2566" w:type="pct"/>
            <w:shd w:val="clear" w:color="auto" w:fill="auto"/>
          </w:tcPr>
          <w:p w14:paraId="26FAEE05" w14:textId="4FDD4E2A" w:rsidR="00CA398B" w:rsidRPr="005422A9" w:rsidRDefault="00CA398B" w:rsidP="00FF63C0">
            <w:pPr>
              <w:pStyle w:val="InstructionalTable"/>
              <w:rPr>
                <w:i w:val="0"/>
                <w:color w:val="auto"/>
              </w:rPr>
            </w:pPr>
          </w:p>
        </w:tc>
        <w:tc>
          <w:tcPr>
            <w:tcW w:w="1426" w:type="pct"/>
            <w:shd w:val="clear" w:color="auto" w:fill="auto"/>
          </w:tcPr>
          <w:p w14:paraId="0389F489" w14:textId="780C7F24" w:rsidR="00CA398B" w:rsidRPr="005422A9" w:rsidRDefault="00CA398B" w:rsidP="00FF63C0">
            <w:pPr>
              <w:pStyle w:val="InstructionalTable"/>
              <w:rPr>
                <w:i w:val="0"/>
                <w:color w:val="auto"/>
              </w:rPr>
            </w:pPr>
          </w:p>
        </w:tc>
      </w:tr>
      <w:tr w:rsidR="00CA398B" w:rsidRPr="005422A9" w14:paraId="73413767" w14:textId="77777777" w:rsidTr="002C5608">
        <w:trPr>
          <w:cantSplit/>
        </w:trPr>
        <w:tc>
          <w:tcPr>
            <w:tcW w:w="1007" w:type="pct"/>
            <w:shd w:val="clear" w:color="auto" w:fill="auto"/>
          </w:tcPr>
          <w:p w14:paraId="1190235D" w14:textId="77777777" w:rsidR="00CA398B" w:rsidRPr="005422A9" w:rsidRDefault="00CA398B" w:rsidP="00FF63C0">
            <w:pPr>
              <w:pStyle w:val="InstructionalTable"/>
              <w:rPr>
                <w:i w:val="0"/>
                <w:color w:val="auto"/>
              </w:rPr>
            </w:pPr>
            <w:r>
              <w:rPr>
                <w:i w:val="0"/>
                <w:color w:val="auto"/>
              </w:rPr>
              <w:t>Web Server</w:t>
            </w:r>
          </w:p>
        </w:tc>
        <w:tc>
          <w:tcPr>
            <w:tcW w:w="2566" w:type="pct"/>
            <w:shd w:val="clear" w:color="auto" w:fill="auto"/>
          </w:tcPr>
          <w:p w14:paraId="61A9607A" w14:textId="77777777" w:rsidR="00CA398B" w:rsidRPr="005422A9" w:rsidRDefault="00CA398B" w:rsidP="00FF63C0">
            <w:pPr>
              <w:pStyle w:val="InstructionalTable"/>
              <w:rPr>
                <w:i w:val="0"/>
                <w:color w:val="auto"/>
              </w:rPr>
            </w:pPr>
            <w:r>
              <w:rPr>
                <w:i w:val="0"/>
                <w:color w:val="auto"/>
              </w:rPr>
              <w:t>IIS, Windows Server 2012</w:t>
            </w:r>
          </w:p>
        </w:tc>
        <w:tc>
          <w:tcPr>
            <w:tcW w:w="1426" w:type="pct"/>
            <w:shd w:val="clear" w:color="auto" w:fill="auto"/>
          </w:tcPr>
          <w:p w14:paraId="39E72347" w14:textId="77777777" w:rsidR="00CA398B" w:rsidRPr="005422A9" w:rsidRDefault="00CA398B" w:rsidP="00FF63C0">
            <w:pPr>
              <w:pStyle w:val="InstructionalTable"/>
              <w:rPr>
                <w:i w:val="0"/>
                <w:color w:val="auto"/>
              </w:rPr>
            </w:pPr>
            <w:r>
              <w:rPr>
                <w:i w:val="0"/>
                <w:color w:val="auto"/>
              </w:rPr>
              <w:t>Commercial (provided)</w:t>
            </w:r>
          </w:p>
        </w:tc>
      </w:tr>
    </w:tbl>
    <w:p w14:paraId="350B6F4E" w14:textId="127678C6" w:rsidR="00522D5F" w:rsidRDefault="00522D5F" w:rsidP="00970D08">
      <w:pPr>
        <w:pStyle w:val="Caption"/>
        <w:jc w:val="center"/>
      </w:pPr>
      <w:r>
        <w:t xml:space="preserve">Table </w:t>
      </w:r>
      <w:fldSimple w:instr=" SEQ Table \* ARABIC ">
        <w:r w:rsidR="009C72E8">
          <w:rPr>
            <w:noProof/>
          </w:rPr>
          <w:t>3</w:t>
        </w:r>
      </w:fldSimple>
      <w:r>
        <w:t xml:space="preserve">: </w:t>
      </w:r>
      <w:r w:rsidRPr="009413BE">
        <w:t xml:space="preserve">Software Used in </w:t>
      </w:r>
      <w:r w:rsidR="00263EEB">
        <w:t>IRDS</w:t>
      </w:r>
    </w:p>
    <w:p w14:paraId="12B9C68D" w14:textId="55994B08" w:rsidR="004B6C77" w:rsidRDefault="0096030A" w:rsidP="004B6C77">
      <w:pPr>
        <w:pStyle w:val="BodyText"/>
      </w:pPr>
      <w:r>
        <w:t xml:space="preserve">All application software is open source or provided by </w:t>
      </w:r>
      <w:r w:rsidR="005E618D">
        <w:t xml:space="preserve">the </w:t>
      </w:r>
      <w:r>
        <w:t xml:space="preserve">VA.  The operating system is </w:t>
      </w:r>
      <w:r w:rsidR="00CA398B">
        <w:t>Windows due to the dependency on using SQL Server</w:t>
      </w:r>
      <w:r w:rsidR="00517A68">
        <w:t>.</w:t>
      </w:r>
    </w:p>
    <w:p w14:paraId="7C02C013" w14:textId="77777777" w:rsidR="004B6C77" w:rsidRPr="004B6C77" w:rsidRDefault="004B6C77" w:rsidP="004B6C77">
      <w:pPr>
        <w:pStyle w:val="BodyText"/>
      </w:pPr>
    </w:p>
    <w:p w14:paraId="108F833B" w14:textId="77777777" w:rsidR="00961FED" w:rsidRDefault="00576377" w:rsidP="00576377">
      <w:pPr>
        <w:pStyle w:val="Heading3"/>
      </w:pPr>
      <w:bookmarkStart w:id="9" w:name="_Toc420661217"/>
      <w:r w:rsidRPr="00576377">
        <w:t>Background Processes</w:t>
      </w:r>
      <w:bookmarkEnd w:id="9"/>
    </w:p>
    <w:p w14:paraId="6CAA1851" w14:textId="77777777" w:rsidR="00FF33E7" w:rsidRDefault="00FF33E7" w:rsidP="00FF33E7">
      <w:pPr>
        <w:pStyle w:val="BodyText"/>
      </w:pPr>
      <w:r>
        <w:t>The application background processes are as follows:</w:t>
      </w:r>
    </w:p>
    <w:p w14:paraId="5473C9DF" w14:textId="61C3D398" w:rsidR="00FF33E7" w:rsidRDefault="001458B9" w:rsidP="00FF33E7">
      <w:pPr>
        <w:pStyle w:val="BodyText"/>
        <w:numPr>
          <w:ilvl w:val="0"/>
          <w:numId w:val="30"/>
        </w:numPr>
      </w:pPr>
      <w:r>
        <w:t>InetMgr</w:t>
      </w:r>
      <w:r w:rsidR="00FF33E7">
        <w:t xml:space="preserve">.exe:   The </w:t>
      </w:r>
      <w:r>
        <w:t xml:space="preserve">IIS application which </w:t>
      </w:r>
      <w:r w:rsidR="00FF33E7">
        <w:t>host</w:t>
      </w:r>
      <w:r>
        <w:t>s</w:t>
      </w:r>
      <w:r w:rsidR="00FF33E7">
        <w:t xml:space="preserve"> the web application </w:t>
      </w:r>
    </w:p>
    <w:p w14:paraId="79143FF5" w14:textId="06091B1F" w:rsidR="00FF33E7" w:rsidRDefault="001458B9" w:rsidP="00FF33E7">
      <w:pPr>
        <w:pStyle w:val="BodyText"/>
        <w:numPr>
          <w:ilvl w:val="0"/>
          <w:numId w:val="30"/>
        </w:numPr>
      </w:pPr>
      <w:r>
        <w:t>sqlservr</w:t>
      </w:r>
      <w:r w:rsidR="00FF33E7">
        <w:t>.exe:  The server daemon for the SQL</w:t>
      </w:r>
      <w:r w:rsidR="00517A68">
        <w:t xml:space="preserve"> Server</w:t>
      </w:r>
      <w:r w:rsidR="00FF33E7">
        <w:t xml:space="preserve"> database</w:t>
      </w:r>
    </w:p>
    <w:p w14:paraId="18E692F1" w14:textId="77777777" w:rsidR="001458B9" w:rsidRDefault="001458B9" w:rsidP="00FF33E7">
      <w:pPr>
        <w:pStyle w:val="BodyText"/>
        <w:numPr>
          <w:ilvl w:val="0"/>
          <w:numId w:val="30"/>
        </w:numPr>
      </w:pPr>
      <w:r>
        <w:t xml:space="preserve">node.exe: The JavaScript runtime technology to host our server side application </w:t>
      </w:r>
    </w:p>
    <w:p w14:paraId="609FE19E" w14:textId="26622A49" w:rsidR="00FF33E7" w:rsidRPr="00FF33E7" w:rsidRDefault="005E2024" w:rsidP="00FF33E7">
      <w:pPr>
        <w:pStyle w:val="BodyText"/>
      </w:pPr>
      <w:r w:rsidRPr="00463DDA">
        <w:rPr>
          <w:b/>
        </w:rPr>
        <w:t>Note:</w:t>
      </w:r>
      <w:r>
        <w:t xml:space="preserve">  </w:t>
      </w:r>
      <w:r w:rsidR="00517A68">
        <w:t xml:space="preserve">SQL Server </w:t>
      </w:r>
      <w:r>
        <w:t>is configured to run as a Windows service so that it starts automatically with Windows.</w:t>
      </w:r>
    </w:p>
    <w:p w14:paraId="709F61D5" w14:textId="77777777" w:rsidR="00576377" w:rsidRDefault="00576377" w:rsidP="00576377">
      <w:pPr>
        <w:pStyle w:val="Heading3"/>
      </w:pPr>
      <w:bookmarkStart w:id="10" w:name="_Toc420661218"/>
      <w:r>
        <w:t>Job Schedules</w:t>
      </w:r>
      <w:bookmarkEnd w:id="10"/>
    </w:p>
    <w:p w14:paraId="2E7679BA" w14:textId="77777777" w:rsidR="004E3235" w:rsidRDefault="004E3235" w:rsidP="002C5608">
      <w:pPr>
        <w:pStyle w:val="BodyText"/>
        <w:ind w:left="360"/>
      </w:pPr>
      <w:r>
        <w:t>As the system gets close to its production, the jobs that will be run and their scheduling will be defined.</w:t>
      </w:r>
    </w:p>
    <w:p w14:paraId="3A25ACF1" w14:textId="77777777" w:rsidR="00576377" w:rsidRDefault="00576377" w:rsidP="00576377">
      <w:pPr>
        <w:pStyle w:val="Heading3"/>
      </w:pPr>
      <w:bookmarkStart w:id="11" w:name="_Toc420661219"/>
      <w:r>
        <w:t>Dependent Systems</w:t>
      </w:r>
      <w:bookmarkEnd w:id="11"/>
    </w:p>
    <w:tbl>
      <w:tblPr>
        <w:tblW w:w="44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3618"/>
        <w:gridCol w:w="1502"/>
        <w:gridCol w:w="1515"/>
      </w:tblGrid>
      <w:tr w:rsidR="003B2EA7" w:rsidRPr="003B2EA7" w14:paraId="6447AF61" w14:textId="77777777" w:rsidTr="00D32596">
        <w:trPr>
          <w:cantSplit/>
          <w:tblHeader/>
        </w:trPr>
        <w:tc>
          <w:tcPr>
            <w:tcW w:w="1081" w:type="pct"/>
            <w:shd w:val="clear" w:color="auto" w:fill="F2F2F2" w:themeFill="background1" w:themeFillShade="F2"/>
          </w:tcPr>
          <w:p w14:paraId="52687915" w14:textId="77777777" w:rsidR="003B2EA7" w:rsidRPr="003B2EA7" w:rsidRDefault="003B2EA7" w:rsidP="003B2EA7">
            <w:pPr>
              <w:spacing w:before="60" w:after="60"/>
              <w:rPr>
                <w:b/>
                <w:sz w:val="22"/>
                <w:szCs w:val="22"/>
              </w:rPr>
            </w:pPr>
            <w:r w:rsidRPr="003B2EA7">
              <w:rPr>
                <w:b/>
                <w:sz w:val="22"/>
                <w:szCs w:val="22"/>
              </w:rPr>
              <w:t>Name</w:t>
            </w:r>
          </w:p>
        </w:tc>
        <w:tc>
          <w:tcPr>
            <w:tcW w:w="2137" w:type="pct"/>
            <w:shd w:val="clear" w:color="auto" w:fill="F2F2F2" w:themeFill="background1" w:themeFillShade="F2"/>
          </w:tcPr>
          <w:p w14:paraId="0CFA0B2D" w14:textId="77777777" w:rsidR="003B2EA7" w:rsidRPr="003B2EA7" w:rsidRDefault="003B2EA7" w:rsidP="003B2EA7">
            <w:pPr>
              <w:spacing w:before="60" w:after="60"/>
              <w:rPr>
                <w:b/>
                <w:sz w:val="22"/>
                <w:szCs w:val="22"/>
              </w:rPr>
            </w:pPr>
            <w:r w:rsidRPr="003B2EA7">
              <w:rPr>
                <w:b/>
                <w:sz w:val="22"/>
                <w:szCs w:val="22"/>
              </w:rPr>
              <w:t>Description</w:t>
            </w:r>
          </w:p>
        </w:tc>
        <w:tc>
          <w:tcPr>
            <w:tcW w:w="887" w:type="pct"/>
            <w:shd w:val="clear" w:color="auto" w:fill="F2F2F2" w:themeFill="background1" w:themeFillShade="F2"/>
          </w:tcPr>
          <w:p w14:paraId="6F8B6A14" w14:textId="77777777" w:rsidR="003B2EA7" w:rsidRPr="003B2EA7" w:rsidRDefault="003B2EA7" w:rsidP="003B2EA7">
            <w:pPr>
              <w:spacing w:before="60" w:after="60"/>
              <w:rPr>
                <w:b/>
                <w:sz w:val="22"/>
                <w:szCs w:val="22"/>
              </w:rPr>
            </w:pPr>
            <w:r w:rsidRPr="003B2EA7">
              <w:rPr>
                <w:b/>
                <w:sz w:val="22"/>
                <w:szCs w:val="22"/>
              </w:rPr>
              <w:t>Interface Name</w:t>
            </w:r>
          </w:p>
        </w:tc>
        <w:tc>
          <w:tcPr>
            <w:tcW w:w="895" w:type="pct"/>
            <w:shd w:val="clear" w:color="auto" w:fill="F2F2F2" w:themeFill="background1" w:themeFillShade="F2"/>
          </w:tcPr>
          <w:p w14:paraId="52716BF6" w14:textId="77777777" w:rsidR="003B2EA7" w:rsidRPr="003B2EA7" w:rsidRDefault="003B2EA7" w:rsidP="003B2EA7">
            <w:pPr>
              <w:spacing w:before="60" w:after="60"/>
              <w:rPr>
                <w:b/>
                <w:sz w:val="22"/>
                <w:szCs w:val="22"/>
              </w:rPr>
            </w:pPr>
            <w:r w:rsidRPr="003B2EA7">
              <w:rPr>
                <w:b/>
                <w:sz w:val="22"/>
                <w:szCs w:val="22"/>
              </w:rPr>
              <w:t>Interface System</w:t>
            </w:r>
          </w:p>
        </w:tc>
      </w:tr>
      <w:tr w:rsidR="003B2EA7" w:rsidRPr="003B2EA7" w14:paraId="592EC0A2" w14:textId="77777777" w:rsidTr="00D32596">
        <w:trPr>
          <w:cantSplit/>
        </w:trPr>
        <w:tc>
          <w:tcPr>
            <w:tcW w:w="1081" w:type="pct"/>
            <w:shd w:val="clear" w:color="auto" w:fill="auto"/>
          </w:tcPr>
          <w:p w14:paraId="2D201579" w14:textId="77777777" w:rsidR="003B2EA7" w:rsidRPr="003B2EA7" w:rsidRDefault="003B2EA7" w:rsidP="003B2EA7">
            <w:pPr>
              <w:rPr>
                <w:sz w:val="22"/>
              </w:rPr>
            </w:pPr>
            <w:r w:rsidRPr="003B2EA7">
              <w:rPr>
                <w:sz w:val="22"/>
              </w:rPr>
              <w:t>Direct Message Assembler</w:t>
            </w:r>
          </w:p>
        </w:tc>
        <w:tc>
          <w:tcPr>
            <w:tcW w:w="2137" w:type="pct"/>
            <w:shd w:val="clear" w:color="auto" w:fill="auto"/>
          </w:tcPr>
          <w:p w14:paraId="42E498C0" w14:textId="77777777" w:rsidR="003B2EA7" w:rsidRPr="003B2EA7" w:rsidRDefault="003B2EA7" w:rsidP="003B2EA7">
            <w:pPr>
              <w:rPr>
                <w:sz w:val="22"/>
              </w:rPr>
            </w:pPr>
            <w:r w:rsidRPr="003B2EA7">
              <w:rPr>
                <w:sz w:val="22"/>
              </w:rPr>
              <w:t>To facilitate intervention through outreach programs, the IRDS system will create and transmit notification messages via Direct Messaging to VA designated and authorized intervention service providers.</w:t>
            </w:r>
          </w:p>
        </w:tc>
        <w:tc>
          <w:tcPr>
            <w:tcW w:w="887" w:type="pct"/>
            <w:shd w:val="clear" w:color="auto" w:fill="auto"/>
          </w:tcPr>
          <w:p w14:paraId="56C4D6C4" w14:textId="77777777" w:rsidR="003B2EA7" w:rsidRPr="003B2EA7" w:rsidRDefault="003B2EA7" w:rsidP="003B2EA7">
            <w:pPr>
              <w:rPr>
                <w:sz w:val="22"/>
              </w:rPr>
            </w:pPr>
            <w:r w:rsidRPr="003B2EA7">
              <w:rPr>
                <w:sz w:val="22"/>
              </w:rPr>
              <w:t>SQL Query, HTTPS</w:t>
            </w:r>
          </w:p>
        </w:tc>
        <w:tc>
          <w:tcPr>
            <w:tcW w:w="895" w:type="pct"/>
            <w:shd w:val="clear" w:color="auto" w:fill="auto"/>
          </w:tcPr>
          <w:p w14:paraId="586FEEF3" w14:textId="77777777" w:rsidR="003B2EA7" w:rsidRPr="003B2EA7" w:rsidRDefault="003B2EA7" w:rsidP="003B2EA7">
            <w:pPr>
              <w:rPr>
                <w:sz w:val="22"/>
              </w:rPr>
            </w:pPr>
            <w:r w:rsidRPr="003B2EA7">
              <w:rPr>
                <w:sz w:val="22"/>
              </w:rPr>
              <w:t xml:space="preserve">Reach DB, VLER Direct </w:t>
            </w:r>
          </w:p>
        </w:tc>
      </w:tr>
      <w:tr w:rsidR="003B2EA7" w:rsidRPr="003B2EA7" w14:paraId="777107A3" w14:textId="77777777" w:rsidTr="00D32596">
        <w:trPr>
          <w:cantSplit/>
        </w:trPr>
        <w:tc>
          <w:tcPr>
            <w:tcW w:w="1081" w:type="pct"/>
            <w:shd w:val="clear" w:color="auto" w:fill="auto"/>
          </w:tcPr>
          <w:p w14:paraId="71A0F751" w14:textId="77777777" w:rsidR="003B2EA7" w:rsidRPr="003B2EA7" w:rsidRDefault="005A74FC" w:rsidP="003B2EA7">
            <w:pPr>
              <w:rPr>
                <w:sz w:val="22"/>
              </w:rPr>
            </w:pPr>
            <w:r w:rsidRPr="005A74FC">
              <w:rPr>
                <w:sz w:val="22"/>
              </w:rPr>
              <w:t>Corporate Data Warehouse (CDW)</w:t>
            </w:r>
          </w:p>
        </w:tc>
        <w:tc>
          <w:tcPr>
            <w:tcW w:w="2137" w:type="pct"/>
            <w:shd w:val="clear" w:color="auto" w:fill="auto"/>
          </w:tcPr>
          <w:p w14:paraId="473CD0EB" w14:textId="77777777" w:rsidR="003B2EA7" w:rsidRPr="003B2EA7" w:rsidRDefault="005A74FC" w:rsidP="003B2EA7">
            <w:pPr>
              <w:rPr>
                <w:sz w:val="22"/>
              </w:rPr>
            </w:pPr>
            <w:r w:rsidRPr="005A74FC">
              <w:rPr>
                <w:sz w:val="22"/>
              </w:rPr>
              <w:t>Warehouses multiple VBA and VHA data sources in SQL Format.</w:t>
            </w:r>
          </w:p>
        </w:tc>
        <w:tc>
          <w:tcPr>
            <w:tcW w:w="887" w:type="pct"/>
            <w:shd w:val="clear" w:color="auto" w:fill="auto"/>
          </w:tcPr>
          <w:p w14:paraId="03278FD5" w14:textId="77777777" w:rsidR="003B2EA7" w:rsidRPr="003B2EA7" w:rsidRDefault="003B2EA7" w:rsidP="003B2EA7">
            <w:pPr>
              <w:rPr>
                <w:sz w:val="22"/>
              </w:rPr>
            </w:pPr>
            <w:r w:rsidRPr="003B2EA7">
              <w:rPr>
                <w:sz w:val="22"/>
              </w:rPr>
              <w:t>SSIS, SQL Query</w:t>
            </w:r>
          </w:p>
        </w:tc>
        <w:tc>
          <w:tcPr>
            <w:tcW w:w="895" w:type="pct"/>
            <w:shd w:val="clear" w:color="auto" w:fill="auto"/>
          </w:tcPr>
          <w:p w14:paraId="1FC5844B" w14:textId="77777777" w:rsidR="003B2EA7" w:rsidRPr="003B2EA7" w:rsidRDefault="005A74FC" w:rsidP="003B2EA7">
            <w:pPr>
              <w:rPr>
                <w:sz w:val="22"/>
              </w:rPr>
            </w:pPr>
            <w:r>
              <w:rPr>
                <w:sz w:val="22"/>
              </w:rPr>
              <w:t>Reach DB</w:t>
            </w:r>
          </w:p>
        </w:tc>
      </w:tr>
    </w:tbl>
    <w:p w14:paraId="05B2207B" w14:textId="1BB06A78" w:rsidR="00F671C5" w:rsidRDefault="003B2EA7" w:rsidP="002C5608">
      <w:pPr>
        <w:pStyle w:val="BodyText"/>
        <w:jc w:val="center"/>
      </w:pPr>
      <w:r w:rsidRPr="002C5608">
        <w:rPr>
          <w:b/>
        </w:rPr>
        <w:t xml:space="preserve">Table 4: </w:t>
      </w:r>
      <w:r>
        <w:rPr>
          <w:b/>
        </w:rPr>
        <w:t>Dependent Systems</w:t>
      </w:r>
      <w:r w:rsidRPr="002C5608" w:rsidDel="003B2EA7">
        <w:rPr>
          <w:b/>
        </w:rPr>
        <w:t xml:space="preserve"> </w:t>
      </w:r>
    </w:p>
    <w:p w14:paraId="1D94D0D9" w14:textId="59F135A4" w:rsidR="00F671C5" w:rsidRDefault="00F671C5" w:rsidP="00F671C5">
      <w:pPr>
        <w:keepNext/>
      </w:pPr>
    </w:p>
    <w:p w14:paraId="65AD1570" w14:textId="77777777" w:rsidR="001A75D9" w:rsidRDefault="001A75D9" w:rsidP="001A75D9">
      <w:pPr>
        <w:pStyle w:val="Heading1"/>
      </w:pPr>
      <w:bookmarkStart w:id="12" w:name="_Toc420661220"/>
      <w:r>
        <w:lastRenderedPageBreak/>
        <w:t>Routine Operations</w:t>
      </w:r>
      <w:bookmarkEnd w:id="12"/>
    </w:p>
    <w:p w14:paraId="3C1C5463" w14:textId="371968BD" w:rsidR="0099376D" w:rsidRDefault="0099376D" w:rsidP="0099376D">
      <w:pPr>
        <w:pStyle w:val="BodyText"/>
      </w:pPr>
      <w:r>
        <w:t>There are two routine operations that must be performed on the s</w:t>
      </w:r>
      <w:r w:rsidR="00595EF8">
        <w:t xml:space="preserve">ystem: user management and backing up the database. User management is performed within the administrative dashboard and consists of adding, editing, and removing users, and is covered in </w:t>
      </w:r>
      <w:r w:rsidR="00D43C0B">
        <w:t>S</w:t>
      </w:r>
      <w:r w:rsidR="00595EF8">
        <w:t>ection 2.2</w:t>
      </w:r>
      <w:r w:rsidR="00D43C0B">
        <w:t>, Security/Identity Management</w:t>
      </w:r>
      <w:r w:rsidR="00595EF8">
        <w:t xml:space="preserve">. Backing up the database is performed at the operating system level and is covered in </w:t>
      </w:r>
      <w:r w:rsidR="00D43C0B">
        <w:t xml:space="preserve">Section </w:t>
      </w:r>
      <w:r w:rsidR="00595EF8">
        <w:t>2.1.3</w:t>
      </w:r>
      <w:r w:rsidR="00D43C0B">
        <w:t xml:space="preserve"> Back-up &amp;Restore</w:t>
      </w:r>
      <w:r w:rsidR="00595EF8">
        <w:t>.</w:t>
      </w:r>
    </w:p>
    <w:tbl>
      <w:tblPr>
        <w:tblStyle w:val="TableGrid"/>
        <w:tblW w:w="0" w:type="auto"/>
        <w:jc w:val="center"/>
        <w:tblLook w:val="04A0" w:firstRow="1" w:lastRow="0" w:firstColumn="1" w:lastColumn="0" w:noHBand="0" w:noVBand="1"/>
      </w:tblPr>
      <w:tblGrid>
        <w:gridCol w:w="2076"/>
        <w:gridCol w:w="3489"/>
        <w:gridCol w:w="3231"/>
      </w:tblGrid>
      <w:tr w:rsidR="009B676F" w14:paraId="42500AF0" w14:textId="77777777" w:rsidTr="00463DDA">
        <w:trPr>
          <w:cantSplit/>
          <w:tblHeader/>
          <w:jc w:val="center"/>
        </w:trPr>
        <w:tc>
          <w:tcPr>
            <w:tcW w:w="2076" w:type="dxa"/>
            <w:shd w:val="clear" w:color="auto" w:fill="EEECE1" w:themeFill="background2"/>
          </w:tcPr>
          <w:p w14:paraId="25DE269E" w14:textId="77777777" w:rsidR="009B676F" w:rsidRDefault="009B676F" w:rsidP="005571D0">
            <w:pPr>
              <w:pStyle w:val="BodyText"/>
            </w:pPr>
            <w:r>
              <w:t>Operation</w:t>
            </w:r>
          </w:p>
        </w:tc>
        <w:tc>
          <w:tcPr>
            <w:tcW w:w="3489" w:type="dxa"/>
            <w:shd w:val="clear" w:color="auto" w:fill="EEECE1" w:themeFill="background2"/>
          </w:tcPr>
          <w:p w14:paraId="567C4E45" w14:textId="77777777" w:rsidR="009B676F" w:rsidRDefault="009B676F" w:rsidP="005571D0">
            <w:pPr>
              <w:pStyle w:val="BodyText"/>
            </w:pPr>
            <w:r>
              <w:t>Role</w:t>
            </w:r>
          </w:p>
        </w:tc>
        <w:tc>
          <w:tcPr>
            <w:tcW w:w="3231" w:type="dxa"/>
            <w:shd w:val="clear" w:color="auto" w:fill="EEECE1" w:themeFill="background2"/>
          </w:tcPr>
          <w:p w14:paraId="79D382DB" w14:textId="77777777" w:rsidR="009B676F" w:rsidRDefault="009B676F" w:rsidP="005571D0">
            <w:pPr>
              <w:pStyle w:val="BodyText"/>
            </w:pPr>
            <w:r>
              <w:t>Section</w:t>
            </w:r>
          </w:p>
        </w:tc>
      </w:tr>
      <w:tr w:rsidR="009B676F" w14:paraId="51601CD6" w14:textId="77777777" w:rsidTr="00463DDA">
        <w:trPr>
          <w:cantSplit/>
          <w:jc w:val="center"/>
        </w:trPr>
        <w:tc>
          <w:tcPr>
            <w:tcW w:w="2076" w:type="dxa"/>
          </w:tcPr>
          <w:p w14:paraId="13C06AF0" w14:textId="77777777" w:rsidR="009B676F" w:rsidRDefault="009B676F" w:rsidP="005571D0">
            <w:pPr>
              <w:pStyle w:val="BodyText"/>
            </w:pPr>
            <w:r>
              <w:t>User management</w:t>
            </w:r>
          </w:p>
        </w:tc>
        <w:tc>
          <w:tcPr>
            <w:tcW w:w="3489" w:type="dxa"/>
          </w:tcPr>
          <w:p w14:paraId="57D3332E" w14:textId="77777777" w:rsidR="009B676F" w:rsidRDefault="009B676F" w:rsidP="005571D0">
            <w:pPr>
              <w:pStyle w:val="BodyText"/>
            </w:pPr>
            <w:r>
              <w:t xml:space="preserve">Program technical administrator </w:t>
            </w:r>
          </w:p>
        </w:tc>
        <w:tc>
          <w:tcPr>
            <w:tcW w:w="3231" w:type="dxa"/>
          </w:tcPr>
          <w:p w14:paraId="5C5F5C2D" w14:textId="77777777" w:rsidR="009B676F" w:rsidRDefault="009B676F" w:rsidP="005571D0">
            <w:pPr>
              <w:pStyle w:val="BodyText"/>
            </w:pPr>
            <w:r>
              <w:t>2.2</w:t>
            </w:r>
          </w:p>
        </w:tc>
      </w:tr>
      <w:tr w:rsidR="009B676F" w14:paraId="54219206" w14:textId="77777777" w:rsidTr="00463DDA">
        <w:trPr>
          <w:cantSplit/>
          <w:jc w:val="center"/>
        </w:trPr>
        <w:tc>
          <w:tcPr>
            <w:tcW w:w="2076" w:type="dxa"/>
          </w:tcPr>
          <w:p w14:paraId="6F3F2C8F" w14:textId="77777777" w:rsidR="009B676F" w:rsidRDefault="009B676F" w:rsidP="005571D0">
            <w:pPr>
              <w:pStyle w:val="BodyText"/>
            </w:pPr>
            <w:r>
              <w:t>Database backup</w:t>
            </w:r>
          </w:p>
        </w:tc>
        <w:tc>
          <w:tcPr>
            <w:tcW w:w="3489" w:type="dxa"/>
          </w:tcPr>
          <w:p w14:paraId="659D5C96" w14:textId="77777777" w:rsidR="009B676F" w:rsidRDefault="009B676F" w:rsidP="005571D0">
            <w:pPr>
              <w:pStyle w:val="BodyText"/>
            </w:pPr>
            <w:r>
              <w:t>System administrator</w:t>
            </w:r>
          </w:p>
        </w:tc>
        <w:tc>
          <w:tcPr>
            <w:tcW w:w="3231" w:type="dxa"/>
          </w:tcPr>
          <w:p w14:paraId="60F5E365" w14:textId="77777777" w:rsidR="009B676F" w:rsidRDefault="009B676F" w:rsidP="009B676F">
            <w:pPr>
              <w:pStyle w:val="BodyText"/>
              <w:keepNext/>
            </w:pPr>
            <w:r>
              <w:t>2.1.3</w:t>
            </w:r>
          </w:p>
        </w:tc>
      </w:tr>
    </w:tbl>
    <w:p w14:paraId="26EBE572" w14:textId="64D3DA1F" w:rsidR="00522D5F" w:rsidRDefault="00522D5F" w:rsidP="00970D08">
      <w:pPr>
        <w:pStyle w:val="Caption"/>
        <w:jc w:val="center"/>
      </w:pPr>
      <w:r>
        <w:t xml:space="preserve">Table </w:t>
      </w:r>
      <w:r w:rsidR="005A74FC">
        <w:t>5</w:t>
      </w:r>
      <w:r>
        <w:t xml:space="preserve">: </w:t>
      </w:r>
      <w:r w:rsidRPr="00081B2A">
        <w:t>Routine Operations</w:t>
      </w:r>
    </w:p>
    <w:p w14:paraId="42CE0428" w14:textId="77777777" w:rsidR="00522D5F" w:rsidRDefault="00522D5F" w:rsidP="0099376D">
      <w:pPr>
        <w:pStyle w:val="BodyText"/>
      </w:pPr>
    </w:p>
    <w:p w14:paraId="43D5BFE9" w14:textId="77777777" w:rsidR="0012750A" w:rsidRPr="0099376D" w:rsidRDefault="0012750A" w:rsidP="0099376D">
      <w:pPr>
        <w:pStyle w:val="BodyText"/>
      </w:pPr>
    </w:p>
    <w:p w14:paraId="7A3028FB" w14:textId="77777777" w:rsidR="001A75D9" w:rsidRDefault="001A75D9" w:rsidP="001A75D9">
      <w:pPr>
        <w:pStyle w:val="Heading2"/>
      </w:pPr>
      <w:bookmarkStart w:id="13" w:name="_Toc420661221"/>
      <w:r>
        <w:t>Administrative Procedures</w:t>
      </w:r>
      <w:bookmarkEnd w:id="13"/>
    </w:p>
    <w:p w14:paraId="24A10F22" w14:textId="77777777" w:rsidR="001A75D9" w:rsidRDefault="001A75D9" w:rsidP="001A75D9">
      <w:pPr>
        <w:pStyle w:val="Heading3"/>
      </w:pPr>
      <w:bookmarkStart w:id="14" w:name="_Toc420661222"/>
      <w:r>
        <w:t>System Start-up</w:t>
      </w:r>
      <w:bookmarkEnd w:id="14"/>
    </w:p>
    <w:p w14:paraId="51CE5F32" w14:textId="77777777" w:rsidR="001931AE" w:rsidRDefault="001931AE" w:rsidP="001931AE">
      <w:pPr>
        <w:pStyle w:val="BodyText"/>
      </w:pPr>
      <w:r>
        <w:t>The system does not require any regular manual start-up procedures.  The database and application servers are both implemented as Windows services that automatically start with Windows, and it is unlikely that either service will fail under normal conditions.</w:t>
      </w:r>
      <w:r w:rsidR="0099376D">
        <w:t xml:space="preserve">  The services are listed below</w:t>
      </w:r>
      <w:r w:rsidR="006A310A">
        <w:t>:</w:t>
      </w:r>
    </w:p>
    <w:p w14:paraId="7526E4D1" w14:textId="77777777" w:rsidR="00AB19D5" w:rsidRDefault="00AB19D5" w:rsidP="00AB19D5">
      <w:pPr>
        <w:pStyle w:val="NoSpacing"/>
        <w:ind w:left="720"/>
      </w:pPr>
    </w:p>
    <w:tbl>
      <w:tblPr>
        <w:tblStyle w:val="TableGrid"/>
        <w:tblW w:w="0" w:type="auto"/>
        <w:jc w:val="center"/>
        <w:tblLayout w:type="fixed"/>
        <w:tblLook w:val="04A0" w:firstRow="1" w:lastRow="0" w:firstColumn="1" w:lastColumn="0" w:noHBand="0" w:noVBand="1"/>
      </w:tblPr>
      <w:tblGrid>
        <w:gridCol w:w="4068"/>
        <w:gridCol w:w="2250"/>
        <w:gridCol w:w="3258"/>
      </w:tblGrid>
      <w:tr w:rsidR="00AB19D5" w14:paraId="3262009D" w14:textId="77777777" w:rsidTr="002C5608">
        <w:trPr>
          <w:cantSplit/>
          <w:tblHeader/>
          <w:jc w:val="center"/>
        </w:trPr>
        <w:tc>
          <w:tcPr>
            <w:tcW w:w="4068" w:type="dxa"/>
            <w:shd w:val="clear" w:color="auto" w:fill="EEECE1" w:themeFill="background2"/>
          </w:tcPr>
          <w:p w14:paraId="70251617" w14:textId="77777777" w:rsidR="00AB19D5" w:rsidRDefault="00AB19D5" w:rsidP="00AB19D5">
            <w:pPr>
              <w:pStyle w:val="BodyText"/>
            </w:pPr>
            <w:r>
              <w:t>Service</w:t>
            </w:r>
          </w:p>
        </w:tc>
        <w:tc>
          <w:tcPr>
            <w:tcW w:w="2250" w:type="dxa"/>
            <w:shd w:val="clear" w:color="auto" w:fill="EEECE1" w:themeFill="background2"/>
          </w:tcPr>
          <w:p w14:paraId="59CD6D69" w14:textId="77777777" w:rsidR="00AB19D5" w:rsidRDefault="00AB19D5" w:rsidP="00AB19D5">
            <w:pPr>
              <w:pStyle w:val="BodyText"/>
            </w:pPr>
            <w:r>
              <w:t>Name</w:t>
            </w:r>
          </w:p>
        </w:tc>
        <w:tc>
          <w:tcPr>
            <w:tcW w:w="3258" w:type="dxa"/>
            <w:shd w:val="clear" w:color="auto" w:fill="EEECE1" w:themeFill="background2"/>
          </w:tcPr>
          <w:p w14:paraId="38EB3521" w14:textId="77777777" w:rsidR="00AB19D5" w:rsidRDefault="00AB19D5" w:rsidP="00AB19D5">
            <w:pPr>
              <w:pStyle w:val="BodyText"/>
            </w:pPr>
            <w:r>
              <w:t>Display Name</w:t>
            </w:r>
          </w:p>
        </w:tc>
      </w:tr>
      <w:tr w:rsidR="00AB19D5" w14:paraId="61A6B25F" w14:textId="77777777" w:rsidTr="002C5608">
        <w:trPr>
          <w:cantSplit/>
          <w:tblHeader/>
          <w:jc w:val="center"/>
        </w:trPr>
        <w:tc>
          <w:tcPr>
            <w:tcW w:w="4068" w:type="dxa"/>
          </w:tcPr>
          <w:p w14:paraId="74BE67C4" w14:textId="61E6BABA" w:rsidR="00AB19D5" w:rsidRDefault="008069E2" w:rsidP="00AB19D5">
            <w:pPr>
              <w:pStyle w:val="BodyText"/>
            </w:pPr>
            <w:r>
              <w:t>SQL</w:t>
            </w:r>
            <w:r w:rsidR="005A74FC">
              <w:t xml:space="preserve"> Server </w:t>
            </w:r>
            <w:r w:rsidR="006B2EB5">
              <w:t>(MSSQLSERVER)</w:t>
            </w:r>
          </w:p>
        </w:tc>
        <w:tc>
          <w:tcPr>
            <w:tcW w:w="2250" w:type="dxa"/>
          </w:tcPr>
          <w:p w14:paraId="479FB726" w14:textId="6B96494F" w:rsidR="00AB19D5" w:rsidRDefault="006B2EB5" w:rsidP="00AB19D5">
            <w:pPr>
              <w:pStyle w:val="BodyText"/>
            </w:pPr>
            <w:r>
              <w:t>MSSQLSERVER</w:t>
            </w:r>
          </w:p>
        </w:tc>
        <w:tc>
          <w:tcPr>
            <w:tcW w:w="3258" w:type="dxa"/>
          </w:tcPr>
          <w:p w14:paraId="55420AD7" w14:textId="7F87506F" w:rsidR="00AB19D5" w:rsidRDefault="006B2EB5" w:rsidP="00AB19D5">
            <w:pPr>
              <w:pStyle w:val="BodyText"/>
            </w:pPr>
            <w:r>
              <w:t>MSSQLSERVER</w:t>
            </w:r>
          </w:p>
        </w:tc>
      </w:tr>
      <w:tr w:rsidR="00AB19D5" w14:paraId="07E1EA86" w14:textId="77777777" w:rsidTr="002C5608">
        <w:trPr>
          <w:cantSplit/>
          <w:tblHeader/>
          <w:jc w:val="center"/>
        </w:trPr>
        <w:tc>
          <w:tcPr>
            <w:tcW w:w="4068" w:type="dxa"/>
          </w:tcPr>
          <w:p w14:paraId="5315BF4D" w14:textId="0525B288" w:rsidR="00AB19D5" w:rsidRDefault="005A74FC" w:rsidP="00AB19D5">
            <w:pPr>
              <w:pStyle w:val="BodyText"/>
            </w:pPr>
            <w:r>
              <w:t>Windows Process Activation Service</w:t>
            </w:r>
          </w:p>
        </w:tc>
        <w:tc>
          <w:tcPr>
            <w:tcW w:w="2250" w:type="dxa"/>
          </w:tcPr>
          <w:p w14:paraId="0458D02F" w14:textId="123EB6CB" w:rsidR="00AB19D5" w:rsidRDefault="005A74FC" w:rsidP="00AB19D5">
            <w:pPr>
              <w:pStyle w:val="BodyText"/>
            </w:pPr>
            <w:r>
              <w:t>WAS</w:t>
            </w:r>
          </w:p>
        </w:tc>
        <w:tc>
          <w:tcPr>
            <w:tcW w:w="3258" w:type="dxa"/>
          </w:tcPr>
          <w:p w14:paraId="5E373B11" w14:textId="4AEE9A21" w:rsidR="00AB19D5" w:rsidRDefault="005A74FC" w:rsidP="008069E2">
            <w:pPr>
              <w:pStyle w:val="BodyText"/>
              <w:keepNext/>
            </w:pPr>
            <w:r>
              <w:t>WAS</w:t>
            </w:r>
          </w:p>
        </w:tc>
      </w:tr>
      <w:tr w:rsidR="005A74FC" w14:paraId="5D395154" w14:textId="77777777" w:rsidTr="002C5608">
        <w:trPr>
          <w:cantSplit/>
          <w:tblHeader/>
          <w:jc w:val="center"/>
        </w:trPr>
        <w:tc>
          <w:tcPr>
            <w:tcW w:w="4068" w:type="dxa"/>
          </w:tcPr>
          <w:p w14:paraId="00EEC703" w14:textId="77777777" w:rsidR="005A74FC" w:rsidDel="005A74FC" w:rsidRDefault="005A74FC" w:rsidP="00AB19D5">
            <w:pPr>
              <w:pStyle w:val="BodyText"/>
            </w:pPr>
            <w:r>
              <w:t>World Wide Web Publishing Service</w:t>
            </w:r>
          </w:p>
        </w:tc>
        <w:tc>
          <w:tcPr>
            <w:tcW w:w="2250" w:type="dxa"/>
          </w:tcPr>
          <w:p w14:paraId="635577A2" w14:textId="77777777" w:rsidR="005A74FC" w:rsidRDefault="005A74FC" w:rsidP="00AB19D5">
            <w:pPr>
              <w:pStyle w:val="BodyText"/>
            </w:pPr>
            <w:r>
              <w:t>W3SVC</w:t>
            </w:r>
          </w:p>
        </w:tc>
        <w:tc>
          <w:tcPr>
            <w:tcW w:w="3258" w:type="dxa"/>
          </w:tcPr>
          <w:p w14:paraId="60DB6EDF" w14:textId="77777777" w:rsidR="005A74FC" w:rsidDel="005A74FC" w:rsidRDefault="005A74FC" w:rsidP="008069E2">
            <w:pPr>
              <w:pStyle w:val="BodyText"/>
              <w:keepNext/>
            </w:pPr>
            <w:r>
              <w:t>W3SVC</w:t>
            </w:r>
          </w:p>
        </w:tc>
      </w:tr>
    </w:tbl>
    <w:p w14:paraId="7AF1E811" w14:textId="3E9BB01E" w:rsidR="00522D5F" w:rsidRDefault="00522D5F" w:rsidP="00970D08">
      <w:pPr>
        <w:pStyle w:val="Caption"/>
        <w:jc w:val="center"/>
      </w:pPr>
      <w:r>
        <w:t xml:space="preserve">Table </w:t>
      </w:r>
      <w:r w:rsidR="005A74FC">
        <w:t>6</w:t>
      </w:r>
      <w:r>
        <w:t xml:space="preserve">: </w:t>
      </w:r>
      <w:r w:rsidRPr="00AD2778">
        <w:t>System Services</w:t>
      </w:r>
    </w:p>
    <w:p w14:paraId="2D60CB3D" w14:textId="77777777" w:rsidR="00522D5F" w:rsidRDefault="00522D5F" w:rsidP="001931AE">
      <w:pPr>
        <w:pStyle w:val="BodyText"/>
      </w:pPr>
    </w:p>
    <w:p w14:paraId="7561AEC3" w14:textId="6A186A55" w:rsidR="001931AE" w:rsidRPr="001931AE" w:rsidRDefault="001931AE" w:rsidP="001931AE">
      <w:pPr>
        <w:pStyle w:val="BodyText"/>
      </w:pPr>
      <w:r>
        <w:t xml:space="preserve">In the event that either does not start, or shuts down prematurely, </w:t>
      </w:r>
      <w:r w:rsidR="006A310A">
        <w:t>they</w:t>
      </w:r>
      <w:r>
        <w:t xml:space="preserve"> can be manually started via the Windows services snap-in. However, before starting either service, consult the Windows event viewer and individual service logs for information about the error. See </w:t>
      </w:r>
      <w:r w:rsidR="006A310A">
        <w:t>S</w:t>
      </w:r>
      <w:r>
        <w:t>ection 3</w:t>
      </w:r>
      <w:r w:rsidR="003A25B0">
        <w:t xml:space="preserve">, </w:t>
      </w:r>
      <w:r w:rsidR="006A310A">
        <w:t>Exception Handling</w:t>
      </w:r>
      <w:r>
        <w:t xml:space="preserve"> for more details about error handling and logs.</w:t>
      </w:r>
    </w:p>
    <w:p w14:paraId="3F7A533E" w14:textId="77777777" w:rsidR="001A75D9" w:rsidRDefault="001A75D9" w:rsidP="001A75D9">
      <w:pPr>
        <w:pStyle w:val="Heading3"/>
      </w:pPr>
      <w:bookmarkStart w:id="15" w:name="_Toc420661223"/>
      <w:r>
        <w:lastRenderedPageBreak/>
        <w:t>System Shut-down</w:t>
      </w:r>
      <w:bookmarkEnd w:id="15"/>
    </w:p>
    <w:p w14:paraId="52D85AA6" w14:textId="45B43BC9" w:rsidR="0099376D" w:rsidRPr="0099376D" w:rsidRDefault="0099376D" w:rsidP="0099376D">
      <w:pPr>
        <w:pStyle w:val="BodyText"/>
      </w:pPr>
      <w:r>
        <w:t xml:space="preserve">The system can be shut down by shutting down the two system processes from the Services snap-in. The services are listed in </w:t>
      </w:r>
      <w:r w:rsidR="006A310A">
        <w:t xml:space="preserve">Section </w:t>
      </w:r>
      <w:r>
        <w:t>2.1.1</w:t>
      </w:r>
      <w:r w:rsidR="003A25B0">
        <w:t xml:space="preserve">, </w:t>
      </w:r>
      <w:r w:rsidR="006A310A">
        <w:t>System Start-up.</w:t>
      </w:r>
    </w:p>
    <w:p w14:paraId="511A6613" w14:textId="77777777" w:rsidR="001A75D9" w:rsidRPr="003D345F" w:rsidRDefault="001A75D9" w:rsidP="00847214">
      <w:pPr>
        <w:pStyle w:val="Heading3"/>
      </w:pPr>
      <w:bookmarkStart w:id="16" w:name="_Toc420661224"/>
      <w:r w:rsidRPr="003D345F">
        <w:t>Back-up &amp; Restore</w:t>
      </w:r>
      <w:bookmarkEnd w:id="16"/>
    </w:p>
    <w:p w14:paraId="6EA55704" w14:textId="77777777" w:rsidR="00957633" w:rsidRDefault="00957633" w:rsidP="00A50C0D">
      <w:pPr>
        <w:pStyle w:val="BodyText"/>
      </w:pPr>
    </w:p>
    <w:p w14:paraId="71715E41" w14:textId="77777777" w:rsidR="004E3235" w:rsidRDefault="004E3235" w:rsidP="005571D0">
      <w:pPr>
        <w:pStyle w:val="BodyText"/>
      </w:pPr>
      <w:r>
        <w:t>Database backup and restoration is performed and managed by the AITC staff assigned to the IRDS system.</w:t>
      </w:r>
      <w:r w:rsidR="006A480A">
        <w:t xml:space="preserve"> The IRDS development team will communicate to the AITC staff which database on the IRDS database server need to be backed up. For those databases, AITC will perfo</w:t>
      </w:r>
      <w:r w:rsidR="00517D93">
        <w:t>r</w:t>
      </w:r>
      <w:r w:rsidR="006A480A">
        <w:t>m hot backups directly to tape on a nightly basis.</w:t>
      </w:r>
    </w:p>
    <w:p w14:paraId="2539CB04" w14:textId="77777777" w:rsidR="006A480A" w:rsidRPr="005571D0" w:rsidRDefault="006A480A" w:rsidP="005571D0">
      <w:pPr>
        <w:pStyle w:val="BodyText"/>
      </w:pPr>
      <w:r>
        <w:t>The IRDS development team has the option create a backup to disk on the data (</w:t>
      </w:r>
      <w:proofErr w:type="gramStart"/>
      <w:r>
        <w:t>E:</w:t>
      </w:r>
      <w:proofErr w:type="gramEnd"/>
      <w:r>
        <w:t xml:space="preserve">) drive when necessary, such as when updates are being applied to production database. In the event that an issue occurs. The database can quickly be restored from backup saved to disk.  </w:t>
      </w:r>
    </w:p>
    <w:p w14:paraId="352E2568" w14:textId="77777777" w:rsidR="00AB173C" w:rsidRDefault="00AB173C" w:rsidP="00AB173C">
      <w:pPr>
        <w:pStyle w:val="Heading4"/>
      </w:pPr>
      <w:bookmarkStart w:id="17" w:name="_Toc420661228"/>
      <w:r>
        <w:t>Storage and Rotation</w:t>
      </w:r>
      <w:bookmarkEnd w:id="17"/>
    </w:p>
    <w:p w14:paraId="465DCF29" w14:textId="68595359" w:rsidR="007B0C3A" w:rsidRDefault="007B0C3A" w:rsidP="007B0C3A">
      <w:pPr>
        <w:pStyle w:val="BodyText"/>
      </w:pPr>
      <w:r>
        <w:t xml:space="preserve">The VA system administrator should copy/move database backups to remote storage for safekeeping according to IT guidelines. The </w:t>
      </w:r>
      <w:r w:rsidR="002E30B9">
        <w:t>IRDS</w:t>
      </w:r>
      <w:r>
        <w:t xml:space="preserve"> server provides </w:t>
      </w:r>
      <w:proofErr w:type="spellStart"/>
      <w:r>
        <w:t>RAIDed</w:t>
      </w:r>
      <w:proofErr w:type="spellEnd"/>
      <w:r>
        <w:t xml:space="preserve"> storage and a rolling backup system for safeguarding backups locally, but relocating backups to SAN or other storage per VA IT guidelines provides additional safety and redundancy. External/redundant storage by IT is beyond the scope of this document.</w:t>
      </w:r>
    </w:p>
    <w:p w14:paraId="17E14392" w14:textId="77777777" w:rsidR="007B0C3A" w:rsidRPr="007B0C3A" w:rsidRDefault="007B0C3A" w:rsidP="007B0C3A">
      <w:pPr>
        <w:pStyle w:val="BodyText"/>
      </w:pPr>
    </w:p>
    <w:p w14:paraId="37E9EC31" w14:textId="77777777" w:rsidR="00AB173C" w:rsidRDefault="00AB173C" w:rsidP="00AB173C">
      <w:pPr>
        <w:pStyle w:val="Heading2"/>
      </w:pPr>
      <w:bookmarkStart w:id="18" w:name="_Toc420661229"/>
      <w:r>
        <w:t>Security / Identity Management</w:t>
      </w:r>
      <w:bookmarkEnd w:id="18"/>
    </w:p>
    <w:p w14:paraId="2416D777" w14:textId="2D9C2F2B" w:rsidR="00A83622" w:rsidRDefault="00BE207D" w:rsidP="0063605B">
      <w:pPr>
        <w:pStyle w:val="BodyText"/>
      </w:pPr>
      <w:r>
        <w:t xml:space="preserve">The </w:t>
      </w:r>
      <w:r w:rsidR="002E30B9">
        <w:t xml:space="preserve">IRDS </w:t>
      </w:r>
      <w:r>
        <w:t>s</w:t>
      </w:r>
      <w:r w:rsidR="0063605B">
        <w:t>ecurity architecture</w:t>
      </w:r>
      <w:r>
        <w:t xml:space="preserve"> consists of components that perform authentication and authorization of VA</w:t>
      </w:r>
      <w:r w:rsidR="00A91A8D">
        <w:t>/Non-VA</w:t>
      </w:r>
      <w:r>
        <w:t xml:space="preserve"> staff</w:t>
      </w:r>
      <w:r w:rsidR="002E30B9">
        <w:t>.</w:t>
      </w:r>
      <w:r w:rsidR="00A91A8D">
        <w:t xml:space="preserve"> </w:t>
      </w:r>
      <w:r w:rsidR="00F8497B">
        <w:t xml:space="preserve">These components include the </w:t>
      </w:r>
      <w:r w:rsidR="00A83622">
        <w:t xml:space="preserve">following: </w:t>
      </w:r>
    </w:p>
    <w:p w14:paraId="1938C701" w14:textId="5F596F71" w:rsidR="00A83622" w:rsidRDefault="00502F58" w:rsidP="00A83622">
      <w:pPr>
        <w:pStyle w:val="BodyText"/>
        <w:numPr>
          <w:ilvl w:val="0"/>
          <w:numId w:val="30"/>
        </w:numPr>
      </w:pPr>
      <w:r>
        <w:t>N</w:t>
      </w:r>
      <w:r w:rsidR="00A4374B">
        <w:t xml:space="preserve">etwork: Encrypted and secured communication between the </w:t>
      </w:r>
      <w:r w:rsidR="00A91A8D">
        <w:t xml:space="preserve">Web application </w:t>
      </w:r>
      <w:r w:rsidR="00A4374B">
        <w:t xml:space="preserve">and the server over </w:t>
      </w:r>
      <w:r w:rsidR="00A91A8D">
        <w:t>HTTPS</w:t>
      </w:r>
    </w:p>
    <w:p w14:paraId="323743C9" w14:textId="77777777" w:rsidR="00A83622" w:rsidRDefault="00502F58" w:rsidP="00A83622">
      <w:pPr>
        <w:pStyle w:val="BodyText"/>
        <w:numPr>
          <w:ilvl w:val="0"/>
          <w:numId w:val="30"/>
        </w:numPr>
      </w:pPr>
      <w:r>
        <w:t>W</w:t>
      </w:r>
      <w:r w:rsidR="00A4374B">
        <w:t>eb application:  Authenticated and authorized access to features</w:t>
      </w:r>
    </w:p>
    <w:p w14:paraId="0D30485F" w14:textId="05153AFD" w:rsidR="00F8497B" w:rsidRDefault="00A91A8D" w:rsidP="00A83622">
      <w:pPr>
        <w:pStyle w:val="BodyText"/>
        <w:numPr>
          <w:ilvl w:val="0"/>
          <w:numId w:val="30"/>
        </w:numPr>
      </w:pPr>
      <w:r>
        <w:t>CDW</w:t>
      </w:r>
      <w:r w:rsidR="00A4374B">
        <w:t>:  Authenticated and authorized access to pull some basic data and upload data</w:t>
      </w:r>
    </w:p>
    <w:p w14:paraId="295B4F8B" w14:textId="4523DDDA" w:rsidR="00BF2BC8" w:rsidRDefault="002F7F5F" w:rsidP="0063605B">
      <w:pPr>
        <w:pStyle w:val="BodyText"/>
      </w:pPr>
      <w:r>
        <w:t xml:space="preserve">The following </w:t>
      </w:r>
      <w:r w:rsidR="004730B2">
        <w:t>attributes</w:t>
      </w:r>
      <w:r>
        <w:t xml:space="preserve"> </w:t>
      </w:r>
      <w:r w:rsidR="004730B2">
        <w:t>describe</w:t>
      </w:r>
      <w:r>
        <w:t xml:space="preserve"> the </w:t>
      </w:r>
      <w:r w:rsidR="00263EEB">
        <w:t>IRDS</w:t>
      </w:r>
      <w:r>
        <w:t xml:space="preserve"> architecture as relate</w:t>
      </w:r>
      <w:r w:rsidR="00190BF5">
        <w:t>d</w:t>
      </w:r>
      <w:r>
        <w:t xml:space="preserve"> to security</w:t>
      </w:r>
      <w:r w:rsidR="00502F58">
        <w:t>:</w:t>
      </w:r>
    </w:p>
    <w:p w14:paraId="2F07569F" w14:textId="0C02D741" w:rsidR="004730B2" w:rsidRPr="004730B2" w:rsidRDefault="004730B2" w:rsidP="0009293B">
      <w:pPr>
        <w:pStyle w:val="BodyText"/>
        <w:numPr>
          <w:ilvl w:val="0"/>
          <w:numId w:val="36"/>
        </w:numPr>
        <w:rPr>
          <w:szCs w:val="24"/>
        </w:rPr>
      </w:pPr>
      <w:r w:rsidRPr="004730B2">
        <w:rPr>
          <w:szCs w:val="24"/>
        </w:rPr>
        <w:t xml:space="preserve">The </w:t>
      </w:r>
      <w:r w:rsidR="00263EEB">
        <w:rPr>
          <w:szCs w:val="24"/>
        </w:rPr>
        <w:t>IRDS</w:t>
      </w:r>
      <w:r w:rsidRPr="004730B2">
        <w:rPr>
          <w:szCs w:val="24"/>
        </w:rPr>
        <w:t xml:space="preserve"> system resides in the SD data center and consists of a web application, web services, and a database</w:t>
      </w:r>
    </w:p>
    <w:p w14:paraId="4792E468" w14:textId="7925CA1F" w:rsidR="004730B2" w:rsidRPr="004730B2" w:rsidRDefault="00A91A8D" w:rsidP="0009293B">
      <w:pPr>
        <w:pStyle w:val="BodyText"/>
        <w:numPr>
          <w:ilvl w:val="0"/>
          <w:numId w:val="36"/>
        </w:numPr>
        <w:rPr>
          <w:szCs w:val="24"/>
        </w:rPr>
      </w:pPr>
      <w:r>
        <w:rPr>
          <w:szCs w:val="24"/>
        </w:rPr>
        <w:t xml:space="preserve">VA/Non-VA Users </w:t>
      </w:r>
      <w:r w:rsidR="004730B2" w:rsidRPr="004730B2">
        <w:rPr>
          <w:szCs w:val="24"/>
        </w:rPr>
        <w:t xml:space="preserve">access authorized portions of the web application from </w:t>
      </w:r>
      <w:r w:rsidR="004730B2">
        <w:rPr>
          <w:szCs w:val="24"/>
        </w:rPr>
        <w:t>VA facilities</w:t>
      </w:r>
      <w:r w:rsidR="004730B2" w:rsidRPr="004730B2">
        <w:rPr>
          <w:szCs w:val="24"/>
        </w:rPr>
        <w:t xml:space="preserve"> </w:t>
      </w:r>
      <w:r w:rsidR="004730B2">
        <w:rPr>
          <w:szCs w:val="24"/>
        </w:rPr>
        <w:t>over VA WIFI</w:t>
      </w:r>
      <w:r>
        <w:rPr>
          <w:szCs w:val="24"/>
        </w:rPr>
        <w:t xml:space="preserve">/VPM </w:t>
      </w:r>
      <w:r w:rsidR="004730B2">
        <w:rPr>
          <w:szCs w:val="24"/>
        </w:rPr>
        <w:t xml:space="preserve">using the </w:t>
      </w:r>
      <w:r>
        <w:rPr>
          <w:szCs w:val="24"/>
        </w:rPr>
        <w:t>users network account</w:t>
      </w:r>
      <w:r w:rsidRPr="004730B2">
        <w:rPr>
          <w:szCs w:val="24"/>
        </w:rPr>
        <w:t xml:space="preserve"> </w:t>
      </w:r>
      <w:r w:rsidR="004730B2" w:rsidRPr="004730B2">
        <w:rPr>
          <w:szCs w:val="24"/>
        </w:rPr>
        <w:t>credentials</w:t>
      </w:r>
    </w:p>
    <w:p w14:paraId="6F9E8548" w14:textId="6941A8A5"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reads limited patient identification and demographics data from </w:t>
      </w:r>
      <w:r w:rsidR="00A91A8D">
        <w:rPr>
          <w:szCs w:val="24"/>
        </w:rPr>
        <w:t>CDW</w:t>
      </w:r>
      <w:r w:rsidR="004730B2" w:rsidRPr="004730B2">
        <w:rPr>
          <w:szCs w:val="24"/>
        </w:rPr>
        <w:t xml:space="preserve">, and writes results to </w:t>
      </w:r>
      <w:r w:rsidR="00A91A8D">
        <w:rPr>
          <w:szCs w:val="24"/>
        </w:rPr>
        <w:t>the Reach DB</w:t>
      </w:r>
    </w:p>
    <w:p w14:paraId="2F6C1225" w14:textId="2C4F151C" w:rsidR="004730B2" w:rsidRPr="004730B2" w:rsidRDefault="00263EEB" w:rsidP="0009293B">
      <w:pPr>
        <w:pStyle w:val="BodyText"/>
        <w:numPr>
          <w:ilvl w:val="0"/>
          <w:numId w:val="36"/>
        </w:numPr>
        <w:rPr>
          <w:szCs w:val="24"/>
        </w:rPr>
      </w:pPr>
      <w:r>
        <w:rPr>
          <w:szCs w:val="24"/>
        </w:rPr>
        <w:t>IRDS</w:t>
      </w:r>
      <w:r w:rsidR="004730B2" w:rsidRPr="004730B2">
        <w:rPr>
          <w:szCs w:val="24"/>
        </w:rPr>
        <w:t xml:space="preserve"> integrates with </w:t>
      </w:r>
      <w:r w:rsidR="00A91A8D">
        <w:rPr>
          <w:szCs w:val="24"/>
        </w:rPr>
        <w:t>CDW</w:t>
      </w:r>
      <w:r w:rsidR="00A91A8D" w:rsidRPr="004730B2">
        <w:rPr>
          <w:szCs w:val="24"/>
        </w:rPr>
        <w:t xml:space="preserve"> </w:t>
      </w:r>
      <w:r w:rsidR="004730B2" w:rsidRPr="004730B2">
        <w:rPr>
          <w:szCs w:val="24"/>
        </w:rPr>
        <w:t xml:space="preserve">via </w:t>
      </w:r>
      <w:r w:rsidR="00A91A8D">
        <w:rPr>
          <w:szCs w:val="24"/>
        </w:rPr>
        <w:t>SSIS</w:t>
      </w:r>
      <w:r w:rsidR="00A91A8D" w:rsidRPr="004730B2">
        <w:rPr>
          <w:szCs w:val="24"/>
        </w:rPr>
        <w:t xml:space="preserve"> </w:t>
      </w:r>
      <w:r w:rsidR="004730B2" w:rsidRPr="004730B2">
        <w:rPr>
          <w:szCs w:val="24"/>
        </w:rPr>
        <w:t>entirely on the VA network</w:t>
      </w:r>
    </w:p>
    <w:p w14:paraId="1BB8138F" w14:textId="4B522F4B" w:rsidR="00BE207D" w:rsidRPr="0063605B" w:rsidRDefault="002B6B3B" w:rsidP="0063605B">
      <w:pPr>
        <w:pStyle w:val="BodyText"/>
      </w:pPr>
      <w:r>
        <w:t xml:space="preserve">For more information on </w:t>
      </w:r>
      <w:r w:rsidR="00263EEB">
        <w:t>IRDS</w:t>
      </w:r>
      <w:r>
        <w:t xml:space="preserve"> security, see the System Security Plan.</w:t>
      </w:r>
    </w:p>
    <w:p w14:paraId="7FD31B74" w14:textId="77777777" w:rsidR="00AB173C" w:rsidRDefault="00AB173C" w:rsidP="00AB173C">
      <w:pPr>
        <w:pStyle w:val="Heading3"/>
      </w:pPr>
      <w:bookmarkStart w:id="19" w:name="_Toc420661230"/>
      <w:r>
        <w:lastRenderedPageBreak/>
        <w:t>Identity Management</w:t>
      </w:r>
      <w:bookmarkEnd w:id="19"/>
    </w:p>
    <w:p w14:paraId="60D12E6B" w14:textId="5A7E1141" w:rsidR="00970D08" w:rsidRDefault="005F1116" w:rsidP="005F1116">
      <w:pPr>
        <w:pStyle w:val="BodyText"/>
      </w:pPr>
      <w:r>
        <w:t xml:space="preserve">Users are added, modified, or deactivated through the </w:t>
      </w:r>
      <w:r w:rsidR="00666D15">
        <w:t>Users table within the SQL Server Reach Database</w:t>
      </w:r>
      <w:r>
        <w:t xml:space="preserve">. In the </w:t>
      </w:r>
      <w:r w:rsidR="00666D15">
        <w:t>Users table</w:t>
      </w:r>
      <w:r w:rsidR="00666D15" w:rsidDel="00666D15">
        <w:t xml:space="preserve"> </w:t>
      </w:r>
      <w:r>
        <w:t xml:space="preserve">interface, the technical admin user has the ability to create users, assign their access (add them to program locations), and deactivate them. Adding a user consists of using the </w:t>
      </w:r>
      <w:r w:rsidR="00666D15" w:rsidRPr="002C5608">
        <w:t>Users</w:t>
      </w:r>
      <w:r w:rsidR="00666D15">
        <w:rPr>
          <w:i/>
        </w:rPr>
        <w:t xml:space="preserve"> </w:t>
      </w:r>
      <w:r w:rsidR="00666D15" w:rsidRPr="002C5608">
        <w:t>table</w:t>
      </w:r>
      <w:r>
        <w:t xml:space="preserve"> to fill in the new user’s </w:t>
      </w:r>
      <w:r w:rsidR="00666D15">
        <w:t>username</w:t>
      </w:r>
      <w:r>
        <w:t xml:space="preserve">, </w:t>
      </w:r>
      <w:r w:rsidR="00666D15">
        <w:t>user role, user state location, first name, last name, home facility, domain, and active/inactive status.</w:t>
      </w:r>
      <w:r>
        <w:t xml:space="preserve"> Modifying a user consists of using the </w:t>
      </w:r>
      <w:r w:rsidR="00666D15" w:rsidRPr="002C5608">
        <w:t>User table</w:t>
      </w:r>
      <w:r>
        <w:t xml:space="preserve"> to modify values. Deactivating consists of changing the user’s status to </w:t>
      </w:r>
      <w:r>
        <w:rPr>
          <w:i/>
        </w:rPr>
        <w:t>inactive</w:t>
      </w:r>
      <w:r w:rsidR="00970D08">
        <w:t xml:space="preserve">. </w:t>
      </w:r>
    </w:p>
    <w:p w14:paraId="53EEB3AF" w14:textId="3168D576" w:rsidR="005F1116" w:rsidRDefault="00970D08" w:rsidP="005F1116">
      <w:pPr>
        <w:pStyle w:val="BodyText"/>
      </w:pPr>
      <w:r w:rsidRPr="00463DDA">
        <w:rPr>
          <w:b/>
        </w:rPr>
        <w:t>Note:</w:t>
      </w:r>
      <w:r>
        <w:t xml:space="preserve"> </w:t>
      </w:r>
      <w:r w:rsidR="005F1116">
        <w:t xml:space="preserve">Users are not deleted in </w:t>
      </w:r>
      <w:r w:rsidR="002E30B9">
        <w:t>IRDS</w:t>
      </w:r>
      <w:r w:rsidR="00521C27">
        <w:t>; they</w:t>
      </w:r>
      <w:r w:rsidR="005F1116">
        <w:t xml:space="preserve"> are simply inactivated and they can be reactivated in the future as needed.  </w:t>
      </w:r>
    </w:p>
    <w:tbl>
      <w:tblPr>
        <w:tblStyle w:val="TableGrid"/>
        <w:tblW w:w="0" w:type="auto"/>
        <w:tblLook w:val="04A0" w:firstRow="1" w:lastRow="0" w:firstColumn="1" w:lastColumn="0" w:noHBand="0" w:noVBand="1"/>
      </w:tblPr>
      <w:tblGrid>
        <w:gridCol w:w="2808"/>
        <w:gridCol w:w="3576"/>
        <w:gridCol w:w="3192"/>
      </w:tblGrid>
      <w:tr w:rsidR="00EC4FE8" w14:paraId="797F121E" w14:textId="77777777" w:rsidTr="00EC4FE8">
        <w:tc>
          <w:tcPr>
            <w:tcW w:w="2808" w:type="dxa"/>
            <w:shd w:val="clear" w:color="auto" w:fill="EEECE1" w:themeFill="background2"/>
          </w:tcPr>
          <w:p w14:paraId="0770213C" w14:textId="77777777" w:rsidR="00EC4FE8" w:rsidRDefault="00EC4FE8" w:rsidP="005F1116">
            <w:pPr>
              <w:pStyle w:val="BodyText"/>
            </w:pPr>
            <w:r>
              <w:t>Activity</w:t>
            </w:r>
          </w:p>
        </w:tc>
        <w:tc>
          <w:tcPr>
            <w:tcW w:w="3576" w:type="dxa"/>
            <w:shd w:val="clear" w:color="auto" w:fill="EEECE1" w:themeFill="background2"/>
          </w:tcPr>
          <w:p w14:paraId="73B7BA68" w14:textId="77777777" w:rsidR="00EC4FE8" w:rsidRDefault="00EC4FE8" w:rsidP="005F1116">
            <w:pPr>
              <w:pStyle w:val="BodyText"/>
            </w:pPr>
            <w:r>
              <w:t>Location</w:t>
            </w:r>
          </w:p>
        </w:tc>
        <w:tc>
          <w:tcPr>
            <w:tcW w:w="3192" w:type="dxa"/>
            <w:shd w:val="clear" w:color="auto" w:fill="EEECE1" w:themeFill="background2"/>
          </w:tcPr>
          <w:p w14:paraId="6A773026" w14:textId="77777777" w:rsidR="00EC4FE8" w:rsidRDefault="00EC4FE8" w:rsidP="005F1116">
            <w:pPr>
              <w:pStyle w:val="BodyText"/>
            </w:pPr>
            <w:r>
              <w:t>Interface</w:t>
            </w:r>
          </w:p>
        </w:tc>
      </w:tr>
      <w:tr w:rsidR="00EC4FE8" w14:paraId="486859E2" w14:textId="77777777" w:rsidTr="00EC4FE8">
        <w:tc>
          <w:tcPr>
            <w:tcW w:w="2808" w:type="dxa"/>
          </w:tcPr>
          <w:p w14:paraId="1AE713D1" w14:textId="77777777" w:rsidR="00EC4FE8" w:rsidRDefault="00EC4FE8" w:rsidP="005F1116">
            <w:pPr>
              <w:pStyle w:val="BodyText"/>
            </w:pPr>
            <w:r>
              <w:t>Add user</w:t>
            </w:r>
          </w:p>
        </w:tc>
        <w:tc>
          <w:tcPr>
            <w:tcW w:w="3576" w:type="dxa"/>
          </w:tcPr>
          <w:p w14:paraId="2DF009C6" w14:textId="1DD1EA75" w:rsidR="00EC4FE8" w:rsidRDefault="00054C4F" w:rsidP="005F1116">
            <w:pPr>
              <w:pStyle w:val="BodyText"/>
            </w:pPr>
            <w:r>
              <w:t>SQL Server Reach Database</w:t>
            </w:r>
          </w:p>
        </w:tc>
        <w:tc>
          <w:tcPr>
            <w:tcW w:w="3192" w:type="dxa"/>
          </w:tcPr>
          <w:p w14:paraId="6CB3CA64" w14:textId="191C5523" w:rsidR="00EC4FE8" w:rsidRDefault="00666D15" w:rsidP="005F1116">
            <w:pPr>
              <w:pStyle w:val="BodyText"/>
            </w:pPr>
            <w:r>
              <w:t>User Table</w:t>
            </w:r>
          </w:p>
        </w:tc>
      </w:tr>
      <w:tr w:rsidR="00054C4F" w14:paraId="78EA5B0D" w14:textId="77777777" w:rsidTr="00EC4FE8">
        <w:tc>
          <w:tcPr>
            <w:tcW w:w="2808" w:type="dxa"/>
          </w:tcPr>
          <w:p w14:paraId="664D212B" w14:textId="77777777" w:rsidR="00054C4F" w:rsidRDefault="00054C4F" w:rsidP="00054C4F">
            <w:pPr>
              <w:pStyle w:val="BodyText"/>
            </w:pPr>
            <w:r>
              <w:t>Edit user</w:t>
            </w:r>
          </w:p>
        </w:tc>
        <w:tc>
          <w:tcPr>
            <w:tcW w:w="3576" w:type="dxa"/>
          </w:tcPr>
          <w:p w14:paraId="37FE684E" w14:textId="6EFACFE4" w:rsidR="00054C4F" w:rsidRDefault="00054C4F" w:rsidP="00054C4F">
            <w:pPr>
              <w:pStyle w:val="BodyText"/>
            </w:pPr>
            <w:r>
              <w:t>SQL Server Reach Database</w:t>
            </w:r>
          </w:p>
        </w:tc>
        <w:tc>
          <w:tcPr>
            <w:tcW w:w="3192" w:type="dxa"/>
          </w:tcPr>
          <w:p w14:paraId="35F45194" w14:textId="2706562A" w:rsidR="00054C4F" w:rsidRDefault="00054C4F" w:rsidP="00054C4F">
            <w:pPr>
              <w:pStyle w:val="BodyText"/>
            </w:pPr>
            <w:r>
              <w:t>User Table</w:t>
            </w:r>
          </w:p>
        </w:tc>
      </w:tr>
      <w:tr w:rsidR="00EC4FE8" w14:paraId="2F8F674E" w14:textId="77777777" w:rsidTr="00EC4FE8">
        <w:tc>
          <w:tcPr>
            <w:tcW w:w="2808" w:type="dxa"/>
          </w:tcPr>
          <w:p w14:paraId="51B3FC14" w14:textId="77777777" w:rsidR="00EC4FE8" w:rsidRDefault="00EC4FE8" w:rsidP="005F1116">
            <w:pPr>
              <w:pStyle w:val="BodyText"/>
            </w:pPr>
            <w:r>
              <w:t>Deactivate user</w:t>
            </w:r>
          </w:p>
        </w:tc>
        <w:tc>
          <w:tcPr>
            <w:tcW w:w="3576" w:type="dxa"/>
          </w:tcPr>
          <w:p w14:paraId="00DA7CF0" w14:textId="3924584F" w:rsidR="00EC4FE8" w:rsidRDefault="00054C4F" w:rsidP="005F1116">
            <w:pPr>
              <w:pStyle w:val="BodyText"/>
            </w:pPr>
            <w:r w:rsidRPr="00054C4F">
              <w:t>SQL Server Reach Database</w:t>
            </w:r>
          </w:p>
        </w:tc>
        <w:tc>
          <w:tcPr>
            <w:tcW w:w="3192" w:type="dxa"/>
          </w:tcPr>
          <w:p w14:paraId="58F7A55B" w14:textId="77777777" w:rsidR="00EC4FE8" w:rsidRDefault="00EC4FE8" w:rsidP="00EC4FE8">
            <w:pPr>
              <w:pStyle w:val="BodyText"/>
              <w:keepNext/>
            </w:pPr>
            <w:r>
              <w:t>User Status field</w:t>
            </w:r>
          </w:p>
        </w:tc>
      </w:tr>
    </w:tbl>
    <w:p w14:paraId="2B7AF913" w14:textId="77777777" w:rsidR="00802E43" w:rsidRDefault="00802E43" w:rsidP="00970D08">
      <w:pPr>
        <w:pStyle w:val="Caption"/>
        <w:jc w:val="center"/>
      </w:pPr>
      <w:r>
        <w:t xml:space="preserve">Table </w:t>
      </w:r>
      <w:fldSimple w:instr=" SEQ Table \* ARABIC ">
        <w:r w:rsidR="009C72E8">
          <w:rPr>
            <w:noProof/>
          </w:rPr>
          <w:t>10</w:t>
        </w:r>
      </w:fldSimple>
      <w:r>
        <w:t xml:space="preserve">: </w:t>
      </w:r>
      <w:r w:rsidR="00970D08">
        <w:t>Identity Management F</w:t>
      </w:r>
      <w:r w:rsidRPr="00AB31FA">
        <w:t>unctions</w:t>
      </w:r>
    </w:p>
    <w:p w14:paraId="27B20A4C" w14:textId="77777777" w:rsidR="005F1116" w:rsidRPr="005F1116" w:rsidRDefault="005F1116" w:rsidP="005F1116">
      <w:pPr>
        <w:pStyle w:val="BodyText"/>
      </w:pPr>
      <w:r>
        <w:t>For more information on user management, see the User Guide.</w:t>
      </w:r>
    </w:p>
    <w:p w14:paraId="7441C884" w14:textId="77777777" w:rsidR="00827979" w:rsidRPr="00827979" w:rsidRDefault="00827979" w:rsidP="00827979">
      <w:pPr>
        <w:pStyle w:val="BodyText"/>
      </w:pPr>
    </w:p>
    <w:p w14:paraId="1AB67807" w14:textId="77777777" w:rsidR="00AB173C" w:rsidRDefault="00AB173C" w:rsidP="004929C8">
      <w:pPr>
        <w:pStyle w:val="Heading2"/>
      </w:pPr>
      <w:bookmarkStart w:id="20" w:name="_Toc420661231"/>
      <w:r>
        <w:t>User Notifications</w:t>
      </w:r>
      <w:bookmarkEnd w:id="20"/>
    </w:p>
    <w:p w14:paraId="6527529F" w14:textId="425C9A61" w:rsidR="000861BF" w:rsidRDefault="000861BF" w:rsidP="000861BF">
      <w:pPr>
        <w:pStyle w:val="BodyText"/>
      </w:pPr>
      <w:r>
        <w:t>The user community will be notified of any scheduled changes via email distribution lists. It is recommended that separate mailing lists should be established for users, program administrators, and support staff.</w:t>
      </w:r>
    </w:p>
    <w:p w14:paraId="309992CD" w14:textId="77777777" w:rsidR="00AB173C" w:rsidRPr="003D345F" w:rsidRDefault="00AB173C" w:rsidP="004929C8">
      <w:pPr>
        <w:pStyle w:val="Heading2"/>
      </w:pPr>
      <w:bookmarkStart w:id="21" w:name="_Toc420661232"/>
      <w:r w:rsidRPr="003D345F">
        <w:t>System Monitoring, Reporting &amp; Tools</w:t>
      </w:r>
      <w:bookmarkEnd w:id="21"/>
    </w:p>
    <w:p w14:paraId="0EA191AD" w14:textId="7D35EF97" w:rsidR="00850B25" w:rsidRDefault="00850B25" w:rsidP="00850B25">
      <w:pPr>
        <w:pStyle w:val="BodyText"/>
      </w:pPr>
      <w:r>
        <w:t xml:space="preserve">System monitoring should be performed </w:t>
      </w:r>
      <w:r w:rsidR="00441C9A">
        <w:t xml:space="preserve">and managed by the AITC staff assigned to the IRDS system. System monitoring tools </w:t>
      </w:r>
      <w:r>
        <w:t xml:space="preserve">should be established for operating system CPU, memory, disk space, and the </w:t>
      </w:r>
      <w:r w:rsidR="002622FB">
        <w:t xml:space="preserve">IIS </w:t>
      </w:r>
      <w:r>
        <w:t>and SQL</w:t>
      </w:r>
      <w:r w:rsidR="002622FB">
        <w:t xml:space="preserve"> Server</w:t>
      </w:r>
      <w:r>
        <w:t xml:space="preserve"> processes.</w:t>
      </w:r>
    </w:p>
    <w:p w14:paraId="675E4D19" w14:textId="77777777" w:rsidR="00AB173C" w:rsidRPr="003D345F" w:rsidRDefault="00AB173C" w:rsidP="004929C8">
      <w:pPr>
        <w:pStyle w:val="Heading3"/>
      </w:pPr>
      <w:bookmarkStart w:id="22" w:name="_Toc420661233"/>
      <w:r w:rsidRPr="003D345F">
        <w:t>Availability Monitoring</w:t>
      </w:r>
      <w:bookmarkEnd w:id="22"/>
    </w:p>
    <w:p w14:paraId="27C09B37" w14:textId="196F87C3" w:rsidR="00850B25" w:rsidRDefault="00850B25" w:rsidP="00850B25">
      <w:pPr>
        <w:pStyle w:val="BodyText"/>
      </w:pPr>
      <w:r>
        <w:t xml:space="preserve">The </w:t>
      </w:r>
      <w:r w:rsidR="00441C9A">
        <w:t xml:space="preserve">IRDS </w:t>
      </w:r>
      <w:r>
        <w:t xml:space="preserve">availability </w:t>
      </w:r>
      <w:r w:rsidR="00441C9A">
        <w:t>monitoring requirements will be determined by the AITC staff assigned to the IRDS system. The main components that will be monitored are the web-based Dashboard application (IIS), databas</w:t>
      </w:r>
      <w:r w:rsidR="00381B11">
        <w:t>e</w:t>
      </w:r>
      <w:r w:rsidR="00441C9A">
        <w:t xml:space="preserve"> (SQL Server),</w:t>
      </w:r>
      <w:r w:rsidR="00381B11">
        <w:t xml:space="preserve"> and </w:t>
      </w:r>
      <w:r w:rsidR="009924B9">
        <w:t>CDW connectivity.</w:t>
      </w:r>
    </w:p>
    <w:tbl>
      <w:tblPr>
        <w:tblStyle w:val="TableGrid"/>
        <w:tblW w:w="0" w:type="auto"/>
        <w:tblLook w:val="04A0" w:firstRow="1" w:lastRow="0" w:firstColumn="1" w:lastColumn="0" w:noHBand="0" w:noVBand="1"/>
      </w:tblPr>
      <w:tblGrid>
        <w:gridCol w:w="2418"/>
        <w:gridCol w:w="6510"/>
      </w:tblGrid>
      <w:tr w:rsidR="001D18BB" w14:paraId="7D6B4E59" w14:textId="77777777" w:rsidTr="00463DDA">
        <w:trPr>
          <w:cantSplit/>
          <w:tblHeader/>
        </w:trPr>
        <w:tc>
          <w:tcPr>
            <w:tcW w:w="2418" w:type="dxa"/>
            <w:shd w:val="clear" w:color="auto" w:fill="EEECE1" w:themeFill="background2"/>
          </w:tcPr>
          <w:p w14:paraId="230F4C5F" w14:textId="77777777" w:rsidR="001D18BB" w:rsidRDefault="001D18BB" w:rsidP="00463DDA">
            <w:pPr>
              <w:pStyle w:val="BodyText"/>
              <w:keepNext/>
            </w:pPr>
            <w:r>
              <w:lastRenderedPageBreak/>
              <w:t>Concern</w:t>
            </w:r>
          </w:p>
        </w:tc>
        <w:tc>
          <w:tcPr>
            <w:tcW w:w="6510" w:type="dxa"/>
            <w:shd w:val="clear" w:color="auto" w:fill="EEECE1" w:themeFill="background2"/>
          </w:tcPr>
          <w:p w14:paraId="1CF1A59E" w14:textId="77777777" w:rsidR="001D18BB" w:rsidRDefault="001D18BB" w:rsidP="00463DDA">
            <w:pPr>
              <w:pStyle w:val="BodyText"/>
              <w:keepNext/>
            </w:pPr>
            <w:r>
              <w:t>Test</w:t>
            </w:r>
          </w:p>
        </w:tc>
      </w:tr>
      <w:tr w:rsidR="001D18BB" w14:paraId="01DCFB52" w14:textId="77777777" w:rsidTr="00463DDA">
        <w:trPr>
          <w:cantSplit/>
        </w:trPr>
        <w:tc>
          <w:tcPr>
            <w:tcW w:w="2418" w:type="dxa"/>
          </w:tcPr>
          <w:p w14:paraId="18A9B621" w14:textId="66B8088C" w:rsidR="001D18BB" w:rsidRDefault="001D18BB" w:rsidP="009924B9">
            <w:pPr>
              <w:pStyle w:val="BodyText"/>
              <w:keepNext/>
            </w:pPr>
            <w:r>
              <w:t>Web</w:t>
            </w:r>
            <w:r w:rsidR="009924B9">
              <w:t>-based Dashboard application</w:t>
            </w:r>
          </w:p>
        </w:tc>
        <w:tc>
          <w:tcPr>
            <w:tcW w:w="6510" w:type="dxa"/>
          </w:tcPr>
          <w:p w14:paraId="41BCC4F6" w14:textId="77777777" w:rsidR="001D18BB" w:rsidRDefault="001D18BB" w:rsidP="00463DDA">
            <w:pPr>
              <w:pStyle w:val="BodyText"/>
              <w:keepNext/>
            </w:pPr>
            <w:r>
              <w:t>Application: OK</w:t>
            </w:r>
          </w:p>
        </w:tc>
      </w:tr>
      <w:tr w:rsidR="001D18BB" w14:paraId="1505AE3C" w14:textId="77777777" w:rsidTr="00463DDA">
        <w:trPr>
          <w:cantSplit/>
        </w:trPr>
        <w:tc>
          <w:tcPr>
            <w:tcW w:w="2418" w:type="dxa"/>
          </w:tcPr>
          <w:p w14:paraId="15A22620" w14:textId="77777777" w:rsidR="001D18BB" w:rsidRDefault="001D18BB" w:rsidP="00463DDA">
            <w:pPr>
              <w:pStyle w:val="BodyText"/>
              <w:keepNext/>
            </w:pPr>
            <w:r>
              <w:t>Database connectivity</w:t>
            </w:r>
          </w:p>
        </w:tc>
        <w:tc>
          <w:tcPr>
            <w:tcW w:w="6510" w:type="dxa"/>
          </w:tcPr>
          <w:p w14:paraId="089D48FC" w14:textId="77777777" w:rsidR="001D18BB" w:rsidRDefault="001D18BB" w:rsidP="00463DDA">
            <w:pPr>
              <w:pStyle w:val="BodyText"/>
              <w:keepNext/>
            </w:pPr>
            <w:r>
              <w:t>Database: OK</w:t>
            </w:r>
          </w:p>
        </w:tc>
      </w:tr>
      <w:tr w:rsidR="001D18BB" w14:paraId="1AFB9FE2" w14:textId="77777777" w:rsidTr="00463DDA">
        <w:trPr>
          <w:cantSplit/>
        </w:trPr>
        <w:tc>
          <w:tcPr>
            <w:tcW w:w="2418" w:type="dxa"/>
          </w:tcPr>
          <w:p w14:paraId="15FA009A" w14:textId="3D2CD25A" w:rsidR="001D18BB" w:rsidRDefault="009924B9" w:rsidP="00463DDA">
            <w:pPr>
              <w:pStyle w:val="BodyText"/>
              <w:keepNext/>
            </w:pPr>
            <w:r>
              <w:t xml:space="preserve">CDW </w:t>
            </w:r>
            <w:r w:rsidR="001D18BB">
              <w:t>connectivity</w:t>
            </w:r>
          </w:p>
        </w:tc>
        <w:tc>
          <w:tcPr>
            <w:tcW w:w="6510" w:type="dxa"/>
          </w:tcPr>
          <w:p w14:paraId="32F5CE64" w14:textId="7B8EAB52" w:rsidR="001D18BB" w:rsidRDefault="009924B9" w:rsidP="004C4EC9">
            <w:pPr>
              <w:pStyle w:val="BodyText"/>
              <w:keepNext/>
            </w:pPr>
            <w:r>
              <w:t>CDW</w:t>
            </w:r>
            <w:r w:rsidR="001D18BB">
              <w:t>: OK</w:t>
            </w:r>
          </w:p>
        </w:tc>
      </w:tr>
    </w:tbl>
    <w:p w14:paraId="42315481" w14:textId="77777777" w:rsidR="004C4EC9" w:rsidRDefault="004C4EC9" w:rsidP="004C4EC9">
      <w:pPr>
        <w:pStyle w:val="Caption"/>
        <w:jc w:val="center"/>
      </w:pPr>
      <w:r>
        <w:t xml:space="preserve">Table </w:t>
      </w:r>
      <w:fldSimple w:instr=" SEQ Table \* ARABIC ">
        <w:r w:rsidR="009C72E8">
          <w:rPr>
            <w:noProof/>
          </w:rPr>
          <w:t>11</w:t>
        </w:r>
      </w:fldSimple>
      <w:r>
        <w:t>: Application Status C</w:t>
      </w:r>
      <w:r w:rsidRPr="00822B31">
        <w:t>hecks</w:t>
      </w:r>
    </w:p>
    <w:p w14:paraId="7983A390" w14:textId="2B4F66D2" w:rsidR="00CF25D3" w:rsidRDefault="007B4460" w:rsidP="00850B25">
      <w:pPr>
        <w:pStyle w:val="BodyText"/>
      </w:pPr>
      <w:r>
        <w:t xml:space="preserve">Loading the status </w:t>
      </w:r>
      <w:r w:rsidR="00CD5D2C">
        <w:t>screen</w:t>
      </w:r>
      <w:r>
        <w:t xml:space="preserve"> checks the application status in general, as well as the database and </w:t>
      </w:r>
      <w:r w:rsidR="009924B9">
        <w:t xml:space="preserve">CDW </w:t>
      </w:r>
      <w:r>
        <w:t xml:space="preserve">connectivity. </w:t>
      </w:r>
      <w:r w:rsidR="00CD5D2C">
        <w:t xml:space="preserve">In addition to automated monitoring, this screen can be checked manually to </w:t>
      </w:r>
      <w:r w:rsidR="00494EE3">
        <w:t xml:space="preserve">determine </w:t>
      </w:r>
      <w:r w:rsidR="00CD5D2C">
        <w:t>the status of the system after a deployment or patch, or during troubleshooting.</w:t>
      </w:r>
    </w:p>
    <w:p w14:paraId="4A26CF30" w14:textId="77777777" w:rsidR="00381B11" w:rsidRPr="00850B25" w:rsidRDefault="00381B11" w:rsidP="00850B25">
      <w:pPr>
        <w:pStyle w:val="BodyText"/>
      </w:pPr>
    </w:p>
    <w:p w14:paraId="4DE7324A" w14:textId="77777777" w:rsidR="00AB173C" w:rsidRDefault="00AB173C" w:rsidP="004929C8">
      <w:pPr>
        <w:pStyle w:val="Heading3"/>
      </w:pPr>
      <w:bookmarkStart w:id="23" w:name="_Toc420661234"/>
      <w:r>
        <w:t xml:space="preserve">Performance/Capacity Monitoring </w:t>
      </w:r>
      <w:bookmarkEnd w:id="23"/>
    </w:p>
    <w:p w14:paraId="39811028" w14:textId="27027677" w:rsidR="009F53FD" w:rsidRDefault="009924B9" w:rsidP="009F53FD">
      <w:pPr>
        <w:pStyle w:val="BodyText"/>
      </w:pPr>
      <w:r>
        <w:t xml:space="preserve">IRDS </w:t>
      </w:r>
      <w:r w:rsidR="00082D16">
        <w:t>performance and capacity management consists of two concepts: verifying system performance through page loads, and verifying capacity through disk and network analysis.</w:t>
      </w:r>
    </w:p>
    <w:p w14:paraId="2755AF1E" w14:textId="3EA734D0" w:rsidR="00082D16" w:rsidRDefault="00082D16" w:rsidP="009F53FD">
      <w:pPr>
        <w:pStyle w:val="BodyText"/>
      </w:pPr>
      <w:r>
        <w:t xml:space="preserve">There are three stated KPIs for </w:t>
      </w:r>
      <w:r w:rsidR="009924B9">
        <w:t>IRDS</w:t>
      </w:r>
      <w:r>
        <w:t xml:space="preserve">: initial page load &lt;= </w:t>
      </w:r>
      <w:r w:rsidR="003D345F">
        <w:t>2</w:t>
      </w:r>
      <w:r w:rsidR="003A106F">
        <w:t>0</w:t>
      </w:r>
      <w:r>
        <w:t>s</w:t>
      </w:r>
      <w:r w:rsidR="003A106F">
        <w:t xml:space="preserve"> and </w:t>
      </w:r>
      <w:r>
        <w:t xml:space="preserve">subsequent page load &lt;= </w:t>
      </w:r>
      <w:r w:rsidR="003D345F">
        <w:t>5</w:t>
      </w:r>
      <w:r>
        <w:t>s</w:t>
      </w:r>
      <w:r w:rsidR="003A106F">
        <w:t xml:space="preserve">. </w:t>
      </w:r>
      <w:r>
        <w:t>These KPI</w:t>
      </w:r>
      <w:r w:rsidR="009924B9">
        <w:t>s</w:t>
      </w:r>
      <w:r>
        <w:t xml:space="preserve"> are summarized below</w:t>
      </w:r>
      <w:r w:rsidR="00494EE3">
        <w:t>:</w:t>
      </w:r>
    </w:p>
    <w:p w14:paraId="1D2BCA8C" w14:textId="77777777" w:rsidR="00082D16" w:rsidRPr="009F53FD" w:rsidRDefault="00082D16" w:rsidP="009F53FD">
      <w:pPr>
        <w:pStyle w:val="BodyText"/>
      </w:pPr>
    </w:p>
    <w:tbl>
      <w:tblPr>
        <w:tblStyle w:val="TableGrid"/>
        <w:tblW w:w="0" w:type="auto"/>
        <w:tblLook w:val="04A0" w:firstRow="1" w:lastRow="0" w:firstColumn="1" w:lastColumn="0" w:noHBand="0" w:noVBand="1"/>
      </w:tblPr>
      <w:tblGrid>
        <w:gridCol w:w="3168"/>
        <w:gridCol w:w="3240"/>
        <w:gridCol w:w="3150"/>
      </w:tblGrid>
      <w:tr w:rsidR="009F53FD" w14:paraId="32D41E89" w14:textId="77777777" w:rsidTr="00463DDA">
        <w:trPr>
          <w:cantSplit/>
          <w:tblHeader/>
        </w:trPr>
        <w:tc>
          <w:tcPr>
            <w:tcW w:w="3168" w:type="dxa"/>
            <w:shd w:val="clear" w:color="auto" w:fill="EEECE1" w:themeFill="background2"/>
          </w:tcPr>
          <w:p w14:paraId="34061CA0" w14:textId="77777777" w:rsidR="009F53FD" w:rsidRDefault="00642087" w:rsidP="009F53FD">
            <w:pPr>
              <w:pStyle w:val="BodyText"/>
            </w:pPr>
            <w:r>
              <w:t>Action</w:t>
            </w:r>
          </w:p>
        </w:tc>
        <w:tc>
          <w:tcPr>
            <w:tcW w:w="3240" w:type="dxa"/>
            <w:shd w:val="clear" w:color="auto" w:fill="EEECE1" w:themeFill="background2"/>
          </w:tcPr>
          <w:p w14:paraId="6984EFB4" w14:textId="77777777" w:rsidR="009F53FD" w:rsidRDefault="00642087" w:rsidP="009F53FD">
            <w:pPr>
              <w:pStyle w:val="BodyText"/>
            </w:pPr>
            <w:r>
              <w:t>Threshold</w:t>
            </w:r>
          </w:p>
        </w:tc>
        <w:tc>
          <w:tcPr>
            <w:tcW w:w="3150" w:type="dxa"/>
            <w:shd w:val="clear" w:color="auto" w:fill="EEECE1" w:themeFill="background2"/>
          </w:tcPr>
          <w:p w14:paraId="2BECB478" w14:textId="77777777" w:rsidR="009F53FD" w:rsidRDefault="00642087" w:rsidP="009F53FD">
            <w:pPr>
              <w:pStyle w:val="BodyText"/>
            </w:pPr>
            <w:r>
              <w:t>Verification</w:t>
            </w:r>
          </w:p>
        </w:tc>
      </w:tr>
      <w:tr w:rsidR="009F53FD" w14:paraId="0484D5DA" w14:textId="77777777" w:rsidTr="00463DDA">
        <w:trPr>
          <w:cantSplit/>
        </w:trPr>
        <w:tc>
          <w:tcPr>
            <w:tcW w:w="3168" w:type="dxa"/>
          </w:tcPr>
          <w:p w14:paraId="0EA4376D" w14:textId="77777777" w:rsidR="009F53FD" w:rsidRDefault="009F53FD" w:rsidP="009F53FD">
            <w:pPr>
              <w:pStyle w:val="BodyText"/>
            </w:pPr>
            <w:r>
              <w:t>Initial page load</w:t>
            </w:r>
          </w:p>
        </w:tc>
        <w:tc>
          <w:tcPr>
            <w:tcW w:w="3240" w:type="dxa"/>
          </w:tcPr>
          <w:p w14:paraId="4CEF1947" w14:textId="73894ECF" w:rsidR="009F53FD" w:rsidRDefault="003D345F" w:rsidP="009F53FD">
            <w:pPr>
              <w:pStyle w:val="BodyText"/>
            </w:pPr>
            <w:r>
              <w:t>2</w:t>
            </w:r>
            <w:r w:rsidR="003A106F">
              <w:t>0</w:t>
            </w:r>
            <w:r w:rsidR="009F53FD">
              <w:t xml:space="preserve"> seconds</w:t>
            </w:r>
          </w:p>
        </w:tc>
        <w:tc>
          <w:tcPr>
            <w:tcW w:w="3150" w:type="dxa"/>
          </w:tcPr>
          <w:p w14:paraId="0BA999FA" w14:textId="77777777" w:rsidR="009F53FD" w:rsidRDefault="00642087" w:rsidP="009F53FD">
            <w:pPr>
              <w:pStyle w:val="BodyText"/>
            </w:pPr>
            <w:r>
              <w:t>Manual</w:t>
            </w:r>
          </w:p>
        </w:tc>
      </w:tr>
      <w:tr w:rsidR="009F53FD" w14:paraId="344F098E" w14:textId="77777777" w:rsidTr="00463DDA">
        <w:trPr>
          <w:cantSplit/>
        </w:trPr>
        <w:tc>
          <w:tcPr>
            <w:tcW w:w="3168" w:type="dxa"/>
          </w:tcPr>
          <w:p w14:paraId="770CD15A" w14:textId="77777777" w:rsidR="009F53FD" w:rsidRDefault="009F53FD" w:rsidP="009F53FD">
            <w:pPr>
              <w:pStyle w:val="BodyText"/>
            </w:pPr>
            <w:r>
              <w:t>Subsequent page load</w:t>
            </w:r>
          </w:p>
        </w:tc>
        <w:tc>
          <w:tcPr>
            <w:tcW w:w="3240" w:type="dxa"/>
          </w:tcPr>
          <w:p w14:paraId="41C85CA3" w14:textId="75A14E10" w:rsidR="009F53FD" w:rsidRDefault="003D345F" w:rsidP="009F53FD">
            <w:pPr>
              <w:pStyle w:val="BodyText"/>
            </w:pPr>
            <w:r>
              <w:t xml:space="preserve">5 </w:t>
            </w:r>
            <w:r w:rsidR="009F53FD">
              <w:t>seconds</w:t>
            </w:r>
          </w:p>
        </w:tc>
        <w:tc>
          <w:tcPr>
            <w:tcW w:w="3150" w:type="dxa"/>
          </w:tcPr>
          <w:p w14:paraId="3E96A544" w14:textId="77777777" w:rsidR="009F53FD" w:rsidRDefault="00642087" w:rsidP="009F53FD">
            <w:pPr>
              <w:pStyle w:val="BodyText"/>
            </w:pPr>
            <w:r>
              <w:t>Manual</w:t>
            </w:r>
          </w:p>
        </w:tc>
      </w:tr>
    </w:tbl>
    <w:p w14:paraId="7161C831" w14:textId="77777777" w:rsidR="00494EE3" w:rsidRDefault="00494EE3" w:rsidP="00494EE3">
      <w:pPr>
        <w:pStyle w:val="Caption"/>
        <w:jc w:val="center"/>
      </w:pPr>
      <w:r>
        <w:t xml:space="preserve">Table </w:t>
      </w:r>
      <w:fldSimple w:instr=" SEQ Table \* ARABIC ">
        <w:r w:rsidR="009C72E8">
          <w:rPr>
            <w:noProof/>
          </w:rPr>
          <w:t>12</w:t>
        </w:r>
      </w:fldSimple>
      <w:r>
        <w:t>: Performance T</w:t>
      </w:r>
      <w:r w:rsidRPr="00BC62A1">
        <w:t>hresholds</w:t>
      </w:r>
    </w:p>
    <w:p w14:paraId="4F49E5B4" w14:textId="77777777" w:rsidR="00642087" w:rsidRDefault="00642087" w:rsidP="00642087"/>
    <w:p w14:paraId="60FE056D" w14:textId="77777777" w:rsidR="003A106F" w:rsidRDefault="00387603" w:rsidP="00642087">
      <w:r>
        <w:t xml:space="preserve">The responsibilities of </w:t>
      </w:r>
      <w:r w:rsidR="003A106F">
        <w:t xml:space="preserve">performance </w:t>
      </w:r>
      <w:r>
        <w:t>and capacity monitoring belong to AITC, since the IRDS solution will be hosted within AITC servers. For more details on AITC’s procedures and monitoring tools please contact AITC.</w:t>
      </w:r>
    </w:p>
    <w:p w14:paraId="325C960F" w14:textId="77777777" w:rsidR="00CA53B9" w:rsidRPr="003D345F" w:rsidRDefault="00CA53B9" w:rsidP="009F53FD"/>
    <w:p w14:paraId="24F59006" w14:textId="77777777" w:rsidR="00AB173C" w:rsidRPr="003D345F" w:rsidRDefault="00AB173C" w:rsidP="004929C8">
      <w:pPr>
        <w:pStyle w:val="Heading3"/>
      </w:pPr>
      <w:bookmarkStart w:id="24" w:name="_Toc420661235"/>
      <w:r w:rsidRPr="003D345F">
        <w:t>Critical Metrics</w:t>
      </w:r>
      <w:bookmarkEnd w:id="24"/>
    </w:p>
    <w:p w14:paraId="7BA2F019" w14:textId="521F1A3A" w:rsidR="00DB74B4" w:rsidRDefault="00925370" w:rsidP="00DB74B4">
      <w:pPr>
        <w:pStyle w:val="BodyText"/>
      </w:pPr>
      <w:r>
        <w:t xml:space="preserve">The critical metric for </w:t>
      </w:r>
      <w:r w:rsidR="009924B9">
        <w:t xml:space="preserve">IRDS </w:t>
      </w:r>
      <w:r>
        <w:t xml:space="preserve">is whether </w:t>
      </w:r>
      <w:r w:rsidR="002C5608">
        <w:t xml:space="preserve">100 </w:t>
      </w:r>
      <w:r>
        <w:t xml:space="preserve">concurrent users can simultaneously use the system </w:t>
      </w:r>
      <w:r w:rsidR="009924B9">
        <w:t>nationally</w:t>
      </w:r>
      <w:r>
        <w:t>.  The downstream implication</w:t>
      </w:r>
      <w:r w:rsidR="00E4615C">
        <w:t xml:space="preserve"> is</w:t>
      </w:r>
      <w:r>
        <w:t xml:space="preserve"> a possible delay in identifying or seeking treatment for some </w:t>
      </w:r>
      <w:r w:rsidR="00AA5065">
        <w:t>Veteran</w:t>
      </w:r>
      <w:r>
        <w:t>s. The critical metric is summarized below</w:t>
      </w:r>
      <w:r w:rsidR="00E4615C">
        <w:t>:</w:t>
      </w:r>
    </w:p>
    <w:tbl>
      <w:tblPr>
        <w:tblStyle w:val="TableGrid"/>
        <w:tblW w:w="0" w:type="auto"/>
        <w:tblLook w:val="04A0" w:firstRow="1" w:lastRow="0" w:firstColumn="1" w:lastColumn="0" w:noHBand="0" w:noVBand="1"/>
      </w:tblPr>
      <w:tblGrid>
        <w:gridCol w:w="2088"/>
        <w:gridCol w:w="1707"/>
        <w:gridCol w:w="2560"/>
        <w:gridCol w:w="3203"/>
      </w:tblGrid>
      <w:tr w:rsidR="00A73B82" w14:paraId="41501F7D" w14:textId="77777777" w:rsidTr="00925370">
        <w:tc>
          <w:tcPr>
            <w:tcW w:w="2088" w:type="dxa"/>
            <w:shd w:val="clear" w:color="auto" w:fill="EEECE1" w:themeFill="background2"/>
          </w:tcPr>
          <w:p w14:paraId="34E1D895" w14:textId="77777777" w:rsidR="00A73B82" w:rsidRDefault="00A73B82" w:rsidP="005F1116">
            <w:pPr>
              <w:pStyle w:val="BodyText"/>
            </w:pPr>
            <w:r>
              <w:t>Metric</w:t>
            </w:r>
          </w:p>
        </w:tc>
        <w:tc>
          <w:tcPr>
            <w:tcW w:w="1707" w:type="dxa"/>
            <w:shd w:val="clear" w:color="auto" w:fill="EEECE1" w:themeFill="background2"/>
          </w:tcPr>
          <w:p w14:paraId="573E9C60" w14:textId="77777777" w:rsidR="00A73B82" w:rsidRDefault="00A73B82" w:rsidP="005F1116">
            <w:pPr>
              <w:pStyle w:val="BodyText"/>
            </w:pPr>
            <w:r>
              <w:t>Threshold</w:t>
            </w:r>
          </w:p>
        </w:tc>
        <w:tc>
          <w:tcPr>
            <w:tcW w:w="2560" w:type="dxa"/>
            <w:shd w:val="clear" w:color="auto" w:fill="EEECE1" w:themeFill="background2"/>
          </w:tcPr>
          <w:p w14:paraId="1801FD52" w14:textId="77777777" w:rsidR="00A73B82" w:rsidRDefault="00A73B82" w:rsidP="005F1116">
            <w:pPr>
              <w:pStyle w:val="BodyText"/>
            </w:pPr>
            <w:r>
              <w:t>Upstream implications</w:t>
            </w:r>
          </w:p>
        </w:tc>
        <w:tc>
          <w:tcPr>
            <w:tcW w:w="3203" w:type="dxa"/>
            <w:shd w:val="clear" w:color="auto" w:fill="EEECE1" w:themeFill="background2"/>
          </w:tcPr>
          <w:p w14:paraId="1F600297" w14:textId="77777777" w:rsidR="00A73B82" w:rsidRDefault="00A73B82" w:rsidP="005F1116">
            <w:pPr>
              <w:pStyle w:val="BodyText"/>
            </w:pPr>
            <w:r>
              <w:t>Downstream implications</w:t>
            </w:r>
          </w:p>
        </w:tc>
      </w:tr>
      <w:tr w:rsidR="00A73B82" w14:paraId="353F7F46" w14:textId="77777777" w:rsidTr="00925370">
        <w:tc>
          <w:tcPr>
            <w:tcW w:w="2088" w:type="dxa"/>
          </w:tcPr>
          <w:p w14:paraId="39D4E6F0" w14:textId="19420913" w:rsidR="00A73B82" w:rsidRDefault="00A73B82" w:rsidP="009924B9">
            <w:pPr>
              <w:pStyle w:val="BodyText"/>
            </w:pPr>
            <w:r>
              <w:lastRenderedPageBreak/>
              <w:t>Concurrent users</w:t>
            </w:r>
            <w:r w:rsidR="009924B9">
              <w:t xml:space="preserve"> nationally</w:t>
            </w:r>
          </w:p>
        </w:tc>
        <w:tc>
          <w:tcPr>
            <w:tcW w:w="1707" w:type="dxa"/>
          </w:tcPr>
          <w:p w14:paraId="37AC4793" w14:textId="0E3E0C20" w:rsidR="00A73B82" w:rsidRDefault="002C5608" w:rsidP="005F1116">
            <w:pPr>
              <w:pStyle w:val="BodyText"/>
            </w:pPr>
            <w:r>
              <w:t>100</w:t>
            </w:r>
          </w:p>
        </w:tc>
        <w:tc>
          <w:tcPr>
            <w:tcW w:w="2560" w:type="dxa"/>
          </w:tcPr>
          <w:p w14:paraId="6742A9B1" w14:textId="0F6295BC" w:rsidR="00A73B82" w:rsidRDefault="00A73B82" w:rsidP="009924B9">
            <w:pPr>
              <w:pStyle w:val="BodyText"/>
            </w:pPr>
            <w:r>
              <w:t xml:space="preserve">Delay or errors </w:t>
            </w:r>
            <w:r w:rsidR="009924B9">
              <w:t>accessing the surveillance Dashboard application</w:t>
            </w:r>
          </w:p>
        </w:tc>
        <w:tc>
          <w:tcPr>
            <w:tcW w:w="3203" w:type="dxa"/>
          </w:tcPr>
          <w:p w14:paraId="0374DC99" w14:textId="54170C9C" w:rsidR="00A73B82" w:rsidRDefault="00925370" w:rsidP="009924B9">
            <w:pPr>
              <w:pStyle w:val="BodyText"/>
              <w:keepNext/>
            </w:pPr>
            <w:r>
              <w:t xml:space="preserve">Delayed identification of </w:t>
            </w:r>
            <w:r w:rsidR="009924B9">
              <w:t>at-risk Veterans</w:t>
            </w:r>
          </w:p>
        </w:tc>
      </w:tr>
    </w:tbl>
    <w:p w14:paraId="600261EA" w14:textId="134BA92C" w:rsidR="00E4615C" w:rsidRDefault="00E4615C" w:rsidP="00E4615C">
      <w:pPr>
        <w:pStyle w:val="Caption"/>
        <w:jc w:val="center"/>
      </w:pPr>
      <w:r>
        <w:t xml:space="preserve">Table </w:t>
      </w:r>
      <w:fldSimple w:instr=" SEQ Table \* ARABIC ">
        <w:r w:rsidR="009C72E8">
          <w:rPr>
            <w:noProof/>
          </w:rPr>
          <w:t>14</w:t>
        </w:r>
      </w:fldSimple>
      <w:r>
        <w:t>: Critical M</w:t>
      </w:r>
      <w:r w:rsidRPr="008973E7">
        <w:t xml:space="preserve">etrics for </w:t>
      </w:r>
      <w:r w:rsidR="00263EEB">
        <w:t>IRDS</w:t>
      </w:r>
    </w:p>
    <w:p w14:paraId="567344C5" w14:textId="77777777" w:rsidR="00E4615C" w:rsidRPr="00E4615C" w:rsidRDefault="00E4615C" w:rsidP="00463DDA"/>
    <w:p w14:paraId="1F220F96" w14:textId="67866F81" w:rsidR="00925370" w:rsidRDefault="002433AB" w:rsidP="00925370">
      <w:r>
        <w:t>T</w:t>
      </w:r>
      <w:r w:rsidR="00925370">
        <w:t>he system’</w:t>
      </w:r>
      <w:r>
        <w:t>s current or historical support for concurrent users/site can be assessed by exporting the log files to VA’s enterprise log analysis service. The logs have an industry standard structure that will be recognized without custom parsing by most commercial or open source log parsing tools.</w:t>
      </w:r>
      <w:r w:rsidR="000C7360">
        <w:t xml:space="preserve"> Adherence can be determined by comparing page requests times and error counts against concurrent logins.</w:t>
      </w:r>
    </w:p>
    <w:p w14:paraId="78BCB50C" w14:textId="77777777" w:rsidR="00925370" w:rsidRPr="00925370" w:rsidRDefault="00925370" w:rsidP="00925370"/>
    <w:p w14:paraId="7A7A791A" w14:textId="77777777" w:rsidR="00AB173C" w:rsidRDefault="00AB173C" w:rsidP="004929C8">
      <w:pPr>
        <w:pStyle w:val="Heading2"/>
      </w:pPr>
      <w:bookmarkStart w:id="25" w:name="_Toc420661236"/>
      <w:r>
        <w:t>Routine Updates, Extracts and Purges</w:t>
      </w:r>
      <w:bookmarkEnd w:id="25"/>
    </w:p>
    <w:p w14:paraId="4784E271" w14:textId="16EA5F88" w:rsidR="00BE3558" w:rsidRDefault="00BE3558" w:rsidP="00BE3558">
      <w:pPr>
        <w:pStyle w:val="BodyText"/>
      </w:pPr>
      <w:r>
        <w:t xml:space="preserve">Updates, extracts, and purges are performed for </w:t>
      </w:r>
      <w:r w:rsidR="009924B9">
        <w:t xml:space="preserve">IRDS </w:t>
      </w:r>
      <w:r>
        <w:t xml:space="preserve">per VA guidelines and as requested by program administrators.  </w:t>
      </w:r>
      <w:r w:rsidR="00873C6F">
        <w:t>These activities are summarized below</w:t>
      </w:r>
      <w:r w:rsidR="00E4615C">
        <w:t>:</w:t>
      </w:r>
    </w:p>
    <w:p w14:paraId="4FEFD69A" w14:textId="77777777" w:rsidR="00BE3558" w:rsidRPr="00BE3558" w:rsidRDefault="00BE3558" w:rsidP="00BE3558">
      <w:pPr>
        <w:pStyle w:val="BodyText"/>
      </w:pPr>
    </w:p>
    <w:tbl>
      <w:tblPr>
        <w:tblStyle w:val="TableGrid"/>
        <w:tblW w:w="0" w:type="auto"/>
        <w:tblLook w:val="04A0" w:firstRow="1" w:lastRow="0" w:firstColumn="1" w:lastColumn="0" w:noHBand="0" w:noVBand="1"/>
      </w:tblPr>
      <w:tblGrid>
        <w:gridCol w:w="2538"/>
        <w:gridCol w:w="3846"/>
        <w:gridCol w:w="3192"/>
      </w:tblGrid>
      <w:tr w:rsidR="00F92031" w14:paraId="56EC4E52" w14:textId="77777777" w:rsidTr="00463DDA">
        <w:trPr>
          <w:cantSplit/>
          <w:tblHeader/>
        </w:trPr>
        <w:tc>
          <w:tcPr>
            <w:tcW w:w="2538" w:type="dxa"/>
            <w:shd w:val="clear" w:color="auto" w:fill="EEECE1" w:themeFill="background2"/>
          </w:tcPr>
          <w:p w14:paraId="3F08ABB6" w14:textId="77777777" w:rsidR="00F92031" w:rsidRDefault="00F92031" w:rsidP="00F92031">
            <w:pPr>
              <w:pStyle w:val="BodyText"/>
            </w:pPr>
            <w:r>
              <w:t>Activity</w:t>
            </w:r>
          </w:p>
        </w:tc>
        <w:tc>
          <w:tcPr>
            <w:tcW w:w="3846" w:type="dxa"/>
            <w:shd w:val="clear" w:color="auto" w:fill="EEECE1" w:themeFill="background2"/>
          </w:tcPr>
          <w:p w14:paraId="4AB02FD2" w14:textId="77777777" w:rsidR="00F92031" w:rsidRDefault="00F92031" w:rsidP="00F92031">
            <w:pPr>
              <w:pStyle w:val="BodyText"/>
            </w:pPr>
            <w:r>
              <w:t>Periodicity</w:t>
            </w:r>
          </w:p>
        </w:tc>
        <w:tc>
          <w:tcPr>
            <w:tcW w:w="3192" w:type="dxa"/>
            <w:shd w:val="clear" w:color="auto" w:fill="EEECE1" w:themeFill="background2"/>
          </w:tcPr>
          <w:p w14:paraId="642768CC" w14:textId="77777777" w:rsidR="00F92031" w:rsidRDefault="00F92031" w:rsidP="00F92031">
            <w:pPr>
              <w:pStyle w:val="BodyText"/>
            </w:pPr>
            <w:r>
              <w:t>Responsible party</w:t>
            </w:r>
          </w:p>
        </w:tc>
      </w:tr>
      <w:tr w:rsidR="00F92031" w14:paraId="7D199EF8" w14:textId="77777777" w:rsidTr="00463DDA">
        <w:trPr>
          <w:cantSplit/>
        </w:trPr>
        <w:tc>
          <w:tcPr>
            <w:tcW w:w="2538" w:type="dxa"/>
          </w:tcPr>
          <w:p w14:paraId="4285956D" w14:textId="77777777" w:rsidR="00F92031" w:rsidRDefault="00F92031" w:rsidP="00F92031">
            <w:pPr>
              <w:pStyle w:val="BodyText"/>
            </w:pPr>
            <w:r>
              <w:t>Updates</w:t>
            </w:r>
          </w:p>
        </w:tc>
        <w:tc>
          <w:tcPr>
            <w:tcW w:w="3846" w:type="dxa"/>
          </w:tcPr>
          <w:p w14:paraId="19C2572F" w14:textId="77777777" w:rsidR="00F92031" w:rsidRDefault="00F92031" w:rsidP="00F92031">
            <w:pPr>
              <w:pStyle w:val="BodyText"/>
            </w:pPr>
            <w:r>
              <w:t>As needed</w:t>
            </w:r>
          </w:p>
        </w:tc>
        <w:tc>
          <w:tcPr>
            <w:tcW w:w="3192" w:type="dxa"/>
          </w:tcPr>
          <w:p w14:paraId="4F975EB8" w14:textId="77777777" w:rsidR="00F92031" w:rsidRDefault="00F92031" w:rsidP="00F92031">
            <w:pPr>
              <w:pStyle w:val="BodyText"/>
            </w:pPr>
            <w:r>
              <w:t>DBA</w:t>
            </w:r>
          </w:p>
        </w:tc>
      </w:tr>
    </w:tbl>
    <w:p w14:paraId="3D60650D" w14:textId="77777777" w:rsidR="00E4615C" w:rsidRDefault="00E4615C" w:rsidP="00E4615C">
      <w:pPr>
        <w:pStyle w:val="Caption"/>
        <w:jc w:val="center"/>
      </w:pPr>
      <w:r>
        <w:t xml:space="preserve">Table </w:t>
      </w:r>
      <w:fldSimple w:instr=" SEQ Table \* ARABIC ">
        <w:r w:rsidR="009C72E8">
          <w:rPr>
            <w:noProof/>
          </w:rPr>
          <w:t>15</w:t>
        </w:r>
      </w:fldSimple>
      <w:r>
        <w:t xml:space="preserve">: </w:t>
      </w:r>
      <w:r w:rsidRPr="00B813A2">
        <w:t xml:space="preserve">Routine </w:t>
      </w:r>
      <w:r>
        <w:t>D</w:t>
      </w:r>
      <w:r w:rsidRPr="00B813A2">
        <w:t xml:space="preserve">ata </w:t>
      </w:r>
      <w:r>
        <w:t>A</w:t>
      </w:r>
      <w:r w:rsidRPr="00B813A2">
        <w:t>ctivities</w:t>
      </w:r>
    </w:p>
    <w:p w14:paraId="36118595" w14:textId="77777777" w:rsidR="00E4615C" w:rsidRPr="00E4615C" w:rsidRDefault="00E4615C" w:rsidP="00463DDA"/>
    <w:p w14:paraId="593E6C9C" w14:textId="2A3BFD90" w:rsidR="00873C6F" w:rsidRDefault="00873C6F" w:rsidP="00873C6F">
      <w:r>
        <w:t xml:space="preserve">Updates consist of inserting or updating data in the database can be performed as needed.  Updates should be scripted with sufficient error handling and rollback logic to handle expected and unexpected errors during execution while protecting data integrity.  Data changes require expertise in SQL and the </w:t>
      </w:r>
      <w:r w:rsidR="009924B9">
        <w:t xml:space="preserve">IRDS </w:t>
      </w:r>
      <w:r>
        <w:t xml:space="preserve">schema (see project schema document). Updates should be performed by qualified DBAs as requested by </w:t>
      </w:r>
      <w:r w:rsidR="009924B9">
        <w:t xml:space="preserve">IRDS </w:t>
      </w:r>
      <w:r>
        <w:t xml:space="preserve">program coordinators.  </w:t>
      </w:r>
    </w:p>
    <w:p w14:paraId="5C279885" w14:textId="77777777" w:rsidR="00873C6F" w:rsidRPr="00873C6F" w:rsidRDefault="00873C6F" w:rsidP="00873C6F"/>
    <w:p w14:paraId="7613089F" w14:textId="77777777" w:rsidR="00AB173C" w:rsidRDefault="00AB173C" w:rsidP="004929C8">
      <w:pPr>
        <w:pStyle w:val="Heading2"/>
      </w:pPr>
      <w:bookmarkStart w:id="26" w:name="_Toc420661237"/>
      <w:r>
        <w:t>Scheduled Maintenance</w:t>
      </w:r>
      <w:bookmarkEnd w:id="26"/>
    </w:p>
    <w:p w14:paraId="533EA197" w14:textId="468DC96D" w:rsidR="00060C27" w:rsidRPr="00060C27" w:rsidRDefault="00060C27" w:rsidP="00060C27">
      <w:pPr>
        <w:pStyle w:val="BodyText"/>
      </w:pPr>
      <w:r>
        <w:t>Scheduled maintenance will be performed as authorized by program administrators. Currently, there is no schedule for maintenance.</w:t>
      </w:r>
    </w:p>
    <w:p w14:paraId="24C9F200" w14:textId="77777777" w:rsidR="00AB173C" w:rsidRDefault="00AB173C" w:rsidP="004929C8">
      <w:pPr>
        <w:pStyle w:val="Heading2"/>
      </w:pPr>
      <w:bookmarkStart w:id="27" w:name="_Toc420661238"/>
      <w:r>
        <w:t>Capacity Planning</w:t>
      </w:r>
      <w:bookmarkEnd w:id="27"/>
    </w:p>
    <w:p w14:paraId="7255C329" w14:textId="533E604C" w:rsidR="00060C27" w:rsidRPr="00060C27" w:rsidRDefault="00060C27" w:rsidP="00060C27">
      <w:pPr>
        <w:pStyle w:val="BodyText"/>
      </w:pPr>
      <w:r>
        <w:t xml:space="preserve">Capacity planning should be performed by VASD IT in cooperation with </w:t>
      </w:r>
      <w:r w:rsidR="00374975">
        <w:t xml:space="preserve">IRDS </w:t>
      </w:r>
      <w:r>
        <w:t>program administrators. Currently, there is no schedule or requirements for capacity planning.</w:t>
      </w:r>
    </w:p>
    <w:p w14:paraId="5F2D01F1" w14:textId="77777777" w:rsidR="0009184E" w:rsidRDefault="0009184E" w:rsidP="0009184E">
      <w:pPr>
        <w:pStyle w:val="Heading1"/>
      </w:pPr>
      <w:bookmarkStart w:id="28" w:name="_Toc420661239"/>
      <w:r>
        <w:lastRenderedPageBreak/>
        <w:t>Exception Handling</w:t>
      </w:r>
      <w:bookmarkEnd w:id="28"/>
    </w:p>
    <w:p w14:paraId="5CB052BD" w14:textId="417DC7E5" w:rsidR="006C17EF" w:rsidRDefault="00D42F26" w:rsidP="006C17EF">
      <w:pPr>
        <w:pStyle w:val="BodyText"/>
      </w:pPr>
      <w:r>
        <w:t xml:space="preserve">Runtime errors in </w:t>
      </w:r>
      <w:r w:rsidR="00374975">
        <w:t xml:space="preserve">IRDS </w:t>
      </w:r>
      <w:r>
        <w:t xml:space="preserve">are typically related to configuration, connectivity, or data issues. Errors related to connecting to the </w:t>
      </w:r>
      <w:r w:rsidR="00374975">
        <w:t xml:space="preserve">IRDS </w:t>
      </w:r>
      <w:r>
        <w:t>database</w:t>
      </w:r>
      <w:r w:rsidR="00B95616">
        <w:t xml:space="preserve">, configuration, and bad or unmatched data can be resolved locally by the system administrator. Other kinds of errors, such as problems connecting </w:t>
      </w:r>
      <w:r w:rsidR="00374975">
        <w:t>to the CDW</w:t>
      </w:r>
      <w:r w:rsidR="00B95616">
        <w:t xml:space="preserve"> can be resolved through cooperating with external teams. The types of errors are summarized below</w:t>
      </w:r>
      <w:r w:rsidR="007F7774">
        <w:t>:</w:t>
      </w:r>
    </w:p>
    <w:p w14:paraId="736314D8" w14:textId="77777777" w:rsidR="00D42F26" w:rsidRDefault="00D42F26" w:rsidP="006C17EF">
      <w:pPr>
        <w:pStyle w:val="BodyText"/>
      </w:pPr>
    </w:p>
    <w:tbl>
      <w:tblPr>
        <w:tblStyle w:val="TableGrid"/>
        <w:tblW w:w="0" w:type="auto"/>
        <w:tblLook w:val="04A0" w:firstRow="1" w:lastRow="0" w:firstColumn="1" w:lastColumn="0" w:noHBand="0" w:noVBand="1"/>
      </w:tblPr>
      <w:tblGrid>
        <w:gridCol w:w="3192"/>
        <w:gridCol w:w="6006"/>
      </w:tblGrid>
      <w:tr w:rsidR="00AE7315" w14:paraId="4AEDCE17" w14:textId="77777777" w:rsidTr="00463DDA">
        <w:trPr>
          <w:cantSplit/>
          <w:tblHeader/>
        </w:trPr>
        <w:tc>
          <w:tcPr>
            <w:tcW w:w="3192" w:type="dxa"/>
            <w:shd w:val="clear" w:color="auto" w:fill="EEECE1" w:themeFill="background2"/>
          </w:tcPr>
          <w:p w14:paraId="3B2389CC" w14:textId="77777777" w:rsidR="00AE7315" w:rsidRDefault="00AE7315" w:rsidP="006C17EF">
            <w:pPr>
              <w:pStyle w:val="BodyText"/>
            </w:pPr>
            <w:r>
              <w:t>Type</w:t>
            </w:r>
          </w:p>
        </w:tc>
        <w:tc>
          <w:tcPr>
            <w:tcW w:w="6006" w:type="dxa"/>
            <w:shd w:val="clear" w:color="auto" w:fill="EEECE1" w:themeFill="background2"/>
          </w:tcPr>
          <w:p w14:paraId="5D6A1D2A" w14:textId="77777777" w:rsidR="00AE7315" w:rsidRDefault="00AE7315" w:rsidP="006C17EF">
            <w:pPr>
              <w:pStyle w:val="BodyText"/>
            </w:pPr>
            <w:r>
              <w:t>Examples</w:t>
            </w:r>
          </w:p>
        </w:tc>
      </w:tr>
      <w:tr w:rsidR="00AE7315" w14:paraId="27B9F0AC" w14:textId="77777777" w:rsidTr="00463DDA">
        <w:trPr>
          <w:cantSplit/>
        </w:trPr>
        <w:tc>
          <w:tcPr>
            <w:tcW w:w="3192" w:type="dxa"/>
          </w:tcPr>
          <w:p w14:paraId="20082F89" w14:textId="77777777" w:rsidR="00AE7315" w:rsidRDefault="00AE7315" w:rsidP="006C17EF">
            <w:pPr>
              <w:pStyle w:val="BodyText"/>
            </w:pPr>
            <w:r>
              <w:t>Locally resolvable</w:t>
            </w:r>
          </w:p>
        </w:tc>
        <w:tc>
          <w:tcPr>
            <w:tcW w:w="6006" w:type="dxa"/>
          </w:tcPr>
          <w:p w14:paraId="751452D0" w14:textId="77777777" w:rsidR="00AE7315" w:rsidRDefault="00AE7315" w:rsidP="006C17EF">
            <w:pPr>
              <w:pStyle w:val="BodyText"/>
            </w:pPr>
            <w:r>
              <w:t>Unmatched records, bad data, DB connectivity</w:t>
            </w:r>
          </w:p>
        </w:tc>
      </w:tr>
      <w:tr w:rsidR="00AE7315" w14:paraId="335D4488" w14:textId="77777777" w:rsidTr="00463DDA">
        <w:trPr>
          <w:cantSplit/>
        </w:trPr>
        <w:tc>
          <w:tcPr>
            <w:tcW w:w="3192" w:type="dxa"/>
          </w:tcPr>
          <w:p w14:paraId="2352BABF" w14:textId="77777777" w:rsidR="00AE7315" w:rsidRDefault="00AE7315" w:rsidP="006C17EF">
            <w:pPr>
              <w:pStyle w:val="BodyText"/>
            </w:pPr>
            <w:r>
              <w:t>Externally resolvable</w:t>
            </w:r>
          </w:p>
        </w:tc>
        <w:tc>
          <w:tcPr>
            <w:tcW w:w="6006" w:type="dxa"/>
          </w:tcPr>
          <w:p w14:paraId="37D2F712" w14:textId="116A743C" w:rsidR="00AE7315" w:rsidRDefault="00AE7315" w:rsidP="00374975">
            <w:pPr>
              <w:pStyle w:val="BodyText"/>
            </w:pPr>
            <w:r>
              <w:t xml:space="preserve">Network or </w:t>
            </w:r>
            <w:r w:rsidR="00374975">
              <w:t xml:space="preserve">CDW </w:t>
            </w:r>
            <w:r>
              <w:t>issues</w:t>
            </w:r>
          </w:p>
        </w:tc>
      </w:tr>
      <w:tr w:rsidR="00AE7315" w14:paraId="1A6280CB" w14:textId="77777777" w:rsidTr="00463DDA">
        <w:trPr>
          <w:cantSplit/>
        </w:trPr>
        <w:tc>
          <w:tcPr>
            <w:tcW w:w="3192" w:type="dxa"/>
          </w:tcPr>
          <w:p w14:paraId="1C1AEAD4" w14:textId="77777777" w:rsidR="00AE7315" w:rsidRDefault="00AE7315" w:rsidP="006C17EF">
            <w:pPr>
              <w:pStyle w:val="BodyText"/>
            </w:pPr>
            <w:r>
              <w:t>Unresolvable</w:t>
            </w:r>
          </w:p>
        </w:tc>
        <w:tc>
          <w:tcPr>
            <w:tcW w:w="6006" w:type="dxa"/>
          </w:tcPr>
          <w:p w14:paraId="4FAF7D30" w14:textId="77777777" w:rsidR="00AE7315" w:rsidRDefault="00AE7315" w:rsidP="00AE7315">
            <w:pPr>
              <w:pStyle w:val="BodyText"/>
              <w:keepNext/>
            </w:pPr>
            <w:r>
              <w:t>Errors due to bugs</w:t>
            </w:r>
          </w:p>
        </w:tc>
      </w:tr>
    </w:tbl>
    <w:p w14:paraId="4FF3A3DE" w14:textId="77777777" w:rsidR="002414AB" w:rsidRDefault="002414AB" w:rsidP="002414AB">
      <w:pPr>
        <w:pStyle w:val="Caption"/>
        <w:jc w:val="center"/>
      </w:pPr>
      <w:r>
        <w:t xml:space="preserve">Table </w:t>
      </w:r>
      <w:fldSimple w:instr=" SEQ Table \* ARABIC ">
        <w:r w:rsidR="009C72E8">
          <w:rPr>
            <w:noProof/>
          </w:rPr>
          <w:t>16</w:t>
        </w:r>
      </w:fldSimple>
      <w:r>
        <w:t>: Types of E</w:t>
      </w:r>
      <w:r w:rsidRPr="00410B7D">
        <w:t>rrors</w:t>
      </w:r>
    </w:p>
    <w:p w14:paraId="50E2575C" w14:textId="77777777" w:rsidR="00B95616" w:rsidRDefault="00B95616" w:rsidP="006C17EF">
      <w:pPr>
        <w:pStyle w:val="BodyText"/>
      </w:pPr>
      <w:r w:rsidRPr="00463DDA">
        <w:rPr>
          <w:b/>
        </w:rPr>
        <w:t>Note:</w:t>
      </w:r>
      <w:r>
        <w:t xml:space="preserve"> Some errors, such as those due to unidentified bugs, require application source code changes and cannot be changed by the system administrator.</w:t>
      </w:r>
    </w:p>
    <w:p w14:paraId="163E4ADA" w14:textId="77777777" w:rsidR="00B95616" w:rsidRPr="006C17EF" w:rsidRDefault="00B95616" w:rsidP="006C17EF">
      <w:pPr>
        <w:pStyle w:val="BodyText"/>
      </w:pPr>
    </w:p>
    <w:p w14:paraId="6ECA4C48" w14:textId="77777777" w:rsidR="0009184E" w:rsidRDefault="0009184E" w:rsidP="0009184E">
      <w:pPr>
        <w:pStyle w:val="Heading2"/>
      </w:pPr>
      <w:bookmarkStart w:id="29" w:name="_Toc420661240"/>
      <w:r>
        <w:t>Routine Errors</w:t>
      </w:r>
      <w:bookmarkEnd w:id="29"/>
    </w:p>
    <w:p w14:paraId="61DD641C" w14:textId="3BF9E5AF" w:rsidR="0009184E" w:rsidRDefault="0009184E" w:rsidP="0009184E">
      <w:pPr>
        <w:pStyle w:val="BodyText"/>
      </w:pPr>
      <w:r>
        <w:t xml:space="preserve">Like most systems, </w:t>
      </w:r>
      <w:r w:rsidR="00374975">
        <w:t xml:space="preserve">IRDS </w:t>
      </w:r>
      <w:r w:rsidR="003A5537">
        <w:t>may</w:t>
      </w:r>
      <w:r>
        <w:t xml:space="preserve"> generate a small set of errors that may be considered </w:t>
      </w:r>
      <w:r w:rsidR="003A5537">
        <w:t>routine in</w:t>
      </w:r>
      <w:r>
        <w:t xml:space="preserve"> the sense that they have minimal impact on the user and do not compromise the operational state of the system. Most of the errors are transient in nature and only require the user to retry an operation. The following subsections describe these errors, their causes, and what, if any, response an operator needs to take.</w:t>
      </w:r>
    </w:p>
    <w:p w14:paraId="05566D0D" w14:textId="7CED33C7" w:rsidR="0009184E" w:rsidRDefault="0009184E" w:rsidP="0009184E">
      <w:pPr>
        <w:pStyle w:val="BodyText"/>
      </w:pPr>
      <w:r>
        <w:t xml:space="preserve">While the occasional occurrence of these errors may be routine, </w:t>
      </w:r>
      <w:r w:rsidR="00374975">
        <w:t xml:space="preserve">observing </w:t>
      </w:r>
      <w:r>
        <w:t>a large number of an individual error over a short period of time is an indication of a more serious problem. In that case the error needs to be treated as an exceptional condition.</w:t>
      </w:r>
    </w:p>
    <w:p w14:paraId="5FA24E42" w14:textId="77777777" w:rsidR="0009184E" w:rsidRDefault="0009184E" w:rsidP="0009184E">
      <w:pPr>
        <w:pStyle w:val="Heading3"/>
      </w:pPr>
      <w:bookmarkStart w:id="30" w:name="_Toc420661241"/>
      <w:r>
        <w:t>Security Errors</w:t>
      </w:r>
      <w:bookmarkEnd w:id="30"/>
    </w:p>
    <w:p w14:paraId="70A11F34" w14:textId="2372D4A9" w:rsidR="00306465" w:rsidRDefault="00306465" w:rsidP="00306465">
      <w:pPr>
        <w:pStyle w:val="BodyText"/>
      </w:pPr>
      <w:r>
        <w:t xml:space="preserve">Security errors in </w:t>
      </w:r>
      <w:r w:rsidR="00374975">
        <w:t xml:space="preserve">IRDS </w:t>
      </w:r>
      <w:r>
        <w:t xml:space="preserve">consist of authentication or authorization issues related to accounts.  For example, if a staff user attempts to logon to </w:t>
      </w:r>
      <w:r w:rsidR="00374975">
        <w:t xml:space="preserve">IRDS </w:t>
      </w:r>
      <w:r>
        <w:t xml:space="preserve">with invalid credentials three contiguous times, the system will display an error message directing the user to </w:t>
      </w:r>
      <w:r w:rsidR="00374975">
        <w:t>contact the system administrator.</w:t>
      </w:r>
    </w:p>
    <w:p w14:paraId="7036F6F0" w14:textId="3A44C468" w:rsidR="00306465" w:rsidRDefault="00306465" w:rsidP="00306465">
      <w:pPr>
        <w:pStyle w:val="BodyText"/>
      </w:pPr>
      <w:r>
        <w:t>Likewise, if a staff user is already authenticat</w:t>
      </w:r>
      <w:r w:rsidR="00E929D3">
        <w:t xml:space="preserve">ed but attempts an unauthorized action in </w:t>
      </w:r>
      <w:r w:rsidR="00374975">
        <w:t>the application</w:t>
      </w:r>
      <w:r w:rsidR="00E929D3">
        <w:t>, the system will display an error message</w:t>
      </w:r>
    </w:p>
    <w:p w14:paraId="07AC4882" w14:textId="77777777" w:rsidR="00510E74" w:rsidRDefault="00510E74" w:rsidP="00306465">
      <w:pPr>
        <w:pStyle w:val="BodyText"/>
      </w:pPr>
      <w:r>
        <w:t xml:space="preserve">The following </w:t>
      </w:r>
      <w:r w:rsidR="005A4196">
        <w:t xml:space="preserve">table </w:t>
      </w:r>
      <w:r>
        <w:t>displays the known security error types, descriptions, and resolutions</w:t>
      </w:r>
      <w:r w:rsidR="005A4196">
        <w:t>:</w:t>
      </w:r>
    </w:p>
    <w:p w14:paraId="77664551" w14:textId="77777777" w:rsidR="00D05DBE" w:rsidRPr="00306465" w:rsidRDefault="00D05DBE" w:rsidP="00306465">
      <w:pPr>
        <w:pStyle w:val="BodyText"/>
      </w:pPr>
    </w:p>
    <w:tbl>
      <w:tblPr>
        <w:tblStyle w:val="TableGrid"/>
        <w:tblW w:w="0" w:type="auto"/>
        <w:tblLook w:val="04A0" w:firstRow="1" w:lastRow="0" w:firstColumn="1" w:lastColumn="0" w:noHBand="0" w:noVBand="1"/>
      </w:tblPr>
      <w:tblGrid>
        <w:gridCol w:w="1998"/>
        <w:gridCol w:w="4386"/>
        <w:gridCol w:w="3192"/>
      </w:tblGrid>
      <w:tr w:rsidR="00306465" w14:paraId="330D29D4" w14:textId="77777777" w:rsidTr="002C5608">
        <w:trPr>
          <w:cantSplit/>
          <w:tblHeader/>
        </w:trPr>
        <w:tc>
          <w:tcPr>
            <w:tcW w:w="1998" w:type="dxa"/>
            <w:shd w:val="clear" w:color="auto" w:fill="EEECE1" w:themeFill="background2"/>
          </w:tcPr>
          <w:p w14:paraId="297E2711" w14:textId="77777777" w:rsidR="00306465" w:rsidRDefault="00306465" w:rsidP="003A5537">
            <w:pPr>
              <w:pStyle w:val="BodyText"/>
            </w:pPr>
            <w:r>
              <w:lastRenderedPageBreak/>
              <w:t>Type</w:t>
            </w:r>
          </w:p>
        </w:tc>
        <w:tc>
          <w:tcPr>
            <w:tcW w:w="4386" w:type="dxa"/>
            <w:shd w:val="clear" w:color="auto" w:fill="EEECE1" w:themeFill="background2"/>
          </w:tcPr>
          <w:p w14:paraId="67AD8DB7" w14:textId="77777777" w:rsidR="00306465" w:rsidRDefault="00306465" w:rsidP="003A5537">
            <w:pPr>
              <w:pStyle w:val="BodyText"/>
            </w:pPr>
            <w:r>
              <w:t>Description</w:t>
            </w:r>
          </w:p>
        </w:tc>
        <w:tc>
          <w:tcPr>
            <w:tcW w:w="3192" w:type="dxa"/>
            <w:shd w:val="clear" w:color="auto" w:fill="EEECE1" w:themeFill="background2"/>
          </w:tcPr>
          <w:p w14:paraId="08229DD2" w14:textId="77777777" w:rsidR="00306465" w:rsidRDefault="00306465" w:rsidP="003A5537">
            <w:pPr>
              <w:pStyle w:val="BodyText"/>
            </w:pPr>
            <w:r>
              <w:t>Resolution</w:t>
            </w:r>
          </w:p>
        </w:tc>
      </w:tr>
      <w:tr w:rsidR="00306465" w14:paraId="311C6AFE" w14:textId="77777777" w:rsidTr="002C5608">
        <w:trPr>
          <w:cantSplit/>
        </w:trPr>
        <w:tc>
          <w:tcPr>
            <w:tcW w:w="1998" w:type="dxa"/>
          </w:tcPr>
          <w:p w14:paraId="1B0A67C2" w14:textId="77777777" w:rsidR="00306465" w:rsidRDefault="00306465" w:rsidP="00306465">
            <w:pPr>
              <w:pStyle w:val="BodyText"/>
            </w:pPr>
            <w:r>
              <w:t>Staff authentication failure</w:t>
            </w:r>
          </w:p>
        </w:tc>
        <w:tc>
          <w:tcPr>
            <w:tcW w:w="4386" w:type="dxa"/>
          </w:tcPr>
          <w:p w14:paraId="793B4AB9" w14:textId="6D1DC282" w:rsidR="00306465" w:rsidRDefault="00306465">
            <w:pPr>
              <w:pStyle w:val="BodyText"/>
            </w:pPr>
            <w:r>
              <w:t xml:space="preserve">When a staff user does not have a valid account or does not use a valid password, the user will be unable to login and an error message will display instructing the user to </w:t>
            </w:r>
            <w:r w:rsidR="00323C4E">
              <w:t>enter valid username and password credentials.</w:t>
            </w:r>
          </w:p>
        </w:tc>
        <w:tc>
          <w:tcPr>
            <w:tcW w:w="3192" w:type="dxa"/>
          </w:tcPr>
          <w:p w14:paraId="72AEA5D2" w14:textId="2AFCCC1F" w:rsidR="00306465" w:rsidRDefault="00306465">
            <w:pPr>
              <w:pStyle w:val="BodyText"/>
            </w:pPr>
            <w:r>
              <w:t xml:space="preserve">Ensure user is active in </w:t>
            </w:r>
            <w:r w:rsidR="00374975">
              <w:t>IRDS</w:t>
            </w:r>
            <w:r w:rsidR="00323C4E">
              <w:t xml:space="preserve"> and provide appropriate username and password</w:t>
            </w:r>
            <w:r>
              <w:t>.</w:t>
            </w:r>
          </w:p>
        </w:tc>
      </w:tr>
      <w:tr w:rsidR="00323C4E" w14:paraId="6D954425" w14:textId="77777777" w:rsidTr="002C5608">
        <w:trPr>
          <w:cantSplit/>
        </w:trPr>
        <w:tc>
          <w:tcPr>
            <w:tcW w:w="1998" w:type="dxa"/>
          </w:tcPr>
          <w:p w14:paraId="2A4155EF" w14:textId="3F2F9BED" w:rsidR="00323C4E" w:rsidRDefault="00323C4E">
            <w:pPr>
              <w:pStyle w:val="BodyText"/>
            </w:pPr>
            <w:r>
              <w:t>Staff account locked</w:t>
            </w:r>
          </w:p>
        </w:tc>
        <w:tc>
          <w:tcPr>
            <w:tcW w:w="4386" w:type="dxa"/>
          </w:tcPr>
          <w:p w14:paraId="278A8C7D" w14:textId="06C2A5FD" w:rsidR="00323C4E" w:rsidRDefault="00323C4E">
            <w:pPr>
              <w:pStyle w:val="BodyText"/>
            </w:pPr>
            <w:r>
              <w:t>When a staff user fails to successfully login the dashboard after 3 attempts, their account will be locked for a period of 24 hours or can be resolved by a system administrator.</w:t>
            </w:r>
          </w:p>
        </w:tc>
        <w:tc>
          <w:tcPr>
            <w:tcW w:w="3192" w:type="dxa"/>
          </w:tcPr>
          <w:p w14:paraId="093C6903" w14:textId="74668431" w:rsidR="00323C4E" w:rsidRDefault="00323C4E">
            <w:pPr>
              <w:pStyle w:val="BodyText"/>
            </w:pPr>
            <w:r>
              <w:t xml:space="preserve">Set </w:t>
            </w:r>
            <w:proofErr w:type="spellStart"/>
            <w:r w:rsidRPr="002C5608">
              <w:rPr>
                <w:i/>
              </w:rPr>
              <w:t>LoginAttemptCount</w:t>
            </w:r>
            <w:proofErr w:type="spellEnd"/>
            <w:r>
              <w:t xml:space="preserve"> field in Users Table within the SQL Server Reach DB to a value of </w:t>
            </w:r>
            <w:r w:rsidRPr="002C5608">
              <w:rPr>
                <w:i/>
              </w:rPr>
              <w:t>0</w:t>
            </w:r>
            <w:r>
              <w:t xml:space="preserve">. </w:t>
            </w:r>
          </w:p>
        </w:tc>
      </w:tr>
      <w:tr w:rsidR="00323C4E" w14:paraId="59517770" w14:textId="77777777" w:rsidTr="002C5608">
        <w:trPr>
          <w:cantSplit/>
        </w:trPr>
        <w:tc>
          <w:tcPr>
            <w:tcW w:w="1998" w:type="dxa"/>
          </w:tcPr>
          <w:p w14:paraId="12643827" w14:textId="1BEA4F3A" w:rsidR="00323C4E" w:rsidRDefault="00323C4E">
            <w:pPr>
              <w:pStyle w:val="BodyText"/>
            </w:pPr>
            <w:r>
              <w:t>Staff account inactive</w:t>
            </w:r>
          </w:p>
        </w:tc>
        <w:tc>
          <w:tcPr>
            <w:tcW w:w="4386" w:type="dxa"/>
          </w:tcPr>
          <w:p w14:paraId="29CAFB9F" w14:textId="6B6D8FDC" w:rsidR="00323C4E" w:rsidRDefault="00323C4E">
            <w:pPr>
              <w:pStyle w:val="BodyText"/>
            </w:pPr>
            <w:r>
              <w:t>When a staff user fails to successfully login the dashboard after 30 days, their account will be deactivated and can only be resolved by a system administrator.</w:t>
            </w:r>
          </w:p>
        </w:tc>
        <w:tc>
          <w:tcPr>
            <w:tcW w:w="3192" w:type="dxa"/>
          </w:tcPr>
          <w:p w14:paraId="6B23D93A" w14:textId="303494B2" w:rsidR="00323C4E" w:rsidRDefault="00323C4E">
            <w:pPr>
              <w:pStyle w:val="BodyText"/>
              <w:keepNext/>
            </w:pPr>
            <w:r>
              <w:t xml:space="preserve">Set </w:t>
            </w:r>
            <w:proofErr w:type="spellStart"/>
            <w:r w:rsidR="00D05D43">
              <w:rPr>
                <w:i/>
              </w:rPr>
              <w:t>isActive</w:t>
            </w:r>
            <w:proofErr w:type="spellEnd"/>
            <w:r>
              <w:t xml:space="preserve"> field in Users Table within the SQL Server Reach DB</w:t>
            </w:r>
            <w:r w:rsidR="00D05D43">
              <w:t xml:space="preserve"> to a value of </w:t>
            </w:r>
            <w:r w:rsidR="00D05D43" w:rsidRPr="002C5608">
              <w:rPr>
                <w:i/>
              </w:rPr>
              <w:t>True</w:t>
            </w:r>
            <w:r>
              <w:t xml:space="preserve">. </w:t>
            </w:r>
          </w:p>
        </w:tc>
      </w:tr>
      <w:tr w:rsidR="00D05DBE" w14:paraId="378ED4FD" w14:textId="77777777" w:rsidTr="002622FB">
        <w:trPr>
          <w:cantSplit/>
        </w:trPr>
        <w:tc>
          <w:tcPr>
            <w:tcW w:w="1998" w:type="dxa"/>
          </w:tcPr>
          <w:p w14:paraId="255FD6C9" w14:textId="77777777" w:rsidR="00D05DBE" w:rsidRDefault="00D05DBE">
            <w:pPr>
              <w:pStyle w:val="BodyText"/>
            </w:pPr>
            <w:r>
              <w:t xml:space="preserve">Staff account </w:t>
            </w:r>
            <w:r w:rsidR="00DB7D52">
              <w:t>max sessions reached</w:t>
            </w:r>
          </w:p>
        </w:tc>
        <w:tc>
          <w:tcPr>
            <w:tcW w:w="4386" w:type="dxa"/>
          </w:tcPr>
          <w:p w14:paraId="68BFA15A" w14:textId="77777777" w:rsidR="00D05DBE" w:rsidRDefault="00D05DBE">
            <w:pPr>
              <w:pStyle w:val="BodyText"/>
            </w:pPr>
            <w:r>
              <w:t>When a staff user has 3/1 active sessions open, has a role of system admin/non-system admin, and attempts to open an additional session, they will be unable to login and will receive instructions to resolve the issue.</w:t>
            </w:r>
          </w:p>
        </w:tc>
        <w:tc>
          <w:tcPr>
            <w:tcW w:w="3192" w:type="dxa"/>
          </w:tcPr>
          <w:p w14:paraId="1A9DECB6" w14:textId="77777777" w:rsidR="00D05DBE" w:rsidRDefault="00D05DBE" w:rsidP="002622FB">
            <w:pPr>
              <w:pStyle w:val="BodyText"/>
              <w:keepNext/>
            </w:pPr>
            <w:r>
              <w:t xml:space="preserve">Ensure user successfully logout of an active session to free up available sessions. </w:t>
            </w:r>
          </w:p>
        </w:tc>
      </w:tr>
    </w:tbl>
    <w:p w14:paraId="7D8DC3B3" w14:textId="6C393393" w:rsidR="005A4196" w:rsidRDefault="005A4196" w:rsidP="005A4196">
      <w:pPr>
        <w:pStyle w:val="Caption"/>
        <w:jc w:val="center"/>
      </w:pPr>
      <w:r>
        <w:t xml:space="preserve">Table </w:t>
      </w:r>
      <w:fldSimple w:instr=" SEQ Table \* ARABIC ">
        <w:r w:rsidR="009C72E8">
          <w:rPr>
            <w:noProof/>
          </w:rPr>
          <w:t>17</w:t>
        </w:r>
      </w:fldSimple>
      <w:r>
        <w:t>: Security E</w:t>
      </w:r>
      <w:r w:rsidRPr="00AC0A8E">
        <w:t xml:space="preserve">rrors in </w:t>
      </w:r>
      <w:r w:rsidR="00374975">
        <w:t>IRDS</w:t>
      </w:r>
    </w:p>
    <w:p w14:paraId="1C04CC88" w14:textId="77777777" w:rsidR="0009184E" w:rsidRDefault="0009184E" w:rsidP="0009184E">
      <w:pPr>
        <w:pStyle w:val="Heading3"/>
      </w:pPr>
      <w:bookmarkStart w:id="31" w:name="_Toc420661242"/>
      <w:r>
        <w:t>Time-outs</w:t>
      </w:r>
      <w:bookmarkEnd w:id="31"/>
    </w:p>
    <w:p w14:paraId="7F273766" w14:textId="3DE5BD63" w:rsidR="007D1BEC" w:rsidRPr="007D1BEC" w:rsidRDefault="007D1BEC" w:rsidP="007D1BEC">
      <w:pPr>
        <w:pStyle w:val="BodyText"/>
      </w:pPr>
      <w:r>
        <w:t xml:space="preserve">In </w:t>
      </w:r>
      <w:r w:rsidR="006F63EB">
        <w:t>IRDS</w:t>
      </w:r>
      <w:r>
        <w:t xml:space="preserve">, timeouts can occur between the client and the server, and between the server and </w:t>
      </w:r>
      <w:r w:rsidR="00DB7D52">
        <w:t>CDW</w:t>
      </w:r>
      <w:r>
        <w:t xml:space="preserve">.  Timeouts can be due to capacity issues with regard to the </w:t>
      </w:r>
      <w:r w:rsidR="00263EEB">
        <w:t>IRDS</w:t>
      </w:r>
      <w:r>
        <w:t xml:space="preserve"> server, the </w:t>
      </w:r>
      <w:r w:rsidR="00DB7D52">
        <w:t xml:space="preserve">CDW </w:t>
      </w:r>
      <w:r>
        <w:t xml:space="preserve">server, or the network fabric in between.  It is expected that most timeouts will be due to capacity or contention issues caused by the </w:t>
      </w:r>
      <w:r w:rsidR="00DB7D52">
        <w:t xml:space="preserve">browser </w:t>
      </w:r>
      <w:r>
        <w:t xml:space="preserve">communicating with the server over VA </w:t>
      </w:r>
      <w:r w:rsidR="00DB7D52">
        <w:t>network</w:t>
      </w:r>
      <w:r>
        <w:t xml:space="preserve">, no on the server itself or between the server and </w:t>
      </w:r>
      <w:r w:rsidR="00DB7D52">
        <w:t>CDW</w:t>
      </w:r>
      <w:r>
        <w:t xml:space="preserve">.  </w:t>
      </w:r>
      <w:r w:rsidR="006F7279">
        <w:t>When any part of the system times out, the application displays a user-friendly error message indicating that the user should talk to the clerk.</w:t>
      </w:r>
      <w:r>
        <w:t xml:space="preserve"> The following table summarizes the types of possible timeouts</w:t>
      </w:r>
      <w:r w:rsidR="005A4196">
        <w:t>:</w:t>
      </w:r>
    </w:p>
    <w:tbl>
      <w:tblPr>
        <w:tblStyle w:val="TableGrid"/>
        <w:tblW w:w="0" w:type="auto"/>
        <w:tblLook w:val="04A0" w:firstRow="1" w:lastRow="0" w:firstColumn="1" w:lastColumn="0" w:noHBand="0" w:noVBand="1"/>
      </w:tblPr>
      <w:tblGrid>
        <w:gridCol w:w="2448"/>
        <w:gridCol w:w="2343"/>
        <w:gridCol w:w="4587"/>
      </w:tblGrid>
      <w:tr w:rsidR="000D05C5" w14:paraId="202DC034" w14:textId="77777777" w:rsidTr="00463DDA">
        <w:trPr>
          <w:cantSplit/>
          <w:tblHeader/>
        </w:trPr>
        <w:tc>
          <w:tcPr>
            <w:tcW w:w="2448" w:type="dxa"/>
            <w:shd w:val="clear" w:color="auto" w:fill="EEECE1" w:themeFill="background2"/>
          </w:tcPr>
          <w:p w14:paraId="1E853486" w14:textId="77777777" w:rsidR="000D05C5" w:rsidRDefault="000D05C5" w:rsidP="000D05C5">
            <w:pPr>
              <w:pStyle w:val="BodyText"/>
            </w:pPr>
            <w:r>
              <w:t>Type</w:t>
            </w:r>
          </w:p>
        </w:tc>
        <w:tc>
          <w:tcPr>
            <w:tcW w:w="2343" w:type="dxa"/>
            <w:shd w:val="clear" w:color="auto" w:fill="EEECE1" w:themeFill="background2"/>
          </w:tcPr>
          <w:p w14:paraId="773CC4E1" w14:textId="77777777" w:rsidR="000D05C5" w:rsidRDefault="000D05C5" w:rsidP="000D05C5">
            <w:pPr>
              <w:pStyle w:val="BodyText"/>
            </w:pPr>
            <w:r>
              <w:t>Incidence</w:t>
            </w:r>
          </w:p>
        </w:tc>
        <w:tc>
          <w:tcPr>
            <w:tcW w:w="4587" w:type="dxa"/>
            <w:shd w:val="clear" w:color="auto" w:fill="EEECE1" w:themeFill="background2"/>
          </w:tcPr>
          <w:p w14:paraId="7159E186" w14:textId="77777777" w:rsidR="000D05C5" w:rsidRDefault="000D05C5" w:rsidP="000D05C5">
            <w:pPr>
              <w:pStyle w:val="BodyText"/>
            </w:pPr>
            <w:r>
              <w:t>Response</w:t>
            </w:r>
          </w:p>
        </w:tc>
      </w:tr>
      <w:tr w:rsidR="000D05C5" w14:paraId="19745B54" w14:textId="77777777" w:rsidTr="00463DDA">
        <w:trPr>
          <w:cantSplit/>
        </w:trPr>
        <w:tc>
          <w:tcPr>
            <w:tcW w:w="2448" w:type="dxa"/>
          </w:tcPr>
          <w:p w14:paraId="16333B5F" w14:textId="319F4D31" w:rsidR="000D05C5" w:rsidRDefault="000D05C5">
            <w:pPr>
              <w:pStyle w:val="BodyText"/>
            </w:pPr>
            <w:r>
              <w:t xml:space="preserve">Timeout connecting to </w:t>
            </w:r>
            <w:r w:rsidR="00DB7D52">
              <w:t>CDW</w:t>
            </w:r>
          </w:p>
        </w:tc>
        <w:tc>
          <w:tcPr>
            <w:tcW w:w="2343" w:type="dxa"/>
          </w:tcPr>
          <w:p w14:paraId="467972FE" w14:textId="77777777" w:rsidR="000D05C5" w:rsidRDefault="000D05C5" w:rsidP="000D05C5">
            <w:pPr>
              <w:pStyle w:val="BodyText"/>
            </w:pPr>
            <w:r>
              <w:t>Unknown</w:t>
            </w:r>
          </w:p>
        </w:tc>
        <w:tc>
          <w:tcPr>
            <w:tcW w:w="4587" w:type="dxa"/>
          </w:tcPr>
          <w:p w14:paraId="3C3D5F0D" w14:textId="47611C8E" w:rsidR="000D05C5" w:rsidRDefault="000D05C5">
            <w:pPr>
              <w:pStyle w:val="BodyText"/>
            </w:pPr>
            <w:r>
              <w:t xml:space="preserve">Repeat attempt or file support ticket with </w:t>
            </w:r>
            <w:r w:rsidR="00DB7D52">
              <w:t xml:space="preserve">CDW </w:t>
            </w:r>
            <w:r>
              <w:t>or NOSS group.</w:t>
            </w:r>
          </w:p>
        </w:tc>
      </w:tr>
      <w:tr w:rsidR="000D05C5" w14:paraId="7EF04844" w14:textId="77777777" w:rsidTr="00463DDA">
        <w:trPr>
          <w:cantSplit/>
        </w:trPr>
        <w:tc>
          <w:tcPr>
            <w:tcW w:w="2448" w:type="dxa"/>
          </w:tcPr>
          <w:p w14:paraId="1FE064AF" w14:textId="26405832" w:rsidR="000D05C5" w:rsidRDefault="000D05C5">
            <w:pPr>
              <w:pStyle w:val="BodyText"/>
            </w:pPr>
            <w:r>
              <w:t xml:space="preserve">Timeout </w:t>
            </w:r>
            <w:r w:rsidR="00DB7D52">
              <w:t xml:space="preserve">loading </w:t>
            </w:r>
            <w:r>
              <w:t xml:space="preserve">data to </w:t>
            </w:r>
            <w:r w:rsidR="00263EEB">
              <w:t>IRDS</w:t>
            </w:r>
            <w:r>
              <w:t xml:space="preserve"> </w:t>
            </w:r>
          </w:p>
        </w:tc>
        <w:tc>
          <w:tcPr>
            <w:tcW w:w="2343" w:type="dxa"/>
          </w:tcPr>
          <w:p w14:paraId="7E8345C4" w14:textId="77777777" w:rsidR="000D05C5" w:rsidRDefault="000D05C5" w:rsidP="000D05C5">
            <w:pPr>
              <w:pStyle w:val="BodyText"/>
            </w:pPr>
            <w:r>
              <w:t>Unknown</w:t>
            </w:r>
          </w:p>
        </w:tc>
        <w:tc>
          <w:tcPr>
            <w:tcW w:w="4587" w:type="dxa"/>
          </w:tcPr>
          <w:p w14:paraId="0D187940" w14:textId="77777777" w:rsidR="000D05C5" w:rsidRDefault="000D05C5" w:rsidP="007D1BEC">
            <w:pPr>
              <w:pStyle w:val="BodyText"/>
              <w:keepNext/>
            </w:pPr>
            <w:r>
              <w:t>Try again, troubleshoot server, or file support ticket with NOSS</w:t>
            </w:r>
            <w:r w:rsidR="00DB7D52">
              <w:t xml:space="preserve"> or AITC</w:t>
            </w:r>
          </w:p>
        </w:tc>
      </w:tr>
    </w:tbl>
    <w:p w14:paraId="6311457F" w14:textId="0D844AC3" w:rsidR="005A4196" w:rsidRDefault="005A4196" w:rsidP="005A4196">
      <w:pPr>
        <w:pStyle w:val="Caption"/>
        <w:jc w:val="center"/>
      </w:pPr>
      <w:r>
        <w:lastRenderedPageBreak/>
        <w:t xml:space="preserve">Table </w:t>
      </w:r>
      <w:fldSimple w:instr=" SEQ Table \* ARABIC ">
        <w:r w:rsidR="009C72E8">
          <w:rPr>
            <w:noProof/>
          </w:rPr>
          <w:t>18</w:t>
        </w:r>
      </w:fldSimple>
      <w:r>
        <w:t xml:space="preserve">: </w:t>
      </w:r>
      <w:r w:rsidRPr="00DB502C">
        <w:t xml:space="preserve">Possible </w:t>
      </w:r>
      <w:r w:rsidR="00263EEB">
        <w:t>IRDS</w:t>
      </w:r>
      <w:r w:rsidRPr="00DB502C">
        <w:t xml:space="preserve"> </w:t>
      </w:r>
      <w:r>
        <w:t>T</w:t>
      </w:r>
      <w:r w:rsidRPr="00DB502C">
        <w:t>imeouts</w:t>
      </w:r>
    </w:p>
    <w:p w14:paraId="28A40F73" w14:textId="2734D117" w:rsidR="007D1BEC" w:rsidRDefault="006F7279" w:rsidP="007D1BEC">
      <w:r>
        <w:t xml:space="preserve">Most timeouts will be transient in nature, and resolve after the network or server contention abates.  However, timeouts can also be investigated and submitted to the appropriate support groups.  </w:t>
      </w:r>
      <w:r w:rsidR="00F53F3D">
        <w:t xml:space="preserve">Some timeouts between the server and client can be logged, timeouts on the server itself, and timeouts between the server and </w:t>
      </w:r>
      <w:r w:rsidR="00DB7D52">
        <w:t xml:space="preserve">CDW </w:t>
      </w:r>
      <w:r w:rsidR="00F53F3D">
        <w:t>are logged on the server.  This allows the system administrator to investigate individual timeout issues as well as use system tools or external tools in order to investigate patterns of timeouts.</w:t>
      </w:r>
    </w:p>
    <w:p w14:paraId="38F18159" w14:textId="77777777" w:rsidR="001E39AC" w:rsidRDefault="001E39AC" w:rsidP="007D1BEC"/>
    <w:p w14:paraId="23FC139E" w14:textId="77777777" w:rsidR="001E39AC" w:rsidRDefault="001E39AC" w:rsidP="007D1BEC">
      <w:r>
        <w:t xml:space="preserve">For example, the system administrator </w:t>
      </w:r>
      <w:r w:rsidR="00CD1014">
        <w:t xml:space="preserve">can </w:t>
      </w:r>
      <w:r>
        <w:t>see the most-recent errors by tailing the log</w:t>
      </w:r>
      <w:r w:rsidR="003A658B">
        <w:t xml:space="preserve"> in </w:t>
      </w:r>
      <w:r w:rsidR="003A25B0">
        <w:t>PowerShell</w:t>
      </w:r>
      <w:r>
        <w:t>:</w:t>
      </w:r>
    </w:p>
    <w:p w14:paraId="18895789" w14:textId="77777777" w:rsidR="001E39AC" w:rsidRDefault="001E39AC" w:rsidP="007D1BEC">
      <w:r>
        <w:tab/>
      </w:r>
      <w:proofErr w:type="spellStart"/>
      <w:proofErr w:type="gramStart"/>
      <w:r>
        <w:t>gc</w:t>
      </w:r>
      <w:proofErr w:type="spellEnd"/>
      <w:proofErr w:type="gramEnd"/>
      <w:r>
        <w:t xml:space="preserve"> d:\data\logs\logFileName.log –tail 100</w:t>
      </w:r>
    </w:p>
    <w:p w14:paraId="67EFF304" w14:textId="77777777" w:rsidR="001E39AC" w:rsidRDefault="001E39AC" w:rsidP="007D1BEC"/>
    <w:p w14:paraId="7B4ACEE5" w14:textId="77777777" w:rsidR="001E39AC" w:rsidRDefault="001E39AC" w:rsidP="007D1BEC">
      <w:r>
        <w:t>Likewise, the admin can search all log files for timeout errors:</w:t>
      </w:r>
    </w:p>
    <w:p w14:paraId="7FF01D5A" w14:textId="77777777" w:rsidR="001E39AC" w:rsidRDefault="001E39AC" w:rsidP="007D1BEC">
      <w:r>
        <w:tab/>
      </w:r>
      <w:proofErr w:type="spellStart"/>
      <w:proofErr w:type="gramStart"/>
      <w:r>
        <w:t>dir</w:t>
      </w:r>
      <w:proofErr w:type="spellEnd"/>
      <w:proofErr w:type="gramEnd"/>
      <w:r>
        <w:t xml:space="preserve"> d:\data\logs\*.log | select-string “connection refused”</w:t>
      </w:r>
    </w:p>
    <w:p w14:paraId="39A2F0C5" w14:textId="77777777" w:rsidR="006F7279" w:rsidRDefault="006F7279" w:rsidP="007D1BEC"/>
    <w:p w14:paraId="3AFB7EC6" w14:textId="77777777" w:rsidR="001E39AC" w:rsidRPr="007D1BEC" w:rsidRDefault="001E39AC" w:rsidP="007D1BEC">
      <w:r>
        <w:t>Timeouts tend to be sporadic, based on transient network or server conditions.  However, the system administrator can analyze the logs in VA’s enterprise log analysis utility for greater insight into trends.</w:t>
      </w:r>
    </w:p>
    <w:p w14:paraId="5D3B3729" w14:textId="77777777" w:rsidR="0009184E" w:rsidRDefault="0009184E" w:rsidP="0009184E">
      <w:pPr>
        <w:pStyle w:val="Heading3"/>
      </w:pPr>
      <w:bookmarkStart w:id="32" w:name="_Toc420661243"/>
      <w:r>
        <w:t>Concurrency</w:t>
      </w:r>
      <w:bookmarkEnd w:id="32"/>
    </w:p>
    <w:p w14:paraId="43C019CE" w14:textId="10ED142E" w:rsidR="005449C9" w:rsidRDefault="00237A31" w:rsidP="000F47ED">
      <w:pPr>
        <w:pStyle w:val="BodyText"/>
      </w:pPr>
      <w:r>
        <w:t xml:space="preserve">Concurrent updates can lead to unpredictable errors in any system, including </w:t>
      </w:r>
      <w:r w:rsidR="006F63EB">
        <w:t>IRDS</w:t>
      </w:r>
      <w:r>
        <w:t>.</w:t>
      </w:r>
      <w:r w:rsidR="00673C35">
        <w:t xml:space="preserve"> However, due to the nature of </w:t>
      </w:r>
      <w:r w:rsidR="006F63EB">
        <w:t>IRDS</w:t>
      </w:r>
      <w:r w:rsidR="00673C35">
        <w:t xml:space="preserve">, concurrency issues are very unlikely to occur. If they did occur, they would be related to </w:t>
      </w:r>
      <w:r w:rsidR="00BB50D6">
        <w:t xml:space="preserve">very </w:t>
      </w:r>
      <w:r w:rsidR="00673C35">
        <w:t xml:space="preserve">rare events like multiple staff attempting to update a </w:t>
      </w:r>
      <w:r w:rsidR="00AA5065">
        <w:t>Veteran</w:t>
      </w:r>
      <w:r w:rsidR="00673C35">
        <w:t xml:space="preserve">’s </w:t>
      </w:r>
      <w:r w:rsidR="006F63EB">
        <w:t>outreach status in the application</w:t>
      </w:r>
      <w:r w:rsidR="00BB50D6">
        <w:t xml:space="preserve">. In the case of concurrent updates to </w:t>
      </w:r>
      <w:r w:rsidR="00AA5065">
        <w:t>Veteran</w:t>
      </w:r>
      <w:r w:rsidR="00BB50D6">
        <w:t xml:space="preserve"> </w:t>
      </w:r>
      <w:r w:rsidR="006F63EB">
        <w:t>data,</w:t>
      </w:r>
      <w:r w:rsidR="00BB50D6">
        <w:t xml:space="preserve"> the system will note if one user is updating an old version of the data and prompt the user to</w:t>
      </w:r>
      <w:r w:rsidR="008654E8">
        <w:t xml:space="preserve"> view the updated record and possibly</w:t>
      </w:r>
      <w:r w:rsidR="00BB50D6">
        <w:t xml:space="preserve"> try again. </w:t>
      </w:r>
    </w:p>
    <w:p w14:paraId="3BAABB9E" w14:textId="77777777" w:rsidR="000F47ED" w:rsidRDefault="005449C9" w:rsidP="000F47ED">
      <w:pPr>
        <w:pStyle w:val="BodyText"/>
      </w:pPr>
      <w:r>
        <w:t>The table below summarizes the type of possible concurrency issues that could occur</w:t>
      </w:r>
      <w:r w:rsidR="00A11390">
        <w:t>:</w:t>
      </w:r>
    </w:p>
    <w:p w14:paraId="1FEC76B0" w14:textId="77777777" w:rsidR="00237A31" w:rsidRDefault="00237A31" w:rsidP="000F47ED">
      <w:pPr>
        <w:pStyle w:val="BodyText"/>
      </w:pPr>
    </w:p>
    <w:tbl>
      <w:tblPr>
        <w:tblStyle w:val="TableGrid"/>
        <w:tblW w:w="0" w:type="auto"/>
        <w:tblLook w:val="04A0" w:firstRow="1" w:lastRow="0" w:firstColumn="1" w:lastColumn="0" w:noHBand="0" w:noVBand="1"/>
      </w:tblPr>
      <w:tblGrid>
        <w:gridCol w:w="2808"/>
        <w:gridCol w:w="1620"/>
        <w:gridCol w:w="4500"/>
      </w:tblGrid>
      <w:tr w:rsidR="003F1B3A" w14:paraId="19D86DDD" w14:textId="77777777" w:rsidTr="00463DDA">
        <w:trPr>
          <w:cantSplit/>
          <w:tblHeader/>
        </w:trPr>
        <w:tc>
          <w:tcPr>
            <w:tcW w:w="2808" w:type="dxa"/>
            <w:shd w:val="clear" w:color="auto" w:fill="EEECE1" w:themeFill="background2"/>
          </w:tcPr>
          <w:p w14:paraId="4D92130E" w14:textId="77777777" w:rsidR="003F1B3A" w:rsidRDefault="003F1B3A" w:rsidP="000F47ED">
            <w:pPr>
              <w:pStyle w:val="BodyText"/>
            </w:pPr>
            <w:r>
              <w:t>Activity</w:t>
            </w:r>
          </w:p>
        </w:tc>
        <w:tc>
          <w:tcPr>
            <w:tcW w:w="1620" w:type="dxa"/>
            <w:shd w:val="clear" w:color="auto" w:fill="EEECE1" w:themeFill="background2"/>
          </w:tcPr>
          <w:p w14:paraId="77F1E71C" w14:textId="77777777" w:rsidR="003F1B3A" w:rsidRDefault="003F1B3A" w:rsidP="000F47ED">
            <w:pPr>
              <w:pStyle w:val="BodyText"/>
            </w:pPr>
            <w:r>
              <w:t>Incidence</w:t>
            </w:r>
          </w:p>
        </w:tc>
        <w:tc>
          <w:tcPr>
            <w:tcW w:w="4500" w:type="dxa"/>
            <w:shd w:val="clear" w:color="auto" w:fill="EEECE1" w:themeFill="background2"/>
          </w:tcPr>
          <w:p w14:paraId="163C1403" w14:textId="77777777" w:rsidR="003F1B3A" w:rsidRDefault="003F1B3A" w:rsidP="000F47ED">
            <w:pPr>
              <w:pStyle w:val="BodyText"/>
            </w:pPr>
            <w:r>
              <w:t>Response</w:t>
            </w:r>
          </w:p>
        </w:tc>
      </w:tr>
      <w:tr w:rsidR="00673C35" w14:paraId="2328AA51" w14:textId="77777777" w:rsidTr="00463DDA">
        <w:trPr>
          <w:cantSplit/>
        </w:trPr>
        <w:tc>
          <w:tcPr>
            <w:tcW w:w="2808" w:type="dxa"/>
          </w:tcPr>
          <w:p w14:paraId="1EFB88A9" w14:textId="722BE912" w:rsidR="00673C35" w:rsidRDefault="005F6F4F" w:rsidP="006F63EB">
            <w:pPr>
              <w:pStyle w:val="BodyText"/>
            </w:pPr>
            <w:r>
              <w:t xml:space="preserve">Simultaneous updates </w:t>
            </w:r>
            <w:r w:rsidR="006F63EB">
              <w:t>to Veteran outreach status in the Dashboard</w:t>
            </w:r>
          </w:p>
        </w:tc>
        <w:tc>
          <w:tcPr>
            <w:tcW w:w="1620" w:type="dxa"/>
          </w:tcPr>
          <w:p w14:paraId="32B678E9" w14:textId="77777777" w:rsidR="00673C35" w:rsidRDefault="005F6F4F" w:rsidP="003F1B3A">
            <w:pPr>
              <w:pStyle w:val="BodyText"/>
            </w:pPr>
            <w:r>
              <w:t>Very rare</w:t>
            </w:r>
          </w:p>
        </w:tc>
        <w:tc>
          <w:tcPr>
            <w:tcW w:w="4500" w:type="dxa"/>
          </w:tcPr>
          <w:p w14:paraId="1D49615B" w14:textId="77777777" w:rsidR="00673C35" w:rsidRDefault="005F6F4F" w:rsidP="003F1B3A">
            <w:pPr>
              <w:pStyle w:val="BodyText"/>
            </w:pPr>
            <w:r>
              <w:t xml:space="preserve">System will catch and log error, then prompt user to </w:t>
            </w:r>
            <w:r w:rsidR="008654E8">
              <w:t xml:space="preserve">(optionally) </w:t>
            </w:r>
            <w:r>
              <w:t>try again.</w:t>
            </w:r>
          </w:p>
        </w:tc>
      </w:tr>
    </w:tbl>
    <w:p w14:paraId="3C682B7D" w14:textId="77777777" w:rsidR="00A11390" w:rsidRDefault="00A11390" w:rsidP="00716D9E">
      <w:pPr>
        <w:pStyle w:val="Caption"/>
        <w:jc w:val="center"/>
      </w:pPr>
      <w:r>
        <w:t xml:space="preserve">Table </w:t>
      </w:r>
      <w:fldSimple w:instr=" SEQ Table \* ARABIC ">
        <w:r w:rsidR="009C72E8">
          <w:rPr>
            <w:noProof/>
          </w:rPr>
          <w:t>19</w:t>
        </w:r>
      </w:fldSimple>
      <w:r>
        <w:t>: Possible Concurrency I</w:t>
      </w:r>
      <w:r w:rsidRPr="00626B07">
        <w:t>ssues</w:t>
      </w:r>
    </w:p>
    <w:p w14:paraId="0DDEF7ED" w14:textId="77777777" w:rsidR="00237A31" w:rsidRPr="000F47ED" w:rsidRDefault="00237A31" w:rsidP="000F47ED">
      <w:pPr>
        <w:pStyle w:val="BodyText"/>
      </w:pPr>
    </w:p>
    <w:p w14:paraId="3DDA04DB" w14:textId="77777777" w:rsidR="0009184E" w:rsidRDefault="0009184E" w:rsidP="0009184E">
      <w:pPr>
        <w:pStyle w:val="Heading2"/>
      </w:pPr>
      <w:bookmarkStart w:id="33" w:name="_Toc420661244"/>
      <w:r>
        <w:t>Significant Errors</w:t>
      </w:r>
      <w:bookmarkEnd w:id="33"/>
    </w:p>
    <w:p w14:paraId="6FF92384" w14:textId="77777777" w:rsidR="0009184E" w:rsidRDefault="0009184E" w:rsidP="0009184E">
      <w:pPr>
        <w:pStyle w:val="BodyText"/>
      </w:pPr>
      <w:r>
        <w:t>Significant errors can be defined as errors or conditions that affect the system</w:t>
      </w:r>
      <w:r w:rsidR="005A7D93">
        <w:t>’s</w:t>
      </w:r>
      <w:r>
        <w:t xml:space="preserve"> stability, availability, performance, or otherwise make the system unavailable to its user base. The following subsections contain information to aid administrators, operators, and other support personnel in the resolution of errors, conditions, or other issues.  </w:t>
      </w:r>
    </w:p>
    <w:p w14:paraId="43D4769D" w14:textId="77777777" w:rsidR="0009184E" w:rsidRDefault="0009184E" w:rsidP="0009184E">
      <w:pPr>
        <w:pStyle w:val="Heading3"/>
      </w:pPr>
      <w:bookmarkStart w:id="34" w:name="_Toc420661245"/>
      <w:r>
        <w:lastRenderedPageBreak/>
        <w:t>Application Error Logs</w:t>
      </w:r>
      <w:bookmarkEnd w:id="34"/>
    </w:p>
    <w:p w14:paraId="48D74205" w14:textId="6EACA425" w:rsidR="002D59F7" w:rsidRDefault="00263EEB" w:rsidP="002D59F7">
      <w:pPr>
        <w:pStyle w:val="BodyText"/>
      </w:pPr>
      <w:r>
        <w:t>IRDS</w:t>
      </w:r>
      <w:r w:rsidR="0071504E">
        <w:t xml:space="preserve"> logs are</w:t>
      </w:r>
      <w:r w:rsidR="00517D67">
        <w:t xml:space="preserve"> currently limited to SQL Server Database logs.</w:t>
      </w:r>
    </w:p>
    <w:p w14:paraId="050CA39E" w14:textId="77777777" w:rsidR="0071504E" w:rsidRDefault="0071504E" w:rsidP="002D59F7">
      <w:pPr>
        <w:pStyle w:val="BodyText"/>
      </w:pPr>
      <w:r>
        <w:t>Logging for each component is configurable at the component level. The log configuration files are stored in the following folders:</w:t>
      </w:r>
    </w:p>
    <w:p w14:paraId="14BE1913" w14:textId="01824D2F" w:rsidR="0071504E" w:rsidRDefault="0071504E" w:rsidP="0071504E">
      <w:pPr>
        <w:pStyle w:val="BodyText"/>
        <w:numPr>
          <w:ilvl w:val="0"/>
          <w:numId w:val="30"/>
        </w:numPr>
      </w:pPr>
      <w:r>
        <w:t>SQL</w:t>
      </w:r>
      <w:r w:rsidR="00517D67">
        <w:t xml:space="preserve"> Server</w:t>
      </w:r>
      <w:r>
        <w:t xml:space="preserve">: </w:t>
      </w:r>
      <w:r w:rsidRPr="0071504E">
        <w:t>D:\</w:t>
      </w:r>
      <w:r w:rsidR="00517D67">
        <w:t>Program Files\Microsoft SQL Server\MSSQL14_</w:t>
      </w:r>
      <w:proofErr w:type="gramStart"/>
      <w:r w:rsidR="00517D67">
        <w:t>..</w:t>
      </w:r>
      <w:proofErr w:type="gramEnd"/>
      <w:r w:rsidR="00517D67">
        <w:t>\MSSQL\Log\log.ini</w:t>
      </w:r>
    </w:p>
    <w:p w14:paraId="5BD4A473" w14:textId="77777777" w:rsidR="0071504E" w:rsidRDefault="0071504E" w:rsidP="002D59F7">
      <w:pPr>
        <w:pStyle w:val="BodyText"/>
      </w:pPr>
      <w:r>
        <w:t xml:space="preserve">Logging is configured by the system administrator. Sensible defaults are supplied along with the application, allowing adequate log coverage for troubleshooting without affecting performance or taking up excessive disk space.  </w:t>
      </w:r>
      <w:r w:rsidR="00D86DAA">
        <w:t>The following table outlines the key logging attributes</w:t>
      </w:r>
      <w:r w:rsidR="005A7D93">
        <w:t>:</w:t>
      </w:r>
    </w:p>
    <w:tbl>
      <w:tblPr>
        <w:tblStyle w:val="TableGrid"/>
        <w:tblW w:w="0" w:type="auto"/>
        <w:tblLayout w:type="fixed"/>
        <w:tblLook w:val="04A0" w:firstRow="1" w:lastRow="0" w:firstColumn="1" w:lastColumn="0" w:noHBand="0" w:noVBand="1"/>
      </w:tblPr>
      <w:tblGrid>
        <w:gridCol w:w="1467"/>
        <w:gridCol w:w="2151"/>
        <w:gridCol w:w="1350"/>
        <w:gridCol w:w="1700"/>
        <w:gridCol w:w="1454"/>
        <w:gridCol w:w="1454"/>
      </w:tblGrid>
      <w:tr w:rsidR="00D86DAA" w14:paraId="3F310B5C" w14:textId="77777777" w:rsidTr="00463DDA">
        <w:trPr>
          <w:cantSplit/>
          <w:trHeight w:val="548"/>
          <w:tblHeader/>
        </w:trPr>
        <w:tc>
          <w:tcPr>
            <w:tcW w:w="1467" w:type="dxa"/>
            <w:shd w:val="clear" w:color="auto" w:fill="EEECE1" w:themeFill="background2"/>
          </w:tcPr>
          <w:p w14:paraId="07B5B29D" w14:textId="77777777" w:rsidR="002D59F7" w:rsidRDefault="002D59F7" w:rsidP="002D59F7">
            <w:pPr>
              <w:pStyle w:val="BodyText"/>
            </w:pPr>
            <w:r>
              <w:t>Type</w:t>
            </w:r>
          </w:p>
        </w:tc>
        <w:tc>
          <w:tcPr>
            <w:tcW w:w="2151" w:type="dxa"/>
            <w:shd w:val="clear" w:color="auto" w:fill="EEECE1" w:themeFill="background2"/>
          </w:tcPr>
          <w:p w14:paraId="6091D48D" w14:textId="77777777" w:rsidR="002D59F7" w:rsidRDefault="002D59F7" w:rsidP="002D59F7">
            <w:pPr>
              <w:pStyle w:val="BodyText"/>
            </w:pPr>
            <w:r>
              <w:t>Location</w:t>
            </w:r>
          </w:p>
        </w:tc>
        <w:tc>
          <w:tcPr>
            <w:tcW w:w="1350" w:type="dxa"/>
            <w:shd w:val="clear" w:color="auto" w:fill="EEECE1" w:themeFill="background2"/>
          </w:tcPr>
          <w:p w14:paraId="559402CF" w14:textId="77777777" w:rsidR="002D59F7" w:rsidRDefault="002D59F7" w:rsidP="002D59F7">
            <w:pPr>
              <w:pStyle w:val="BodyText"/>
            </w:pPr>
            <w:r>
              <w:t>Max size</w:t>
            </w:r>
          </w:p>
        </w:tc>
        <w:tc>
          <w:tcPr>
            <w:tcW w:w="1700" w:type="dxa"/>
            <w:shd w:val="clear" w:color="auto" w:fill="EEECE1" w:themeFill="background2"/>
          </w:tcPr>
          <w:p w14:paraId="2A3C9405" w14:textId="77777777" w:rsidR="002D59F7" w:rsidRDefault="002D59F7" w:rsidP="002D59F7">
            <w:pPr>
              <w:pStyle w:val="BodyText"/>
            </w:pPr>
            <w:r>
              <w:t>Growth rate</w:t>
            </w:r>
          </w:p>
        </w:tc>
        <w:tc>
          <w:tcPr>
            <w:tcW w:w="1454" w:type="dxa"/>
            <w:shd w:val="clear" w:color="auto" w:fill="EEECE1" w:themeFill="background2"/>
          </w:tcPr>
          <w:p w14:paraId="71074EF8" w14:textId="77777777" w:rsidR="002D59F7" w:rsidRDefault="002D59F7" w:rsidP="002D59F7">
            <w:pPr>
              <w:pStyle w:val="BodyText"/>
            </w:pPr>
            <w:r>
              <w:t>Rotation</w:t>
            </w:r>
          </w:p>
        </w:tc>
        <w:tc>
          <w:tcPr>
            <w:tcW w:w="1454" w:type="dxa"/>
            <w:shd w:val="clear" w:color="auto" w:fill="EEECE1" w:themeFill="background2"/>
          </w:tcPr>
          <w:p w14:paraId="406D610D" w14:textId="77777777" w:rsidR="002D59F7" w:rsidRDefault="002D59F7" w:rsidP="002D59F7">
            <w:pPr>
              <w:pStyle w:val="BodyText"/>
            </w:pPr>
            <w:r>
              <w:t>Retention</w:t>
            </w:r>
          </w:p>
        </w:tc>
      </w:tr>
      <w:tr w:rsidR="006D545D" w14:paraId="7DB42580" w14:textId="77777777" w:rsidTr="00463DDA">
        <w:trPr>
          <w:cantSplit/>
        </w:trPr>
        <w:tc>
          <w:tcPr>
            <w:tcW w:w="1467" w:type="dxa"/>
          </w:tcPr>
          <w:p w14:paraId="17B8D323" w14:textId="7ED7B706" w:rsidR="006D545D" w:rsidRDefault="006D545D" w:rsidP="002D59F7">
            <w:pPr>
              <w:pStyle w:val="BodyText"/>
            </w:pPr>
            <w:r>
              <w:t>SQL logs</w:t>
            </w:r>
          </w:p>
        </w:tc>
        <w:tc>
          <w:tcPr>
            <w:tcW w:w="2151" w:type="dxa"/>
          </w:tcPr>
          <w:p w14:paraId="2888AB66" w14:textId="34954ECD" w:rsidR="006D545D" w:rsidRDefault="006D545D" w:rsidP="002D59F7">
            <w:pPr>
              <w:pStyle w:val="BodyText"/>
            </w:pPr>
            <w:r>
              <w:t>D:\</w:t>
            </w:r>
            <w:r w:rsidR="00517D67">
              <w:t xml:space="preserve"> Program Files\Microsoft SQL Server\MSSQL14_</w:t>
            </w:r>
            <w:proofErr w:type="gramStart"/>
            <w:r w:rsidR="00517D67">
              <w:t>..</w:t>
            </w:r>
            <w:proofErr w:type="gramEnd"/>
            <w:r w:rsidR="00517D67">
              <w:t>\MSSQL\Log</w:t>
            </w:r>
          </w:p>
        </w:tc>
        <w:tc>
          <w:tcPr>
            <w:tcW w:w="1350" w:type="dxa"/>
          </w:tcPr>
          <w:p w14:paraId="1E243F0C" w14:textId="77777777" w:rsidR="006D545D" w:rsidRDefault="006D545D" w:rsidP="0039326E">
            <w:pPr>
              <w:pStyle w:val="BodyText"/>
            </w:pPr>
            <w:r>
              <w:t>As configured</w:t>
            </w:r>
          </w:p>
        </w:tc>
        <w:tc>
          <w:tcPr>
            <w:tcW w:w="1700" w:type="dxa"/>
          </w:tcPr>
          <w:p w14:paraId="6F9384C6" w14:textId="77777777" w:rsidR="006D545D" w:rsidRDefault="006D545D" w:rsidP="0039326E">
            <w:pPr>
              <w:pStyle w:val="BodyText"/>
            </w:pPr>
            <w:r>
              <w:t>Varies</w:t>
            </w:r>
          </w:p>
        </w:tc>
        <w:tc>
          <w:tcPr>
            <w:tcW w:w="1454" w:type="dxa"/>
          </w:tcPr>
          <w:p w14:paraId="0959A2D5" w14:textId="77777777" w:rsidR="006D545D" w:rsidRDefault="006D545D" w:rsidP="0039326E">
            <w:pPr>
              <w:pStyle w:val="BodyText"/>
            </w:pPr>
            <w:r>
              <w:t>Daily (suggested)</w:t>
            </w:r>
          </w:p>
        </w:tc>
        <w:tc>
          <w:tcPr>
            <w:tcW w:w="1454" w:type="dxa"/>
          </w:tcPr>
          <w:p w14:paraId="4EC88571" w14:textId="77777777" w:rsidR="006D545D" w:rsidRDefault="006D545D" w:rsidP="00D86DAA">
            <w:pPr>
              <w:pStyle w:val="BodyText"/>
              <w:keepNext/>
            </w:pPr>
            <w:r>
              <w:t>10 days (suggested)</w:t>
            </w:r>
          </w:p>
        </w:tc>
      </w:tr>
    </w:tbl>
    <w:p w14:paraId="030F9D75" w14:textId="5EFCE9F5" w:rsidR="005A7D93" w:rsidRDefault="005A7D93" w:rsidP="005A7D93">
      <w:pPr>
        <w:pStyle w:val="Caption"/>
        <w:jc w:val="center"/>
      </w:pPr>
      <w:r>
        <w:t xml:space="preserve">Table </w:t>
      </w:r>
      <w:fldSimple w:instr=" SEQ Table \* ARABIC ">
        <w:r w:rsidR="009C72E8">
          <w:rPr>
            <w:noProof/>
          </w:rPr>
          <w:t>20</w:t>
        </w:r>
      </w:fldSimple>
      <w:r>
        <w:t xml:space="preserve">: </w:t>
      </w:r>
      <w:r w:rsidR="00263EEB">
        <w:t>IRDS</w:t>
      </w:r>
      <w:r>
        <w:t xml:space="preserve"> L</w:t>
      </w:r>
      <w:r w:rsidRPr="00B123D1">
        <w:t>ogging</w:t>
      </w:r>
    </w:p>
    <w:p w14:paraId="09185205" w14:textId="77777777" w:rsidR="00D86DAA" w:rsidRDefault="00D86DAA" w:rsidP="00D86DAA"/>
    <w:p w14:paraId="050F4C5C" w14:textId="77777777" w:rsidR="00617F8D" w:rsidRDefault="00617F8D" w:rsidP="00D86DAA">
      <w:r w:rsidRPr="00463DDA">
        <w:rPr>
          <w:b/>
        </w:rPr>
        <w:t>Note:</w:t>
      </w:r>
      <w:r>
        <w:t xml:space="preserve">  These values should be adjusted by the system administrator based on VA guidelines instead of kept at their default levels.</w:t>
      </w:r>
    </w:p>
    <w:p w14:paraId="36F114EB" w14:textId="77777777" w:rsidR="00617F8D" w:rsidRDefault="00617F8D" w:rsidP="00D86DAA"/>
    <w:p w14:paraId="59BC4C19" w14:textId="3218AA47" w:rsidR="00533622" w:rsidRDefault="00533622" w:rsidP="00D86DAA">
      <w:r>
        <w:t>Querying and analyzing the log files is simple because they are text files and use the industry-standard log conventions (INFO, WARN, ERROR, etc.)</w:t>
      </w:r>
      <w:r w:rsidR="00517D67">
        <w:t>.</w:t>
      </w:r>
      <w:r>
        <w:t xml:space="preserve">  </w:t>
      </w:r>
      <w:r w:rsidR="001412CB">
        <w:t>PowerShell</w:t>
      </w:r>
      <w:r w:rsidR="00617F8D">
        <w:t xml:space="preserve"> or other Windows shell utilities can be used to query the files.  Some examples are listed in the following table</w:t>
      </w:r>
      <w:r w:rsidR="005A7D93">
        <w:t>:</w:t>
      </w:r>
    </w:p>
    <w:p w14:paraId="27C02E08" w14:textId="77777777" w:rsidR="00533622" w:rsidRDefault="00533622" w:rsidP="00D86DAA"/>
    <w:tbl>
      <w:tblPr>
        <w:tblStyle w:val="TableGrid"/>
        <w:tblW w:w="0" w:type="auto"/>
        <w:tblLook w:val="04A0" w:firstRow="1" w:lastRow="0" w:firstColumn="1" w:lastColumn="0" w:noHBand="0" w:noVBand="1"/>
      </w:tblPr>
      <w:tblGrid>
        <w:gridCol w:w="3192"/>
        <w:gridCol w:w="6366"/>
      </w:tblGrid>
      <w:tr w:rsidR="00533622" w14:paraId="455DD18E" w14:textId="77777777" w:rsidTr="00463DDA">
        <w:trPr>
          <w:cantSplit/>
          <w:trHeight w:val="440"/>
          <w:tblHeader/>
        </w:trPr>
        <w:tc>
          <w:tcPr>
            <w:tcW w:w="3192" w:type="dxa"/>
            <w:shd w:val="clear" w:color="auto" w:fill="EEECE1" w:themeFill="background2"/>
          </w:tcPr>
          <w:p w14:paraId="12B29F4F" w14:textId="77777777" w:rsidR="00533622" w:rsidRDefault="00533622" w:rsidP="00D86DAA">
            <w:r>
              <w:t>Activity</w:t>
            </w:r>
          </w:p>
        </w:tc>
        <w:tc>
          <w:tcPr>
            <w:tcW w:w="6366" w:type="dxa"/>
            <w:shd w:val="clear" w:color="auto" w:fill="EEECE1" w:themeFill="background2"/>
          </w:tcPr>
          <w:p w14:paraId="6996483A" w14:textId="77777777" w:rsidR="00533622" w:rsidRDefault="00533622" w:rsidP="00D86DAA">
            <w:r>
              <w:t>Example</w:t>
            </w:r>
          </w:p>
        </w:tc>
      </w:tr>
      <w:tr w:rsidR="00533622" w14:paraId="0BBEE516" w14:textId="77777777" w:rsidTr="00463DDA">
        <w:trPr>
          <w:cantSplit/>
        </w:trPr>
        <w:tc>
          <w:tcPr>
            <w:tcW w:w="3192" w:type="dxa"/>
          </w:tcPr>
          <w:p w14:paraId="3B3D116C" w14:textId="77777777" w:rsidR="00533622" w:rsidRDefault="00533622" w:rsidP="00D86DAA">
            <w:r>
              <w:t>Find all errors</w:t>
            </w:r>
          </w:p>
        </w:tc>
        <w:tc>
          <w:tcPr>
            <w:tcW w:w="6366" w:type="dxa"/>
          </w:tcPr>
          <w:p w14:paraId="30D23819" w14:textId="77777777" w:rsidR="00533622" w:rsidRDefault="00533622" w:rsidP="00D86DAA">
            <w:r w:rsidRPr="00533622">
              <w:t>select-string "ERROR|SEVERE" *.log</w:t>
            </w:r>
          </w:p>
        </w:tc>
      </w:tr>
      <w:tr w:rsidR="00533622" w14:paraId="568AD02C" w14:textId="77777777" w:rsidTr="00463DDA">
        <w:trPr>
          <w:cantSplit/>
        </w:trPr>
        <w:tc>
          <w:tcPr>
            <w:tcW w:w="3192" w:type="dxa"/>
          </w:tcPr>
          <w:p w14:paraId="356733D7" w14:textId="77777777" w:rsidR="00533622" w:rsidRDefault="00533622" w:rsidP="00D86DAA">
            <w:r>
              <w:t>Find warnings in last 100 lines of a file</w:t>
            </w:r>
          </w:p>
        </w:tc>
        <w:tc>
          <w:tcPr>
            <w:tcW w:w="6366" w:type="dxa"/>
          </w:tcPr>
          <w:p w14:paraId="533C9772" w14:textId="512C0F3D" w:rsidR="00533622" w:rsidRDefault="00533622">
            <w:pPr>
              <w:keepNext/>
            </w:pPr>
            <w:proofErr w:type="spellStart"/>
            <w:r w:rsidRPr="00533622">
              <w:t>gc</w:t>
            </w:r>
            <w:proofErr w:type="spellEnd"/>
            <w:r w:rsidRPr="00533622">
              <w:t xml:space="preserve"> </w:t>
            </w:r>
            <w:r w:rsidR="00517D67">
              <w:t>*</w:t>
            </w:r>
            <w:r w:rsidRPr="00533622">
              <w:t>.log -tail 100 | select-string WARN</w:t>
            </w:r>
          </w:p>
        </w:tc>
      </w:tr>
    </w:tbl>
    <w:p w14:paraId="26610712" w14:textId="77777777" w:rsidR="005A7D93" w:rsidRDefault="005A7D93" w:rsidP="005A7D93">
      <w:pPr>
        <w:pStyle w:val="Caption"/>
        <w:jc w:val="center"/>
      </w:pPr>
      <w:r>
        <w:t xml:space="preserve">Table </w:t>
      </w:r>
      <w:fldSimple w:instr=" SEQ Table \* ARABIC ">
        <w:r w:rsidR="009C72E8">
          <w:rPr>
            <w:noProof/>
          </w:rPr>
          <w:t>21</w:t>
        </w:r>
      </w:fldSimple>
      <w:r>
        <w:t>: Example Log Queries</w:t>
      </w:r>
    </w:p>
    <w:p w14:paraId="73590445" w14:textId="77777777" w:rsidR="00B0721A" w:rsidRDefault="00122DFD" w:rsidP="00D86DAA">
      <w:r>
        <w:t>For more detailed log file analysis, the system administrator can import the log files with VA’s enterprise log analysis tool.</w:t>
      </w:r>
    </w:p>
    <w:p w14:paraId="3905B6E4" w14:textId="77777777" w:rsidR="00B0721A" w:rsidRPr="00D86DAA" w:rsidRDefault="00B0721A" w:rsidP="00D86DAA"/>
    <w:p w14:paraId="2B460AFE" w14:textId="77777777" w:rsidR="0009184E" w:rsidRDefault="0009184E" w:rsidP="0009184E">
      <w:pPr>
        <w:pStyle w:val="Heading3"/>
      </w:pPr>
      <w:bookmarkStart w:id="35" w:name="_Toc420661246"/>
      <w:r>
        <w:t>Application Error Codes and Descriptions</w:t>
      </w:r>
      <w:bookmarkEnd w:id="35"/>
    </w:p>
    <w:p w14:paraId="392074A9" w14:textId="225168C2" w:rsidR="007749BB" w:rsidRDefault="00263EEB" w:rsidP="007749BB">
      <w:pPr>
        <w:pStyle w:val="BodyText"/>
      </w:pPr>
      <w:r>
        <w:t>IRDS</w:t>
      </w:r>
      <w:r w:rsidR="007749BB">
        <w:t xml:space="preserve"> does not currently use</w:t>
      </w:r>
      <w:r w:rsidR="00AF36DF">
        <w:t xml:space="preserve"> error codes</w:t>
      </w:r>
      <w:r w:rsidR="003A25B0">
        <w:t>; rather</w:t>
      </w:r>
      <w:r w:rsidR="00AF36DF">
        <w:t>, it defines custom exception classes that can be used for structured exception handling.  These classes can be reused across a family of issues.  The table below describes the existing custom application types and descriptions</w:t>
      </w:r>
      <w:r w:rsidR="007A177B">
        <w:t>:</w:t>
      </w:r>
    </w:p>
    <w:p w14:paraId="2D284EB0" w14:textId="77777777" w:rsidR="007749BB" w:rsidRDefault="007749BB" w:rsidP="007749BB">
      <w:pPr>
        <w:pStyle w:val="BodyText"/>
      </w:pPr>
    </w:p>
    <w:tbl>
      <w:tblPr>
        <w:tblStyle w:val="TableGrid"/>
        <w:tblW w:w="9650" w:type="dxa"/>
        <w:tblLayout w:type="fixed"/>
        <w:tblLook w:val="04A0" w:firstRow="1" w:lastRow="0" w:firstColumn="1" w:lastColumn="0" w:noHBand="0" w:noVBand="1"/>
      </w:tblPr>
      <w:tblGrid>
        <w:gridCol w:w="5097"/>
        <w:gridCol w:w="4553"/>
      </w:tblGrid>
      <w:tr w:rsidR="007749BB" w:rsidRPr="007C55E9" w14:paraId="0BBF0AF5" w14:textId="77777777" w:rsidTr="002C5608">
        <w:trPr>
          <w:cantSplit/>
          <w:trHeight w:val="530"/>
          <w:tblHeader/>
        </w:trPr>
        <w:tc>
          <w:tcPr>
            <w:tcW w:w="5097" w:type="dxa"/>
            <w:shd w:val="clear" w:color="auto" w:fill="EEECE1" w:themeFill="background2"/>
          </w:tcPr>
          <w:p w14:paraId="7E5F80DD" w14:textId="77777777" w:rsidR="007749BB" w:rsidRPr="007A177B" w:rsidRDefault="00AF36DF" w:rsidP="007749BB">
            <w:pPr>
              <w:pStyle w:val="BodyText"/>
              <w:rPr>
                <w:szCs w:val="24"/>
              </w:rPr>
            </w:pPr>
            <w:r w:rsidRPr="007A177B">
              <w:rPr>
                <w:szCs w:val="24"/>
              </w:rPr>
              <w:lastRenderedPageBreak/>
              <w:t>Type</w:t>
            </w:r>
          </w:p>
        </w:tc>
        <w:tc>
          <w:tcPr>
            <w:tcW w:w="4553" w:type="dxa"/>
            <w:shd w:val="clear" w:color="auto" w:fill="EEECE1" w:themeFill="background2"/>
          </w:tcPr>
          <w:p w14:paraId="30DF90B4" w14:textId="77777777" w:rsidR="007749BB" w:rsidRPr="005E1D4F" w:rsidRDefault="00AF36DF" w:rsidP="007749BB">
            <w:pPr>
              <w:pStyle w:val="BodyText"/>
              <w:rPr>
                <w:szCs w:val="24"/>
              </w:rPr>
            </w:pPr>
            <w:r w:rsidRPr="005E1D4F">
              <w:rPr>
                <w:szCs w:val="24"/>
              </w:rPr>
              <w:t>Description</w:t>
            </w:r>
          </w:p>
        </w:tc>
      </w:tr>
      <w:tr w:rsidR="007749BB" w:rsidRPr="007C55E9" w14:paraId="319242A2" w14:textId="77777777" w:rsidTr="002C5608">
        <w:trPr>
          <w:cantSplit/>
          <w:trHeight w:val="317"/>
        </w:trPr>
        <w:tc>
          <w:tcPr>
            <w:tcW w:w="5097" w:type="dxa"/>
          </w:tcPr>
          <w:p w14:paraId="491557AD" w14:textId="77777777" w:rsidR="007749BB" w:rsidRPr="00463DDA" w:rsidRDefault="007749BB" w:rsidP="007749BB">
            <w:pPr>
              <w:rPr>
                <w:color w:val="000000"/>
              </w:rPr>
            </w:pPr>
            <w:proofErr w:type="spellStart"/>
            <w:r w:rsidRPr="00463DDA">
              <w:rPr>
                <w:color w:val="000000"/>
              </w:rPr>
              <w:t>BadPasswordException</w:t>
            </w:r>
            <w:proofErr w:type="spellEnd"/>
          </w:p>
          <w:p w14:paraId="52D1705F" w14:textId="77777777" w:rsidR="007749BB" w:rsidRPr="007A177B" w:rsidRDefault="007749BB" w:rsidP="007749BB">
            <w:pPr>
              <w:pStyle w:val="BodyText"/>
              <w:rPr>
                <w:szCs w:val="24"/>
              </w:rPr>
            </w:pPr>
          </w:p>
        </w:tc>
        <w:tc>
          <w:tcPr>
            <w:tcW w:w="4553" w:type="dxa"/>
          </w:tcPr>
          <w:p w14:paraId="47D0D543" w14:textId="282CACE6" w:rsidR="007749BB" w:rsidRPr="005E1D4F" w:rsidRDefault="00C34A05" w:rsidP="007749BB">
            <w:pPr>
              <w:pStyle w:val="BodyText"/>
              <w:rPr>
                <w:szCs w:val="24"/>
              </w:rPr>
            </w:pPr>
            <w:r w:rsidRPr="00C34A05">
              <w:rPr>
                <w:szCs w:val="24"/>
              </w:rPr>
              <w:t>This password is not correct.</w:t>
            </w:r>
          </w:p>
        </w:tc>
      </w:tr>
      <w:tr w:rsidR="007749BB" w:rsidRPr="007C55E9" w14:paraId="1DF7B0B6" w14:textId="77777777" w:rsidTr="002C5608">
        <w:trPr>
          <w:cantSplit/>
          <w:trHeight w:val="576"/>
        </w:trPr>
        <w:tc>
          <w:tcPr>
            <w:tcW w:w="5097" w:type="dxa"/>
          </w:tcPr>
          <w:p w14:paraId="53130BC7" w14:textId="77777777" w:rsidR="007749BB" w:rsidRPr="00463DDA" w:rsidRDefault="007749BB" w:rsidP="007749BB">
            <w:pPr>
              <w:rPr>
                <w:color w:val="000000"/>
              </w:rPr>
            </w:pPr>
            <w:proofErr w:type="spellStart"/>
            <w:r w:rsidRPr="00463DDA">
              <w:rPr>
                <w:color w:val="000000"/>
              </w:rPr>
              <w:t>BadUseridException</w:t>
            </w:r>
            <w:proofErr w:type="spellEnd"/>
          </w:p>
          <w:p w14:paraId="1CB7C3B6" w14:textId="77777777" w:rsidR="007749BB" w:rsidRPr="00463DDA" w:rsidRDefault="007749BB" w:rsidP="007749BB">
            <w:pPr>
              <w:rPr>
                <w:color w:val="000000"/>
              </w:rPr>
            </w:pPr>
          </w:p>
        </w:tc>
        <w:tc>
          <w:tcPr>
            <w:tcW w:w="4553" w:type="dxa"/>
          </w:tcPr>
          <w:p w14:paraId="50DBDE9B" w14:textId="54F1C5E6" w:rsidR="007749BB" w:rsidRPr="007A177B" w:rsidRDefault="00C34A05" w:rsidP="007749BB">
            <w:pPr>
              <w:pStyle w:val="BodyText"/>
              <w:rPr>
                <w:szCs w:val="24"/>
              </w:rPr>
            </w:pPr>
            <w:r w:rsidRPr="00C34A05">
              <w:rPr>
                <w:szCs w:val="24"/>
              </w:rPr>
              <w:t>User not registered/Invalid Username</w:t>
            </w:r>
          </w:p>
        </w:tc>
      </w:tr>
      <w:tr w:rsidR="007749BB" w:rsidRPr="007C55E9" w14:paraId="680E913A" w14:textId="77777777" w:rsidTr="002C5608">
        <w:trPr>
          <w:cantSplit/>
          <w:trHeight w:val="810"/>
        </w:trPr>
        <w:tc>
          <w:tcPr>
            <w:tcW w:w="5097" w:type="dxa"/>
          </w:tcPr>
          <w:p w14:paraId="4242E5C6" w14:textId="5A41FA4B" w:rsidR="007749BB" w:rsidRPr="00463DDA" w:rsidRDefault="00C34A05" w:rsidP="007749BB">
            <w:pPr>
              <w:rPr>
                <w:color w:val="000000"/>
              </w:rPr>
            </w:pPr>
            <w:proofErr w:type="spellStart"/>
            <w:r>
              <w:rPr>
                <w:color w:val="000000"/>
              </w:rPr>
              <w:t>InactiveUserException</w:t>
            </w:r>
            <w:proofErr w:type="spellEnd"/>
          </w:p>
          <w:p w14:paraId="1B75A47D" w14:textId="77777777" w:rsidR="007749BB" w:rsidRPr="00463DDA" w:rsidRDefault="007749BB" w:rsidP="007749BB">
            <w:pPr>
              <w:rPr>
                <w:color w:val="000000"/>
              </w:rPr>
            </w:pPr>
          </w:p>
        </w:tc>
        <w:tc>
          <w:tcPr>
            <w:tcW w:w="4553" w:type="dxa"/>
          </w:tcPr>
          <w:p w14:paraId="0B3414CC" w14:textId="302C051C" w:rsidR="007749BB" w:rsidRPr="007A177B" w:rsidRDefault="00C34A05" w:rsidP="007749BB">
            <w:pPr>
              <w:pStyle w:val="BodyText"/>
              <w:rPr>
                <w:szCs w:val="24"/>
              </w:rPr>
            </w:pPr>
            <w:r w:rsidRPr="00C34A05">
              <w:rPr>
                <w:szCs w:val="24"/>
              </w:rPr>
              <w:t>Account is disabled due to inactivity, Contact system admin</w:t>
            </w:r>
          </w:p>
        </w:tc>
      </w:tr>
      <w:tr w:rsidR="007749BB" w:rsidRPr="007C55E9" w14:paraId="1F63CBCC" w14:textId="77777777" w:rsidTr="002C5608">
        <w:trPr>
          <w:cantSplit/>
          <w:trHeight w:val="826"/>
        </w:trPr>
        <w:tc>
          <w:tcPr>
            <w:tcW w:w="5097" w:type="dxa"/>
          </w:tcPr>
          <w:p w14:paraId="11E643FA" w14:textId="23CCD24C" w:rsidR="007749BB" w:rsidRPr="00463DDA" w:rsidRDefault="00C34A05" w:rsidP="007749BB">
            <w:pPr>
              <w:rPr>
                <w:color w:val="000000"/>
              </w:rPr>
            </w:pPr>
            <w:proofErr w:type="spellStart"/>
            <w:r>
              <w:rPr>
                <w:color w:val="000000"/>
              </w:rPr>
              <w:t>LockedUser</w:t>
            </w:r>
            <w:r w:rsidRPr="00463DDA">
              <w:rPr>
                <w:color w:val="000000"/>
              </w:rPr>
              <w:t>Exception</w:t>
            </w:r>
            <w:proofErr w:type="spellEnd"/>
          </w:p>
          <w:p w14:paraId="49CA827F" w14:textId="77777777" w:rsidR="007749BB" w:rsidRPr="00463DDA" w:rsidRDefault="007749BB" w:rsidP="007749BB">
            <w:pPr>
              <w:rPr>
                <w:color w:val="000000"/>
              </w:rPr>
            </w:pPr>
          </w:p>
        </w:tc>
        <w:tc>
          <w:tcPr>
            <w:tcW w:w="4553" w:type="dxa"/>
          </w:tcPr>
          <w:p w14:paraId="78FD1035" w14:textId="03AC8042" w:rsidR="007749BB" w:rsidRPr="007A177B" w:rsidRDefault="00C34A05" w:rsidP="007749BB">
            <w:pPr>
              <w:pStyle w:val="BodyText"/>
              <w:rPr>
                <w:szCs w:val="24"/>
              </w:rPr>
            </w:pPr>
            <w:r w:rsidRPr="00C34A05">
              <w:rPr>
                <w:szCs w:val="24"/>
              </w:rPr>
              <w:t>Account locked, Please contact system admin</w:t>
            </w:r>
          </w:p>
        </w:tc>
      </w:tr>
      <w:tr w:rsidR="007749BB" w:rsidRPr="007C55E9" w14:paraId="5ABBBB57" w14:textId="77777777" w:rsidTr="002C5608">
        <w:trPr>
          <w:cantSplit/>
          <w:trHeight w:val="1091"/>
        </w:trPr>
        <w:tc>
          <w:tcPr>
            <w:tcW w:w="5097" w:type="dxa"/>
          </w:tcPr>
          <w:p w14:paraId="528E2567" w14:textId="0BC124DE" w:rsidR="007749BB" w:rsidRPr="00463DDA" w:rsidRDefault="00C34A05" w:rsidP="007749BB">
            <w:pPr>
              <w:rPr>
                <w:color w:val="000000"/>
              </w:rPr>
            </w:pPr>
            <w:proofErr w:type="spellStart"/>
            <w:r>
              <w:rPr>
                <w:color w:val="000000"/>
              </w:rPr>
              <w:t>MaxSessionsReached</w:t>
            </w:r>
            <w:r w:rsidRPr="00463DDA">
              <w:rPr>
                <w:color w:val="000000"/>
              </w:rPr>
              <w:t>Exception</w:t>
            </w:r>
            <w:proofErr w:type="spellEnd"/>
          </w:p>
          <w:p w14:paraId="323DC785" w14:textId="77777777" w:rsidR="007749BB" w:rsidRPr="00463DDA" w:rsidRDefault="007749BB" w:rsidP="007749BB">
            <w:pPr>
              <w:rPr>
                <w:color w:val="000000"/>
              </w:rPr>
            </w:pPr>
          </w:p>
        </w:tc>
        <w:tc>
          <w:tcPr>
            <w:tcW w:w="4553" w:type="dxa"/>
          </w:tcPr>
          <w:p w14:paraId="071C10C3" w14:textId="0BB017AB" w:rsidR="007749BB" w:rsidRPr="007A177B" w:rsidRDefault="00C34A05" w:rsidP="007749BB">
            <w:pPr>
              <w:pStyle w:val="BodyText"/>
              <w:rPr>
                <w:szCs w:val="24"/>
              </w:rPr>
            </w:pPr>
            <w:r w:rsidRPr="00C34A05">
              <w:rPr>
                <w:szCs w:val="24"/>
              </w:rPr>
              <w:t>Max number of sessions reached, Please log out from your active sessions or wait for 30 sec</w:t>
            </w:r>
            <w:r>
              <w:rPr>
                <w:szCs w:val="24"/>
              </w:rPr>
              <w:t>ond</w:t>
            </w:r>
            <w:r w:rsidRPr="00C34A05">
              <w:rPr>
                <w:szCs w:val="24"/>
              </w:rPr>
              <w:t>s and try again</w:t>
            </w:r>
          </w:p>
        </w:tc>
      </w:tr>
    </w:tbl>
    <w:p w14:paraId="42B4620B" w14:textId="77777777" w:rsidR="007A177B" w:rsidRDefault="007A177B" w:rsidP="007A177B">
      <w:pPr>
        <w:pStyle w:val="Caption"/>
        <w:jc w:val="center"/>
      </w:pPr>
      <w:r>
        <w:t xml:space="preserve">Table </w:t>
      </w:r>
      <w:fldSimple w:instr=" SEQ Table \* ARABIC ">
        <w:r w:rsidR="009C72E8">
          <w:rPr>
            <w:noProof/>
          </w:rPr>
          <w:t>22</w:t>
        </w:r>
      </w:fldSimple>
      <w:r>
        <w:t>: Existing Custom Application Types and Descriptions</w:t>
      </w:r>
    </w:p>
    <w:p w14:paraId="1D2220F5" w14:textId="77777777" w:rsidR="0009184E" w:rsidRDefault="0009184E" w:rsidP="0009184E">
      <w:pPr>
        <w:pStyle w:val="Heading3"/>
      </w:pPr>
      <w:bookmarkStart w:id="36" w:name="_Toc420661247"/>
      <w:r>
        <w:t>Infrastructure Errors</w:t>
      </w:r>
      <w:bookmarkEnd w:id="36"/>
    </w:p>
    <w:p w14:paraId="41570C21" w14:textId="7D88A561" w:rsidR="0058197F" w:rsidRPr="0058197F" w:rsidRDefault="006F63EB" w:rsidP="0058197F">
      <w:pPr>
        <w:pStyle w:val="BodyText"/>
      </w:pPr>
      <w:r>
        <w:t xml:space="preserve">IRDS </w:t>
      </w:r>
      <w:r w:rsidR="0058197F">
        <w:t>relies on various infrastructure components and must handle temporary failures in those components when they occur.</w:t>
      </w:r>
    </w:p>
    <w:p w14:paraId="43791F83" w14:textId="77777777" w:rsidR="0009184E" w:rsidRDefault="0009184E" w:rsidP="0009184E">
      <w:pPr>
        <w:pStyle w:val="Heading4"/>
      </w:pPr>
      <w:bookmarkStart w:id="37" w:name="_Toc420661248"/>
      <w:r>
        <w:t>Database</w:t>
      </w:r>
      <w:bookmarkEnd w:id="37"/>
    </w:p>
    <w:p w14:paraId="18BAB00C" w14:textId="7D5B4492" w:rsidR="00893BD0" w:rsidRDefault="006F63EB" w:rsidP="00463DDA">
      <w:pPr>
        <w:pStyle w:val="BodyText"/>
        <w:spacing w:before="0" w:after="0"/>
      </w:pPr>
      <w:r>
        <w:t xml:space="preserve">IRDS </w:t>
      </w:r>
      <w:r w:rsidR="00893BD0">
        <w:t xml:space="preserve">can experience errors connecting to the database or performing data </w:t>
      </w:r>
      <w:r w:rsidR="007A177B">
        <w:t>operations. Because</w:t>
      </w:r>
      <w:r w:rsidR="00893BD0">
        <w:t xml:space="preserve"> the database currently resides on the same server as the application, the most likely cause of database connectivity failures is unhandled exceptions around database connections.</w:t>
      </w:r>
      <w:r w:rsidR="006B1F45">
        <w:t xml:space="preserve">  Database connection errors can be found in the logs by querying for “connection” and orphaned connections can be queried and forced close via SQL</w:t>
      </w:r>
      <w:r w:rsidR="00C34A05">
        <w:t xml:space="preserve"> Server</w:t>
      </w:r>
      <w:r w:rsidR="006B1F45">
        <w:t xml:space="preserve"> commands. For more information on querying and force-closing orphaned connections, see the SQL</w:t>
      </w:r>
      <w:r w:rsidR="00C34A05">
        <w:t xml:space="preserve"> Server</w:t>
      </w:r>
      <w:r w:rsidR="006B1F45">
        <w:t xml:space="preserve"> online manual: </w:t>
      </w:r>
      <w:hyperlink r:id="rId22" w:history="1">
        <w:r w:rsidR="00C34A05">
          <w:rPr>
            <w:rStyle w:val="Hyperlink"/>
          </w:rPr>
          <w:t>https://support.microsoft.com/en-us/kb/137983</w:t>
        </w:r>
      </w:hyperlink>
      <w:r w:rsidR="006B1F45">
        <w:t xml:space="preserve"> .</w:t>
      </w:r>
    </w:p>
    <w:p w14:paraId="4D006C76" w14:textId="77777777" w:rsidR="006B1F45" w:rsidRPr="00893BD0" w:rsidRDefault="006B1F45" w:rsidP="00893BD0">
      <w:pPr>
        <w:pStyle w:val="BodyText"/>
      </w:pPr>
      <w:r>
        <w:t>The application can experience errors performing data operations as well.  This includes errors querying, inserting, updating, or deleting data.  When these types of database errors occur, the application will catch the exception and log it.  If the error is something that the user can fix by trying again, the application will display a message to the user; otherwise, the application will handle the error itself and may direct the user to a user-friendly error page based on the severity of the error.</w:t>
      </w:r>
    </w:p>
    <w:p w14:paraId="244DDC3C" w14:textId="77777777" w:rsidR="0009184E" w:rsidRDefault="0009184E" w:rsidP="0009184E">
      <w:pPr>
        <w:pStyle w:val="Heading4"/>
      </w:pPr>
      <w:bookmarkStart w:id="38" w:name="_Toc420661249"/>
      <w:r>
        <w:t>Web Server</w:t>
      </w:r>
      <w:r w:rsidR="006A56F7">
        <w:t>/Application Server</w:t>
      </w:r>
      <w:bookmarkEnd w:id="38"/>
    </w:p>
    <w:p w14:paraId="5A06BCD1" w14:textId="31629BFC" w:rsidR="006A56F7" w:rsidRDefault="00C34A05" w:rsidP="006B1F45">
      <w:pPr>
        <w:pStyle w:val="BodyText"/>
      </w:pPr>
      <w:r>
        <w:t xml:space="preserve">Node JS </w:t>
      </w:r>
      <w:r w:rsidR="006B1F45">
        <w:t xml:space="preserve">automatically logs all errors to the </w:t>
      </w:r>
      <w:proofErr w:type="spellStart"/>
      <w:r w:rsidR="006B1F45">
        <w:rPr>
          <w:i/>
        </w:rPr>
        <w:t>stderr</w:t>
      </w:r>
      <w:proofErr w:type="spellEnd"/>
      <w:r w:rsidR="006B1F45">
        <w:t xml:space="preserve"> and </w:t>
      </w:r>
      <w:proofErr w:type="spellStart"/>
      <w:r w:rsidR="006B1F45">
        <w:rPr>
          <w:i/>
        </w:rPr>
        <w:t>stdout</w:t>
      </w:r>
      <w:proofErr w:type="spellEnd"/>
      <w:r w:rsidR="006B1F45">
        <w:t xml:space="preserve"> files, although the system administrator can configure the logging per VA guidelines. </w:t>
      </w:r>
      <w:r w:rsidR="002736E3">
        <w:t>However, leveraging IIS allows for easier configurability and additional options for logging capabilities.</w:t>
      </w:r>
      <w:r w:rsidR="006B1F45">
        <w:t xml:space="preserve"> </w:t>
      </w:r>
      <w:r w:rsidR="00E65725">
        <w:t>Errors are denoted in the logs by severity (e.g., “</w:t>
      </w:r>
      <w:r w:rsidR="00D70066">
        <w:t xml:space="preserve">SEVERE”).  </w:t>
      </w:r>
    </w:p>
    <w:p w14:paraId="4F8681A8" w14:textId="6B3D6724" w:rsidR="006B1F45" w:rsidRDefault="00D70066" w:rsidP="006B1F45">
      <w:pPr>
        <w:pStyle w:val="BodyText"/>
      </w:pPr>
      <w:r>
        <w:lastRenderedPageBreak/>
        <w:t xml:space="preserve">By default, </w:t>
      </w:r>
      <w:r w:rsidR="002736E3">
        <w:t xml:space="preserve">IIS </w:t>
      </w:r>
      <w:r>
        <w:t xml:space="preserve">uses </w:t>
      </w:r>
      <w:r w:rsidR="002736E3">
        <w:t>IIS L</w:t>
      </w:r>
      <w:r>
        <w:t>ogging</w:t>
      </w:r>
      <w:r w:rsidR="002736E3">
        <w:t xml:space="preserve"> File Format</w:t>
      </w:r>
      <w:r>
        <w:t xml:space="preserve">; however, for the system administrator can easily configure </w:t>
      </w:r>
      <w:r w:rsidR="002736E3">
        <w:t xml:space="preserve">IIS </w:t>
      </w:r>
      <w:r>
        <w:t xml:space="preserve">to use </w:t>
      </w:r>
      <w:r w:rsidR="002736E3">
        <w:t xml:space="preserve">W3C, NCSA, or custom logging formats </w:t>
      </w:r>
      <w:r>
        <w:t xml:space="preserve">instead as per VA conventions.  For more information on </w:t>
      </w:r>
      <w:r w:rsidR="002736E3">
        <w:t xml:space="preserve">IIS </w:t>
      </w:r>
      <w:r>
        <w:t>logging, see the online manual (</w:t>
      </w:r>
      <w:hyperlink r:id="rId23" w:history="1">
        <w:r w:rsidR="002736E3">
          <w:rPr>
            <w:rStyle w:val="Hyperlink"/>
          </w:rPr>
          <w:t>www.iis.net/learn/manage/provisioning-and-managing-iis/configure-logging-in-iis</w:t>
        </w:r>
      </w:hyperlink>
      <w:r>
        <w:t xml:space="preserve"> ).</w:t>
      </w:r>
    </w:p>
    <w:p w14:paraId="7628DACD" w14:textId="01F24CC3" w:rsidR="00B86A56" w:rsidRPr="006B1F45" w:rsidRDefault="00B86A56" w:rsidP="006B1F45">
      <w:pPr>
        <w:pStyle w:val="BodyText"/>
      </w:pPr>
      <w:r>
        <w:t xml:space="preserve">The </w:t>
      </w:r>
      <w:r w:rsidR="00263EEB">
        <w:t>IRDS</w:t>
      </w:r>
      <w:r>
        <w:t xml:space="preserve"> web application is currently configured to do its logging through </w:t>
      </w:r>
      <w:r w:rsidR="00801103">
        <w:t>IIS</w:t>
      </w:r>
      <w:r>
        <w:t xml:space="preserve">.  The system administrator can configure application-specific behavior in the </w:t>
      </w:r>
      <w:r w:rsidR="00801103">
        <w:t>IIS log configuration utility</w:t>
      </w:r>
      <w:r>
        <w:t>.</w:t>
      </w:r>
    </w:p>
    <w:p w14:paraId="185EE356" w14:textId="77777777" w:rsidR="0009184E" w:rsidRDefault="0009184E" w:rsidP="0009184E">
      <w:pPr>
        <w:pStyle w:val="Heading4"/>
      </w:pPr>
      <w:bookmarkStart w:id="39" w:name="_Toc420661250"/>
      <w:r>
        <w:t>Network</w:t>
      </w:r>
      <w:bookmarkEnd w:id="39"/>
    </w:p>
    <w:p w14:paraId="0B440D46" w14:textId="50B0ED9C" w:rsidR="00743E09" w:rsidRDefault="006F63EB" w:rsidP="00743E09">
      <w:pPr>
        <w:pStyle w:val="BodyText"/>
      </w:pPr>
      <w:r>
        <w:t xml:space="preserve">IRDS </w:t>
      </w:r>
      <w:r w:rsidR="00743E09">
        <w:t xml:space="preserve">can suffer from errors due to network conditions between the client and the server, or between the server and </w:t>
      </w:r>
      <w:r>
        <w:t>CDW</w:t>
      </w:r>
      <w:r w:rsidR="00743E09">
        <w:t xml:space="preserve">. </w:t>
      </w:r>
      <w:r w:rsidR="00374F03">
        <w:t>If there are network problems during the initial loading of a page, the client may display built in error messages (e.g., HTTP 404). On the other hand, if there are errors transmitting data in the background, the client JavaScript will attempt to retry the operation before failing with a user-friendly error message.</w:t>
      </w:r>
    </w:p>
    <w:p w14:paraId="4CBDDE4B" w14:textId="723AF92D" w:rsidR="00374F03" w:rsidRDefault="00374F03" w:rsidP="00743E09">
      <w:pPr>
        <w:pStyle w:val="BodyText"/>
      </w:pPr>
      <w:r>
        <w:t>For network issues between the server and</w:t>
      </w:r>
      <w:r w:rsidR="006F63EB">
        <w:t xml:space="preserve"> CDW</w:t>
      </w:r>
      <w:r>
        <w:t xml:space="preserve">, if the application can catch and retry the operation, it will. </w:t>
      </w:r>
      <w:r w:rsidR="00380D4E">
        <w:t xml:space="preserve">For network errors beyond the application’s grasp, the server will fail and log the operation and redirect the user to a user-friendly error page. The error page typically instructs the user to see the </w:t>
      </w:r>
      <w:r w:rsidR="006F63EB">
        <w:t>system administrator</w:t>
      </w:r>
      <w:r w:rsidR="00380D4E">
        <w:t>.</w:t>
      </w:r>
    </w:p>
    <w:p w14:paraId="2B05AF00" w14:textId="77777777" w:rsidR="0009184E" w:rsidRDefault="0009184E" w:rsidP="00030C06">
      <w:pPr>
        <w:pStyle w:val="Heading4"/>
      </w:pPr>
      <w:bookmarkStart w:id="40" w:name="_Toc420661251"/>
      <w:r>
        <w:t>Authentication &amp; Authorization</w:t>
      </w:r>
      <w:bookmarkEnd w:id="40"/>
    </w:p>
    <w:p w14:paraId="14175EFB" w14:textId="77777777" w:rsidR="00C96B0A" w:rsidRDefault="00C96B0A" w:rsidP="00C96B0A">
      <w:pPr>
        <w:pStyle w:val="BodyText"/>
      </w:pPr>
      <w:r>
        <w:t xml:space="preserve">All authentication and authorization errors are caught by the application and logged.  </w:t>
      </w:r>
    </w:p>
    <w:p w14:paraId="5FA37DB3" w14:textId="670B7979" w:rsidR="00C96B0A" w:rsidRDefault="00C96B0A" w:rsidP="00C96B0A">
      <w:pPr>
        <w:pStyle w:val="BodyText"/>
      </w:pPr>
      <w:r>
        <w:t xml:space="preserve">For </w:t>
      </w:r>
      <w:r w:rsidR="006F63EB">
        <w:t xml:space="preserve">IRDS </w:t>
      </w:r>
      <w:r>
        <w:t xml:space="preserve">authentication errors, the system will prompt the user a total of three times and then </w:t>
      </w:r>
      <w:r w:rsidR="00801103">
        <w:t>lock</w:t>
      </w:r>
      <w:r>
        <w:t xml:space="preserve"> the user </w:t>
      </w:r>
      <w:r w:rsidR="00801103">
        <w:t xml:space="preserve">account and provide them with a message </w:t>
      </w:r>
      <w:r>
        <w:t xml:space="preserve">to see the </w:t>
      </w:r>
      <w:r w:rsidR="006F63EB">
        <w:t>system administrator</w:t>
      </w:r>
      <w:r>
        <w:t xml:space="preserve">. </w:t>
      </w:r>
      <w:r w:rsidR="006F63EB">
        <w:t xml:space="preserve">IRDS </w:t>
      </w:r>
      <w:r>
        <w:t xml:space="preserve">authorization errors should be rare, but if they occur, the user will be </w:t>
      </w:r>
      <w:r w:rsidR="00801103">
        <w:t>notified contact</w:t>
      </w:r>
      <w:r>
        <w:t xml:space="preserve"> the</w:t>
      </w:r>
      <w:r w:rsidR="00801103">
        <w:t>ir</w:t>
      </w:r>
      <w:r>
        <w:t xml:space="preserve"> </w:t>
      </w:r>
      <w:r w:rsidR="006F63EB">
        <w:t>system administrator</w:t>
      </w:r>
      <w:r>
        <w:t>.</w:t>
      </w:r>
      <w:r w:rsidR="006F63EB">
        <w:t xml:space="preserve"> </w:t>
      </w:r>
      <w:r>
        <w:t xml:space="preserve">The </w:t>
      </w:r>
      <w:r w:rsidR="006F63EB">
        <w:t xml:space="preserve">administrator </w:t>
      </w:r>
      <w:r>
        <w:t>can adjust the user’s settings as needed.</w:t>
      </w:r>
    </w:p>
    <w:p w14:paraId="6EB95E49" w14:textId="77777777" w:rsidR="0009184E" w:rsidRDefault="0009184E" w:rsidP="00030C06">
      <w:pPr>
        <w:pStyle w:val="Heading2"/>
      </w:pPr>
      <w:bookmarkStart w:id="41" w:name="_Toc420661252"/>
      <w:r>
        <w:t>Dependent System(s)</w:t>
      </w:r>
      <w:bookmarkEnd w:id="41"/>
    </w:p>
    <w:p w14:paraId="37160C72" w14:textId="340F376F" w:rsidR="003053ED" w:rsidRDefault="00263EEB">
      <w:pPr>
        <w:pStyle w:val="BodyText"/>
      </w:pPr>
      <w:r>
        <w:t>IRDS</w:t>
      </w:r>
      <w:r w:rsidR="00900891">
        <w:t xml:space="preserve"> is dependent upon </w:t>
      </w:r>
      <w:r w:rsidR="00D32596">
        <w:t xml:space="preserve">CDW </w:t>
      </w:r>
      <w:r w:rsidR="00900891">
        <w:t xml:space="preserve">for </w:t>
      </w:r>
      <w:r w:rsidR="00D32596">
        <w:t>retrieving Veteran PII/PHI</w:t>
      </w:r>
      <w:r w:rsidR="00900891">
        <w:t xml:space="preserve"> data.  </w:t>
      </w:r>
      <w:r w:rsidR="00D32596">
        <w:t xml:space="preserve">IRDS is also dependent on VLER Direct to submit secure messages to outreach personnel regarding high risk veterans. </w:t>
      </w:r>
      <w:r w:rsidR="00900891">
        <w:t xml:space="preserve">For persistent failures connecting to </w:t>
      </w:r>
      <w:r w:rsidR="00D32596">
        <w:t xml:space="preserve">CDW or VLER Direct, </w:t>
      </w:r>
      <w:r w:rsidR="005E7F11">
        <w:t>there</w:t>
      </w:r>
      <w:r w:rsidR="00D32596">
        <w:t>’</w:t>
      </w:r>
      <w:r w:rsidR="005E7F11">
        <w:t xml:space="preserve">s nothing that can be done resolve access or connectivity issues within </w:t>
      </w:r>
      <w:r>
        <w:t>IRDS</w:t>
      </w:r>
      <w:r w:rsidR="00536842">
        <w:t>; all</w:t>
      </w:r>
      <w:r w:rsidR="005E7F11">
        <w:t xml:space="preserve"> other errors must be resolve</w:t>
      </w:r>
      <w:r w:rsidR="00D32596">
        <w:t>d</w:t>
      </w:r>
      <w:r w:rsidR="005E7F11">
        <w:t xml:space="preserve"> in cooperating with </w:t>
      </w:r>
      <w:r w:rsidR="00D32596">
        <w:t xml:space="preserve">CDW or VLER Direct </w:t>
      </w:r>
      <w:r w:rsidR="005E7F11">
        <w:t>support.</w:t>
      </w:r>
    </w:p>
    <w:p w14:paraId="63E837B2" w14:textId="77777777" w:rsidR="005E7F11" w:rsidRPr="00900891" w:rsidRDefault="005E7F11" w:rsidP="00900891">
      <w:pPr>
        <w:pStyle w:val="BodyText"/>
      </w:pPr>
    </w:p>
    <w:p w14:paraId="5EAD900A" w14:textId="77777777" w:rsidR="0009184E" w:rsidRDefault="0009184E" w:rsidP="00030C06">
      <w:pPr>
        <w:pStyle w:val="Heading2"/>
      </w:pPr>
      <w:bookmarkStart w:id="42" w:name="_Toc420661253"/>
      <w:r>
        <w:t>Troubleshooting</w:t>
      </w:r>
      <w:bookmarkEnd w:id="42"/>
    </w:p>
    <w:p w14:paraId="437BAA72" w14:textId="04A5A5DA" w:rsidR="00536842" w:rsidRDefault="00536842" w:rsidP="00536842">
      <w:pPr>
        <w:pStyle w:val="BodyText"/>
      </w:pPr>
      <w:r>
        <w:t xml:space="preserve">Troubleshooting </w:t>
      </w:r>
      <w:r w:rsidR="006F63EB">
        <w:t xml:space="preserve">IRDS </w:t>
      </w:r>
      <w:r>
        <w:t xml:space="preserve">issues consists of checking the logs and tweaking configuration settings. Most application behavior cannot be adjusted without modifying code.  The following table summarizes the types of errors and resolution procedures likely to occur in </w:t>
      </w:r>
      <w:r w:rsidR="006F63EB">
        <w:t>IRDS</w:t>
      </w:r>
      <w:r w:rsidR="009C72E8">
        <w:t>:</w:t>
      </w:r>
    </w:p>
    <w:p w14:paraId="7A46B6F2" w14:textId="77777777" w:rsidR="00536842" w:rsidRPr="00536842" w:rsidRDefault="00536842" w:rsidP="00536842">
      <w:pPr>
        <w:pStyle w:val="BodyText"/>
      </w:pPr>
    </w:p>
    <w:tbl>
      <w:tblPr>
        <w:tblStyle w:val="TableGrid"/>
        <w:tblW w:w="0" w:type="auto"/>
        <w:tblLook w:val="04A0" w:firstRow="1" w:lastRow="0" w:firstColumn="1" w:lastColumn="0" w:noHBand="0" w:noVBand="1"/>
      </w:tblPr>
      <w:tblGrid>
        <w:gridCol w:w="3192"/>
        <w:gridCol w:w="6276"/>
      </w:tblGrid>
      <w:tr w:rsidR="00C827E7" w14:paraId="134A0906" w14:textId="77777777" w:rsidTr="00463DDA">
        <w:trPr>
          <w:cantSplit/>
          <w:tblHeader/>
        </w:trPr>
        <w:tc>
          <w:tcPr>
            <w:tcW w:w="3192" w:type="dxa"/>
            <w:shd w:val="clear" w:color="auto" w:fill="EEECE1" w:themeFill="background2"/>
          </w:tcPr>
          <w:p w14:paraId="05E55276" w14:textId="77777777" w:rsidR="00C827E7" w:rsidRDefault="00C827E7" w:rsidP="00463DDA">
            <w:pPr>
              <w:pStyle w:val="BodyText"/>
              <w:keepNext/>
            </w:pPr>
            <w:r>
              <w:lastRenderedPageBreak/>
              <w:t>Type</w:t>
            </w:r>
          </w:p>
        </w:tc>
        <w:tc>
          <w:tcPr>
            <w:tcW w:w="6276" w:type="dxa"/>
            <w:shd w:val="clear" w:color="auto" w:fill="EEECE1" w:themeFill="background2"/>
          </w:tcPr>
          <w:p w14:paraId="499925C0" w14:textId="77777777" w:rsidR="00C827E7" w:rsidRDefault="00C827E7" w:rsidP="00463DDA">
            <w:pPr>
              <w:pStyle w:val="BodyText"/>
              <w:keepNext/>
            </w:pPr>
            <w:r>
              <w:t>Procedure</w:t>
            </w:r>
          </w:p>
        </w:tc>
      </w:tr>
      <w:tr w:rsidR="00C827E7" w14:paraId="06EEE213" w14:textId="77777777" w:rsidTr="00463DDA">
        <w:trPr>
          <w:cantSplit/>
        </w:trPr>
        <w:tc>
          <w:tcPr>
            <w:tcW w:w="3192" w:type="dxa"/>
          </w:tcPr>
          <w:p w14:paraId="1A48EF98" w14:textId="77777777" w:rsidR="00C827E7" w:rsidRDefault="00C827E7" w:rsidP="00463DDA">
            <w:pPr>
              <w:pStyle w:val="BodyText"/>
              <w:keepNext/>
            </w:pPr>
            <w:r>
              <w:t>Errors</w:t>
            </w:r>
          </w:p>
        </w:tc>
        <w:tc>
          <w:tcPr>
            <w:tcW w:w="6276" w:type="dxa"/>
          </w:tcPr>
          <w:p w14:paraId="7B1C4779" w14:textId="77777777" w:rsidR="00C827E7" w:rsidRDefault="00A7698E" w:rsidP="00463DDA">
            <w:pPr>
              <w:pStyle w:val="BodyText"/>
              <w:keepNext/>
            </w:pPr>
            <w:r>
              <w:t>Check logs and report issue.</w:t>
            </w:r>
          </w:p>
        </w:tc>
      </w:tr>
      <w:tr w:rsidR="00C827E7" w14:paraId="0D12F149" w14:textId="77777777" w:rsidTr="00463DDA">
        <w:trPr>
          <w:cantSplit/>
        </w:trPr>
        <w:tc>
          <w:tcPr>
            <w:tcW w:w="3192" w:type="dxa"/>
          </w:tcPr>
          <w:p w14:paraId="1563A2C9" w14:textId="77777777" w:rsidR="00C827E7" w:rsidRDefault="00C827E7" w:rsidP="00463DDA">
            <w:pPr>
              <w:pStyle w:val="BodyText"/>
              <w:keepNext/>
            </w:pPr>
            <w:r>
              <w:t>Database connectivity issues</w:t>
            </w:r>
          </w:p>
        </w:tc>
        <w:tc>
          <w:tcPr>
            <w:tcW w:w="6276" w:type="dxa"/>
          </w:tcPr>
          <w:p w14:paraId="2A68AF1F" w14:textId="0744CEC5" w:rsidR="00C827E7" w:rsidRDefault="00A7698E" w:rsidP="00463DDA">
            <w:pPr>
              <w:pStyle w:val="BodyText"/>
              <w:keepNext/>
            </w:pPr>
            <w:r>
              <w:t xml:space="preserve">Check </w:t>
            </w:r>
            <w:r w:rsidR="00536842">
              <w:t xml:space="preserve">status page, </w:t>
            </w:r>
            <w:r w:rsidR="00EA2F35">
              <w:t xml:space="preserve">application and database </w:t>
            </w:r>
            <w:r>
              <w:t>logs and connection string. Troubleshoot using SQL</w:t>
            </w:r>
            <w:r w:rsidR="002622FB">
              <w:t xml:space="preserve"> Server Management Studio</w:t>
            </w:r>
            <w:r>
              <w:t xml:space="preserve"> </w:t>
            </w:r>
            <w:r w:rsidR="002622FB">
              <w:t>client</w:t>
            </w:r>
            <w:r>
              <w:t>.</w:t>
            </w:r>
          </w:p>
        </w:tc>
      </w:tr>
      <w:tr w:rsidR="00C827E7" w14:paraId="7C8DAD4B" w14:textId="77777777" w:rsidTr="00463DDA">
        <w:trPr>
          <w:cantSplit/>
        </w:trPr>
        <w:tc>
          <w:tcPr>
            <w:tcW w:w="3192" w:type="dxa"/>
          </w:tcPr>
          <w:p w14:paraId="2ABF39C3" w14:textId="77777777" w:rsidR="00C827E7" w:rsidRDefault="00C827E7" w:rsidP="00463DDA">
            <w:pPr>
              <w:pStyle w:val="BodyText"/>
              <w:keepNext/>
            </w:pPr>
            <w:r>
              <w:t>Other database issues</w:t>
            </w:r>
          </w:p>
        </w:tc>
        <w:tc>
          <w:tcPr>
            <w:tcW w:w="6276" w:type="dxa"/>
          </w:tcPr>
          <w:p w14:paraId="0517C92E" w14:textId="77777777" w:rsidR="00C827E7" w:rsidRDefault="00A7698E" w:rsidP="00463DDA">
            <w:pPr>
              <w:pStyle w:val="BodyText"/>
              <w:keepNext/>
            </w:pPr>
            <w:r>
              <w:t>Check logs and report issue.</w:t>
            </w:r>
          </w:p>
        </w:tc>
      </w:tr>
      <w:tr w:rsidR="00C827E7" w14:paraId="7B690900" w14:textId="77777777" w:rsidTr="00463DDA">
        <w:trPr>
          <w:cantSplit/>
        </w:trPr>
        <w:tc>
          <w:tcPr>
            <w:tcW w:w="3192" w:type="dxa"/>
          </w:tcPr>
          <w:p w14:paraId="623E104D" w14:textId="75BD11A9" w:rsidR="00C827E7" w:rsidRDefault="006F63EB" w:rsidP="00463DDA">
            <w:pPr>
              <w:pStyle w:val="BodyText"/>
              <w:keepNext/>
            </w:pPr>
            <w:r>
              <w:t xml:space="preserve">CDW </w:t>
            </w:r>
            <w:r w:rsidR="00C827E7">
              <w:t>connectivity issues</w:t>
            </w:r>
          </w:p>
        </w:tc>
        <w:tc>
          <w:tcPr>
            <w:tcW w:w="6276" w:type="dxa"/>
          </w:tcPr>
          <w:p w14:paraId="02045622" w14:textId="77777777" w:rsidR="00C827E7" w:rsidRDefault="00A7698E" w:rsidP="009C72E8">
            <w:pPr>
              <w:pStyle w:val="BodyText"/>
              <w:keepNext/>
            </w:pPr>
            <w:r>
              <w:t>Check logs, report issue to appropriate help desk.</w:t>
            </w:r>
          </w:p>
        </w:tc>
      </w:tr>
    </w:tbl>
    <w:p w14:paraId="078B3D1E" w14:textId="715B8624" w:rsidR="009C72E8" w:rsidRDefault="009C72E8" w:rsidP="009C72E8">
      <w:pPr>
        <w:pStyle w:val="Caption"/>
        <w:jc w:val="center"/>
      </w:pPr>
      <w:r>
        <w:t xml:space="preserve">Table </w:t>
      </w:r>
      <w:fldSimple w:instr=" SEQ Table \* ARABIC ">
        <w:r>
          <w:rPr>
            <w:noProof/>
          </w:rPr>
          <w:t>23</w:t>
        </w:r>
      </w:fldSimple>
      <w:r>
        <w:t xml:space="preserve">: </w:t>
      </w:r>
      <w:r w:rsidRPr="00A53390">
        <w:t xml:space="preserve">Troubleshooting </w:t>
      </w:r>
      <w:r w:rsidR="006F63EB">
        <w:t>IRDS</w:t>
      </w:r>
    </w:p>
    <w:p w14:paraId="03B45289" w14:textId="77777777" w:rsidR="009C72E8" w:rsidRPr="009C72E8" w:rsidRDefault="009C72E8" w:rsidP="00463DDA"/>
    <w:p w14:paraId="37CF12CF" w14:textId="5F35F5C2" w:rsidR="00EA2F35" w:rsidRDefault="00EA2F35" w:rsidP="00C827E7">
      <w:pPr>
        <w:pStyle w:val="BodyText"/>
      </w:pPr>
      <w:r>
        <w:t xml:space="preserve">The first step in most cases is to check the system status page.  The process of authenticating and viewing the status page will give you some information about the system stability, because this process exercises the application, database, and </w:t>
      </w:r>
      <w:r w:rsidR="002622FB">
        <w:t>CDW</w:t>
      </w:r>
      <w:r>
        <w:t>.  The inability to authenticate or errors reported on the status page allows the system administrator to narrow his/her focus.</w:t>
      </w:r>
    </w:p>
    <w:p w14:paraId="1E115C27" w14:textId="77777777" w:rsidR="00536842" w:rsidRDefault="00EA2F35" w:rsidP="00C827E7">
      <w:pPr>
        <w:pStyle w:val="BodyText"/>
      </w:pPr>
      <w:r>
        <w:t xml:space="preserve">The next step is to check the logs.  </w:t>
      </w:r>
      <w:r w:rsidR="00536842">
        <w:t xml:space="preserve">The logging level can be </w:t>
      </w:r>
      <w:r>
        <w:t xml:space="preserve">temporarily </w:t>
      </w:r>
      <w:r w:rsidR="00536842">
        <w:t>dialed up in each logging configuration file (see 3.2.1) to support DEBUG-level messaging as needed.</w:t>
      </w:r>
      <w:r>
        <w:t xml:space="preserve">  The logs will display detailed information about the type of problem that is occurring, and can be tailed and searched.  If the application is operational in general, failing actions can be tested in the application and checked in the logs.</w:t>
      </w:r>
    </w:p>
    <w:p w14:paraId="1B090C8D" w14:textId="7A4796C3" w:rsidR="00536842" w:rsidRDefault="00EA2F35" w:rsidP="00C827E7">
      <w:pPr>
        <w:pStyle w:val="BodyText"/>
      </w:pPr>
      <w:r>
        <w:t xml:space="preserve">If the application cannot connect to the database, the system administrator can check whether the </w:t>
      </w:r>
      <w:r w:rsidR="00580736">
        <w:rPr>
          <w:i/>
        </w:rPr>
        <w:t>MSSQLSERVER</w:t>
      </w:r>
      <w:r w:rsidR="00580736">
        <w:rPr>
          <w:u w:val="single"/>
        </w:rPr>
        <w:t xml:space="preserve"> </w:t>
      </w:r>
      <w:r>
        <w:t>process is running, check the SQL</w:t>
      </w:r>
      <w:r w:rsidR="00580736">
        <w:t xml:space="preserve"> Server</w:t>
      </w:r>
      <w:r>
        <w:t xml:space="preserve"> logs, and test connecting to the database using various parameters using the SQL</w:t>
      </w:r>
      <w:r w:rsidR="00580736">
        <w:t xml:space="preserve"> Server Management Studio</w:t>
      </w:r>
      <w:r>
        <w:t xml:space="preserve"> </w:t>
      </w:r>
      <w:r w:rsidR="00580736">
        <w:t xml:space="preserve">client </w:t>
      </w:r>
      <w:r>
        <w:t>(</w:t>
      </w:r>
      <w:r w:rsidR="00580736">
        <w:t>application</w:t>
      </w:r>
      <w:r>
        <w:t xml:space="preserve"> interface).  The </w:t>
      </w:r>
      <w:r w:rsidR="00580736" w:rsidRPr="00580736">
        <w:t xml:space="preserve">SQL Server Management Studio client </w:t>
      </w:r>
      <w:r>
        <w:t>can also be used to query and modify data or state as needed in order to resolve the issue.</w:t>
      </w:r>
    </w:p>
    <w:p w14:paraId="45334288" w14:textId="1353FA8B" w:rsidR="00EA2F35" w:rsidRDefault="00EA2F35" w:rsidP="00C827E7">
      <w:pPr>
        <w:pStyle w:val="BodyText"/>
      </w:pPr>
      <w:r>
        <w:t xml:space="preserve">If the problem is with </w:t>
      </w:r>
      <w:r w:rsidR="00580736">
        <w:t>CDW</w:t>
      </w:r>
      <w:r>
        <w:t xml:space="preserve">, the connection information can be changed or confirmed with </w:t>
      </w:r>
      <w:r w:rsidR="00580736">
        <w:t xml:space="preserve">CDW </w:t>
      </w:r>
      <w:r>
        <w:t xml:space="preserve">support technicians.  Most </w:t>
      </w:r>
      <w:r w:rsidR="00580736">
        <w:t xml:space="preserve">CDW </w:t>
      </w:r>
      <w:r>
        <w:t xml:space="preserve">issues will require cooperation with </w:t>
      </w:r>
      <w:r w:rsidR="00580736">
        <w:t xml:space="preserve">CDW </w:t>
      </w:r>
      <w:r>
        <w:t>support.</w:t>
      </w:r>
    </w:p>
    <w:p w14:paraId="5A8C35EB" w14:textId="77777777" w:rsidR="00580736" w:rsidRDefault="00580736" w:rsidP="00C827E7">
      <w:pPr>
        <w:pStyle w:val="BodyText"/>
      </w:pPr>
      <w:r>
        <w:t>If the problem is with VLER Direct, the connection information can be changed or confirmed with VLER Direct support technicians.  Most VLER Direct issues will require cooperation with VLER Direct support.</w:t>
      </w:r>
    </w:p>
    <w:p w14:paraId="4FFD6265" w14:textId="77777777" w:rsidR="00EA2F35" w:rsidRDefault="00EA2F35" w:rsidP="00C827E7">
      <w:pPr>
        <w:pStyle w:val="BodyText"/>
      </w:pPr>
      <w:r>
        <w:t>Finally, if the issue lies within the application itself, such as a bug or the inability to deal with an unforeseen issue in the production environment, the application source code can be modified</w:t>
      </w:r>
      <w:r w:rsidR="003251C0">
        <w:t xml:space="preserve"> as needed to resolve the issue.</w:t>
      </w:r>
    </w:p>
    <w:p w14:paraId="46B4975B" w14:textId="77777777" w:rsidR="00F27759" w:rsidRDefault="00F27759" w:rsidP="00C827E7">
      <w:pPr>
        <w:pStyle w:val="BodyText"/>
      </w:pPr>
    </w:p>
    <w:p w14:paraId="191F4FA9" w14:textId="77777777" w:rsidR="00F27759" w:rsidRDefault="00F27759" w:rsidP="00C827E7">
      <w:pPr>
        <w:pStyle w:val="BodyText"/>
      </w:pPr>
      <w:r>
        <w:t>The following tables provide a detailed listing of error conditions and resolution actions.</w:t>
      </w:r>
    </w:p>
    <w:p w14:paraId="613FB273" w14:textId="77777777" w:rsidR="00553A77" w:rsidRDefault="00553A77" w:rsidP="00553A77"/>
    <w:tbl>
      <w:tblPr>
        <w:tblStyle w:val="TableGrid"/>
        <w:tblW w:w="0" w:type="auto"/>
        <w:tblLook w:val="04A0" w:firstRow="1" w:lastRow="0" w:firstColumn="1" w:lastColumn="0" w:noHBand="0" w:noVBand="1"/>
      </w:tblPr>
      <w:tblGrid>
        <w:gridCol w:w="1519"/>
        <w:gridCol w:w="2815"/>
        <w:gridCol w:w="5242"/>
      </w:tblGrid>
      <w:tr w:rsidR="00553A77" w14:paraId="2C507D3A" w14:textId="77777777" w:rsidTr="007637B0">
        <w:tc>
          <w:tcPr>
            <w:tcW w:w="0" w:type="auto"/>
            <w:shd w:val="clear" w:color="auto" w:fill="EEECE1" w:themeFill="background2"/>
            <w:hideMark/>
          </w:tcPr>
          <w:p w14:paraId="63ADDE7C" w14:textId="77777777" w:rsidR="00553A77" w:rsidRDefault="00553A77">
            <w:r>
              <w:rPr>
                <w:rStyle w:val="Strong"/>
              </w:rPr>
              <w:t xml:space="preserve">Category </w:t>
            </w:r>
          </w:p>
        </w:tc>
        <w:tc>
          <w:tcPr>
            <w:tcW w:w="0" w:type="auto"/>
            <w:shd w:val="clear" w:color="auto" w:fill="EEECE1" w:themeFill="background2"/>
            <w:hideMark/>
          </w:tcPr>
          <w:p w14:paraId="203D2CCA" w14:textId="77777777" w:rsidR="00553A77" w:rsidRDefault="00553A77">
            <w:r>
              <w:rPr>
                <w:rStyle w:val="Strong"/>
              </w:rPr>
              <w:t xml:space="preserve">Description </w:t>
            </w:r>
          </w:p>
        </w:tc>
        <w:tc>
          <w:tcPr>
            <w:tcW w:w="0" w:type="auto"/>
            <w:shd w:val="clear" w:color="auto" w:fill="EEECE1" w:themeFill="background2"/>
            <w:hideMark/>
          </w:tcPr>
          <w:p w14:paraId="65EC10E1" w14:textId="77777777" w:rsidR="00553A77" w:rsidRDefault="00553A77">
            <w:r>
              <w:rPr>
                <w:rStyle w:val="Strong"/>
              </w:rPr>
              <w:t xml:space="preserve">Actions </w:t>
            </w:r>
          </w:p>
        </w:tc>
      </w:tr>
      <w:tr w:rsidR="00553A77" w14:paraId="0F8CF3B0" w14:textId="77777777" w:rsidTr="007637B0">
        <w:tc>
          <w:tcPr>
            <w:tcW w:w="0" w:type="auto"/>
            <w:hideMark/>
          </w:tcPr>
          <w:p w14:paraId="26E0ECB8" w14:textId="2701C80E" w:rsidR="00553A77" w:rsidRDefault="00553A77" w:rsidP="00B73D45">
            <w:r>
              <w:t xml:space="preserve">Verify </w:t>
            </w:r>
            <w:r w:rsidR="00580736">
              <w:t xml:space="preserve">IRDS </w:t>
            </w:r>
            <w:r>
              <w:lastRenderedPageBreak/>
              <w:t xml:space="preserve">Account in the </w:t>
            </w:r>
            <w:r w:rsidR="00580736">
              <w:t xml:space="preserve">Login </w:t>
            </w:r>
            <w:r>
              <w:t xml:space="preserve">Page </w:t>
            </w:r>
          </w:p>
        </w:tc>
        <w:tc>
          <w:tcPr>
            <w:tcW w:w="0" w:type="auto"/>
            <w:hideMark/>
          </w:tcPr>
          <w:p w14:paraId="1DE60FBC" w14:textId="01122C4D" w:rsidR="00553A77" w:rsidRDefault="00553A77">
            <w:r>
              <w:lastRenderedPageBreak/>
              <w:t xml:space="preserve">User is presented with </w:t>
            </w:r>
            <w:r>
              <w:lastRenderedPageBreak/>
              <w:t xml:space="preserve">“Account is locked. </w:t>
            </w:r>
            <w:r w:rsidR="00580736">
              <w:t>Please contact System Admin</w:t>
            </w:r>
            <w:r>
              <w:t xml:space="preserve">” </w:t>
            </w:r>
          </w:p>
        </w:tc>
        <w:tc>
          <w:tcPr>
            <w:tcW w:w="0" w:type="auto"/>
            <w:hideMark/>
          </w:tcPr>
          <w:p w14:paraId="1DF65E50" w14:textId="1EA78222" w:rsidR="00553A77" w:rsidRDefault="00553A77">
            <w:r>
              <w:lastRenderedPageBreak/>
              <w:t xml:space="preserve">User’s account is locked in </w:t>
            </w:r>
            <w:r w:rsidR="00580736">
              <w:t>IRDS</w:t>
            </w:r>
            <w:r>
              <w:t xml:space="preserve">. </w:t>
            </w:r>
            <w:r w:rsidR="00580736">
              <w:t xml:space="preserve">User has entered </w:t>
            </w:r>
            <w:r w:rsidR="00580736">
              <w:lastRenderedPageBreak/>
              <w:t xml:space="preserve">the wrong username and password more than 3 times. User should seek assistance with VA Active Directory admin to ensure their username and password is correct or have it be reset to something else. </w:t>
            </w:r>
            <w:r w:rsidR="00B73D45">
              <w:t>T</w:t>
            </w:r>
            <w:r>
              <w:t xml:space="preserve">hen the user needs to contact the </w:t>
            </w:r>
            <w:r w:rsidR="00580736">
              <w:t xml:space="preserve">IRDS </w:t>
            </w:r>
            <w:r>
              <w:t xml:space="preserve">System Administrator to resolve the locked account issue. </w:t>
            </w:r>
          </w:p>
        </w:tc>
      </w:tr>
      <w:tr w:rsidR="00553A77" w14:paraId="15483DE7" w14:textId="77777777" w:rsidTr="007637B0">
        <w:tc>
          <w:tcPr>
            <w:tcW w:w="0" w:type="auto"/>
            <w:hideMark/>
          </w:tcPr>
          <w:p w14:paraId="2D6D6B80" w14:textId="1B3820CE" w:rsidR="00553A77" w:rsidRDefault="00B73D45">
            <w:r>
              <w:lastRenderedPageBreak/>
              <w:t>Verify IRDS Account in the Login Page</w:t>
            </w:r>
          </w:p>
        </w:tc>
        <w:tc>
          <w:tcPr>
            <w:tcW w:w="0" w:type="auto"/>
            <w:hideMark/>
          </w:tcPr>
          <w:p w14:paraId="59C1C8B1" w14:textId="03DFC1BE" w:rsidR="00553A77" w:rsidRDefault="00553A77">
            <w:r>
              <w:t>User is presented with: “</w:t>
            </w:r>
            <w:r w:rsidR="00B73D45" w:rsidRPr="00B73D45">
              <w:t>Max number of sessions reached, Please log out from your active sessions or wait for 30 secs and try again</w:t>
            </w:r>
            <w:r>
              <w:t xml:space="preserve">” </w:t>
            </w:r>
          </w:p>
        </w:tc>
        <w:tc>
          <w:tcPr>
            <w:tcW w:w="0" w:type="auto"/>
            <w:hideMark/>
          </w:tcPr>
          <w:p w14:paraId="7A3D1B2B" w14:textId="655A118D" w:rsidR="00553A77" w:rsidRDefault="00B73D45">
            <w:r>
              <w:t>Users login attempt is blocked due to max user sessions already opened. User must close active sessions by logging out successfully and try again or wait 30 secs if browser window was closed prior to successful logout. If problem still persists please contact the IRDS System Administrator to resolve the issue.</w:t>
            </w:r>
            <w:r w:rsidR="00553A77">
              <w:t xml:space="preserve"> </w:t>
            </w:r>
          </w:p>
        </w:tc>
      </w:tr>
      <w:tr w:rsidR="00553A77" w14:paraId="5BC55091" w14:textId="77777777" w:rsidTr="007637B0">
        <w:tc>
          <w:tcPr>
            <w:tcW w:w="0" w:type="auto"/>
            <w:hideMark/>
          </w:tcPr>
          <w:p w14:paraId="0F7B955F" w14:textId="4B60401D" w:rsidR="00553A77" w:rsidRDefault="00B73D45">
            <w:r>
              <w:t>Verify IRDS Account in the Login Page</w:t>
            </w:r>
          </w:p>
        </w:tc>
        <w:tc>
          <w:tcPr>
            <w:tcW w:w="0" w:type="auto"/>
            <w:hideMark/>
          </w:tcPr>
          <w:p w14:paraId="131E17CF" w14:textId="468875F8" w:rsidR="00553A77" w:rsidRDefault="00553A77">
            <w:r>
              <w:t>User is presented with: “</w:t>
            </w:r>
            <w:r w:rsidR="00B73D45" w:rsidRPr="00B73D45">
              <w:t>Account is disabled due to inactivity, Contact system admin</w:t>
            </w:r>
            <w:r>
              <w:t xml:space="preserve">.” </w:t>
            </w:r>
          </w:p>
        </w:tc>
        <w:tc>
          <w:tcPr>
            <w:tcW w:w="0" w:type="auto"/>
            <w:hideMark/>
          </w:tcPr>
          <w:p w14:paraId="04841FD1" w14:textId="563B1500" w:rsidR="00553A77" w:rsidRDefault="00553A77">
            <w:r>
              <w:t xml:space="preserve">User has </w:t>
            </w:r>
            <w:r w:rsidR="00B73D45">
              <w:t xml:space="preserve">entered valid account credentials however it has been more than 30 days since last login attempt. After 30 days of no login activity, user account will be deactivated and will need to contact IRDS System Administrator to resolve the issue. </w:t>
            </w:r>
          </w:p>
        </w:tc>
      </w:tr>
    </w:tbl>
    <w:p w14:paraId="5821AC15" w14:textId="77777777" w:rsidR="00F27759" w:rsidRDefault="00F27759" w:rsidP="007637B0">
      <w:pPr>
        <w:pStyle w:val="NoSpacing"/>
        <w:jc w:val="center"/>
      </w:pPr>
    </w:p>
    <w:p w14:paraId="1ED385F6" w14:textId="77777777" w:rsidR="00F27759" w:rsidRPr="007637B0" w:rsidRDefault="00F27759" w:rsidP="007637B0">
      <w:pPr>
        <w:pStyle w:val="NoSpacing"/>
        <w:jc w:val="center"/>
      </w:pPr>
      <w:r w:rsidRPr="007637B0">
        <w:rPr>
          <w:b/>
        </w:rPr>
        <w:t>Table 24</w:t>
      </w:r>
      <w:r w:rsidR="007B5335">
        <w:rPr>
          <w:b/>
        </w:rPr>
        <w:t>:</w:t>
      </w:r>
      <w:r w:rsidRPr="007637B0">
        <w:rPr>
          <w:b/>
        </w:rPr>
        <w:t xml:space="preserve"> Errors and descriptions</w:t>
      </w:r>
    </w:p>
    <w:p w14:paraId="33C6EA29" w14:textId="77777777" w:rsidR="00553A77" w:rsidRDefault="00553A77" w:rsidP="007637B0">
      <w:pPr>
        <w:pStyle w:val="Heading2"/>
        <w:numPr>
          <w:ilvl w:val="0"/>
          <w:numId w:val="0"/>
        </w:numPr>
        <w:ind w:left="907" w:hanging="907"/>
      </w:pPr>
    </w:p>
    <w:tbl>
      <w:tblPr>
        <w:tblStyle w:val="TableGrid"/>
        <w:tblW w:w="0" w:type="auto"/>
        <w:tblLook w:val="04A0" w:firstRow="1" w:lastRow="0" w:firstColumn="1" w:lastColumn="0" w:noHBand="0" w:noVBand="1"/>
      </w:tblPr>
      <w:tblGrid>
        <w:gridCol w:w="1720"/>
        <w:gridCol w:w="7856"/>
      </w:tblGrid>
      <w:tr w:rsidR="00553A77" w14:paraId="6C9F2B53" w14:textId="77777777" w:rsidTr="007637B0">
        <w:tc>
          <w:tcPr>
            <w:tcW w:w="0" w:type="auto"/>
            <w:shd w:val="clear" w:color="auto" w:fill="EEECE1" w:themeFill="background2"/>
            <w:hideMark/>
          </w:tcPr>
          <w:p w14:paraId="7111FEC8" w14:textId="77777777" w:rsidR="00553A77" w:rsidRDefault="00553A77">
            <w:r>
              <w:rPr>
                <w:rStyle w:val="Strong"/>
              </w:rPr>
              <w:t xml:space="preserve">Category </w:t>
            </w:r>
          </w:p>
        </w:tc>
        <w:tc>
          <w:tcPr>
            <w:tcW w:w="0" w:type="auto"/>
            <w:shd w:val="clear" w:color="auto" w:fill="EEECE1" w:themeFill="background2"/>
            <w:hideMark/>
          </w:tcPr>
          <w:p w14:paraId="5A684154" w14:textId="77777777" w:rsidR="00553A77" w:rsidRDefault="00553A77">
            <w:r>
              <w:rPr>
                <w:rStyle w:val="Strong"/>
              </w:rPr>
              <w:t xml:space="preserve">Actions </w:t>
            </w:r>
          </w:p>
        </w:tc>
      </w:tr>
      <w:tr w:rsidR="00553A77" w14:paraId="24FBA73A" w14:textId="77777777" w:rsidTr="007637B0">
        <w:tc>
          <w:tcPr>
            <w:tcW w:w="0" w:type="auto"/>
            <w:hideMark/>
          </w:tcPr>
          <w:p w14:paraId="314DFA00" w14:textId="77777777" w:rsidR="00553A77" w:rsidRDefault="00553A77">
            <w:r>
              <w:t xml:space="preserve">Unable to Connect </w:t>
            </w:r>
          </w:p>
        </w:tc>
        <w:tc>
          <w:tcPr>
            <w:tcW w:w="0" w:type="auto"/>
            <w:hideMark/>
          </w:tcPr>
          <w:p w14:paraId="177CACBE" w14:textId="77777777" w:rsidR="00553A77" w:rsidRDefault="00553A77">
            <w:r>
              <w:t xml:space="preserve">The server cannot be connected to from the device the veteran is using. The network used by the veteran should be checked to make sure it has a network connection (e.g. navigate to a page within the VA’s network). If the device can navigate to another VA site then the server should be checked to make sure it is still running. If it is then IT should be contacted to ensure that the network hasn’t become fragmented. </w:t>
            </w:r>
          </w:p>
        </w:tc>
      </w:tr>
      <w:tr w:rsidR="00553A77" w:rsidRPr="003D345F" w14:paraId="542A32A7" w14:textId="77777777" w:rsidTr="007637B0">
        <w:tc>
          <w:tcPr>
            <w:tcW w:w="0" w:type="auto"/>
            <w:hideMark/>
          </w:tcPr>
          <w:p w14:paraId="654B2A5E" w14:textId="77777777" w:rsidR="00553A77" w:rsidRDefault="00553A77">
            <w:r>
              <w:t xml:space="preserve">Database Connection Issues </w:t>
            </w:r>
          </w:p>
        </w:tc>
        <w:tc>
          <w:tcPr>
            <w:tcW w:w="0" w:type="auto"/>
            <w:hideMark/>
          </w:tcPr>
          <w:p w14:paraId="0FA5513C" w14:textId="33A18149" w:rsidR="00553A77" w:rsidRPr="003D345F" w:rsidRDefault="00553A77">
            <w:r w:rsidRPr="003D345F">
              <w:t xml:space="preserve">As a system administrator, log into the web server and ensure the web server can communicate with the database, ensure the database is running by checking the Windows service list, and ensure the database account the web site is using is able to be used to log into SQL </w:t>
            </w:r>
            <w:r w:rsidR="00B73D45" w:rsidRPr="003D345F">
              <w:t>Server</w:t>
            </w:r>
          </w:p>
        </w:tc>
      </w:tr>
      <w:tr w:rsidR="00553A77" w14:paraId="1F6DBA32" w14:textId="77777777" w:rsidTr="007637B0">
        <w:tc>
          <w:tcPr>
            <w:tcW w:w="0" w:type="auto"/>
            <w:hideMark/>
          </w:tcPr>
          <w:p w14:paraId="71E611EC" w14:textId="55E990A7" w:rsidR="00553A77" w:rsidRDefault="00B73D45">
            <w:r>
              <w:t xml:space="preserve">CDW </w:t>
            </w:r>
            <w:r w:rsidR="00553A77">
              <w:t xml:space="preserve">Connection Issue </w:t>
            </w:r>
          </w:p>
        </w:tc>
        <w:tc>
          <w:tcPr>
            <w:tcW w:w="0" w:type="auto"/>
            <w:hideMark/>
          </w:tcPr>
          <w:p w14:paraId="224A8219" w14:textId="2FA805BA" w:rsidR="00553A77" w:rsidRDefault="00553A77">
            <w:r>
              <w:t xml:space="preserve">As a system administrator, log into the web server and ensure the web server can reach the </w:t>
            </w:r>
            <w:r w:rsidR="00B73D45">
              <w:t xml:space="preserve">CDW </w:t>
            </w:r>
            <w:r>
              <w:t xml:space="preserve">server. Contact the </w:t>
            </w:r>
            <w:r w:rsidR="00B73D45">
              <w:t xml:space="preserve">CDW </w:t>
            </w:r>
            <w:r>
              <w:t xml:space="preserve">administrator to verify </w:t>
            </w:r>
            <w:r w:rsidR="002622FB">
              <w:t>existing</w:t>
            </w:r>
            <w:r w:rsidR="00B73D45">
              <w:t xml:space="preserve"> c</w:t>
            </w:r>
            <w:r>
              <w:t xml:space="preserve">onnection </w:t>
            </w:r>
            <w:r w:rsidR="00B73D45">
              <w:t xml:space="preserve">settings </w:t>
            </w:r>
            <w:r>
              <w:t xml:space="preserve">is still valid. </w:t>
            </w:r>
          </w:p>
        </w:tc>
      </w:tr>
      <w:tr w:rsidR="002622FB" w14:paraId="683F574B" w14:textId="77777777" w:rsidTr="007637B0">
        <w:tc>
          <w:tcPr>
            <w:tcW w:w="0" w:type="auto"/>
          </w:tcPr>
          <w:p w14:paraId="4F8CE415" w14:textId="77777777" w:rsidR="002622FB" w:rsidDel="00B73D45" w:rsidRDefault="002622FB" w:rsidP="002622FB">
            <w:r>
              <w:t xml:space="preserve">VLER Direct Connection Issue </w:t>
            </w:r>
          </w:p>
        </w:tc>
        <w:tc>
          <w:tcPr>
            <w:tcW w:w="0" w:type="auto"/>
          </w:tcPr>
          <w:p w14:paraId="6B16E440" w14:textId="77777777" w:rsidR="002622FB" w:rsidRDefault="002622FB">
            <w:r>
              <w:t xml:space="preserve">As a system administrator, log into the web server and ensure the web server can reach the VLER Direct server. Contact the VLER Direct administrator to verify existing connection settings is still valid. </w:t>
            </w:r>
          </w:p>
        </w:tc>
      </w:tr>
    </w:tbl>
    <w:p w14:paraId="6104D5C0" w14:textId="77777777" w:rsidR="00F27759" w:rsidRPr="007637B0" w:rsidRDefault="00F27759" w:rsidP="007637B0">
      <w:pPr>
        <w:pStyle w:val="BodyText"/>
        <w:jc w:val="center"/>
        <w:rPr>
          <w:b/>
        </w:rPr>
      </w:pPr>
      <w:r w:rsidRPr="007637B0">
        <w:rPr>
          <w:b/>
        </w:rPr>
        <w:t>Table 25</w:t>
      </w:r>
      <w:r w:rsidR="007B5335">
        <w:rPr>
          <w:b/>
        </w:rPr>
        <w:t>:</w:t>
      </w:r>
      <w:r w:rsidRPr="007637B0">
        <w:rPr>
          <w:b/>
        </w:rPr>
        <w:t xml:space="preserve">  Actions for common errors</w:t>
      </w:r>
    </w:p>
    <w:p w14:paraId="11890A1C" w14:textId="77777777" w:rsidR="00553A77" w:rsidRPr="00EA2F35" w:rsidRDefault="00553A77" w:rsidP="00C827E7">
      <w:pPr>
        <w:pStyle w:val="BodyText"/>
      </w:pPr>
    </w:p>
    <w:p w14:paraId="5155821A" w14:textId="77777777" w:rsidR="0009184E" w:rsidRDefault="0009184E" w:rsidP="00B43397">
      <w:pPr>
        <w:pStyle w:val="Heading2"/>
      </w:pPr>
      <w:bookmarkStart w:id="43" w:name="_Toc420661254"/>
      <w:r>
        <w:lastRenderedPageBreak/>
        <w:t>System Recovery</w:t>
      </w:r>
      <w:bookmarkEnd w:id="43"/>
    </w:p>
    <w:p w14:paraId="586D068C" w14:textId="77777777" w:rsidR="0009184E" w:rsidRDefault="0009184E" w:rsidP="0009184E">
      <w:pPr>
        <w:pStyle w:val="BodyText"/>
      </w:pPr>
      <w:r>
        <w:t>The following subsections define the process and procedures necessary to restore the system to a fully operational state after a service interruption. Each of the subsections starts at a specific system state and ends up with a fully operational system.</w:t>
      </w:r>
    </w:p>
    <w:p w14:paraId="69A1004C" w14:textId="77777777" w:rsidR="0009184E" w:rsidRDefault="0009184E" w:rsidP="00B43397">
      <w:pPr>
        <w:pStyle w:val="Heading3"/>
      </w:pPr>
      <w:bookmarkStart w:id="44" w:name="_Toc420661255"/>
      <w:r>
        <w:t xml:space="preserve">Restart after Non-Scheduled System Interruption </w:t>
      </w:r>
      <w:bookmarkEnd w:id="44"/>
    </w:p>
    <w:p w14:paraId="609562D6" w14:textId="5BF06BC3" w:rsidR="0015761A" w:rsidRPr="0015761A" w:rsidRDefault="0015761A" w:rsidP="0015761A">
      <w:pPr>
        <w:pStyle w:val="BodyText"/>
      </w:pPr>
      <w:r>
        <w:t xml:space="preserve">If the system crashes or is brought down, it can be simply restarted by restarting the database and </w:t>
      </w:r>
      <w:r w:rsidR="00801103">
        <w:t xml:space="preserve">IIS </w:t>
      </w:r>
      <w:r>
        <w:t>server processes and then viewing the application status page.  The two processes, which are covered earlier in this document, are run as Windows services and can be started from the Services snap-in.  Once the services start, the system administrator can logon to the application and view the status page in order to verify connectivity.  The full steps are as follows:</w:t>
      </w:r>
    </w:p>
    <w:p w14:paraId="5DFD95EA" w14:textId="3EB89109" w:rsidR="0015761A" w:rsidRDefault="0015761A" w:rsidP="0015761A">
      <w:pPr>
        <w:pStyle w:val="BodyText"/>
        <w:numPr>
          <w:ilvl w:val="0"/>
          <w:numId w:val="32"/>
        </w:numPr>
      </w:pPr>
      <w:r>
        <w:t>Ensure the</w:t>
      </w:r>
      <w:r w:rsidR="00801103">
        <w:t xml:space="preserve"> </w:t>
      </w:r>
      <w:r>
        <w:t>SQL</w:t>
      </w:r>
      <w:r w:rsidR="00801103">
        <w:t xml:space="preserve"> Server</w:t>
      </w:r>
      <w:r>
        <w:t xml:space="preserve"> and </w:t>
      </w:r>
      <w:r w:rsidR="00801103">
        <w:t xml:space="preserve">IIS </w:t>
      </w:r>
      <w:r>
        <w:t>services are running.</w:t>
      </w:r>
    </w:p>
    <w:p w14:paraId="646D1A9B" w14:textId="77777777" w:rsidR="0015761A" w:rsidRDefault="0015761A" w:rsidP="0015761A">
      <w:pPr>
        <w:pStyle w:val="BodyText"/>
        <w:numPr>
          <w:ilvl w:val="0"/>
          <w:numId w:val="32"/>
        </w:numPr>
      </w:pPr>
      <w:r>
        <w:t>Load the application home page</w:t>
      </w:r>
    </w:p>
    <w:p w14:paraId="48A29C07" w14:textId="49A0D4B8" w:rsidR="0015761A" w:rsidRDefault="0015761A" w:rsidP="0015761A">
      <w:pPr>
        <w:pStyle w:val="BodyText"/>
        <w:numPr>
          <w:ilvl w:val="0"/>
          <w:numId w:val="32"/>
        </w:numPr>
      </w:pPr>
      <w:r>
        <w:t xml:space="preserve">View the status page to ensure the application can connect to </w:t>
      </w:r>
      <w:r w:rsidR="00801103">
        <w:t>CDW</w:t>
      </w:r>
    </w:p>
    <w:p w14:paraId="21488BB7" w14:textId="77777777" w:rsidR="0015761A" w:rsidRPr="0015761A" w:rsidRDefault="0015761A" w:rsidP="0015761A">
      <w:pPr>
        <w:pStyle w:val="BodyText"/>
      </w:pPr>
      <w:r>
        <w:t>If the Windows services do not start properly, the Event Viewer and the log files for each service can be checked for errors. Failures in the services are unlikely to happen, however, if the operating system itself is healthy.</w:t>
      </w:r>
    </w:p>
    <w:p w14:paraId="7724B6C8" w14:textId="77777777" w:rsidR="0009184E" w:rsidRDefault="0009184E" w:rsidP="00B43397">
      <w:pPr>
        <w:pStyle w:val="Heading3"/>
      </w:pPr>
      <w:bookmarkStart w:id="45" w:name="_Toc420661256"/>
      <w:r>
        <w:t>Restart after Database Restore</w:t>
      </w:r>
      <w:bookmarkEnd w:id="45"/>
    </w:p>
    <w:p w14:paraId="5685058D" w14:textId="77777777" w:rsidR="0064405E" w:rsidRPr="0064405E" w:rsidRDefault="0064405E" w:rsidP="0064405E">
      <w:pPr>
        <w:pStyle w:val="BodyText"/>
      </w:pPr>
      <w:r>
        <w:t>The system can be restarted after restoring from a database backup by simply accessing the application.  If the application server was taking offline in order to prevent access to the database during the restore, the application server should be restarted as well before utilizing the application.</w:t>
      </w:r>
    </w:p>
    <w:p w14:paraId="4832C578" w14:textId="77777777" w:rsidR="0009184E" w:rsidRDefault="0009184E" w:rsidP="00B43397">
      <w:pPr>
        <w:pStyle w:val="Heading3"/>
      </w:pPr>
      <w:bookmarkStart w:id="46" w:name="_Toc420661257"/>
      <w:r>
        <w:t>Back Out Procedures</w:t>
      </w:r>
      <w:bookmarkEnd w:id="46"/>
    </w:p>
    <w:p w14:paraId="5ECE5EDD" w14:textId="77777777" w:rsidR="006803CF" w:rsidRDefault="006803CF" w:rsidP="006803CF">
      <w:pPr>
        <w:pStyle w:val="BodyText"/>
      </w:pPr>
      <w:r>
        <w:t xml:space="preserve">The upgrade back out procedure consists of notifying the service desk, taking the application offline such that users see a “down for maintenance” page, performing the back out steps (restoring the database, redeploying the old version of the application, etc.), checking the application locally, restoring service, and then notifying the help desk that the maintenance is over. </w:t>
      </w:r>
    </w:p>
    <w:p w14:paraId="2E1A2F0F" w14:textId="3A0D7780" w:rsidR="006803CF" w:rsidRDefault="006803CF" w:rsidP="006803CF">
      <w:pPr>
        <w:pStyle w:val="BodyText"/>
      </w:pPr>
      <w:r>
        <w:t xml:space="preserve">Notifying the service desk should be done in accordance with the policies established at the time. (Currently, there is no service desk for supporting </w:t>
      </w:r>
      <w:r w:rsidR="006B43A6">
        <w:t>IRDS</w:t>
      </w:r>
      <w:r>
        <w:t>.)  This may take the form of an email, call</w:t>
      </w:r>
      <w:r w:rsidR="006B43A6">
        <w:t>,</w:t>
      </w:r>
      <w:r>
        <w:t xml:space="preserve"> or service desk ticket.</w:t>
      </w:r>
    </w:p>
    <w:p w14:paraId="3D8C2612" w14:textId="77777777" w:rsidR="006803CF" w:rsidRDefault="006803CF" w:rsidP="006803CF">
      <w:pPr>
        <w:pStyle w:val="BodyText"/>
      </w:pPr>
      <w:r>
        <w:t xml:space="preserve">Taking the application offline consists of changing configuration so that all requests except those passing in a special maintenance parameter (established by the system administrator) are routed to a simple HTML page that contains the designated “down for maintenance” message instead of hitting the web application.  </w:t>
      </w:r>
    </w:p>
    <w:p w14:paraId="449D4F4A" w14:textId="31AE4F7B" w:rsidR="006803CF" w:rsidRDefault="006803CF" w:rsidP="006803CF">
      <w:pPr>
        <w:pStyle w:val="BodyText"/>
      </w:pPr>
      <w:r>
        <w:t xml:space="preserve">After all existing requests to the web application have </w:t>
      </w:r>
      <w:r w:rsidR="006732BE">
        <w:t>ended</w:t>
      </w:r>
      <w:r>
        <w:t xml:space="preserve"> the old version of the database or application can be restored as per the back-out plan.</w:t>
      </w:r>
      <w:r w:rsidR="006732BE">
        <w:t xml:space="preserve"> This configuration can be verified by using another maintenance parameter to access the application and view the status page.</w:t>
      </w:r>
    </w:p>
    <w:p w14:paraId="61F7A00C" w14:textId="072BDD55" w:rsidR="006732BE" w:rsidRPr="006803CF" w:rsidRDefault="006732BE" w:rsidP="006803CF">
      <w:pPr>
        <w:pStyle w:val="BodyText"/>
      </w:pPr>
      <w:r>
        <w:lastRenderedPageBreak/>
        <w:t>Once the back-out has completed, the routing expression on the server is restored to point to the desired version of the web application. The full steps are given below:</w:t>
      </w:r>
    </w:p>
    <w:p w14:paraId="73C3E837" w14:textId="77777777" w:rsidR="0009184E" w:rsidRDefault="0009184E" w:rsidP="006803CF">
      <w:pPr>
        <w:pStyle w:val="ListParagraph"/>
        <w:numPr>
          <w:ilvl w:val="0"/>
          <w:numId w:val="33"/>
        </w:numPr>
      </w:pPr>
      <w:r>
        <w:t xml:space="preserve">Notify the Service Desk about back-out plan initiation </w:t>
      </w:r>
      <w:r w:rsidR="006803CF">
        <w:t>via email or service ticket</w:t>
      </w:r>
    </w:p>
    <w:p w14:paraId="3DB0697C" w14:textId="77777777" w:rsidR="0009184E" w:rsidRDefault="0009184E" w:rsidP="006803CF">
      <w:pPr>
        <w:pStyle w:val="ListParagraph"/>
        <w:numPr>
          <w:ilvl w:val="0"/>
          <w:numId w:val="33"/>
        </w:numPr>
      </w:pPr>
      <w:r>
        <w:t>Disable user access to th</w:t>
      </w:r>
      <w:r w:rsidR="006803CF">
        <w:t xml:space="preserve">e system by engaging the maintenance mode </w:t>
      </w:r>
      <w:r w:rsidR="006732BE">
        <w:t>routing expression</w:t>
      </w:r>
    </w:p>
    <w:p w14:paraId="33CB9C47" w14:textId="77777777" w:rsidR="0009184E" w:rsidRDefault="0009184E" w:rsidP="006803CF">
      <w:pPr>
        <w:pStyle w:val="ListParagraph"/>
        <w:numPr>
          <w:ilvl w:val="0"/>
          <w:numId w:val="33"/>
        </w:numPr>
      </w:pPr>
      <w:r>
        <w:t>Restore backup taken before the change i</w:t>
      </w:r>
      <w:r w:rsidR="006803CF">
        <w:t>mplementation by following the database restore procedures in this document</w:t>
      </w:r>
    </w:p>
    <w:p w14:paraId="25372EA7" w14:textId="77777777" w:rsidR="0009184E" w:rsidRDefault="0009184E" w:rsidP="006803CF">
      <w:pPr>
        <w:pStyle w:val="ListParagraph"/>
        <w:numPr>
          <w:ilvl w:val="0"/>
          <w:numId w:val="33"/>
        </w:numPr>
      </w:pPr>
      <w:r>
        <w:t>Conduct syst</w:t>
      </w:r>
      <w:r w:rsidR="006803CF">
        <w:t>em health checks by utilizing the maintenance mode health check parameter and viewing the status page</w:t>
      </w:r>
    </w:p>
    <w:p w14:paraId="510594DC" w14:textId="77777777" w:rsidR="0009184E" w:rsidRDefault="0009184E" w:rsidP="006803CF">
      <w:pPr>
        <w:pStyle w:val="ListParagraph"/>
        <w:numPr>
          <w:ilvl w:val="0"/>
          <w:numId w:val="33"/>
        </w:numPr>
      </w:pPr>
      <w:r>
        <w:t>Enable user access</w:t>
      </w:r>
      <w:r w:rsidR="006803CF">
        <w:t xml:space="preserve"> by disengaging the maintenance </w:t>
      </w:r>
      <w:r w:rsidR="006732BE">
        <w:t>mode routing expression</w:t>
      </w:r>
    </w:p>
    <w:p w14:paraId="5E2C8DBE" w14:textId="77777777" w:rsidR="0009184E" w:rsidRDefault="0009184E" w:rsidP="006803CF">
      <w:pPr>
        <w:pStyle w:val="ListParagraph"/>
        <w:numPr>
          <w:ilvl w:val="0"/>
          <w:numId w:val="33"/>
        </w:numPr>
      </w:pPr>
      <w:r>
        <w:t>Notify the Service Desk of successful back out</w:t>
      </w:r>
    </w:p>
    <w:p w14:paraId="6E469959" w14:textId="77777777" w:rsidR="006732BE" w:rsidRDefault="006732BE" w:rsidP="006732BE"/>
    <w:p w14:paraId="2575D7AE" w14:textId="01FC8765" w:rsidR="006732BE" w:rsidRDefault="006732BE" w:rsidP="006732BE">
      <w:r>
        <w:t xml:space="preserve">For more information on how to configure the maintenance routing expressions, see the </w:t>
      </w:r>
      <w:r w:rsidR="00801103">
        <w:t xml:space="preserve">IIS </w:t>
      </w:r>
      <w:r>
        <w:t xml:space="preserve">manual: </w:t>
      </w:r>
      <w:hyperlink r:id="rId24" w:history="1">
        <w:r w:rsidR="00801103">
          <w:rPr>
            <w:rStyle w:val="Hyperlink"/>
          </w:rPr>
          <w:t>http://technet.microsoft.com/en-us/library/cc770409(v=ws.10).aspx</w:t>
        </w:r>
      </w:hyperlink>
      <w:r>
        <w:t xml:space="preserve"> .</w:t>
      </w:r>
    </w:p>
    <w:p w14:paraId="34DFFADD" w14:textId="77777777" w:rsidR="00040DCD" w:rsidRDefault="00040DCD" w:rsidP="00040DCD">
      <w:pPr>
        <w:pStyle w:val="Heading1"/>
      </w:pPr>
      <w:bookmarkStart w:id="47" w:name="_Toc420661258"/>
      <w:r>
        <w:lastRenderedPageBreak/>
        <w:t>Operations &amp; Maintenance System Support</w:t>
      </w:r>
      <w:bookmarkEnd w:id="47"/>
      <w:r>
        <w:t xml:space="preserve"> </w:t>
      </w:r>
    </w:p>
    <w:p w14:paraId="0FA7C329" w14:textId="4E6EFA16" w:rsidR="00040DCD" w:rsidRDefault="00040DCD" w:rsidP="00040DCD">
      <w:pPr>
        <w:pStyle w:val="BodyText"/>
      </w:pPr>
      <w:r>
        <w:t xml:space="preserve">An understanding of how </w:t>
      </w:r>
      <w:r w:rsidR="006B43A6">
        <w:t xml:space="preserve">IRDS </w:t>
      </w:r>
      <w:r>
        <w:t>is supported by various organizations within the VA is important to operators and administrators of the system. If you are unable to resolve an issue, then it is necessary to understand how to obtain support through OI</w:t>
      </w:r>
      <w:r w:rsidR="00951F2E">
        <w:t>&amp;</w:t>
      </w:r>
      <w:r>
        <w:t>T’s system support organizations.  The following sections describe the support structure and provide procedures on how to obtain support.</w:t>
      </w:r>
    </w:p>
    <w:p w14:paraId="31F6AB53" w14:textId="77777777" w:rsidR="00040DCD" w:rsidRDefault="00040DCD" w:rsidP="007637B0">
      <w:pPr>
        <w:pStyle w:val="BodyText"/>
      </w:pPr>
    </w:p>
    <w:p w14:paraId="5F17682A" w14:textId="77777777" w:rsidR="00040DCD" w:rsidRDefault="00040DCD" w:rsidP="00040DCD">
      <w:pPr>
        <w:pStyle w:val="Heading2"/>
      </w:pPr>
      <w:bookmarkStart w:id="48" w:name="_Toc420661259"/>
      <w:r>
        <w:t>Support Structure</w:t>
      </w:r>
      <w:bookmarkEnd w:id="48"/>
    </w:p>
    <w:p w14:paraId="20040B5F" w14:textId="77777777" w:rsidR="00040DCD" w:rsidRDefault="00040DCD" w:rsidP="00040DCD">
      <w:pPr>
        <w:pStyle w:val="BodyText"/>
      </w:pPr>
      <w:r>
        <w:t>This section describes the systems support structure as seen from the perspective of operations personnel.  The first section defines the support hierarchy through which a support request may navigate. The second section defines the responsibilities for each level of support.</w:t>
      </w:r>
    </w:p>
    <w:p w14:paraId="5634F581" w14:textId="77777777" w:rsidR="00040DCD" w:rsidRDefault="00040DCD" w:rsidP="00040DCD">
      <w:pPr>
        <w:pStyle w:val="Heading3"/>
      </w:pPr>
      <w:bookmarkStart w:id="49" w:name="_Toc420661260"/>
      <w:r>
        <w:t>Support Hierarchy</w:t>
      </w:r>
      <w:bookmarkEnd w:id="49"/>
    </w:p>
    <w:p w14:paraId="48BB4655" w14:textId="61B7BB78" w:rsidR="0027259E" w:rsidRDefault="0027259E" w:rsidP="007637B0">
      <w:pPr>
        <w:pStyle w:val="BodyText"/>
      </w:pPr>
      <w:r>
        <w:t xml:space="preserve">There will be two </w:t>
      </w:r>
      <w:r w:rsidR="009E12C3">
        <w:t>levels</w:t>
      </w:r>
      <w:r>
        <w:t xml:space="preserve"> of production support</w:t>
      </w:r>
      <w:r w:rsidR="009E12C3">
        <w:t xml:space="preserve"> for </w:t>
      </w:r>
      <w:r w:rsidR="00263EEB">
        <w:t>IRDS</w:t>
      </w:r>
      <w:r w:rsidR="009E12C3">
        <w:t xml:space="preserve"> until the application achieves nationwide deployment.  The first level</w:t>
      </w:r>
      <w:r>
        <w:t xml:space="preserve"> will consist of triage, account management, and basic troubleshooting performed by a Healthcare System Technical Administrator (system administrator).  The second </w:t>
      </w:r>
      <w:r w:rsidR="009E12C3">
        <w:t>level</w:t>
      </w:r>
      <w:r>
        <w:t xml:space="preserve"> will consist of </w:t>
      </w:r>
      <w:r w:rsidR="009E12C3">
        <w:t xml:space="preserve">application code and database change management as described within the </w:t>
      </w:r>
      <w:r w:rsidR="00263EEB">
        <w:t>IRDS</w:t>
      </w:r>
      <w:r w:rsidR="009E12C3">
        <w:t xml:space="preserve"> Change Management </w:t>
      </w:r>
      <w:r w:rsidR="00683FCC">
        <w:t>Guide</w:t>
      </w:r>
      <w:r w:rsidR="009E12C3">
        <w:t>.</w:t>
      </w:r>
    </w:p>
    <w:p w14:paraId="5385F701" w14:textId="609FCDF2" w:rsidR="009E12C3" w:rsidRPr="007637B0" w:rsidRDefault="009E12C3" w:rsidP="007637B0">
      <w:pPr>
        <w:pStyle w:val="BodyText"/>
      </w:pPr>
      <w:r>
        <w:t xml:space="preserve">Following nationwide deployment, it is expected that the application will migrate to standardized VA support and change management practices, with tier 1 support performed by the National Service Desk, tier 2 support performed by VA regional IT support staff, and tier 3 performed by application developers as designated by </w:t>
      </w:r>
      <w:r w:rsidR="00263EEB">
        <w:t>IRDS</w:t>
      </w:r>
      <w:r>
        <w:t xml:space="preserve"> program management.</w:t>
      </w:r>
    </w:p>
    <w:p w14:paraId="5561D02E" w14:textId="77777777" w:rsidR="00040DCD" w:rsidRDefault="00040DCD" w:rsidP="00040DCD">
      <w:pPr>
        <w:pStyle w:val="Heading3"/>
      </w:pPr>
      <w:bookmarkStart w:id="50" w:name="_Toc420661261"/>
      <w:r>
        <w:t>Division of Responsibilities</w:t>
      </w:r>
      <w:bookmarkEnd w:id="50"/>
    </w:p>
    <w:p w14:paraId="247C675A" w14:textId="77777777" w:rsidR="00040DCD" w:rsidRDefault="00040DCD" w:rsidP="007637B0">
      <w:r>
        <w:t>This section defines the scope and responsibilities of each support tier.</w:t>
      </w:r>
    </w:p>
    <w:p w14:paraId="5395BE16" w14:textId="77777777" w:rsidR="00040DCD" w:rsidRDefault="00040DCD" w:rsidP="00040DCD">
      <w:pPr>
        <w:pStyle w:val="Heading2"/>
      </w:pPr>
      <w:bookmarkStart w:id="51" w:name="_Toc420661262"/>
      <w:r>
        <w:t>Support Procedures</w:t>
      </w:r>
      <w:bookmarkEnd w:id="51"/>
    </w:p>
    <w:p w14:paraId="32AA3C64" w14:textId="6DACB792" w:rsidR="00683FCC" w:rsidRDefault="00683FCC" w:rsidP="007637B0">
      <w:pPr>
        <w:pStyle w:val="BodyText"/>
      </w:pPr>
      <w:r>
        <w:t xml:space="preserve">The </w:t>
      </w:r>
      <w:r w:rsidR="00263EEB">
        <w:t>IRDS</w:t>
      </w:r>
      <w:r>
        <w:t xml:space="preserve"> support procedures will consist of triage, troubleshooting, and change management.</w:t>
      </w:r>
      <w:r w:rsidR="008F6372">
        <w:t xml:space="preserve">  </w:t>
      </w:r>
    </w:p>
    <w:p w14:paraId="47DB9F78" w14:textId="77777777" w:rsidR="00683FCC" w:rsidRDefault="00683FCC" w:rsidP="007637B0">
      <w:pPr>
        <w:pStyle w:val="BodyText"/>
        <w:numPr>
          <w:ilvl w:val="0"/>
          <w:numId w:val="35"/>
        </w:numPr>
      </w:pPr>
      <w:r>
        <w:t xml:space="preserve">Defect and change requests triaged by </w:t>
      </w:r>
      <w:r w:rsidR="0083519A">
        <w:t>P</w:t>
      </w:r>
      <w:r>
        <w:t xml:space="preserve">rogram </w:t>
      </w:r>
      <w:r w:rsidR="0083519A">
        <w:t>A</w:t>
      </w:r>
      <w:r>
        <w:t>dministrator</w:t>
      </w:r>
    </w:p>
    <w:p w14:paraId="4F81A1F3" w14:textId="77777777" w:rsidR="00683FCC" w:rsidRDefault="00683FCC" w:rsidP="007637B0">
      <w:pPr>
        <w:pStyle w:val="BodyText"/>
        <w:numPr>
          <w:ilvl w:val="0"/>
          <w:numId w:val="35"/>
        </w:numPr>
      </w:pPr>
      <w:r>
        <w:t xml:space="preserve">Troubleshooting by </w:t>
      </w:r>
      <w:r w:rsidR="0083519A">
        <w:t>Healthcare System Technical Administrator</w:t>
      </w:r>
    </w:p>
    <w:p w14:paraId="3B2EBB93" w14:textId="77777777" w:rsidR="00683FCC" w:rsidRDefault="00683FCC" w:rsidP="007637B0">
      <w:pPr>
        <w:pStyle w:val="BodyText"/>
        <w:numPr>
          <w:ilvl w:val="0"/>
          <w:numId w:val="35"/>
        </w:numPr>
      </w:pPr>
      <w:r>
        <w:t xml:space="preserve">Change management </w:t>
      </w:r>
      <w:r w:rsidR="0083519A">
        <w:t>performed by application developers as authorized by Change Control Board</w:t>
      </w:r>
    </w:p>
    <w:p w14:paraId="0ADEB725" w14:textId="160B4325" w:rsidR="008F6372" w:rsidRDefault="008F6372" w:rsidP="007637B0">
      <w:pPr>
        <w:pStyle w:val="BodyText"/>
      </w:pPr>
      <w:r w:rsidRPr="007637B0">
        <w:rPr>
          <w:rStyle w:val="Emphasis"/>
        </w:rPr>
        <w:t>1. Triage:</w:t>
      </w:r>
      <w:r>
        <w:t xml:space="preserve">  The </w:t>
      </w:r>
      <w:r w:rsidR="0083519A">
        <w:t>P</w:t>
      </w:r>
      <w:r>
        <w:t xml:space="preserve">rogram </w:t>
      </w:r>
      <w:r w:rsidR="0083519A">
        <w:t xml:space="preserve">Administrator </w:t>
      </w:r>
      <w:r>
        <w:t>will collect and triage application defect and change requests</w:t>
      </w:r>
      <w:r w:rsidR="0083519A">
        <w:t xml:space="preserve"> from users</w:t>
      </w:r>
      <w:r>
        <w:t xml:space="preserve">.  These requests will be entered in the </w:t>
      </w:r>
      <w:r w:rsidR="00263EEB">
        <w:t>IRDS</w:t>
      </w:r>
      <w:r>
        <w:t xml:space="preserve"> change management backlog in the form of trouble tickets.</w:t>
      </w:r>
    </w:p>
    <w:p w14:paraId="1D24B786" w14:textId="77777777" w:rsidR="00683FCC" w:rsidRDefault="008F6372" w:rsidP="007637B0">
      <w:pPr>
        <w:pStyle w:val="BodyText"/>
      </w:pPr>
      <w:r w:rsidRPr="007637B0">
        <w:rPr>
          <w:rStyle w:val="Emphasis"/>
        </w:rPr>
        <w:t>2. Troubleshooting</w:t>
      </w:r>
      <w:r>
        <w:t xml:space="preserve">:  The program administrator will assign trouble tickets to the Healthcare System Technical Administrator (HSTA), who will analyze, troubleshoot, and document the reported issues.  If the HSTA can resolve the issue through at the configuration or database level, </w:t>
      </w:r>
      <w:r>
        <w:lastRenderedPageBreak/>
        <w:t xml:space="preserve">or through coordination with the National Service Desk (in the event of a CPRS or </w:t>
      </w:r>
      <w:proofErr w:type="spellStart"/>
      <w:r>
        <w:t>VistA</w:t>
      </w:r>
      <w:proofErr w:type="spellEnd"/>
      <w:r>
        <w:t xml:space="preserve"> issue), the HSTA will document the resolution within the ticket and mark it resolved.    </w:t>
      </w:r>
    </w:p>
    <w:p w14:paraId="24A1422F" w14:textId="77777777" w:rsidR="007A1D6D" w:rsidRDefault="008F6372" w:rsidP="007637B0">
      <w:pPr>
        <w:pStyle w:val="BodyText"/>
      </w:pPr>
      <w:r w:rsidRPr="007637B0">
        <w:rPr>
          <w:rStyle w:val="Emphasis"/>
        </w:rPr>
        <w:t>3. Change management</w:t>
      </w:r>
      <w:r>
        <w:t xml:space="preserve">:  If HSTA is unable to resolve an issue without modification of the application source code, the HSTA will change the ticket state to needing Change </w:t>
      </w:r>
      <w:r w:rsidR="007A1D6D">
        <w:t>Control</w:t>
      </w:r>
      <w:r>
        <w:t xml:space="preserve"> Board</w:t>
      </w:r>
      <w:r w:rsidR="007A1D6D">
        <w:t xml:space="preserve"> (CCB)</w:t>
      </w:r>
      <w:r>
        <w:t xml:space="preserve"> review.  The </w:t>
      </w:r>
      <w:r w:rsidR="007A1D6D">
        <w:t>CCB</w:t>
      </w:r>
      <w:r>
        <w:t>, which will consist of the VA PM</w:t>
      </w:r>
      <w:r w:rsidR="007A1D6D">
        <w:t xml:space="preserve">, </w:t>
      </w:r>
      <w:r w:rsidR="0083519A">
        <w:t>P</w:t>
      </w:r>
      <w:r w:rsidR="007A1D6D">
        <w:t xml:space="preserve">rogram </w:t>
      </w:r>
      <w:r w:rsidR="0083519A">
        <w:t>A</w:t>
      </w:r>
      <w:r w:rsidR="007A1D6D">
        <w:t>dministrators</w:t>
      </w:r>
      <w:r w:rsidR="0083519A">
        <w:t xml:space="preserve">, Healthcare System Technical Administrators, </w:t>
      </w:r>
      <w:r>
        <w:t xml:space="preserve">and designated </w:t>
      </w:r>
      <w:r w:rsidR="007A1D6D">
        <w:t>VA IT/</w:t>
      </w:r>
      <w:r>
        <w:t xml:space="preserve">support staff, will prioritize and assign all application change requests to designated application </w:t>
      </w:r>
      <w:r w:rsidR="007A1D6D">
        <w:t>developers</w:t>
      </w:r>
      <w:r>
        <w:t xml:space="preserve">.  The application </w:t>
      </w:r>
      <w:r w:rsidR="007A1D6D">
        <w:t xml:space="preserve">developers will estimate the amount of time needed to complete the work associated with the ticket, and the PM will allocate the ticket to a specific development sprint.  Once the application development team completes and tests the work, they will mark the ticket resolved and perform the application release as authorized by the CCB. </w:t>
      </w:r>
    </w:p>
    <w:p w14:paraId="5974C8E2" w14:textId="6B663E6E" w:rsidR="00086D68" w:rsidRPr="004F3A80" w:rsidRDefault="00683FCC" w:rsidP="0009293B">
      <w:pPr>
        <w:pStyle w:val="BodyText"/>
      </w:pPr>
      <w:r>
        <w:t xml:space="preserve">For a detailed explanation of change and defect management, see the </w:t>
      </w:r>
      <w:r w:rsidR="00263EEB">
        <w:t>IRDS</w:t>
      </w:r>
      <w:r>
        <w:t xml:space="preserve"> Change Management Guide.</w:t>
      </w:r>
      <w:r w:rsidR="00D3192C" w:rsidRPr="007637B0" w:rsidDel="00D3192C">
        <w:t xml:space="preserve"> </w:t>
      </w:r>
      <w:bookmarkStart w:id="52" w:name="ColumnTitle_46"/>
      <w:bookmarkEnd w:id="52"/>
    </w:p>
    <w:sectPr w:rsidR="00086D68" w:rsidRPr="004F3A80" w:rsidSect="0066022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9CF2B" w14:textId="77777777" w:rsidR="002C5608" w:rsidRDefault="002C5608">
      <w:r>
        <w:separator/>
      </w:r>
    </w:p>
    <w:p w14:paraId="226D84AE" w14:textId="77777777" w:rsidR="002C5608" w:rsidRDefault="002C5608"/>
  </w:endnote>
  <w:endnote w:type="continuationSeparator" w:id="0">
    <w:p w14:paraId="1D084A73" w14:textId="77777777" w:rsidR="002C5608" w:rsidRDefault="002C5608">
      <w:r>
        <w:continuationSeparator/>
      </w:r>
    </w:p>
    <w:p w14:paraId="621CE4BC" w14:textId="77777777" w:rsidR="002C5608" w:rsidRDefault="002C5608"/>
  </w:endnote>
  <w:endnote w:type="continuationNotice" w:id="1">
    <w:p w14:paraId="08F4617C" w14:textId="77777777" w:rsidR="002C5608" w:rsidRDefault="002C5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94F36" w14:textId="77777777" w:rsidR="002C5608" w:rsidRDefault="002C5608"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6AB0AA99" w14:textId="77777777" w:rsidR="002C5608" w:rsidRPr="009629BC" w:rsidRDefault="002C5608"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BD8A4" w14:textId="77777777" w:rsidR="002C5608" w:rsidRDefault="002C5608">
    <w:pPr>
      <w:pStyle w:val="Footer"/>
    </w:pPr>
    <w:r>
      <w:t>Template Version 1.0 (remove prior to publication)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6F1AE" w14:textId="672EB71A" w:rsidR="002C5608" w:rsidRDefault="002C5608" w:rsidP="003121DB">
    <w:pPr>
      <w:pStyle w:val="Footer"/>
      <w:jc w:val="center"/>
      <w:rPr>
        <w:rStyle w:val="PageNumber"/>
      </w:rPr>
    </w:pPr>
    <w:r>
      <w:t>Perceptive Reach</w:t>
    </w:r>
    <w:r>
      <w:tab/>
    </w:r>
    <w:r>
      <w:rPr>
        <w:rStyle w:val="PageNumber"/>
      </w:rPr>
      <w:fldChar w:fldCharType="begin"/>
    </w:r>
    <w:r>
      <w:rPr>
        <w:rStyle w:val="PageNumber"/>
      </w:rPr>
      <w:instrText xml:space="preserve"> PAGE </w:instrText>
    </w:r>
    <w:r>
      <w:rPr>
        <w:rStyle w:val="PageNumber"/>
      </w:rPr>
      <w:fldChar w:fldCharType="separate"/>
    </w:r>
    <w:r w:rsidR="00E6012D">
      <w:rPr>
        <w:rStyle w:val="PageNumber"/>
        <w:noProof/>
      </w:rPr>
      <w:t>17</w:t>
    </w:r>
    <w:r>
      <w:rPr>
        <w:rStyle w:val="PageNumber"/>
      </w:rPr>
      <w:fldChar w:fldCharType="end"/>
    </w:r>
    <w:r>
      <w:rPr>
        <w:rStyle w:val="PageNumber"/>
      </w:rPr>
      <w:tab/>
    </w:r>
    <w:r w:rsidR="00E6012D">
      <w:rPr>
        <w:rStyle w:val="PageNumber"/>
      </w:rPr>
      <w:t>July</w:t>
    </w:r>
    <w:r>
      <w:rPr>
        <w:rStyle w:val="PageNumber"/>
      </w:rPr>
      <w:t xml:space="preserve"> </w:t>
    </w:r>
    <w:r w:rsidRPr="009F4DE5">
      <w:rPr>
        <w:rStyle w:val="PageNumber"/>
      </w:rPr>
      <w:t>201</w:t>
    </w:r>
    <w:r>
      <w:rPr>
        <w:rStyle w:val="PageNumber"/>
      </w:rPr>
      <w:t>5</w:t>
    </w:r>
  </w:p>
  <w:p w14:paraId="0F92672C" w14:textId="77777777" w:rsidR="002C5608" w:rsidRPr="00FD2649" w:rsidRDefault="002C5608"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71BA1" w14:textId="77777777" w:rsidR="002C5608" w:rsidRDefault="002C5608">
      <w:r>
        <w:separator/>
      </w:r>
    </w:p>
    <w:p w14:paraId="2D1BB374" w14:textId="77777777" w:rsidR="002C5608" w:rsidRDefault="002C5608"/>
  </w:footnote>
  <w:footnote w:type="continuationSeparator" w:id="0">
    <w:p w14:paraId="5916540D" w14:textId="77777777" w:rsidR="002C5608" w:rsidRDefault="002C5608">
      <w:r>
        <w:continuationSeparator/>
      </w:r>
    </w:p>
    <w:p w14:paraId="48A34B77" w14:textId="77777777" w:rsidR="002C5608" w:rsidRDefault="002C5608"/>
  </w:footnote>
  <w:footnote w:type="continuationNotice" w:id="1">
    <w:p w14:paraId="1144FD60" w14:textId="77777777" w:rsidR="002C5608" w:rsidRDefault="002C56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2C5608" w:rsidRPr="009F023A" w14:paraId="4281D2B4" w14:textId="77777777" w:rsidTr="00854E65">
      <w:trPr>
        <w:trHeight w:val="710"/>
        <w:jc w:val="center"/>
      </w:trPr>
      <w:tc>
        <w:tcPr>
          <w:tcW w:w="3629" w:type="dxa"/>
          <w:shd w:val="clear" w:color="auto" w:fill="FFFFFF" w:themeFill="background1"/>
          <w:vAlign w:val="center"/>
        </w:tcPr>
        <w:p w14:paraId="25BDFD72" w14:textId="77777777" w:rsidR="002C5608" w:rsidRPr="009F023A" w:rsidRDefault="002C5608" w:rsidP="00854E65">
          <w:pPr>
            <w:pStyle w:val="Header"/>
          </w:pPr>
          <w:r>
            <w:t>System Administration Manual</w:t>
          </w:r>
        </w:p>
      </w:tc>
      <w:tc>
        <w:tcPr>
          <w:tcW w:w="2102" w:type="dxa"/>
          <w:shd w:val="clear" w:color="auto" w:fill="FFFFFF" w:themeFill="background1"/>
          <w:vAlign w:val="center"/>
        </w:tcPr>
        <w:p w14:paraId="04B0B364" w14:textId="77777777" w:rsidR="002C5608" w:rsidRPr="009F023A" w:rsidRDefault="002C5608" w:rsidP="00854E65">
          <w:pPr>
            <w:pStyle w:val="Header"/>
          </w:pPr>
        </w:p>
      </w:tc>
      <w:tc>
        <w:tcPr>
          <w:tcW w:w="3629" w:type="dxa"/>
          <w:shd w:val="clear" w:color="auto" w:fill="FFFFFF" w:themeFill="background1"/>
          <w:vAlign w:val="center"/>
        </w:tcPr>
        <w:p w14:paraId="09DEC6EB" w14:textId="18790F4A" w:rsidR="002C5608" w:rsidRPr="009F023A" w:rsidRDefault="002C5608" w:rsidP="00E6012D">
          <w:pPr>
            <w:pStyle w:val="Header"/>
            <w:jc w:val="right"/>
          </w:pPr>
          <w:r>
            <w:rPr>
              <w:rStyle w:val="PageNumber"/>
            </w:rPr>
            <w:t>Perceptive Reach</w:t>
          </w:r>
          <w:r w:rsidRPr="009F023A">
            <w:br/>
          </w:r>
          <w:r>
            <w:t>Ju</w:t>
          </w:r>
          <w:r w:rsidR="00E6012D">
            <w:t>ly</w:t>
          </w:r>
          <w:r>
            <w:t xml:space="preserve"> 2015</w:t>
          </w:r>
        </w:p>
      </w:tc>
    </w:tr>
  </w:tbl>
  <w:p w14:paraId="097D191D" w14:textId="77777777" w:rsidR="002C5608" w:rsidRDefault="002C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B56508"/>
    <w:multiLevelType w:val="hybridMultilevel"/>
    <w:tmpl w:val="8262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B9E4DA5"/>
    <w:multiLevelType w:val="hybridMultilevel"/>
    <w:tmpl w:val="27D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6502D"/>
    <w:multiLevelType w:val="hybridMultilevel"/>
    <w:tmpl w:val="BD8A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13499"/>
    <w:multiLevelType w:val="hybridMultilevel"/>
    <w:tmpl w:val="1EB46A0E"/>
    <w:lvl w:ilvl="0" w:tplc="9A78951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550ED"/>
    <w:multiLevelType w:val="hybridMultilevel"/>
    <w:tmpl w:val="A03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1382355"/>
    <w:multiLevelType w:val="multilevel"/>
    <w:tmpl w:val="5E5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E3630F"/>
    <w:multiLevelType w:val="hybridMultilevel"/>
    <w:tmpl w:val="E6EE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5A07F68"/>
    <w:multiLevelType w:val="hybridMultilevel"/>
    <w:tmpl w:val="D334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F01AE"/>
    <w:multiLevelType w:val="hybridMultilevel"/>
    <w:tmpl w:val="17F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DA0EC3"/>
    <w:multiLevelType w:val="hybridMultilevel"/>
    <w:tmpl w:val="EBF2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415F6F"/>
    <w:multiLevelType w:val="hybridMultilevel"/>
    <w:tmpl w:val="14AEAF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2"/>
  </w:num>
  <w:num w:numId="4">
    <w:abstractNumId w:val="28"/>
  </w:num>
  <w:num w:numId="5">
    <w:abstractNumId w:val="32"/>
  </w:num>
  <w:num w:numId="6">
    <w:abstractNumId w:val="19"/>
  </w:num>
  <w:num w:numId="7">
    <w:abstractNumId w:val="9"/>
  </w:num>
  <w:num w:numId="8">
    <w:abstractNumId w:val="6"/>
  </w:num>
  <w:num w:numId="9">
    <w:abstractNumId w:val="11"/>
  </w:num>
  <w:num w:numId="10">
    <w:abstractNumId w:val="17"/>
  </w:num>
  <w:num w:numId="11">
    <w:abstractNumId w:val="3"/>
  </w:num>
  <w:num w:numId="12">
    <w:abstractNumId w:val="10"/>
  </w:num>
  <w:num w:numId="13">
    <w:abstractNumId w:val="21"/>
  </w:num>
  <w:num w:numId="14">
    <w:abstractNumId w:val="16"/>
  </w:num>
  <w:num w:numId="15">
    <w:abstractNumId w:val="5"/>
  </w:num>
  <w:num w:numId="16">
    <w:abstractNumId w:val="8"/>
  </w:num>
  <w:num w:numId="17">
    <w:abstractNumId w:val="27"/>
  </w:num>
  <w:num w:numId="18">
    <w:abstractNumId w:val="1"/>
  </w:num>
  <w:num w:numId="19">
    <w:abstractNumId w:val="1"/>
  </w:num>
  <w:num w:numId="20">
    <w:abstractNumId w:val="24"/>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6"/>
    <w:lvlOverride w:ilvl="0">
      <w:startOverride w:val="1"/>
    </w:lvlOverride>
  </w:num>
  <w:num w:numId="25">
    <w:abstractNumId w:val="26"/>
    <w:lvlOverride w:ilvl="0">
      <w:startOverride w:val="1"/>
    </w:lvlOverride>
  </w:num>
  <w:num w:numId="26">
    <w:abstractNumId w:val="26"/>
    <w:lvlOverride w:ilvl="0">
      <w:startOverride w:val="1"/>
    </w:lvlOverride>
  </w:num>
  <w:num w:numId="27">
    <w:abstractNumId w:val="26"/>
    <w:lvlOverride w:ilvl="0">
      <w:startOverride w:val="1"/>
    </w:lvlOverride>
  </w:num>
  <w:num w:numId="28">
    <w:abstractNumId w:val="26"/>
    <w:lvlOverride w:ilvl="0">
      <w:startOverride w:val="1"/>
    </w:lvlOverride>
  </w:num>
  <w:num w:numId="29">
    <w:abstractNumId w:val="30"/>
  </w:num>
  <w:num w:numId="30">
    <w:abstractNumId w:val="13"/>
  </w:num>
  <w:num w:numId="31">
    <w:abstractNumId w:val="29"/>
  </w:num>
  <w:num w:numId="32">
    <w:abstractNumId w:val="12"/>
  </w:num>
  <w:num w:numId="33">
    <w:abstractNumId w:val="20"/>
  </w:num>
  <w:num w:numId="34">
    <w:abstractNumId w:val="18"/>
  </w:num>
  <w:num w:numId="35">
    <w:abstractNumId w:val="22"/>
  </w:num>
  <w:num w:numId="36">
    <w:abstractNumId w:val="15"/>
  </w:num>
  <w:num w:numId="37">
    <w:abstractNumId w:val="14"/>
  </w:num>
  <w:num w:numId="38">
    <w:abstractNumId w:val="23"/>
  </w:num>
  <w:num w:numId="39">
    <w:abstractNumId w:val="7"/>
  </w:num>
  <w:num w:numId="40">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2B6"/>
    <w:rsid w:val="000063A7"/>
    <w:rsid w:val="0000675B"/>
    <w:rsid w:val="00006DB8"/>
    <w:rsid w:val="00010140"/>
    <w:rsid w:val="000114B6"/>
    <w:rsid w:val="00011EE6"/>
    <w:rsid w:val="0001226E"/>
    <w:rsid w:val="0001422B"/>
    <w:rsid w:val="000171DA"/>
    <w:rsid w:val="000263BB"/>
    <w:rsid w:val="00030C06"/>
    <w:rsid w:val="00040188"/>
    <w:rsid w:val="00040DCD"/>
    <w:rsid w:val="000433DC"/>
    <w:rsid w:val="0004636C"/>
    <w:rsid w:val="000512B6"/>
    <w:rsid w:val="00051BC7"/>
    <w:rsid w:val="00054C4F"/>
    <w:rsid w:val="000559AA"/>
    <w:rsid w:val="00060C27"/>
    <w:rsid w:val="00071609"/>
    <w:rsid w:val="00073180"/>
    <w:rsid w:val="0007778C"/>
    <w:rsid w:val="00082D16"/>
    <w:rsid w:val="000861BF"/>
    <w:rsid w:val="00086D68"/>
    <w:rsid w:val="00091642"/>
    <w:rsid w:val="0009184E"/>
    <w:rsid w:val="0009293B"/>
    <w:rsid w:val="000A66D7"/>
    <w:rsid w:val="000A6DEC"/>
    <w:rsid w:val="000B23F8"/>
    <w:rsid w:val="000C0BA1"/>
    <w:rsid w:val="000C7360"/>
    <w:rsid w:val="000C7E62"/>
    <w:rsid w:val="000D05C5"/>
    <w:rsid w:val="000D2A67"/>
    <w:rsid w:val="000D4317"/>
    <w:rsid w:val="000E197C"/>
    <w:rsid w:val="000F0F07"/>
    <w:rsid w:val="000F3438"/>
    <w:rsid w:val="000F42C7"/>
    <w:rsid w:val="000F47ED"/>
    <w:rsid w:val="000F5493"/>
    <w:rsid w:val="000F684B"/>
    <w:rsid w:val="000F7407"/>
    <w:rsid w:val="00101B1F"/>
    <w:rsid w:val="0010320F"/>
    <w:rsid w:val="00104399"/>
    <w:rsid w:val="00104EC4"/>
    <w:rsid w:val="0010536A"/>
    <w:rsid w:val="0010664C"/>
    <w:rsid w:val="00107971"/>
    <w:rsid w:val="001118F8"/>
    <w:rsid w:val="0012060D"/>
    <w:rsid w:val="00122DFD"/>
    <w:rsid w:val="0012750A"/>
    <w:rsid w:val="0013214B"/>
    <w:rsid w:val="001412CB"/>
    <w:rsid w:val="0014505E"/>
    <w:rsid w:val="001458B9"/>
    <w:rsid w:val="00151087"/>
    <w:rsid w:val="001574A4"/>
    <w:rsid w:val="0015761A"/>
    <w:rsid w:val="00160824"/>
    <w:rsid w:val="00161ED8"/>
    <w:rsid w:val="001624C3"/>
    <w:rsid w:val="001645B5"/>
    <w:rsid w:val="00165963"/>
    <w:rsid w:val="00165AB8"/>
    <w:rsid w:val="00170E4B"/>
    <w:rsid w:val="00172C84"/>
    <w:rsid w:val="00172D7F"/>
    <w:rsid w:val="0017457D"/>
    <w:rsid w:val="00175C2D"/>
    <w:rsid w:val="00180235"/>
    <w:rsid w:val="00186009"/>
    <w:rsid w:val="00186C41"/>
    <w:rsid w:val="00190BF5"/>
    <w:rsid w:val="001931AE"/>
    <w:rsid w:val="00196BE0"/>
    <w:rsid w:val="001A32D2"/>
    <w:rsid w:val="001A3C5C"/>
    <w:rsid w:val="001A75D9"/>
    <w:rsid w:val="001C6D26"/>
    <w:rsid w:val="001D18BB"/>
    <w:rsid w:val="001D27A7"/>
    <w:rsid w:val="001D3222"/>
    <w:rsid w:val="001D6650"/>
    <w:rsid w:val="001E39AC"/>
    <w:rsid w:val="001E4B39"/>
    <w:rsid w:val="001E6786"/>
    <w:rsid w:val="00205549"/>
    <w:rsid w:val="00217034"/>
    <w:rsid w:val="00222F29"/>
    <w:rsid w:val="00226DFB"/>
    <w:rsid w:val="002273CA"/>
    <w:rsid w:val="00234111"/>
    <w:rsid w:val="00235398"/>
    <w:rsid w:val="0023605B"/>
    <w:rsid w:val="00236810"/>
    <w:rsid w:val="00237A31"/>
    <w:rsid w:val="002414AB"/>
    <w:rsid w:val="0024197C"/>
    <w:rsid w:val="002433AB"/>
    <w:rsid w:val="002451FF"/>
    <w:rsid w:val="00252BD5"/>
    <w:rsid w:val="00256419"/>
    <w:rsid w:val="00256F04"/>
    <w:rsid w:val="0026107B"/>
    <w:rsid w:val="002622FB"/>
    <w:rsid w:val="00263EEB"/>
    <w:rsid w:val="00266D60"/>
    <w:rsid w:val="002711BF"/>
    <w:rsid w:val="00271DE4"/>
    <w:rsid w:val="0027259E"/>
    <w:rsid w:val="002736E3"/>
    <w:rsid w:val="00280A53"/>
    <w:rsid w:val="00282EDE"/>
    <w:rsid w:val="0028503B"/>
    <w:rsid w:val="0029072D"/>
    <w:rsid w:val="00292B10"/>
    <w:rsid w:val="002A0C8C"/>
    <w:rsid w:val="002A2EE5"/>
    <w:rsid w:val="002A4907"/>
    <w:rsid w:val="002B6B3B"/>
    <w:rsid w:val="002C5608"/>
    <w:rsid w:val="002C6335"/>
    <w:rsid w:val="002C7B38"/>
    <w:rsid w:val="002D0C49"/>
    <w:rsid w:val="002D1B52"/>
    <w:rsid w:val="002D5204"/>
    <w:rsid w:val="002D59F7"/>
    <w:rsid w:val="002D5B7E"/>
    <w:rsid w:val="002D7CBB"/>
    <w:rsid w:val="002E00F2"/>
    <w:rsid w:val="002E1D8C"/>
    <w:rsid w:val="002E29D2"/>
    <w:rsid w:val="002E30B9"/>
    <w:rsid w:val="002E751D"/>
    <w:rsid w:val="002F0076"/>
    <w:rsid w:val="002F5410"/>
    <w:rsid w:val="002F7F5F"/>
    <w:rsid w:val="00303850"/>
    <w:rsid w:val="003053ED"/>
    <w:rsid w:val="00306465"/>
    <w:rsid w:val="003110DB"/>
    <w:rsid w:val="003121DB"/>
    <w:rsid w:val="00314B90"/>
    <w:rsid w:val="00316652"/>
    <w:rsid w:val="0032241E"/>
    <w:rsid w:val="003224BE"/>
    <w:rsid w:val="00323C4E"/>
    <w:rsid w:val="003251C0"/>
    <w:rsid w:val="00325307"/>
    <w:rsid w:val="00326966"/>
    <w:rsid w:val="003417C9"/>
    <w:rsid w:val="00342E0C"/>
    <w:rsid w:val="0034549B"/>
    <w:rsid w:val="00346959"/>
    <w:rsid w:val="00353152"/>
    <w:rsid w:val="0035498F"/>
    <w:rsid w:val="003562BA"/>
    <w:rsid w:val="003565ED"/>
    <w:rsid w:val="00366914"/>
    <w:rsid w:val="00372700"/>
    <w:rsid w:val="00374975"/>
    <w:rsid w:val="00374F03"/>
    <w:rsid w:val="00376DD4"/>
    <w:rsid w:val="00376FD2"/>
    <w:rsid w:val="00380D4E"/>
    <w:rsid w:val="00381B11"/>
    <w:rsid w:val="003830FD"/>
    <w:rsid w:val="003841B6"/>
    <w:rsid w:val="003874DE"/>
    <w:rsid w:val="00387603"/>
    <w:rsid w:val="00392B05"/>
    <w:rsid w:val="0039326E"/>
    <w:rsid w:val="00394999"/>
    <w:rsid w:val="003A106F"/>
    <w:rsid w:val="003A25B0"/>
    <w:rsid w:val="003A43E8"/>
    <w:rsid w:val="003A5537"/>
    <w:rsid w:val="003A5FB1"/>
    <w:rsid w:val="003A658B"/>
    <w:rsid w:val="003B2EA7"/>
    <w:rsid w:val="003B6498"/>
    <w:rsid w:val="003C2662"/>
    <w:rsid w:val="003C28DD"/>
    <w:rsid w:val="003C7033"/>
    <w:rsid w:val="003C70DA"/>
    <w:rsid w:val="003C7B01"/>
    <w:rsid w:val="003D345F"/>
    <w:rsid w:val="003D59EF"/>
    <w:rsid w:val="003D7EA1"/>
    <w:rsid w:val="003E0046"/>
    <w:rsid w:val="003E1F9E"/>
    <w:rsid w:val="003F1B3A"/>
    <w:rsid w:val="003F30DB"/>
    <w:rsid w:val="003F4789"/>
    <w:rsid w:val="004145D9"/>
    <w:rsid w:val="00423003"/>
    <w:rsid w:val="00423A58"/>
    <w:rsid w:val="00433816"/>
    <w:rsid w:val="00436B09"/>
    <w:rsid w:val="00440A78"/>
    <w:rsid w:val="00441C9A"/>
    <w:rsid w:val="00451181"/>
    <w:rsid w:val="00452DB6"/>
    <w:rsid w:val="00453AF7"/>
    <w:rsid w:val="00461AD9"/>
    <w:rsid w:val="00463DDA"/>
    <w:rsid w:val="00467F6F"/>
    <w:rsid w:val="004730B2"/>
    <w:rsid w:val="00474BBC"/>
    <w:rsid w:val="00475C76"/>
    <w:rsid w:val="0048016C"/>
    <w:rsid w:val="0048455F"/>
    <w:rsid w:val="004929C8"/>
    <w:rsid w:val="00494EE3"/>
    <w:rsid w:val="004A28E1"/>
    <w:rsid w:val="004A4953"/>
    <w:rsid w:val="004B64EC"/>
    <w:rsid w:val="004B6C77"/>
    <w:rsid w:val="004B6DEE"/>
    <w:rsid w:val="004C2A12"/>
    <w:rsid w:val="004C4EC9"/>
    <w:rsid w:val="004D1F3B"/>
    <w:rsid w:val="004D3CB7"/>
    <w:rsid w:val="004D3FB6"/>
    <w:rsid w:val="004D5CD2"/>
    <w:rsid w:val="004E01ED"/>
    <w:rsid w:val="004E3235"/>
    <w:rsid w:val="004F0FB3"/>
    <w:rsid w:val="004F3A80"/>
    <w:rsid w:val="004F3E32"/>
    <w:rsid w:val="00501E16"/>
    <w:rsid w:val="00502F58"/>
    <w:rsid w:val="00504BC1"/>
    <w:rsid w:val="00506C7F"/>
    <w:rsid w:val="005100F6"/>
    <w:rsid w:val="00510914"/>
    <w:rsid w:val="00510E74"/>
    <w:rsid w:val="0051243E"/>
    <w:rsid w:val="00515F2A"/>
    <w:rsid w:val="005175DD"/>
    <w:rsid w:val="00517A68"/>
    <w:rsid w:val="00517D67"/>
    <w:rsid w:val="00517D93"/>
    <w:rsid w:val="00521C27"/>
    <w:rsid w:val="00522D5F"/>
    <w:rsid w:val="005266F6"/>
    <w:rsid w:val="00526D3F"/>
    <w:rsid w:val="00527B5C"/>
    <w:rsid w:val="00530D34"/>
    <w:rsid w:val="00531CD9"/>
    <w:rsid w:val="005327F9"/>
    <w:rsid w:val="00532B92"/>
    <w:rsid w:val="00533622"/>
    <w:rsid w:val="00536840"/>
    <w:rsid w:val="00536842"/>
    <w:rsid w:val="00543E06"/>
    <w:rsid w:val="005449C9"/>
    <w:rsid w:val="00553A77"/>
    <w:rsid w:val="00554B8F"/>
    <w:rsid w:val="005571D0"/>
    <w:rsid w:val="00560721"/>
    <w:rsid w:val="005647C7"/>
    <w:rsid w:val="00566D6A"/>
    <w:rsid w:val="00575CFA"/>
    <w:rsid w:val="00576377"/>
    <w:rsid w:val="00577B5B"/>
    <w:rsid w:val="00580736"/>
    <w:rsid w:val="0058197F"/>
    <w:rsid w:val="00584F2F"/>
    <w:rsid w:val="00585881"/>
    <w:rsid w:val="00586EC0"/>
    <w:rsid w:val="0058703D"/>
    <w:rsid w:val="00590324"/>
    <w:rsid w:val="00594383"/>
    <w:rsid w:val="00595EF8"/>
    <w:rsid w:val="00597E73"/>
    <w:rsid w:val="005A1066"/>
    <w:rsid w:val="005A1C16"/>
    <w:rsid w:val="005A4196"/>
    <w:rsid w:val="005A722B"/>
    <w:rsid w:val="005A74FC"/>
    <w:rsid w:val="005A7D93"/>
    <w:rsid w:val="005B0393"/>
    <w:rsid w:val="005B5005"/>
    <w:rsid w:val="005B7CDD"/>
    <w:rsid w:val="005C788C"/>
    <w:rsid w:val="005D052F"/>
    <w:rsid w:val="005D18C5"/>
    <w:rsid w:val="005D3B22"/>
    <w:rsid w:val="005D5CAF"/>
    <w:rsid w:val="005D7271"/>
    <w:rsid w:val="005E1D4F"/>
    <w:rsid w:val="005E2024"/>
    <w:rsid w:val="005E2AF9"/>
    <w:rsid w:val="005E5F38"/>
    <w:rsid w:val="005E618D"/>
    <w:rsid w:val="005E6C42"/>
    <w:rsid w:val="005E7F11"/>
    <w:rsid w:val="005F0D86"/>
    <w:rsid w:val="005F1116"/>
    <w:rsid w:val="005F6F4F"/>
    <w:rsid w:val="00600235"/>
    <w:rsid w:val="00606743"/>
    <w:rsid w:val="00614A5E"/>
    <w:rsid w:val="00616E53"/>
    <w:rsid w:val="00617E5B"/>
    <w:rsid w:val="00617F8D"/>
    <w:rsid w:val="00620988"/>
    <w:rsid w:val="00620BFA"/>
    <w:rsid w:val="006244C7"/>
    <w:rsid w:val="0063605B"/>
    <w:rsid w:val="00642087"/>
    <w:rsid w:val="0064263A"/>
    <w:rsid w:val="00642849"/>
    <w:rsid w:val="00642E3B"/>
    <w:rsid w:val="0064405E"/>
    <w:rsid w:val="00647563"/>
    <w:rsid w:val="0064769E"/>
    <w:rsid w:val="00647B03"/>
    <w:rsid w:val="0065443F"/>
    <w:rsid w:val="0066022A"/>
    <w:rsid w:val="006603CE"/>
    <w:rsid w:val="00663B92"/>
    <w:rsid w:val="00665BF6"/>
    <w:rsid w:val="00666153"/>
    <w:rsid w:val="00666D15"/>
    <w:rsid w:val="006670D2"/>
    <w:rsid w:val="00667E47"/>
    <w:rsid w:val="006732BE"/>
    <w:rsid w:val="00673C35"/>
    <w:rsid w:val="00674B50"/>
    <w:rsid w:val="00677451"/>
    <w:rsid w:val="006803CF"/>
    <w:rsid w:val="00680463"/>
    <w:rsid w:val="00680563"/>
    <w:rsid w:val="00680AE6"/>
    <w:rsid w:val="00683FCC"/>
    <w:rsid w:val="0068461B"/>
    <w:rsid w:val="00686C7E"/>
    <w:rsid w:val="00691431"/>
    <w:rsid w:val="0069164C"/>
    <w:rsid w:val="0069394D"/>
    <w:rsid w:val="00694A95"/>
    <w:rsid w:val="006A137A"/>
    <w:rsid w:val="006A20A1"/>
    <w:rsid w:val="006A310A"/>
    <w:rsid w:val="006A480A"/>
    <w:rsid w:val="006A4FF2"/>
    <w:rsid w:val="006A56F7"/>
    <w:rsid w:val="006A7603"/>
    <w:rsid w:val="006B1F45"/>
    <w:rsid w:val="006B2EB5"/>
    <w:rsid w:val="006B43A6"/>
    <w:rsid w:val="006C17EF"/>
    <w:rsid w:val="006C74F4"/>
    <w:rsid w:val="006C7ACD"/>
    <w:rsid w:val="006D2282"/>
    <w:rsid w:val="006D4142"/>
    <w:rsid w:val="006D545D"/>
    <w:rsid w:val="006D68DA"/>
    <w:rsid w:val="006E32E0"/>
    <w:rsid w:val="006E5523"/>
    <w:rsid w:val="006F63EB"/>
    <w:rsid w:val="006F6D65"/>
    <w:rsid w:val="006F6FA6"/>
    <w:rsid w:val="006F7279"/>
    <w:rsid w:val="007016A1"/>
    <w:rsid w:val="00710C8C"/>
    <w:rsid w:val="0071424E"/>
    <w:rsid w:val="00714730"/>
    <w:rsid w:val="0071504E"/>
    <w:rsid w:val="00715101"/>
    <w:rsid w:val="00715EE7"/>
    <w:rsid w:val="00715F75"/>
    <w:rsid w:val="00716D9E"/>
    <w:rsid w:val="007207B1"/>
    <w:rsid w:val="007238FF"/>
    <w:rsid w:val="0072569B"/>
    <w:rsid w:val="00725C30"/>
    <w:rsid w:val="0073078F"/>
    <w:rsid w:val="007316E5"/>
    <w:rsid w:val="00735E57"/>
    <w:rsid w:val="00736B0D"/>
    <w:rsid w:val="00737230"/>
    <w:rsid w:val="00741AD7"/>
    <w:rsid w:val="00742D4B"/>
    <w:rsid w:val="00743E09"/>
    <w:rsid w:val="00744F0F"/>
    <w:rsid w:val="00750FDE"/>
    <w:rsid w:val="007537E2"/>
    <w:rsid w:val="007544BD"/>
    <w:rsid w:val="00762B56"/>
    <w:rsid w:val="007637B0"/>
    <w:rsid w:val="00763DBB"/>
    <w:rsid w:val="007654AB"/>
    <w:rsid w:val="00765574"/>
    <w:rsid w:val="00765E89"/>
    <w:rsid w:val="00767528"/>
    <w:rsid w:val="00771E80"/>
    <w:rsid w:val="00771EBF"/>
    <w:rsid w:val="007749BB"/>
    <w:rsid w:val="00775E66"/>
    <w:rsid w:val="007809A2"/>
    <w:rsid w:val="00781144"/>
    <w:rsid w:val="00785B2A"/>
    <w:rsid w:val="007864FA"/>
    <w:rsid w:val="0078769E"/>
    <w:rsid w:val="00791878"/>
    <w:rsid w:val="007926DE"/>
    <w:rsid w:val="00793CA1"/>
    <w:rsid w:val="007A177B"/>
    <w:rsid w:val="007A1D6D"/>
    <w:rsid w:val="007A39CC"/>
    <w:rsid w:val="007A50C2"/>
    <w:rsid w:val="007A6696"/>
    <w:rsid w:val="007B0C3A"/>
    <w:rsid w:val="007B1560"/>
    <w:rsid w:val="007B3D18"/>
    <w:rsid w:val="007B4460"/>
    <w:rsid w:val="007B47B3"/>
    <w:rsid w:val="007B5233"/>
    <w:rsid w:val="007B5335"/>
    <w:rsid w:val="007B65D7"/>
    <w:rsid w:val="007B6EB0"/>
    <w:rsid w:val="007B73EF"/>
    <w:rsid w:val="007C2637"/>
    <w:rsid w:val="007C31A7"/>
    <w:rsid w:val="007C55E9"/>
    <w:rsid w:val="007C7932"/>
    <w:rsid w:val="007D1BEC"/>
    <w:rsid w:val="007D404B"/>
    <w:rsid w:val="007E05D4"/>
    <w:rsid w:val="007E4370"/>
    <w:rsid w:val="007F1FFF"/>
    <w:rsid w:val="007F767C"/>
    <w:rsid w:val="007F7774"/>
    <w:rsid w:val="00801103"/>
    <w:rsid w:val="00801B32"/>
    <w:rsid w:val="00802E43"/>
    <w:rsid w:val="00803646"/>
    <w:rsid w:val="008069E2"/>
    <w:rsid w:val="00807143"/>
    <w:rsid w:val="00816E72"/>
    <w:rsid w:val="00817652"/>
    <w:rsid w:val="00821FD9"/>
    <w:rsid w:val="008241A1"/>
    <w:rsid w:val="00825350"/>
    <w:rsid w:val="00827979"/>
    <w:rsid w:val="008308C2"/>
    <w:rsid w:val="0083519A"/>
    <w:rsid w:val="008352F4"/>
    <w:rsid w:val="0084316E"/>
    <w:rsid w:val="00845BB9"/>
    <w:rsid w:val="00847214"/>
    <w:rsid w:val="00850B25"/>
    <w:rsid w:val="008515D4"/>
    <w:rsid w:val="00851812"/>
    <w:rsid w:val="00854E65"/>
    <w:rsid w:val="00855B2E"/>
    <w:rsid w:val="00856A08"/>
    <w:rsid w:val="00863B21"/>
    <w:rsid w:val="00864FF0"/>
    <w:rsid w:val="008654E8"/>
    <w:rsid w:val="00870051"/>
    <w:rsid w:val="00871E3C"/>
    <w:rsid w:val="00873C6F"/>
    <w:rsid w:val="00877C09"/>
    <w:rsid w:val="0088044F"/>
    <w:rsid w:val="00880C3D"/>
    <w:rsid w:val="00881EF2"/>
    <w:rsid w:val="008831EB"/>
    <w:rsid w:val="00885E20"/>
    <w:rsid w:val="00886638"/>
    <w:rsid w:val="00887D77"/>
    <w:rsid w:val="00893BD0"/>
    <w:rsid w:val="008A1731"/>
    <w:rsid w:val="008A4AE4"/>
    <w:rsid w:val="008A783A"/>
    <w:rsid w:val="008C026F"/>
    <w:rsid w:val="008C2304"/>
    <w:rsid w:val="008C4576"/>
    <w:rsid w:val="008C6C06"/>
    <w:rsid w:val="008D191D"/>
    <w:rsid w:val="008E1720"/>
    <w:rsid w:val="008E3EF4"/>
    <w:rsid w:val="008E661A"/>
    <w:rsid w:val="008F1A6C"/>
    <w:rsid w:val="008F298E"/>
    <w:rsid w:val="008F43AA"/>
    <w:rsid w:val="008F6372"/>
    <w:rsid w:val="00900891"/>
    <w:rsid w:val="009011D4"/>
    <w:rsid w:val="00901D12"/>
    <w:rsid w:val="00906711"/>
    <w:rsid w:val="00906B29"/>
    <w:rsid w:val="009071B9"/>
    <w:rsid w:val="009079AD"/>
    <w:rsid w:val="009159BA"/>
    <w:rsid w:val="00925370"/>
    <w:rsid w:val="00936D0C"/>
    <w:rsid w:val="00936E72"/>
    <w:rsid w:val="0093704A"/>
    <w:rsid w:val="009453C1"/>
    <w:rsid w:val="00947AE3"/>
    <w:rsid w:val="0095133D"/>
    <w:rsid w:val="00951F2E"/>
    <w:rsid w:val="00957633"/>
    <w:rsid w:val="0096030A"/>
    <w:rsid w:val="00961FED"/>
    <w:rsid w:val="00967776"/>
    <w:rsid w:val="00967C1C"/>
    <w:rsid w:val="00970D08"/>
    <w:rsid w:val="009743EE"/>
    <w:rsid w:val="009763BD"/>
    <w:rsid w:val="00984DA0"/>
    <w:rsid w:val="00991613"/>
    <w:rsid w:val="009921F2"/>
    <w:rsid w:val="009924B9"/>
    <w:rsid w:val="0099376D"/>
    <w:rsid w:val="00996E0A"/>
    <w:rsid w:val="009A0140"/>
    <w:rsid w:val="009A09A6"/>
    <w:rsid w:val="009B0461"/>
    <w:rsid w:val="009B1957"/>
    <w:rsid w:val="009B3CD1"/>
    <w:rsid w:val="009B5331"/>
    <w:rsid w:val="009B676F"/>
    <w:rsid w:val="009C4C5F"/>
    <w:rsid w:val="009C53F3"/>
    <w:rsid w:val="009C72E8"/>
    <w:rsid w:val="009D368C"/>
    <w:rsid w:val="009D4125"/>
    <w:rsid w:val="009E12C3"/>
    <w:rsid w:val="009E67B2"/>
    <w:rsid w:val="009F53FD"/>
    <w:rsid w:val="009F5E75"/>
    <w:rsid w:val="009F77D2"/>
    <w:rsid w:val="00A00CA2"/>
    <w:rsid w:val="00A04018"/>
    <w:rsid w:val="00A0550C"/>
    <w:rsid w:val="00A05CA6"/>
    <w:rsid w:val="00A05F81"/>
    <w:rsid w:val="00A06723"/>
    <w:rsid w:val="00A10927"/>
    <w:rsid w:val="00A11390"/>
    <w:rsid w:val="00A136DC"/>
    <w:rsid w:val="00A149C0"/>
    <w:rsid w:val="00A14B6C"/>
    <w:rsid w:val="00A2179E"/>
    <w:rsid w:val="00A22E1C"/>
    <w:rsid w:val="00A24CF9"/>
    <w:rsid w:val="00A3292F"/>
    <w:rsid w:val="00A33A22"/>
    <w:rsid w:val="00A4374B"/>
    <w:rsid w:val="00A43AA1"/>
    <w:rsid w:val="00A50453"/>
    <w:rsid w:val="00A50C0D"/>
    <w:rsid w:val="00A5284B"/>
    <w:rsid w:val="00A629A2"/>
    <w:rsid w:val="00A62C3C"/>
    <w:rsid w:val="00A63388"/>
    <w:rsid w:val="00A7295B"/>
    <w:rsid w:val="00A73B82"/>
    <w:rsid w:val="00A753C8"/>
    <w:rsid w:val="00A76010"/>
    <w:rsid w:val="00A7698E"/>
    <w:rsid w:val="00A83622"/>
    <w:rsid w:val="00A83D56"/>
    <w:rsid w:val="00A83EB5"/>
    <w:rsid w:val="00A87F24"/>
    <w:rsid w:val="00A9145A"/>
    <w:rsid w:val="00A91A8D"/>
    <w:rsid w:val="00AA0F64"/>
    <w:rsid w:val="00AA1B96"/>
    <w:rsid w:val="00AA337E"/>
    <w:rsid w:val="00AA5065"/>
    <w:rsid w:val="00AA6982"/>
    <w:rsid w:val="00AA7363"/>
    <w:rsid w:val="00AB173C"/>
    <w:rsid w:val="00AB177C"/>
    <w:rsid w:val="00AB19D5"/>
    <w:rsid w:val="00AB2C7C"/>
    <w:rsid w:val="00AC00C7"/>
    <w:rsid w:val="00AC2653"/>
    <w:rsid w:val="00AC363F"/>
    <w:rsid w:val="00AC552E"/>
    <w:rsid w:val="00AC5CC7"/>
    <w:rsid w:val="00AD074D"/>
    <w:rsid w:val="00AD0EB5"/>
    <w:rsid w:val="00AD2556"/>
    <w:rsid w:val="00AD50AE"/>
    <w:rsid w:val="00AE0630"/>
    <w:rsid w:val="00AE7315"/>
    <w:rsid w:val="00AF36DF"/>
    <w:rsid w:val="00AF728E"/>
    <w:rsid w:val="00B0098C"/>
    <w:rsid w:val="00B04771"/>
    <w:rsid w:val="00B070F3"/>
    <w:rsid w:val="00B0721A"/>
    <w:rsid w:val="00B11BA7"/>
    <w:rsid w:val="00B140A4"/>
    <w:rsid w:val="00B2023B"/>
    <w:rsid w:val="00B254C3"/>
    <w:rsid w:val="00B43397"/>
    <w:rsid w:val="00B470C6"/>
    <w:rsid w:val="00B529F0"/>
    <w:rsid w:val="00B53D4A"/>
    <w:rsid w:val="00B5448C"/>
    <w:rsid w:val="00B56AE1"/>
    <w:rsid w:val="00B61AA3"/>
    <w:rsid w:val="00B667B2"/>
    <w:rsid w:val="00B6706C"/>
    <w:rsid w:val="00B725E5"/>
    <w:rsid w:val="00B73D45"/>
    <w:rsid w:val="00B77A41"/>
    <w:rsid w:val="00B77B7D"/>
    <w:rsid w:val="00B811B1"/>
    <w:rsid w:val="00B81C6A"/>
    <w:rsid w:val="00B83F9C"/>
    <w:rsid w:val="00B84AAD"/>
    <w:rsid w:val="00B859DB"/>
    <w:rsid w:val="00B86A56"/>
    <w:rsid w:val="00B8745A"/>
    <w:rsid w:val="00B9127F"/>
    <w:rsid w:val="00B92868"/>
    <w:rsid w:val="00B95616"/>
    <w:rsid w:val="00B959D1"/>
    <w:rsid w:val="00B95E0B"/>
    <w:rsid w:val="00B97BB0"/>
    <w:rsid w:val="00BB50D6"/>
    <w:rsid w:val="00BB52EE"/>
    <w:rsid w:val="00BB6A9F"/>
    <w:rsid w:val="00BC2D41"/>
    <w:rsid w:val="00BD2DF1"/>
    <w:rsid w:val="00BD620B"/>
    <w:rsid w:val="00BE207D"/>
    <w:rsid w:val="00BE3558"/>
    <w:rsid w:val="00BE7AD9"/>
    <w:rsid w:val="00BF1EB7"/>
    <w:rsid w:val="00BF2BC8"/>
    <w:rsid w:val="00BF2C5A"/>
    <w:rsid w:val="00C01A8E"/>
    <w:rsid w:val="00C033C1"/>
    <w:rsid w:val="00C03950"/>
    <w:rsid w:val="00C12959"/>
    <w:rsid w:val="00C13654"/>
    <w:rsid w:val="00C206A5"/>
    <w:rsid w:val="00C21907"/>
    <w:rsid w:val="00C31D02"/>
    <w:rsid w:val="00C332F3"/>
    <w:rsid w:val="00C34A05"/>
    <w:rsid w:val="00C36612"/>
    <w:rsid w:val="00C36EB3"/>
    <w:rsid w:val="00C36ED5"/>
    <w:rsid w:val="00C3721E"/>
    <w:rsid w:val="00C40309"/>
    <w:rsid w:val="00C44C32"/>
    <w:rsid w:val="00C44E3B"/>
    <w:rsid w:val="00C47FE3"/>
    <w:rsid w:val="00C50458"/>
    <w:rsid w:val="00C54796"/>
    <w:rsid w:val="00C563F6"/>
    <w:rsid w:val="00C60B1A"/>
    <w:rsid w:val="00C827E7"/>
    <w:rsid w:val="00C84F82"/>
    <w:rsid w:val="00C850F8"/>
    <w:rsid w:val="00C90798"/>
    <w:rsid w:val="00C93BF9"/>
    <w:rsid w:val="00C942EF"/>
    <w:rsid w:val="00C946FE"/>
    <w:rsid w:val="00C96B0A"/>
    <w:rsid w:val="00C96FD1"/>
    <w:rsid w:val="00CA1477"/>
    <w:rsid w:val="00CA398B"/>
    <w:rsid w:val="00CA53B9"/>
    <w:rsid w:val="00CA5DF5"/>
    <w:rsid w:val="00CB2A72"/>
    <w:rsid w:val="00CB6650"/>
    <w:rsid w:val="00CC3037"/>
    <w:rsid w:val="00CC439B"/>
    <w:rsid w:val="00CD1014"/>
    <w:rsid w:val="00CD4F2E"/>
    <w:rsid w:val="00CD5242"/>
    <w:rsid w:val="00CD5D2C"/>
    <w:rsid w:val="00CE61F4"/>
    <w:rsid w:val="00CF0441"/>
    <w:rsid w:val="00CF08BF"/>
    <w:rsid w:val="00CF0BF7"/>
    <w:rsid w:val="00CF25D3"/>
    <w:rsid w:val="00CF2792"/>
    <w:rsid w:val="00CF5A24"/>
    <w:rsid w:val="00CF755B"/>
    <w:rsid w:val="00D008F5"/>
    <w:rsid w:val="00D05D43"/>
    <w:rsid w:val="00D05DBE"/>
    <w:rsid w:val="00D220CD"/>
    <w:rsid w:val="00D3172E"/>
    <w:rsid w:val="00D3192C"/>
    <w:rsid w:val="00D32596"/>
    <w:rsid w:val="00D35171"/>
    <w:rsid w:val="00D3642C"/>
    <w:rsid w:val="00D36F51"/>
    <w:rsid w:val="00D41E05"/>
    <w:rsid w:val="00D42F26"/>
    <w:rsid w:val="00D439E8"/>
    <w:rsid w:val="00D43BBB"/>
    <w:rsid w:val="00D43C0B"/>
    <w:rsid w:val="00D4529D"/>
    <w:rsid w:val="00D457CB"/>
    <w:rsid w:val="00D45E25"/>
    <w:rsid w:val="00D53948"/>
    <w:rsid w:val="00D60C86"/>
    <w:rsid w:val="00D672E7"/>
    <w:rsid w:val="00D70066"/>
    <w:rsid w:val="00D713C8"/>
    <w:rsid w:val="00D71B4D"/>
    <w:rsid w:val="00D71B75"/>
    <w:rsid w:val="00D74CEA"/>
    <w:rsid w:val="00D76DE0"/>
    <w:rsid w:val="00D83562"/>
    <w:rsid w:val="00D86DAA"/>
    <w:rsid w:val="00D87E85"/>
    <w:rsid w:val="00D9003D"/>
    <w:rsid w:val="00D92CF8"/>
    <w:rsid w:val="00D93822"/>
    <w:rsid w:val="00D957C8"/>
    <w:rsid w:val="00DA3B5F"/>
    <w:rsid w:val="00DA7E40"/>
    <w:rsid w:val="00DB0959"/>
    <w:rsid w:val="00DB2482"/>
    <w:rsid w:val="00DB4A3F"/>
    <w:rsid w:val="00DB4B15"/>
    <w:rsid w:val="00DB74B4"/>
    <w:rsid w:val="00DB7D52"/>
    <w:rsid w:val="00DC13CA"/>
    <w:rsid w:val="00DC37C0"/>
    <w:rsid w:val="00DC3F9C"/>
    <w:rsid w:val="00DC3FD5"/>
    <w:rsid w:val="00DC49E2"/>
    <w:rsid w:val="00DC5861"/>
    <w:rsid w:val="00DD089E"/>
    <w:rsid w:val="00DD41F6"/>
    <w:rsid w:val="00DD565E"/>
    <w:rsid w:val="00DD6793"/>
    <w:rsid w:val="00DD6972"/>
    <w:rsid w:val="00DE37FC"/>
    <w:rsid w:val="00DF6735"/>
    <w:rsid w:val="00E00354"/>
    <w:rsid w:val="00E00502"/>
    <w:rsid w:val="00E02B61"/>
    <w:rsid w:val="00E03070"/>
    <w:rsid w:val="00E14BCB"/>
    <w:rsid w:val="00E14EC2"/>
    <w:rsid w:val="00E2245D"/>
    <w:rsid w:val="00E2381D"/>
    <w:rsid w:val="00E24621"/>
    <w:rsid w:val="00E2463A"/>
    <w:rsid w:val="00E319D1"/>
    <w:rsid w:val="00E3221B"/>
    <w:rsid w:val="00E3386A"/>
    <w:rsid w:val="00E34BCA"/>
    <w:rsid w:val="00E4052F"/>
    <w:rsid w:val="00E4615C"/>
    <w:rsid w:val="00E47D1B"/>
    <w:rsid w:val="00E51122"/>
    <w:rsid w:val="00E51C1F"/>
    <w:rsid w:val="00E54302"/>
    <w:rsid w:val="00E54E10"/>
    <w:rsid w:val="00E57CF1"/>
    <w:rsid w:val="00E6012D"/>
    <w:rsid w:val="00E648C4"/>
    <w:rsid w:val="00E65725"/>
    <w:rsid w:val="00E71FB7"/>
    <w:rsid w:val="00E773E8"/>
    <w:rsid w:val="00E85484"/>
    <w:rsid w:val="00E9007C"/>
    <w:rsid w:val="00E929D3"/>
    <w:rsid w:val="00E94743"/>
    <w:rsid w:val="00E96B4B"/>
    <w:rsid w:val="00E97E27"/>
    <w:rsid w:val="00EA1C70"/>
    <w:rsid w:val="00EA2F35"/>
    <w:rsid w:val="00EA4B53"/>
    <w:rsid w:val="00EA6E32"/>
    <w:rsid w:val="00EA71BD"/>
    <w:rsid w:val="00EB05EE"/>
    <w:rsid w:val="00EB31C8"/>
    <w:rsid w:val="00EB45EC"/>
    <w:rsid w:val="00EB5C16"/>
    <w:rsid w:val="00EB771E"/>
    <w:rsid w:val="00EB7F5F"/>
    <w:rsid w:val="00EC0593"/>
    <w:rsid w:val="00EC4FE8"/>
    <w:rsid w:val="00EC51AF"/>
    <w:rsid w:val="00EC6D7F"/>
    <w:rsid w:val="00ED4712"/>
    <w:rsid w:val="00ED699D"/>
    <w:rsid w:val="00EE354A"/>
    <w:rsid w:val="00EE4C2A"/>
    <w:rsid w:val="00EE61F9"/>
    <w:rsid w:val="00EE6CDD"/>
    <w:rsid w:val="00EF0C86"/>
    <w:rsid w:val="00F006D3"/>
    <w:rsid w:val="00F01C8D"/>
    <w:rsid w:val="00F07D0B"/>
    <w:rsid w:val="00F1192D"/>
    <w:rsid w:val="00F214A8"/>
    <w:rsid w:val="00F225AF"/>
    <w:rsid w:val="00F23230"/>
    <w:rsid w:val="00F23B73"/>
    <w:rsid w:val="00F243F5"/>
    <w:rsid w:val="00F25B3E"/>
    <w:rsid w:val="00F27759"/>
    <w:rsid w:val="00F33DEC"/>
    <w:rsid w:val="00F361F8"/>
    <w:rsid w:val="00F4062E"/>
    <w:rsid w:val="00F4182E"/>
    <w:rsid w:val="00F5014A"/>
    <w:rsid w:val="00F524D9"/>
    <w:rsid w:val="00F527C1"/>
    <w:rsid w:val="00F53F3D"/>
    <w:rsid w:val="00F54831"/>
    <w:rsid w:val="00F54A0A"/>
    <w:rsid w:val="00F57F42"/>
    <w:rsid w:val="00F601FD"/>
    <w:rsid w:val="00F657AC"/>
    <w:rsid w:val="00F65FD8"/>
    <w:rsid w:val="00F6698D"/>
    <w:rsid w:val="00F671C5"/>
    <w:rsid w:val="00F70214"/>
    <w:rsid w:val="00F70E15"/>
    <w:rsid w:val="00F7216E"/>
    <w:rsid w:val="00F741A0"/>
    <w:rsid w:val="00F83C38"/>
    <w:rsid w:val="00F8497B"/>
    <w:rsid w:val="00F866E3"/>
    <w:rsid w:val="00F879AC"/>
    <w:rsid w:val="00F91A26"/>
    <w:rsid w:val="00F92031"/>
    <w:rsid w:val="00F92334"/>
    <w:rsid w:val="00F94C8A"/>
    <w:rsid w:val="00F9794C"/>
    <w:rsid w:val="00FA25B6"/>
    <w:rsid w:val="00FA5B5C"/>
    <w:rsid w:val="00FA5EDC"/>
    <w:rsid w:val="00FA76AE"/>
    <w:rsid w:val="00FC0BD0"/>
    <w:rsid w:val="00FC4B9A"/>
    <w:rsid w:val="00FD2649"/>
    <w:rsid w:val="00FE0067"/>
    <w:rsid w:val="00FE0A33"/>
    <w:rsid w:val="00FE1601"/>
    <w:rsid w:val="00FE2558"/>
    <w:rsid w:val="00FE37C8"/>
    <w:rsid w:val="00FE3863"/>
    <w:rsid w:val="00FF26FB"/>
    <w:rsid w:val="00FF33E7"/>
    <w:rsid w:val="00FF6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E2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E7"/>
    <w:rPr>
      <w:sz w:val="24"/>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styleId="ListParagraph">
    <w:name w:val="List Paragraph"/>
    <w:basedOn w:val="Normal"/>
    <w:uiPriority w:val="34"/>
    <w:qFormat/>
    <w:rsid w:val="00B9127F"/>
    <w:pPr>
      <w:ind w:left="720"/>
      <w:contextualSpacing/>
    </w:pPr>
  </w:style>
  <w:style w:type="paragraph" w:customStyle="1" w:styleId="Default">
    <w:name w:val="Default"/>
    <w:rsid w:val="00FF33E7"/>
    <w:pPr>
      <w:autoSpaceDE w:val="0"/>
      <w:autoSpaceDN w:val="0"/>
      <w:adjustRightInd w:val="0"/>
    </w:pPr>
    <w:rPr>
      <w:rFonts w:eastAsiaTheme="minorHAnsi" w:cs="Arial"/>
      <w:color w:val="000000"/>
      <w:sz w:val="24"/>
      <w:szCs w:val="24"/>
    </w:rPr>
  </w:style>
  <w:style w:type="table" w:styleId="LightList-Accent1">
    <w:name w:val="Light List Accent 1"/>
    <w:basedOn w:val="TableNormal"/>
    <w:uiPriority w:val="61"/>
    <w:rsid w:val="004B6C77"/>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unhideWhenUsed/>
    <w:rsid w:val="004B6C77"/>
    <w:rPr>
      <w:sz w:val="20"/>
      <w:szCs w:val="20"/>
    </w:rPr>
  </w:style>
  <w:style w:type="character" w:customStyle="1" w:styleId="FootnoteTextChar">
    <w:name w:val="Footnote Text Char"/>
    <w:basedOn w:val="DefaultParagraphFont"/>
    <w:link w:val="FootnoteText"/>
    <w:uiPriority w:val="99"/>
    <w:rsid w:val="004B6C77"/>
  </w:style>
  <w:style w:type="character" w:styleId="FootnoteReference">
    <w:name w:val="footnote reference"/>
    <w:basedOn w:val="DefaultParagraphFont"/>
    <w:uiPriority w:val="99"/>
    <w:unhideWhenUsed/>
    <w:rsid w:val="004B6C77"/>
    <w:rPr>
      <w:vertAlign w:val="superscript"/>
    </w:rPr>
  </w:style>
  <w:style w:type="table" w:styleId="TableClassic4">
    <w:name w:val="Table Classic 4"/>
    <w:basedOn w:val="TableNormal"/>
    <w:rsid w:val="005B03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NoSpacing">
    <w:name w:val="No Spacing"/>
    <w:uiPriority w:val="1"/>
    <w:qFormat/>
    <w:rsid w:val="00AB19D5"/>
    <w:rPr>
      <w:sz w:val="24"/>
      <w:szCs w:val="24"/>
    </w:rPr>
  </w:style>
  <w:style w:type="character" w:styleId="Strong">
    <w:name w:val="Strong"/>
    <w:basedOn w:val="DefaultParagraphFont"/>
    <w:uiPriority w:val="22"/>
    <w:qFormat/>
    <w:rsid w:val="00316652"/>
    <w:rPr>
      <w:b/>
      <w:bCs/>
    </w:rPr>
  </w:style>
  <w:style w:type="character" w:styleId="CommentReference">
    <w:name w:val="annotation reference"/>
    <w:basedOn w:val="DefaultParagraphFont"/>
    <w:rsid w:val="0039326E"/>
    <w:rPr>
      <w:sz w:val="16"/>
      <w:szCs w:val="16"/>
    </w:rPr>
  </w:style>
  <w:style w:type="paragraph" w:styleId="CommentText">
    <w:name w:val="annotation text"/>
    <w:basedOn w:val="Normal"/>
    <w:link w:val="CommentTextChar"/>
    <w:rsid w:val="0039326E"/>
    <w:rPr>
      <w:sz w:val="20"/>
      <w:szCs w:val="20"/>
    </w:rPr>
  </w:style>
  <w:style w:type="character" w:customStyle="1" w:styleId="CommentTextChar">
    <w:name w:val="Comment Text Char"/>
    <w:basedOn w:val="DefaultParagraphFont"/>
    <w:link w:val="CommentText"/>
    <w:rsid w:val="0039326E"/>
  </w:style>
  <w:style w:type="paragraph" w:styleId="CommentSubject">
    <w:name w:val="annotation subject"/>
    <w:basedOn w:val="CommentText"/>
    <w:next w:val="CommentText"/>
    <w:link w:val="CommentSubjectChar"/>
    <w:rsid w:val="0039326E"/>
    <w:rPr>
      <w:b/>
      <w:bCs/>
    </w:rPr>
  </w:style>
  <w:style w:type="character" w:customStyle="1" w:styleId="CommentSubjectChar">
    <w:name w:val="Comment Subject Char"/>
    <w:basedOn w:val="CommentTextChar"/>
    <w:link w:val="CommentSubject"/>
    <w:rsid w:val="0039326E"/>
    <w:rPr>
      <w:b/>
      <w:bCs/>
    </w:rPr>
  </w:style>
  <w:style w:type="character" w:styleId="Emphasis">
    <w:name w:val="Emphasis"/>
    <w:basedOn w:val="DefaultParagraphFont"/>
    <w:qFormat/>
    <w:rsid w:val="008F6372"/>
    <w:rPr>
      <w:i/>
      <w:iCs/>
    </w:rPr>
  </w:style>
  <w:style w:type="character" w:customStyle="1" w:styleId="TitleChar">
    <w:name w:val="Title Char"/>
    <w:basedOn w:val="DefaultParagraphFont"/>
    <w:link w:val="Title"/>
    <w:rsid w:val="003121DB"/>
    <w:rPr>
      <w:rFonts w:ascii="Arial" w:hAnsi="Arial" w:cs="Arial"/>
      <w:b/>
      <w:bCs/>
      <w:sz w:val="36"/>
      <w:szCs w:val="32"/>
    </w:rPr>
  </w:style>
  <w:style w:type="character" w:customStyle="1" w:styleId="TableHeadingChar">
    <w:name w:val="Table Heading Char"/>
    <w:link w:val="TableHeading"/>
    <w:rsid w:val="003121DB"/>
    <w:rPr>
      <w:rFonts w:ascii="Arial" w:hAnsi="Arial" w:cs="Arial"/>
      <w:b/>
      <w:sz w:val="22"/>
      <w:szCs w:val="22"/>
    </w:rPr>
  </w:style>
  <w:style w:type="character" w:customStyle="1" w:styleId="HeaderChar">
    <w:name w:val="Header Char"/>
    <w:basedOn w:val="DefaultParagraphFont"/>
    <w:link w:val="Header"/>
    <w:uiPriority w:val="99"/>
    <w:rsid w:val="003121DB"/>
  </w:style>
  <w:style w:type="paragraph" w:customStyle="1" w:styleId="PSPBodytext">
    <w:name w:val="PSP_Bodytext"/>
    <w:basedOn w:val="Normal"/>
    <w:rsid w:val="003121DB"/>
    <w:pPr>
      <w:spacing w:after="120"/>
    </w:pPr>
  </w:style>
  <w:style w:type="table" w:customStyle="1" w:styleId="TableGrid1">
    <w:name w:val="Table Grid1"/>
    <w:basedOn w:val="TableNormal"/>
    <w:next w:val="TableGrid"/>
    <w:uiPriority w:val="59"/>
    <w:rsid w:val="00C33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8869">
      <w:bodyDiv w:val="1"/>
      <w:marLeft w:val="0"/>
      <w:marRight w:val="0"/>
      <w:marTop w:val="0"/>
      <w:marBottom w:val="0"/>
      <w:divBdr>
        <w:top w:val="none" w:sz="0" w:space="0" w:color="auto"/>
        <w:left w:val="none" w:sz="0" w:space="0" w:color="auto"/>
        <w:bottom w:val="none" w:sz="0" w:space="0" w:color="auto"/>
        <w:right w:val="none" w:sz="0" w:space="0" w:color="auto"/>
      </w:divBdr>
    </w:div>
    <w:div w:id="414280642">
      <w:bodyDiv w:val="1"/>
      <w:marLeft w:val="0"/>
      <w:marRight w:val="0"/>
      <w:marTop w:val="0"/>
      <w:marBottom w:val="0"/>
      <w:divBdr>
        <w:top w:val="none" w:sz="0" w:space="0" w:color="auto"/>
        <w:left w:val="none" w:sz="0" w:space="0" w:color="auto"/>
        <w:bottom w:val="none" w:sz="0" w:space="0" w:color="auto"/>
        <w:right w:val="none" w:sz="0" w:space="0" w:color="auto"/>
      </w:divBdr>
    </w:div>
    <w:div w:id="447552990">
      <w:bodyDiv w:val="1"/>
      <w:marLeft w:val="0"/>
      <w:marRight w:val="0"/>
      <w:marTop w:val="0"/>
      <w:marBottom w:val="0"/>
      <w:divBdr>
        <w:top w:val="none" w:sz="0" w:space="0" w:color="auto"/>
        <w:left w:val="none" w:sz="0" w:space="0" w:color="auto"/>
        <w:bottom w:val="none" w:sz="0" w:space="0" w:color="auto"/>
        <w:right w:val="none" w:sz="0" w:space="0" w:color="auto"/>
      </w:divBdr>
    </w:div>
    <w:div w:id="508836098">
      <w:bodyDiv w:val="1"/>
      <w:marLeft w:val="0"/>
      <w:marRight w:val="0"/>
      <w:marTop w:val="0"/>
      <w:marBottom w:val="0"/>
      <w:divBdr>
        <w:top w:val="none" w:sz="0" w:space="0" w:color="auto"/>
        <w:left w:val="none" w:sz="0" w:space="0" w:color="auto"/>
        <w:bottom w:val="none" w:sz="0" w:space="0" w:color="auto"/>
        <w:right w:val="none" w:sz="0" w:space="0" w:color="auto"/>
      </w:divBdr>
    </w:div>
    <w:div w:id="685595571">
      <w:bodyDiv w:val="1"/>
      <w:marLeft w:val="0"/>
      <w:marRight w:val="0"/>
      <w:marTop w:val="0"/>
      <w:marBottom w:val="0"/>
      <w:divBdr>
        <w:top w:val="none" w:sz="0" w:space="0" w:color="auto"/>
        <w:left w:val="none" w:sz="0" w:space="0" w:color="auto"/>
        <w:bottom w:val="none" w:sz="0" w:space="0" w:color="auto"/>
        <w:right w:val="none" w:sz="0" w:space="0" w:color="auto"/>
      </w:divBdr>
    </w:div>
    <w:div w:id="849293902">
      <w:bodyDiv w:val="1"/>
      <w:marLeft w:val="0"/>
      <w:marRight w:val="0"/>
      <w:marTop w:val="0"/>
      <w:marBottom w:val="0"/>
      <w:divBdr>
        <w:top w:val="none" w:sz="0" w:space="0" w:color="auto"/>
        <w:left w:val="none" w:sz="0" w:space="0" w:color="auto"/>
        <w:bottom w:val="none" w:sz="0" w:space="0" w:color="auto"/>
        <w:right w:val="none" w:sz="0" w:space="0" w:color="auto"/>
      </w:divBdr>
    </w:div>
    <w:div w:id="924341915">
      <w:bodyDiv w:val="1"/>
      <w:marLeft w:val="0"/>
      <w:marRight w:val="0"/>
      <w:marTop w:val="0"/>
      <w:marBottom w:val="0"/>
      <w:divBdr>
        <w:top w:val="none" w:sz="0" w:space="0" w:color="auto"/>
        <w:left w:val="none" w:sz="0" w:space="0" w:color="auto"/>
        <w:bottom w:val="none" w:sz="0" w:space="0" w:color="auto"/>
        <w:right w:val="none" w:sz="0" w:space="0" w:color="auto"/>
      </w:divBdr>
    </w:div>
    <w:div w:id="1077479126">
      <w:bodyDiv w:val="1"/>
      <w:marLeft w:val="0"/>
      <w:marRight w:val="0"/>
      <w:marTop w:val="0"/>
      <w:marBottom w:val="0"/>
      <w:divBdr>
        <w:top w:val="none" w:sz="0" w:space="0" w:color="auto"/>
        <w:left w:val="none" w:sz="0" w:space="0" w:color="auto"/>
        <w:bottom w:val="none" w:sz="0" w:space="0" w:color="auto"/>
        <w:right w:val="none" w:sz="0" w:space="0" w:color="auto"/>
      </w:divBdr>
    </w:div>
    <w:div w:id="117252862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1007707">
      <w:bodyDiv w:val="1"/>
      <w:marLeft w:val="0"/>
      <w:marRight w:val="0"/>
      <w:marTop w:val="0"/>
      <w:marBottom w:val="0"/>
      <w:divBdr>
        <w:top w:val="none" w:sz="0" w:space="0" w:color="auto"/>
        <w:left w:val="none" w:sz="0" w:space="0" w:color="auto"/>
        <w:bottom w:val="none" w:sz="0" w:space="0" w:color="auto"/>
        <w:right w:val="none" w:sz="0" w:space="0" w:color="auto"/>
      </w:divBdr>
    </w:div>
    <w:div w:id="1464420140">
      <w:bodyDiv w:val="1"/>
      <w:marLeft w:val="0"/>
      <w:marRight w:val="0"/>
      <w:marTop w:val="0"/>
      <w:marBottom w:val="0"/>
      <w:divBdr>
        <w:top w:val="none" w:sz="0" w:space="0" w:color="auto"/>
        <w:left w:val="none" w:sz="0" w:space="0" w:color="auto"/>
        <w:bottom w:val="none" w:sz="0" w:space="0" w:color="auto"/>
        <w:right w:val="none" w:sz="0" w:space="0" w:color="auto"/>
      </w:divBdr>
    </w:div>
    <w:div w:id="1593472309">
      <w:bodyDiv w:val="1"/>
      <w:marLeft w:val="0"/>
      <w:marRight w:val="0"/>
      <w:marTop w:val="0"/>
      <w:marBottom w:val="0"/>
      <w:divBdr>
        <w:top w:val="none" w:sz="0" w:space="0" w:color="auto"/>
        <w:left w:val="none" w:sz="0" w:space="0" w:color="auto"/>
        <w:bottom w:val="none" w:sz="0" w:space="0" w:color="auto"/>
        <w:right w:val="none" w:sz="0" w:space="0" w:color="auto"/>
      </w:divBdr>
      <w:divsChild>
        <w:div w:id="2117864864">
          <w:marLeft w:val="0"/>
          <w:marRight w:val="0"/>
          <w:marTop w:val="0"/>
          <w:marBottom w:val="0"/>
          <w:divBdr>
            <w:top w:val="none" w:sz="0" w:space="0" w:color="auto"/>
            <w:left w:val="none" w:sz="0" w:space="0" w:color="auto"/>
            <w:bottom w:val="none" w:sz="0" w:space="0" w:color="auto"/>
            <w:right w:val="none" w:sz="0" w:space="0" w:color="auto"/>
          </w:divBdr>
          <w:divsChild>
            <w:div w:id="394621052">
              <w:marLeft w:val="0"/>
              <w:marRight w:val="0"/>
              <w:marTop w:val="0"/>
              <w:marBottom w:val="0"/>
              <w:divBdr>
                <w:top w:val="none" w:sz="0" w:space="0" w:color="auto"/>
                <w:left w:val="none" w:sz="0" w:space="0" w:color="auto"/>
                <w:bottom w:val="none" w:sz="0" w:space="0" w:color="auto"/>
                <w:right w:val="none" w:sz="0" w:space="0" w:color="auto"/>
              </w:divBdr>
              <w:divsChild>
                <w:div w:id="42946536">
                  <w:marLeft w:val="0"/>
                  <w:marRight w:val="0"/>
                  <w:marTop w:val="0"/>
                  <w:marBottom w:val="0"/>
                  <w:divBdr>
                    <w:top w:val="none" w:sz="0" w:space="0" w:color="auto"/>
                    <w:left w:val="none" w:sz="0" w:space="0" w:color="auto"/>
                    <w:bottom w:val="none" w:sz="0" w:space="0" w:color="auto"/>
                    <w:right w:val="none" w:sz="0" w:space="0" w:color="auto"/>
                  </w:divBdr>
                  <w:divsChild>
                    <w:div w:id="2000576589">
                      <w:marLeft w:val="0"/>
                      <w:marRight w:val="0"/>
                      <w:marTop w:val="0"/>
                      <w:marBottom w:val="0"/>
                      <w:divBdr>
                        <w:top w:val="none" w:sz="0" w:space="0" w:color="auto"/>
                        <w:left w:val="none" w:sz="0" w:space="0" w:color="auto"/>
                        <w:bottom w:val="none" w:sz="0" w:space="0" w:color="auto"/>
                        <w:right w:val="none" w:sz="0" w:space="0" w:color="auto"/>
                      </w:divBdr>
                      <w:divsChild>
                        <w:div w:id="1259873686">
                          <w:marLeft w:val="0"/>
                          <w:marRight w:val="0"/>
                          <w:marTop w:val="0"/>
                          <w:marBottom w:val="0"/>
                          <w:divBdr>
                            <w:top w:val="none" w:sz="0" w:space="0" w:color="auto"/>
                            <w:left w:val="none" w:sz="0" w:space="0" w:color="auto"/>
                            <w:bottom w:val="none" w:sz="0" w:space="0" w:color="auto"/>
                            <w:right w:val="none" w:sz="0" w:space="0" w:color="auto"/>
                          </w:divBdr>
                        </w:div>
                        <w:div w:id="2021226844">
                          <w:marLeft w:val="0"/>
                          <w:marRight w:val="0"/>
                          <w:marTop w:val="0"/>
                          <w:marBottom w:val="0"/>
                          <w:divBdr>
                            <w:top w:val="none" w:sz="0" w:space="0" w:color="auto"/>
                            <w:left w:val="none" w:sz="0" w:space="0" w:color="auto"/>
                            <w:bottom w:val="none" w:sz="0" w:space="0" w:color="auto"/>
                            <w:right w:val="none" w:sz="0" w:space="0" w:color="auto"/>
                          </w:divBdr>
                          <w:divsChild>
                            <w:div w:id="1349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3559">
      <w:bodyDiv w:val="1"/>
      <w:marLeft w:val="0"/>
      <w:marRight w:val="0"/>
      <w:marTop w:val="0"/>
      <w:marBottom w:val="0"/>
      <w:divBdr>
        <w:top w:val="none" w:sz="0" w:space="0" w:color="auto"/>
        <w:left w:val="none" w:sz="0" w:space="0" w:color="auto"/>
        <w:bottom w:val="none" w:sz="0" w:space="0" w:color="auto"/>
        <w:right w:val="none" w:sz="0" w:space="0" w:color="auto"/>
      </w:divBdr>
    </w:div>
    <w:div w:id="1701972652">
      <w:bodyDiv w:val="1"/>
      <w:marLeft w:val="0"/>
      <w:marRight w:val="0"/>
      <w:marTop w:val="0"/>
      <w:marBottom w:val="0"/>
      <w:divBdr>
        <w:top w:val="none" w:sz="0" w:space="0" w:color="auto"/>
        <w:left w:val="none" w:sz="0" w:space="0" w:color="auto"/>
        <w:bottom w:val="none" w:sz="0" w:space="0" w:color="auto"/>
        <w:right w:val="none" w:sz="0" w:space="0" w:color="auto"/>
      </w:divBdr>
    </w:div>
    <w:div w:id="1703748290">
      <w:bodyDiv w:val="1"/>
      <w:marLeft w:val="0"/>
      <w:marRight w:val="0"/>
      <w:marTop w:val="0"/>
      <w:marBottom w:val="0"/>
      <w:divBdr>
        <w:top w:val="none" w:sz="0" w:space="0" w:color="auto"/>
        <w:left w:val="none" w:sz="0" w:space="0" w:color="auto"/>
        <w:bottom w:val="none" w:sz="0" w:space="0" w:color="auto"/>
        <w:right w:val="none" w:sz="0" w:space="0" w:color="auto"/>
      </w:divBdr>
    </w:div>
    <w:div w:id="1758087754">
      <w:bodyDiv w:val="1"/>
      <w:marLeft w:val="0"/>
      <w:marRight w:val="0"/>
      <w:marTop w:val="0"/>
      <w:marBottom w:val="0"/>
      <w:divBdr>
        <w:top w:val="none" w:sz="0" w:space="0" w:color="auto"/>
        <w:left w:val="none" w:sz="0" w:space="0" w:color="auto"/>
        <w:bottom w:val="none" w:sz="0" w:space="0" w:color="auto"/>
        <w:right w:val="none" w:sz="0" w:space="0" w:color="auto"/>
      </w:divBdr>
    </w:div>
    <w:div w:id="1758940652">
      <w:bodyDiv w:val="1"/>
      <w:marLeft w:val="0"/>
      <w:marRight w:val="0"/>
      <w:marTop w:val="0"/>
      <w:marBottom w:val="0"/>
      <w:divBdr>
        <w:top w:val="none" w:sz="0" w:space="0" w:color="auto"/>
        <w:left w:val="none" w:sz="0" w:space="0" w:color="auto"/>
        <w:bottom w:val="none" w:sz="0" w:space="0" w:color="auto"/>
        <w:right w:val="none" w:sz="0" w:space="0" w:color="auto"/>
      </w:divBdr>
    </w:div>
    <w:div w:id="20657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technet.microsoft.com/en-us/library/cc770409(v=ws.10).aspx"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iis.net/learn/manage/provisioning-and-managing-iis/configure-logging-in-iis" TargetMode="External"/><Relationship Id="rId10" Type="http://schemas.openxmlformats.org/officeDocument/2006/relationships/settings" Target="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2.jpeg"/><Relationship Id="rId22" Type="http://schemas.openxmlformats.org/officeDocument/2006/relationships/hyperlink" Target="https://support.microsoft.com/en-us/kb/13798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6F5CA360F1EA4E99D739C9611A8300" ma:contentTypeVersion="0" ma:contentTypeDescription="Create a new document." ma:contentTypeScope="" ma:versionID="5c4d6d4de51d10dedb432e155ba99be3">
  <xsd:schema xmlns:xsd="http://www.w3.org/2001/XMLSchema" xmlns:xs="http://www.w3.org/2001/XMLSchema" xmlns:p="http://schemas.microsoft.com/office/2006/metadata/properties" xmlns:ns2="cdd665a5-4d39-4c80-990a-8a3abca4f55f" targetNamespace="http://schemas.microsoft.com/office/2006/metadata/properties" ma:root="true" ma:fieldsID="69aa6f239e9beacfdfcd772598c43b26"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657KNE7CTRDA-5605-1238</_dlc_DocId>
    <_dlc_DocIdUrl xmlns="cdd665a5-4d39-4c80-990a-8a3abca4f55f">
      <Url>http://vaww.oed.portal.va.gov/administration/Process/releases/_layouts/DocIdRedir.aspx?ID=657KNE7CTRDA-5605-1238</Url>
      <Description>657KNE7CTRDA-5605-1238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2C1A0-50E8-4E23-980E-88CA1BA01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4.xml><?xml version="1.0" encoding="utf-8"?>
<ds:datastoreItem xmlns:ds="http://schemas.openxmlformats.org/officeDocument/2006/customXml" ds:itemID="{D030B294-E00E-46D5-AE30-95884C13DCE1}">
  <ds:schemaRefs>
    <ds:schemaRef ds:uri="http://schemas.microsoft.com/sharepoint/events"/>
  </ds:schemaRefs>
</ds:datastoreItem>
</file>

<file path=customXml/itemProps5.xml><?xml version="1.0" encoding="utf-8"?>
<ds:datastoreItem xmlns:ds="http://schemas.openxmlformats.org/officeDocument/2006/customXml" ds:itemID="{E8F2D9DB-CC9A-44BC-88E2-272950166794}">
  <ds:schemaRefs>
    <ds:schemaRef ds:uri="http://schemas.openxmlformats.org/officeDocument/2006/bibliography"/>
  </ds:schemaRefs>
</ds:datastoreItem>
</file>

<file path=customXml/itemProps6.xml><?xml version="1.0" encoding="utf-8"?>
<ds:datastoreItem xmlns:ds="http://schemas.openxmlformats.org/officeDocument/2006/customXml" ds:itemID="{ABCECEBB-1E69-46B1-A011-981B19A03C31}">
  <ds:schemaRefs>
    <ds:schemaRef ds:uri="http://schemas.openxmlformats.org/officeDocument/2006/bibliography"/>
  </ds:schemaRefs>
</ds:datastoreItem>
</file>

<file path=customXml/itemProps7.xml><?xml version="1.0" encoding="utf-8"?>
<ds:datastoreItem xmlns:ds="http://schemas.openxmlformats.org/officeDocument/2006/customXml" ds:itemID="{E88FC7DA-2344-4A67-A509-8B66D10D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26</Pages>
  <Words>6894</Words>
  <Characters>39299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Production Operations Manual Template</vt:lpstr>
    </vt:vector>
  </TitlesOfParts>
  <LinksUpToDate>false</LinksUpToDate>
  <CharactersWithSpaces>46101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Operations Manual Template</dc:title>
  <dc:subject>MS Word formatting for artifacts</dc:subject>
  <dc:creator/>
  <cp:lastModifiedBy/>
  <cp:revision>1</cp:revision>
  <dcterms:created xsi:type="dcterms:W3CDTF">2015-06-16T00:21:00Z</dcterms:created>
  <dcterms:modified xsi:type="dcterms:W3CDTF">2015-07-16T02:58:00Z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0x010100826F5CA360F1EA4E99D739C9611A8300</vt:lpwstr>
  </property>
  <property fmtid="{D5CDD505-2E9C-101B-9397-08002B2CF9AE}" pid="3" name="_dlc_DocIdItemGuid">
    <vt:lpwstr>c31724b7-aa7a-4937-8e75-b12eff80e43a</vt:lpwstr>
  </property>
</Properties>
</file>