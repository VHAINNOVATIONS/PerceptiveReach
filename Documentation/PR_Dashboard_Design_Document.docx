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B7D22" w14:textId="77777777" w:rsidR="009B4E7E" w:rsidRPr="00EF388E" w:rsidRDefault="003727DE" w:rsidP="009B4E7E">
      <w:pPr>
        <w:pStyle w:val="Title2"/>
        <w:rPr>
          <w:sz w:val="40"/>
          <w:szCs w:val="40"/>
        </w:rPr>
      </w:pPr>
      <w:bookmarkStart w:id="0" w:name="_Toc205632711"/>
      <w:bookmarkStart w:id="1" w:name="_GoBack"/>
      <w:bookmarkEnd w:id="1"/>
      <w:r>
        <w:rPr>
          <w:sz w:val="40"/>
          <w:szCs w:val="40"/>
        </w:rPr>
        <w:t xml:space="preserve"> </w:t>
      </w:r>
    </w:p>
    <w:p w14:paraId="77CC6694" w14:textId="77777777" w:rsidR="009B4E7E" w:rsidRDefault="009B4E7E" w:rsidP="009B4E7E">
      <w:pPr>
        <w:pStyle w:val="Title2"/>
        <w:rPr>
          <w:sz w:val="40"/>
          <w:szCs w:val="40"/>
        </w:rPr>
      </w:pPr>
      <w:r>
        <w:rPr>
          <w:sz w:val="40"/>
          <w:szCs w:val="40"/>
        </w:rPr>
        <w:t>Perceptive Reach</w:t>
      </w:r>
    </w:p>
    <w:p w14:paraId="778824E3" w14:textId="77777777" w:rsidR="009B4E7E" w:rsidRDefault="009B4E7E" w:rsidP="009B4E7E">
      <w:pPr>
        <w:pStyle w:val="Title2"/>
        <w:rPr>
          <w:sz w:val="40"/>
          <w:szCs w:val="40"/>
        </w:rPr>
      </w:pPr>
      <w:r w:rsidRPr="00E616FE">
        <w:rPr>
          <w:sz w:val="40"/>
          <w:szCs w:val="40"/>
        </w:rPr>
        <w:t xml:space="preserve">Integrated Reach Database System </w:t>
      </w:r>
    </w:p>
    <w:p w14:paraId="3CFC12AC" w14:textId="77777777" w:rsidR="009B4E7E" w:rsidRDefault="009B4E7E" w:rsidP="009B4E7E">
      <w:pPr>
        <w:pStyle w:val="Title2"/>
        <w:rPr>
          <w:sz w:val="40"/>
          <w:szCs w:val="40"/>
        </w:rPr>
      </w:pPr>
      <w:r>
        <w:rPr>
          <w:sz w:val="40"/>
          <w:szCs w:val="40"/>
        </w:rPr>
        <w:t>(IRDS)</w:t>
      </w:r>
    </w:p>
    <w:p w14:paraId="2D653437" w14:textId="77777777" w:rsidR="00E45BAB" w:rsidRDefault="00CD7638" w:rsidP="009B4E7E">
      <w:pPr>
        <w:pStyle w:val="Title2"/>
      </w:pPr>
      <w:r>
        <w:t xml:space="preserve"> </w:t>
      </w:r>
    </w:p>
    <w:p w14:paraId="1E90F2C1" w14:textId="77777777" w:rsidR="009B4E7E" w:rsidRDefault="009B4E7E" w:rsidP="009B4E7E">
      <w:pPr>
        <w:pStyle w:val="Title2"/>
      </w:pPr>
      <w:r>
        <w:t>Dashboard Design Document</w:t>
      </w:r>
    </w:p>
    <w:p w14:paraId="39BDA89C" w14:textId="77777777" w:rsidR="00E45BAB" w:rsidRDefault="00E45BAB" w:rsidP="00E45BAB">
      <w:pPr>
        <w:pStyle w:val="Title2"/>
      </w:pPr>
    </w:p>
    <w:p w14:paraId="3BFA41FD" w14:textId="77777777" w:rsidR="00E45BAB" w:rsidRPr="00FA1BF4" w:rsidRDefault="00E45BAB" w:rsidP="00E45BAB">
      <w:pPr>
        <w:pStyle w:val="Title2"/>
      </w:pPr>
    </w:p>
    <w:p w14:paraId="0AC24E2C" w14:textId="77777777" w:rsidR="009B4E7E" w:rsidRDefault="009B4E7E" w:rsidP="009B4E7E">
      <w:pPr>
        <w:pStyle w:val="CoverTitleInstructions"/>
      </w:pPr>
      <w:r>
        <w:rPr>
          <w:noProof/>
        </w:rPr>
        <w:drawing>
          <wp:inline distT="0" distB="0" distL="0" distR="0" wp14:anchorId="67973971" wp14:editId="2F83A527">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5B3D977E" w14:textId="77777777" w:rsidR="009B4E7E" w:rsidRDefault="009B4E7E" w:rsidP="009B4E7E">
      <w:pPr>
        <w:pStyle w:val="Title"/>
      </w:pPr>
    </w:p>
    <w:p w14:paraId="64E9AEBD" w14:textId="77777777" w:rsidR="009B4E7E" w:rsidRDefault="009B4E7E" w:rsidP="009B4E7E">
      <w:pPr>
        <w:pStyle w:val="Title"/>
      </w:pPr>
      <w:r>
        <w:t>Department of Veterans Affairs</w:t>
      </w:r>
    </w:p>
    <w:p w14:paraId="73E16D10" w14:textId="1AE5D3E9" w:rsidR="009B4E7E" w:rsidRPr="006D643C" w:rsidRDefault="00F824DA" w:rsidP="009B4E7E">
      <w:pPr>
        <w:pStyle w:val="InstructionalTextTitle2"/>
        <w:rPr>
          <w:rFonts w:ascii="Arial" w:hAnsi="Arial" w:cs="Arial"/>
          <w:b/>
          <w:i w:val="0"/>
          <w:color w:val="auto"/>
          <w:sz w:val="28"/>
        </w:rPr>
      </w:pPr>
      <w:r>
        <w:rPr>
          <w:rFonts w:ascii="Arial" w:hAnsi="Arial" w:cs="Arial"/>
          <w:b/>
          <w:i w:val="0"/>
          <w:color w:val="auto"/>
          <w:sz w:val="28"/>
        </w:rPr>
        <w:t xml:space="preserve">September </w:t>
      </w:r>
      <w:r w:rsidR="00C043F7" w:rsidRPr="006D643C">
        <w:rPr>
          <w:rFonts w:ascii="Arial" w:hAnsi="Arial" w:cs="Arial"/>
          <w:b/>
          <w:i w:val="0"/>
          <w:color w:val="auto"/>
          <w:sz w:val="28"/>
        </w:rPr>
        <w:t>201</w:t>
      </w:r>
      <w:r w:rsidR="00C043F7">
        <w:rPr>
          <w:rFonts w:ascii="Arial" w:hAnsi="Arial" w:cs="Arial"/>
          <w:b/>
          <w:i w:val="0"/>
          <w:color w:val="auto"/>
          <w:sz w:val="28"/>
        </w:rPr>
        <w:t>5</w:t>
      </w:r>
    </w:p>
    <w:p w14:paraId="2A21E7F0" w14:textId="494A170C" w:rsidR="009B4E7E" w:rsidRDefault="00196438" w:rsidP="00196438">
      <w:pPr>
        <w:pStyle w:val="Title2"/>
        <w:sectPr w:rsidR="009B4E7E" w:rsidSect="00BA7317">
          <w:headerReference w:type="default" r:id="rId9"/>
          <w:pgSz w:w="12240" w:h="15840" w:code="1"/>
          <w:pgMar w:top="1440" w:right="1440" w:bottom="1440" w:left="1440" w:header="720" w:footer="720" w:gutter="0"/>
          <w:pgNumType w:fmt="lowerRoman" w:start="1"/>
          <w:cols w:space="720"/>
          <w:vAlign w:val="center"/>
          <w:titlePg/>
          <w:docGrid w:linePitch="360"/>
        </w:sectPr>
      </w:pPr>
      <w:r>
        <w:t xml:space="preserve">Version </w:t>
      </w:r>
      <w:r w:rsidR="00692F32">
        <w:t>3.</w:t>
      </w:r>
      <w:r w:rsidR="00AF64E4">
        <w:t>5</w:t>
      </w:r>
    </w:p>
    <w:p w14:paraId="71CBB608" w14:textId="77777777" w:rsidR="009B4E7E" w:rsidRPr="00AD4E85" w:rsidRDefault="009B4E7E" w:rsidP="009B4E7E">
      <w:pPr>
        <w:pStyle w:val="Title2"/>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97"/>
        <w:gridCol w:w="1060"/>
        <w:gridCol w:w="4310"/>
        <w:gridCol w:w="2283"/>
      </w:tblGrid>
      <w:tr w:rsidR="009B4E7E" w:rsidRPr="001B7AE5" w14:paraId="4F73E373" w14:textId="77777777" w:rsidTr="006B7414">
        <w:trPr>
          <w:cantSplit/>
          <w:tblHeader/>
        </w:trPr>
        <w:tc>
          <w:tcPr>
            <w:tcW w:w="907" w:type="pct"/>
            <w:shd w:val="clear" w:color="auto" w:fill="F2F2F2"/>
          </w:tcPr>
          <w:p w14:paraId="2F133490" w14:textId="77777777" w:rsidR="009B4E7E" w:rsidRPr="001B7AE5" w:rsidRDefault="009B4E7E" w:rsidP="00BA7317">
            <w:pPr>
              <w:pStyle w:val="TableHeading"/>
              <w:rPr>
                <w:rFonts w:ascii="Times New Roman" w:hAnsi="Times New Roman" w:cs="Times New Roman"/>
              </w:rPr>
            </w:pPr>
            <w:bookmarkStart w:id="2" w:name="ColumnTitle_01"/>
            <w:bookmarkEnd w:id="2"/>
            <w:r w:rsidRPr="001B7AE5">
              <w:rPr>
                <w:rFonts w:ascii="Times New Roman" w:hAnsi="Times New Roman" w:cs="Times New Roman"/>
              </w:rPr>
              <w:t>Date</w:t>
            </w:r>
          </w:p>
        </w:tc>
        <w:tc>
          <w:tcPr>
            <w:tcW w:w="567" w:type="pct"/>
            <w:shd w:val="clear" w:color="auto" w:fill="F2F2F2"/>
          </w:tcPr>
          <w:p w14:paraId="0ED44245" w14:textId="77777777" w:rsidR="009B4E7E" w:rsidRPr="001B7AE5" w:rsidRDefault="009B4E7E" w:rsidP="00BA7317">
            <w:pPr>
              <w:pStyle w:val="TableHeading"/>
              <w:rPr>
                <w:rFonts w:ascii="Times New Roman" w:hAnsi="Times New Roman" w:cs="Times New Roman"/>
              </w:rPr>
            </w:pPr>
            <w:r w:rsidRPr="001B7AE5">
              <w:rPr>
                <w:rFonts w:ascii="Times New Roman" w:hAnsi="Times New Roman" w:cs="Times New Roman"/>
              </w:rPr>
              <w:t>Version</w:t>
            </w:r>
          </w:p>
        </w:tc>
        <w:tc>
          <w:tcPr>
            <w:tcW w:w="2305" w:type="pct"/>
            <w:shd w:val="clear" w:color="auto" w:fill="F2F2F2"/>
          </w:tcPr>
          <w:p w14:paraId="7FFF0F41" w14:textId="77777777" w:rsidR="009B4E7E" w:rsidRPr="001B7AE5" w:rsidRDefault="009B4E7E" w:rsidP="00BA7317">
            <w:pPr>
              <w:pStyle w:val="TableHeading"/>
              <w:rPr>
                <w:rFonts w:ascii="Times New Roman" w:hAnsi="Times New Roman" w:cs="Times New Roman"/>
              </w:rPr>
            </w:pPr>
            <w:r w:rsidRPr="001B7AE5">
              <w:rPr>
                <w:rFonts w:ascii="Times New Roman" w:hAnsi="Times New Roman" w:cs="Times New Roman"/>
              </w:rPr>
              <w:t>Description</w:t>
            </w:r>
          </w:p>
        </w:tc>
        <w:tc>
          <w:tcPr>
            <w:tcW w:w="1221" w:type="pct"/>
            <w:shd w:val="clear" w:color="auto" w:fill="F2F2F2"/>
          </w:tcPr>
          <w:p w14:paraId="76F927AC" w14:textId="77777777" w:rsidR="009B4E7E" w:rsidRPr="001B7AE5" w:rsidRDefault="009B4E7E" w:rsidP="00BA7317">
            <w:pPr>
              <w:pStyle w:val="TableHeading"/>
              <w:rPr>
                <w:rFonts w:ascii="Times New Roman" w:hAnsi="Times New Roman" w:cs="Times New Roman"/>
              </w:rPr>
            </w:pPr>
            <w:r w:rsidRPr="001B7AE5">
              <w:rPr>
                <w:rFonts w:ascii="Times New Roman" w:hAnsi="Times New Roman" w:cs="Times New Roman"/>
              </w:rPr>
              <w:t>Author</w:t>
            </w:r>
          </w:p>
        </w:tc>
      </w:tr>
      <w:tr w:rsidR="00AF64E4" w:rsidRPr="001B7AE5" w14:paraId="24E67DED" w14:textId="77777777" w:rsidTr="006B7414">
        <w:trPr>
          <w:cantSplit/>
        </w:trPr>
        <w:tc>
          <w:tcPr>
            <w:tcW w:w="907" w:type="pct"/>
          </w:tcPr>
          <w:p w14:paraId="7D679F71" w14:textId="22EC1BE9" w:rsidR="00AF64E4" w:rsidRDefault="001253AA" w:rsidP="00111A73">
            <w:pPr>
              <w:pStyle w:val="TableText"/>
              <w:rPr>
                <w:rFonts w:ascii="Times New Roman" w:hAnsi="Times New Roman" w:cs="Times New Roman"/>
                <w:szCs w:val="22"/>
              </w:rPr>
            </w:pPr>
            <w:r>
              <w:rPr>
                <w:rFonts w:ascii="Times New Roman" w:hAnsi="Times New Roman" w:cs="Times New Roman"/>
                <w:szCs w:val="22"/>
              </w:rPr>
              <w:t>9/14/2015</w:t>
            </w:r>
          </w:p>
        </w:tc>
        <w:tc>
          <w:tcPr>
            <w:tcW w:w="567" w:type="pct"/>
          </w:tcPr>
          <w:p w14:paraId="0B5CA25F" w14:textId="532385B7" w:rsidR="00AF64E4" w:rsidRDefault="00AF64E4" w:rsidP="00111A73">
            <w:pPr>
              <w:pStyle w:val="TableText"/>
              <w:rPr>
                <w:rFonts w:ascii="Times New Roman" w:hAnsi="Times New Roman" w:cs="Times New Roman"/>
                <w:szCs w:val="22"/>
              </w:rPr>
            </w:pPr>
            <w:r>
              <w:rPr>
                <w:rFonts w:ascii="Times New Roman" w:hAnsi="Times New Roman" w:cs="Times New Roman"/>
                <w:szCs w:val="22"/>
              </w:rPr>
              <w:t>3.5</w:t>
            </w:r>
          </w:p>
        </w:tc>
        <w:tc>
          <w:tcPr>
            <w:tcW w:w="2305" w:type="pct"/>
          </w:tcPr>
          <w:p w14:paraId="7BCDD4C6" w14:textId="6829D419" w:rsidR="00AF64E4" w:rsidRDefault="00AF64E4" w:rsidP="00722585">
            <w:pPr>
              <w:pStyle w:val="TableText"/>
              <w:rPr>
                <w:rFonts w:ascii="Times New Roman" w:hAnsi="Times New Roman" w:cs="Times New Roman"/>
                <w:szCs w:val="22"/>
              </w:rPr>
            </w:pPr>
            <w:r>
              <w:rPr>
                <w:rFonts w:ascii="Times New Roman" w:hAnsi="Times New Roman" w:cs="Times New Roman"/>
                <w:szCs w:val="22"/>
              </w:rPr>
              <w:t>Final Review</w:t>
            </w:r>
          </w:p>
        </w:tc>
        <w:tc>
          <w:tcPr>
            <w:tcW w:w="1221" w:type="pct"/>
          </w:tcPr>
          <w:p w14:paraId="2268ADF6" w14:textId="6E9F2189" w:rsidR="00AF64E4" w:rsidRDefault="00AF64E4" w:rsidP="00490E04">
            <w:pPr>
              <w:pStyle w:val="TableText"/>
              <w:rPr>
                <w:rFonts w:ascii="Times New Roman" w:hAnsi="Times New Roman" w:cs="Times New Roman"/>
                <w:szCs w:val="22"/>
              </w:rPr>
            </w:pPr>
            <w:r w:rsidRPr="00AF64E4">
              <w:rPr>
                <w:rFonts w:ascii="Times New Roman" w:hAnsi="Times New Roman" w:cs="Times New Roman"/>
                <w:szCs w:val="22"/>
              </w:rPr>
              <w:t>Monica Mohler/Paul Bradley</w:t>
            </w:r>
          </w:p>
        </w:tc>
      </w:tr>
      <w:tr w:rsidR="00AF64E4" w:rsidRPr="001B7AE5" w14:paraId="50449CE6" w14:textId="77777777" w:rsidTr="006B7414">
        <w:trPr>
          <w:cantSplit/>
        </w:trPr>
        <w:tc>
          <w:tcPr>
            <w:tcW w:w="907" w:type="pct"/>
          </w:tcPr>
          <w:p w14:paraId="3979B27B" w14:textId="0D30425C" w:rsidR="00AF64E4" w:rsidRDefault="00692A58" w:rsidP="00111A73">
            <w:pPr>
              <w:pStyle w:val="TableText"/>
              <w:rPr>
                <w:rFonts w:ascii="Times New Roman" w:hAnsi="Times New Roman" w:cs="Times New Roman"/>
                <w:szCs w:val="22"/>
              </w:rPr>
            </w:pPr>
            <w:r>
              <w:rPr>
                <w:rFonts w:ascii="Times New Roman" w:hAnsi="Times New Roman" w:cs="Times New Roman"/>
                <w:szCs w:val="22"/>
              </w:rPr>
              <w:t>8/26</w:t>
            </w:r>
            <w:r w:rsidR="00DC70EA">
              <w:rPr>
                <w:rFonts w:ascii="Times New Roman" w:hAnsi="Times New Roman" w:cs="Times New Roman"/>
                <w:szCs w:val="22"/>
              </w:rPr>
              <w:t>/2015</w:t>
            </w:r>
          </w:p>
        </w:tc>
        <w:tc>
          <w:tcPr>
            <w:tcW w:w="567" w:type="pct"/>
          </w:tcPr>
          <w:p w14:paraId="0CC0FA2B" w14:textId="61C163EE" w:rsidR="00AF64E4" w:rsidRDefault="00AF64E4" w:rsidP="00111A73">
            <w:pPr>
              <w:pStyle w:val="TableText"/>
              <w:rPr>
                <w:rFonts w:ascii="Times New Roman" w:hAnsi="Times New Roman" w:cs="Times New Roman"/>
                <w:szCs w:val="22"/>
              </w:rPr>
            </w:pPr>
            <w:r>
              <w:rPr>
                <w:rFonts w:ascii="Times New Roman" w:hAnsi="Times New Roman" w:cs="Times New Roman"/>
                <w:szCs w:val="22"/>
              </w:rPr>
              <w:t>3.4</w:t>
            </w:r>
          </w:p>
        </w:tc>
        <w:tc>
          <w:tcPr>
            <w:tcW w:w="2305" w:type="pct"/>
          </w:tcPr>
          <w:p w14:paraId="624A0329" w14:textId="36477C58" w:rsidR="00AF64E4" w:rsidRDefault="00AF64E4" w:rsidP="00722585">
            <w:pPr>
              <w:pStyle w:val="TableText"/>
              <w:rPr>
                <w:rFonts w:ascii="Times New Roman" w:hAnsi="Times New Roman" w:cs="Times New Roman"/>
                <w:szCs w:val="22"/>
              </w:rPr>
            </w:pPr>
            <w:r>
              <w:rPr>
                <w:rFonts w:ascii="Times New Roman" w:hAnsi="Times New Roman" w:cs="Times New Roman"/>
                <w:szCs w:val="22"/>
              </w:rPr>
              <w:t>Peer Review</w:t>
            </w:r>
            <w:r w:rsidR="00DC70EA">
              <w:rPr>
                <w:rFonts w:ascii="Times New Roman" w:hAnsi="Times New Roman" w:cs="Times New Roman"/>
                <w:szCs w:val="22"/>
              </w:rPr>
              <w:t xml:space="preserve"> with updated Surveillance View information</w:t>
            </w:r>
          </w:p>
        </w:tc>
        <w:tc>
          <w:tcPr>
            <w:tcW w:w="1221" w:type="pct"/>
          </w:tcPr>
          <w:p w14:paraId="4C6816EF" w14:textId="1A04D205" w:rsidR="00AF64E4" w:rsidRDefault="00AF64E4" w:rsidP="00490E04">
            <w:pPr>
              <w:pStyle w:val="TableText"/>
              <w:rPr>
                <w:rFonts w:ascii="Times New Roman" w:hAnsi="Times New Roman" w:cs="Times New Roman"/>
                <w:szCs w:val="22"/>
              </w:rPr>
            </w:pPr>
            <w:r>
              <w:rPr>
                <w:rFonts w:ascii="Times New Roman" w:hAnsi="Times New Roman" w:cs="Times New Roman"/>
                <w:szCs w:val="22"/>
              </w:rPr>
              <w:t>Matthew Robinson</w:t>
            </w:r>
          </w:p>
        </w:tc>
      </w:tr>
      <w:tr w:rsidR="00AF64E4" w:rsidRPr="001B7AE5" w14:paraId="7F9DEA13" w14:textId="77777777" w:rsidTr="006B7414">
        <w:trPr>
          <w:cantSplit/>
        </w:trPr>
        <w:tc>
          <w:tcPr>
            <w:tcW w:w="907" w:type="pct"/>
          </w:tcPr>
          <w:p w14:paraId="734407BB" w14:textId="14CD98AC" w:rsidR="00AF64E4" w:rsidRDefault="00AF64E4" w:rsidP="00111A73">
            <w:pPr>
              <w:pStyle w:val="TableText"/>
              <w:rPr>
                <w:rFonts w:ascii="Times New Roman" w:hAnsi="Times New Roman" w:cs="Times New Roman"/>
                <w:szCs w:val="22"/>
              </w:rPr>
            </w:pPr>
            <w:r>
              <w:rPr>
                <w:rFonts w:ascii="Times New Roman" w:hAnsi="Times New Roman" w:cs="Times New Roman"/>
                <w:szCs w:val="22"/>
              </w:rPr>
              <w:t>8/19/2015</w:t>
            </w:r>
          </w:p>
        </w:tc>
        <w:tc>
          <w:tcPr>
            <w:tcW w:w="567" w:type="pct"/>
          </w:tcPr>
          <w:p w14:paraId="13E98B85" w14:textId="69D66A85" w:rsidR="00AF64E4" w:rsidRDefault="00AF64E4" w:rsidP="00111A73">
            <w:pPr>
              <w:pStyle w:val="TableText"/>
              <w:rPr>
                <w:rFonts w:ascii="Times New Roman" w:hAnsi="Times New Roman" w:cs="Times New Roman"/>
                <w:szCs w:val="22"/>
              </w:rPr>
            </w:pPr>
            <w:r>
              <w:rPr>
                <w:rFonts w:ascii="Times New Roman" w:hAnsi="Times New Roman" w:cs="Times New Roman"/>
                <w:szCs w:val="22"/>
              </w:rPr>
              <w:t>3.3</w:t>
            </w:r>
          </w:p>
        </w:tc>
        <w:tc>
          <w:tcPr>
            <w:tcW w:w="2305" w:type="pct"/>
          </w:tcPr>
          <w:p w14:paraId="019A2717" w14:textId="6EFC3953" w:rsidR="00AF64E4" w:rsidRDefault="00AF64E4" w:rsidP="00722585">
            <w:pPr>
              <w:pStyle w:val="TableText"/>
              <w:rPr>
                <w:rFonts w:ascii="Times New Roman" w:hAnsi="Times New Roman" w:cs="Times New Roman"/>
                <w:szCs w:val="22"/>
              </w:rPr>
            </w:pPr>
            <w:r>
              <w:rPr>
                <w:rFonts w:ascii="Times New Roman" w:hAnsi="Times New Roman" w:cs="Times New Roman"/>
                <w:szCs w:val="22"/>
              </w:rPr>
              <w:t>September</w:t>
            </w:r>
            <w:r w:rsidRPr="00AF64E4">
              <w:rPr>
                <w:rFonts w:ascii="Times New Roman" w:hAnsi="Times New Roman" w:cs="Times New Roman"/>
                <w:szCs w:val="22"/>
              </w:rPr>
              <w:t xml:space="preserve"> 2015 update</w:t>
            </w:r>
            <w:r>
              <w:rPr>
                <w:rFonts w:ascii="Times New Roman" w:hAnsi="Times New Roman" w:cs="Times New Roman"/>
                <w:szCs w:val="22"/>
              </w:rPr>
              <w:t xml:space="preserve"> with updated figures</w:t>
            </w:r>
          </w:p>
        </w:tc>
        <w:tc>
          <w:tcPr>
            <w:tcW w:w="1221" w:type="pct"/>
          </w:tcPr>
          <w:p w14:paraId="11DA528F" w14:textId="5D301E3C" w:rsidR="00AF64E4" w:rsidRDefault="00AF64E4" w:rsidP="00490E04">
            <w:pPr>
              <w:pStyle w:val="TableText"/>
              <w:rPr>
                <w:rFonts w:ascii="Times New Roman" w:hAnsi="Times New Roman" w:cs="Times New Roman"/>
                <w:szCs w:val="22"/>
              </w:rPr>
            </w:pPr>
            <w:r>
              <w:rPr>
                <w:rFonts w:ascii="Times New Roman" w:hAnsi="Times New Roman" w:cs="Times New Roman"/>
                <w:szCs w:val="22"/>
              </w:rPr>
              <w:t>Jesse Rogers</w:t>
            </w:r>
          </w:p>
        </w:tc>
      </w:tr>
      <w:tr w:rsidR="00475E67" w:rsidRPr="001B7AE5" w14:paraId="518B2416" w14:textId="77777777" w:rsidTr="006B7414">
        <w:trPr>
          <w:cantSplit/>
        </w:trPr>
        <w:tc>
          <w:tcPr>
            <w:tcW w:w="907" w:type="pct"/>
          </w:tcPr>
          <w:p w14:paraId="2BE99742" w14:textId="2059E4BA" w:rsidR="00475E67" w:rsidRDefault="00197995" w:rsidP="00111A73">
            <w:pPr>
              <w:pStyle w:val="TableText"/>
              <w:rPr>
                <w:rFonts w:ascii="Times New Roman" w:hAnsi="Times New Roman" w:cs="Times New Roman"/>
                <w:szCs w:val="22"/>
              </w:rPr>
            </w:pPr>
            <w:r>
              <w:rPr>
                <w:rFonts w:ascii="Times New Roman" w:hAnsi="Times New Roman" w:cs="Times New Roman"/>
                <w:szCs w:val="22"/>
              </w:rPr>
              <w:t>8/13/2015</w:t>
            </w:r>
          </w:p>
        </w:tc>
        <w:tc>
          <w:tcPr>
            <w:tcW w:w="567" w:type="pct"/>
          </w:tcPr>
          <w:p w14:paraId="3B5C88B5" w14:textId="77777777" w:rsidR="00475E67" w:rsidRDefault="00475E67" w:rsidP="00111A73">
            <w:pPr>
              <w:pStyle w:val="TableText"/>
              <w:rPr>
                <w:rFonts w:ascii="Times New Roman" w:hAnsi="Times New Roman" w:cs="Times New Roman"/>
                <w:szCs w:val="22"/>
              </w:rPr>
            </w:pPr>
            <w:r>
              <w:rPr>
                <w:rFonts w:ascii="Times New Roman" w:hAnsi="Times New Roman" w:cs="Times New Roman"/>
                <w:szCs w:val="22"/>
              </w:rPr>
              <w:t>3.2</w:t>
            </w:r>
          </w:p>
        </w:tc>
        <w:tc>
          <w:tcPr>
            <w:tcW w:w="2305" w:type="pct"/>
          </w:tcPr>
          <w:p w14:paraId="67F55767" w14:textId="77777777" w:rsidR="00475E67" w:rsidRDefault="00475E67" w:rsidP="00722585">
            <w:pPr>
              <w:pStyle w:val="TableText"/>
              <w:rPr>
                <w:rFonts w:ascii="Times New Roman" w:hAnsi="Times New Roman" w:cs="Times New Roman"/>
                <w:szCs w:val="22"/>
              </w:rPr>
            </w:pPr>
            <w:r>
              <w:rPr>
                <w:rFonts w:ascii="Times New Roman" w:hAnsi="Times New Roman" w:cs="Times New Roman"/>
                <w:szCs w:val="22"/>
              </w:rPr>
              <w:t>Final Review</w:t>
            </w:r>
          </w:p>
        </w:tc>
        <w:tc>
          <w:tcPr>
            <w:tcW w:w="1221" w:type="pct"/>
          </w:tcPr>
          <w:p w14:paraId="4A26E77B" w14:textId="77777777" w:rsidR="00475E67" w:rsidRDefault="00475E67" w:rsidP="00490E04">
            <w:pPr>
              <w:pStyle w:val="TableText"/>
              <w:rPr>
                <w:rFonts w:ascii="Times New Roman" w:hAnsi="Times New Roman" w:cs="Times New Roman"/>
                <w:szCs w:val="22"/>
              </w:rPr>
            </w:pPr>
            <w:r>
              <w:rPr>
                <w:rFonts w:ascii="Times New Roman" w:hAnsi="Times New Roman" w:cs="Times New Roman"/>
                <w:szCs w:val="22"/>
              </w:rPr>
              <w:t>Monica Mohler/Paul Bradley</w:t>
            </w:r>
          </w:p>
        </w:tc>
      </w:tr>
      <w:tr w:rsidR="00475E67" w:rsidRPr="001B7AE5" w14:paraId="5DE0F913" w14:textId="77777777" w:rsidTr="006B7414">
        <w:trPr>
          <w:cantSplit/>
        </w:trPr>
        <w:tc>
          <w:tcPr>
            <w:tcW w:w="907" w:type="pct"/>
          </w:tcPr>
          <w:p w14:paraId="61F447FE" w14:textId="77777777" w:rsidR="00475E67" w:rsidRDefault="00692F32" w:rsidP="00111A73">
            <w:pPr>
              <w:pStyle w:val="TableText"/>
              <w:rPr>
                <w:rFonts w:ascii="Times New Roman" w:hAnsi="Times New Roman" w:cs="Times New Roman"/>
                <w:szCs w:val="22"/>
              </w:rPr>
            </w:pPr>
            <w:r>
              <w:rPr>
                <w:rFonts w:ascii="Times New Roman" w:hAnsi="Times New Roman" w:cs="Times New Roman"/>
                <w:szCs w:val="22"/>
              </w:rPr>
              <w:t>8/6/2015</w:t>
            </w:r>
          </w:p>
        </w:tc>
        <w:tc>
          <w:tcPr>
            <w:tcW w:w="567" w:type="pct"/>
          </w:tcPr>
          <w:p w14:paraId="737AB99B" w14:textId="77777777" w:rsidR="00475E67" w:rsidRDefault="00475E67" w:rsidP="00111A73">
            <w:pPr>
              <w:pStyle w:val="TableText"/>
              <w:rPr>
                <w:rFonts w:ascii="Times New Roman" w:hAnsi="Times New Roman" w:cs="Times New Roman"/>
                <w:szCs w:val="22"/>
              </w:rPr>
            </w:pPr>
            <w:r>
              <w:rPr>
                <w:rFonts w:ascii="Times New Roman" w:hAnsi="Times New Roman" w:cs="Times New Roman"/>
                <w:szCs w:val="22"/>
              </w:rPr>
              <w:t>3.1</w:t>
            </w:r>
          </w:p>
        </w:tc>
        <w:tc>
          <w:tcPr>
            <w:tcW w:w="2305" w:type="pct"/>
          </w:tcPr>
          <w:p w14:paraId="462F6373" w14:textId="77777777" w:rsidR="00475E67" w:rsidRDefault="00475E67" w:rsidP="00722585">
            <w:pPr>
              <w:pStyle w:val="TableText"/>
              <w:rPr>
                <w:rFonts w:ascii="Times New Roman" w:hAnsi="Times New Roman" w:cs="Times New Roman"/>
                <w:szCs w:val="22"/>
              </w:rPr>
            </w:pPr>
            <w:r>
              <w:rPr>
                <w:rFonts w:ascii="Times New Roman" w:hAnsi="Times New Roman" w:cs="Times New Roman"/>
                <w:szCs w:val="22"/>
              </w:rPr>
              <w:t>Peer Review</w:t>
            </w:r>
          </w:p>
        </w:tc>
        <w:tc>
          <w:tcPr>
            <w:tcW w:w="1221" w:type="pct"/>
          </w:tcPr>
          <w:p w14:paraId="2306FB3C" w14:textId="77777777" w:rsidR="00475E67" w:rsidRDefault="00475E67" w:rsidP="00722585">
            <w:pPr>
              <w:pStyle w:val="TableText"/>
              <w:rPr>
                <w:rFonts w:ascii="Times New Roman" w:hAnsi="Times New Roman" w:cs="Times New Roman"/>
                <w:szCs w:val="22"/>
              </w:rPr>
            </w:pPr>
            <w:r>
              <w:rPr>
                <w:rFonts w:ascii="Times New Roman" w:hAnsi="Times New Roman" w:cs="Times New Roman"/>
                <w:szCs w:val="22"/>
              </w:rPr>
              <w:t>Radina Ivanova</w:t>
            </w:r>
          </w:p>
        </w:tc>
      </w:tr>
      <w:tr w:rsidR="00475E67" w:rsidRPr="001B7AE5" w14:paraId="3D0B7FD7" w14:textId="77777777" w:rsidTr="006B7414">
        <w:trPr>
          <w:cantSplit/>
        </w:trPr>
        <w:tc>
          <w:tcPr>
            <w:tcW w:w="907" w:type="pct"/>
          </w:tcPr>
          <w:p w14:paraId="1AC0244C" w14:textId="77777777" w:rsidR="00475E67" w:rsidRDefault="00475E67" w:rsidP="00111A73">
            <w:pPr>
              <w:pStyle w:val="TableText"/>
              <w:rPr>
                <w:rFonts w:ascii="Times New Roman" w:hAnsi="Times New Roman" w:cs="Times New Roman"/>
                <w:szCs w:val="22"/>
              </w:rPr>
            </w:pPr>
            <w:r>
              <w:rPr>
                <w:rFonts w:ascii="Times New Roman" w:hAnsi="Times New Roman" w:cs="Times New Roman"/>
                <w:szCs w:val="22"/>
              </w:rPr>
              <w:t>8/6/2015</w:t>
            </w:r>
          </w:p>
        </w:tc>
        <w:tc>
          <w:tcPr>
            <w:tcW w:w="567" w:type="pct"/>
          </w:tcPr>
          <w:p w14:paraId="583D3BA5" w14:textId="77777777" w:rsidR="00475E67" w:rsidRDefault="00475E67" w:rsidP="00111A73">
            <w:pPr>
              <w:pStyle w:val="TableText"/>
              <w:rPr>
                <w:rFonts w:ascii="Times New Roman" w:hAnsi="Times New Roman" w:cs="Times New Roman"/>
                <w:szCs w:val="22"/>
              </w:rPr>
            </w:pPr>
            <w:r>
              <w:rPr>
                <w:rFonts w:ascii="Times New Roman" w:hAnsi="Times New Roman" w:cs="Times New Roman"/>
                <w:szCs w:val="22"/>
              </w:rPr>
              <w:t>3.0</w:t>
            </w:r>
          </w:p>
        </w:tc>
        <w:tc>
          <w:tcPr>
            <w:tcW w:w="2305" w:type="pct"/>
          </w:tcPr>
          <w:p w14:paraId="40260015" w14:textId="77777777" w:rsidR="00475E67" w:rsidRDefault="00475E67" w:rsidP="00A01875">
            <w:pPr>
              <w:pStyle w:val="TableText"/>
              <w:rPr>
                <w:rFonts w:ascii="Times New Roman" w:hAnsi="Times New Roman" w:cs="Times New Roman"/>
                <w:szCs w:val="22"/>
              </w:rPr>
            </w:pPr>
            <w:r>
              <w:rPr>
                <w:rFonts w:ascii="Times New Roman" w:hAnsi="Times New Roman" w:cs="Times New Roman"/>
                <w:szCs w:val="22"/>
              </w:rPr>
              <w:t>August 2015 update with updated content related to case management and other misc. updates</w:t>
            </w:r>
          </w:p>
        </w:tc>
        <w:tc>
          <w:tcPr>
            <w:tcW w:w="1221" w:type="pct"/>
          </w:tcPr>
          <w:p w14:paraId="0CDE08FD" w14:textId="77777777" w:rsidR="00475E67" w:rsidRDefault="00475E67" w:rsidP="00111A73">
            <w:pPr>
              <w:pStyle w:val="TableText"/>
              <w:rPr>
                <w:rFonts w:ascii="Times New Roman" w:hAnsi="Times New Roman" w:cs="Times New Roman"/>
                <w:szCs w:val="22"/>
              </w:rPr>
            </w:pPr>
            <w:r>
              <w:rPr>
                <w:rFonts w:ascii="Times New Roman" w:hAnsi="Times New Roman" w:cs="Times New Roman"/>
                <w:szCs w:val="22"/>
              </w:rPr>
              <w:t>Matthew Robinson</w:t>
            </w:r>
          </w:p>
        </w:tc>
      </w:tr>
      <w:tr w:rsidR="003A278D" w:rsidRPr="001B7AE5" w14:paraId="23FC3879" w14:textId="77777777" w:rsidTr="006B7414">
        <w:trPr>
          <w:cantSplit/>
        </w:trPr>
        <w:tc>
          <w:tcPr>
            <w:tcW w:w="907" w:type="pct"/>
          </w:tcPr>
          <w:p w14:paraId="7D344234" w14:textId="77777777" w:rsidR="003A278D" w:rsidRDefault="004914CB" w:rsidP="00111A73">
            <w:pPr>
              <w:pStyle w:val="TableText"/>
              <w:rPr>
                <w:rFonts w:ascii="Times New Roman" w:hAnsi="Times New Roman" w:cs="Times New Roman"/>
                <w:szCs w:val="22"/>
              </w:rPr>
            </w:pPr>
            <w:r>
              <w:rPr>
                <w:rFonts w:ascii="Times New Roman" w:hAnsi="Times New Roman" w:cs="Times New Roman"/>
                <w:szCs w:val="22"/>
              </w:rPr>
              <w:t>7/13/2015</w:t>
            </w:r>
          </w:p>
        </w:tc>
        <w:tc>
          <w:tcPr>
            <w:tcW w:w="567" w:type="pct"/>
          </w:tcPr>
          <w:p w14:paraId="58DCC2B2" w14:textId="77777777" w:rsidR="003A278D" w:rsidRDefault="004914CB" w:rsidP="00111A73">
            <w:pPr>
              <w:pStyle w:val="TableText"/>
              <w:rPr>
                <w:rFonts w:ascii="Times New Roman" w:hAnsi="Times New Roman" w:cs="Times New Roman"/>
                <w:szCs w:val="22"/>
              </w:rPr>
            </w:pPr>
            <w:r>
              <w:rPr>
                <w:rFonts w:ascii="Times New Roman" w:hAnsi="Times New Roman" w:cs="Times New Roman"/>
                <w:szCs w:val="22"/>
              </w:rPr>
              <w:t>2.9</w:t>
            </w:r>
          </w:p>
        </w:tc>
        <w:tc>
          <w:tcPr>
            <w:tcW w:w="2305" w:type="pct"/>
          </w:tcPr>
          <w:p w14:paraId="2825FF9B" w14:textId="77777777" w:rsidR="003A278D" w:rsidRDefault="004914CB" w:rsidP="00A01875">
            <w:pPr>
              <w:pStyle w:val="TableText"/>
              <w:rPr>
                <w:rFonts w:ascii="Times New Roman" w:hAnsi="Times New Roman" w:cs="Times New Roman"/>
                <w:szCs w:val="22"/>
              </w:rPr>
            </w:pPr>
            <w:r>
              <w:rPr>
                <w:rFonts w:ascii="Times New Roman" w:hAnsi="Times New Roman" w:cs="Times New Roman"/>
                <w:szCs w:val="22"/>
              </w:rPr>
              <w:t>Final Review</w:t>
            </w:r>
          </w:p>
        </w:tc>
        <w:tc>
          <w:tcPr>
            <w:tcW w:w="1221" w:type="pct"/>
          </w:tcPr>
          <w:p w14:paraId="54CBA816" w14:textId="77777777" w:rsidR="003A278D" w:rsidRDefault="003A278D" w:rsidP="00111A73">
            <w:pPr>
              <w:pStyle w:val="TableText"/>
              <w:rPr>
                <w:rFonts w:ascii="Times New Roman" w:hAnsi="Times New Roman" w:cs="Times New Roman"/>
                <w:szCs w:val="22"/>
              </w:rPr>
            </w:pPr>
            <w:r>
              <w:rPr>
                <w:rFonts w:ascii="Times New Roman" w:hAnsi="Times New Roman" w:cs="Times New Roman"/>
                <w:szCs w:val="22"/>
              </w:rPr>
              <w:t>Monica Mohler/Paul Bradley</w:t>
            </w:r>
          </w:p>
        </w:tc>
      </w:tr>
      <w:tr w:rsidR="003A278D" w:rsidRPr="001B7AE5" w14:paraId="43F9EBE9" w14:textId="77777777" w:rsidTr="006B7414">
        <w:trPr>
          <w:cantSplit/>
        </w:trPr>
        <w:tc>
          <w:tcPr>
            <w:tcW w:w="907" w:type="pct"/>
          </w:tcPr>
          <w:p w14:paraId="1E0F43B0" w14:textId="77777777" w:rsidR="003A278D" w:rsidRDefault="004914CB" w:rsidP="00111A73">
            <w:pPr>
              <w:pStyle w:val="TableText"/>
              <w:rPr>
                <w:rFonts w:ascii="Times New Roman" w:hAnsi="Times New Roman" w:cs="Times New Roman"/>
                <w:szCs w:val="22"/>
              </w:rPr>
            </w:pPr>
            <w:r>
              <w:rPr>
                <w:rFonts w:ascii="Times New Roman" w:hAnsi="Times New Roman" w:cs="Times New Roman"/>
                <w:szCs w:val="22"/>
              </w:rPr>
              <w:t>7/8/2015</w:t>
            </w:r>
          </w:p>
        </w:tc>
        <w:tc>
          <w:tcPr>
            <w:tcW w:w="567" w:type="pct"/>
          </w:tcPr>
          <w:p w14:paraId="4AA48696" w14:textId="77777777" w:rsidR="003A278D" w:rsidRDefault="004914CB" w:rsidP="00111A73">
            <w:pPr>
              <w:pStyle w:val="TableText"/>
              <w:rPr>
                <w:rFonts w:ascii="Times New Roman" w:hAnsi="Times New Roman" w:cs="Times New Roman"/>
                <w:szCs w:val="22"/>
              </w:rPr>
            </w:pPr>
            <w:r>
              <w:rPr>
                <w:rFonts w:ascii="Times New Roman" w:hAnsi="Times New Roman" w:cs="Times New Roman"/>
                <w:szCs w:val="22"/>
              </w:rPr>
              <w:t>2.8</w:t>
            </w:r>
          </w:p>
        </w:tc>
        <w:tc>
          <w:tcPr>
            <w:tcW w:w="2305" w:type="pct"/>
          </w:tcPr>
          <w:p w14:paraId="24CC058E" w14:textId="77777777" w:rsidR="003A278D" w:rsidRDefault="004914CB" w:rsidP="00A01875">
            <w:pPr>
              <w:pStyle w:val="TableText"/>
              <w:rPr>
                <w:rFonts w:ascii="Times New Roman" w:hAnsi="Times New Roman" w:cs="Times New Roman"/>
                <w:szCs w:val="22"/>
              </w:rPr>
            </w:pPr>
            <w:r>
              <w:rPr>
                <w:rFonts w:ascii="Times New Roman" w:hAnsi="Times New Roman" w:cs="Times New Roman"/>
                <w:szCs w:val="22"/>
              </w:rPr>
              <w:t>Peer Review</w:t>
            </w:r>
          </w:p>
        </w:tc>
        <w:tc>
          <w:tcPr>
            <w:tcW w:w="1221" w:type="pct"/>
          </w:tcPr>
          <w:p w14:paraId="41FDE2FD" w14:textId="77777777" w:rsidR="003A278D" w:rsidRDefault="003A278D" w:rsidP="00111A73">
            <w:pPr>
              <w:pStyle w:val="TableText"/>
              <w:rPr>
                <w:rFonts w:ascii="Times New Roman" w:hAnsi="Times New Roman" w:cs="Times New Roman"/>
                <w:szCs w:val="22"/>
              </w:rPr>
            </w:pPr>
            <w:r>
              <w:rPr>
                <w:rFonts w:ascii="Times New Roman" w:hAnsi="Times New Roman" w:cs="Times New Roman"/>
                <w:szCs w:val="22"/>
              </w:rPr>
              <w:t>Radina Ivanova</w:t>
            </w:r>
          </w:p>
        </w:tc>
      </w:tr>
      <w:tr w:rsidR="004A1A4E" w:rsidRPr="001B7AE5" w14:paraId="3686A513" w14:textId="77777777" w:rsidTr="006B7414">
        <w:trPr>
          <w:cantSplit/>
        </w:trPr>
        <w:tc>
          <w:tcPr>
            <w:tcW w:w="907" w:type="pct"/>
          </w:tcPr>
          <w:p w14:paraId="65DC27FA" w14:textId="77777777" w:rsidR="004A1A4E" w:rsidRDefault="004A1A4E" w:rsidP="00111A73">
            <w:pPr>
              <w:pStyle w:val="TableText"/>
              <w:rPr>
                <w:rFonts w:ascii="Times New Roman" w:hAnsi="Times New Roman" w:cs="Times New Roman"/>
                <w:szCs w:val="22"/>
              </w:rPr>
            </w:pPr>
            <w:r>
              <w:rPr>
                <w:rFonts w:ascii="Times New Roman" w:hAnsi="Times New Roman" w:cs="Times New Roman"/>
                <w:szCs w:val="22"/>
              </w:rPr>
              <w:t>7/8/2015</w:t>
            </w:r>
          </w:p>
        </w:tc>
        <w:tc>
          <w:tcPr>
            <w:tcW w:w="567" w:type="pct"/>
          </w:tcPr>
          <w:p w14:paraId="49F695F5" w14:textId="77777777" w:rsidR="004A1A4E" w:rsidRDefault="004A1A4E" w:rsidP="00111A73">
            <w:pPr>
              <w:pStyle w:val="TableText"/>
              <w:rPr>
                <w:rFonts w:ascii="Times New Roman" w:hAnsi="Times New Roman" w:cs="Times New Roman"/>
                <w:szCs w:val="22"/>
              </w:rPr>
            </w:pPr>
            <w:r>
              <w:rPr>
                <w:rFonts w:ascii="Times New Roman" w:hAnsi="Times New Roman" w:cs="Times New Roman"/>
                <w:szCs w:val="22"/>
              </w:rPr>
              <w:t>2.7</w:t>
            </w:r>
          </w:p>
        </w:tc>
        <w:tc>
          <w:tcPr>
            <w:tcW w:w="2305" w:type="pct"/>
          </w:tcPr>
          <w:p w14:paraId="13E3C6AD" w14:textId="77777777" w:rsidR="004A1A4E" w:rsidRDefault="004A1A4E" w:rsidP="00A01875">
            <w:pPr>
              <w:pStyle w:val="TableText"/>
              <w:rPr>
                <w:rFonts w:ascii="Times New Roman" w:hAnsi="Times New Roman" w:cs="Times New Roman"/>
                <w:szCs w:val="22"/>
              </w:rPr>
            </w:pPr>
            <w:r>
              <w:rPr>
                <w:rFonts w:ascii="Times New Roman" w:hAnsi="Times New Roman" w:cs="Times New Roman"/>
                <w:szCs w:val="22"/>
              </w:rPr>
              <w:t>July 2015 update with new content related to higher level Dashboard views</w:t>
            </w:r>
          </w:p>
        </w:tc>
        <w:tc>
          <w:tcPr>
            <w:tcW w:w="1221" w:type="pct"/>
          </w:tcPr>
          <w:p w14:paraId="24499931" w14:textId="77777777" w:rsidR="004A1A4E" w:rsidRDefault="004A1A4E" w:rsidP="00111A73">
            <w:pPr>
              <w:pStyle w:val="TableText"/>
              <w:rPr>
                <w:rFonts w:ascii="Times New Roman" w:hAnsi="Times New Roman" w:cs="Times New Roman"/>
                <w:szCs w:val="22"/>
              </w:rPr>
            </w:pPr>
            <w:r>
              <w:rPr>
                <w:rFonts w:ascii="Times New Roman" w:hAnsi="Times New Roman" w:cs="Times New Roman"/>
                <w:szCs w:val="22"/>
              </w:rPr>
              <w:t>Matthew Robinson</w:t>
            </w:r>
          </w:p>
        </w:tc>
      </w:tr>
      <w:tr w:rsidR="00AE4C1C" w:rsidRPr="001B7AE5" w14:paraId="468534BF" w14:textId="77777777" w:rsidTr="006B7414">
        <w:trPr>
          <w:cantSplit/>
        </w:trPr>
        <w:tc>
          <w:tcPr>
            <w:tcW w:w="907" w:type="pct"/>
          </w:tcPr>
          <w:p w14:paraId="66778D30" w14:textId="77777777" w:rsidR="00AE4C1C" w:rsidRDefault="00AE4C1C" w:rsidP="00111A73">
            <w:pPr>
              <w:pStyle w:val="TableText"/>
              <w:rPr>
                <w:rFonts w:ascii="Times New Roman" w:hAnsi="Times New Roman" w:cs="Times New Roman"/>
                <w:szCs w:val="22"/>
              </w:rPr>
            </w:pPr>
            <w:r>
              <w:rPr>
                <w:rFonts w:ascii="Times New Roman" w:hAnsi="Times New Roman" w:cs="Times New Roman"/>
                <w:szCs w:val="22"/>
              </w:rPr>
              <w:t>6/12/2015</w:t>
            </w:r>
          </w:p>
        </w:tc>
        <w:tc>
          <w:tcPr>
            <w:tcW w:w="567" w:type="pct"/>
          </w:tcPr>
          <w:p w14:paraId="137048A0" w14:textId="77777777" w:rsidR="00AE4C1C" w:rsidRDefault="00AE4C1C" w:rsidP="00111A73">
            <w:pPr>
              <w:pStyle w:val="TableText"/>
              <w:rPr>
                <w:rFonts w:ascii="Times New Roman" w:hAnsi="Times New Roman" w:cs="Times New Roman"/>
                <w:szCs w:val="22"/>
              </w:rPr>
            </w:pPr>
            <w:r>
              <w:rPr>
                <w:rFonts w:ascii="Times New Roman" w:hAnsi="Times New Roman" w:cs="Times New Roman"/>
                <w:szCs w:val="22"/>
              </w:rPr>
              <w:t>2.6</w:t>
            </w:r>
          </w:p>
        </w:tc>
        <w:tc>
          <w:tcPr>
            <w:tcW w:w="2305" w:type="pct"/>
          </w:tcPr>
          <w:p w14:paraId="559EE1F7" w14:textId="77777777" w:rsidR="00AE4C1C" w:rsidRDefault="00AE4C1C" w:rsidP="00A01875">
            <w:pPr>
              <w:pStyle w:val="TableText"/>
              <w:rPr>
                <w:rFonts w:ascii="Times New Roman" w:hAnsi="Times New Roman" w:cs="Times New Roman"/>
                <w:szCs w:val="22"/>
              </w:rPr>
            </w:pPr>
            <w:r>
              <w:rPr>
                <w:rFonts w:ascii="Times New Roman" w:hAnsi="Times New Roman" w:cs="Times New Roman"/>
                <w:szCs w:val="22"/>
              </w:rPr>
              <w:t>Final Review</w:t>
            </w:r>
          </w:p>
        </w:tc>
        <w:tc>
          <w:tcPr>
            <w:tcW w:w="1221" w:type="pct"/>
          </w:tcPr>
          <w:p w14:paraId="4B4F9147" w14:textId="77777777" w:rsidR="00AE4C1C" w:rsidRDefault="00AE4C1C" w:rsidP="00111A73">
            <w:pPr>
              <w:pStyle w:val="TableText"/>
              <w:rPr>
                <w:rFonts w:ascii="Times New Roman" w:hAnsi="Times New Roman" w:cs="Times New Roman"/>
                <w:szCs w:val="22"/>
              </w:rPr>
            </w:pPr>
            <w:r>
              <w:rPr>
                <w:rFonts w:ascii="Times New Roman" w:hAnsi="Times New Roman" w:cs="Times New Roman"/>
                <w:szCs w:val="22"/>
              </w:rPr>
              <w:t>Monica Mohler/Paul Bradley</w:t>
            </w:r>
          </w:p>
        </w:tc>
      </w:tr>
      <w:tr w:rsidR="00AE4C1C" w:rsidRPr="001B7AE5" w14:paraId="3BFCAD5A" w14:textId="77777777" w:rsidTr="006B7414">
        <w:trPr>
          <w:cantSplit/>
        </w:trPr>
        <w:tc>
          <w:tcPr>
            <w:tcW w:w="907" w:type="pct"/>
          </w:tcPr>
          <w:p w14:paraId="7F456910" w14:textId="77777777" w:rsidR="00AE4C1C" w:rsidRDefault="00AE4C1C" w:rsidP="00111A73">
            <w:pPr>
              <w:pStyle w:val="TableText"/>
              <w:rPr>
                <w:rFonts w:ascii="Times New Roman" w:hAnsi="Times New Roman" w:cs="Times New Roman"/>
                <w:szCs w:val="22"/>
              </w:rPr>
            </w:pPr>
            <w:r>
              <w:rPr>
                <w:rFonts w:ascii="Times New Roman" w:hAnsi="Times New Roman" w:cs="Times New Roman"/>
                <w:szCs w:val="22"/>
              </w:rPr>
              <w:t>6/10/2015</w:t>
            </w:r>
          </w:p>
        </w:tc>
        <w:tc>
          <w:tcPr>
            <w:tcW w:w="567" w:type="pct"/>
          </w:tcPr>
          <w:p w14:paraId="24DC7750" w14:textId="77777777" w:rsidR="00AE4C1C" w:rsidRDefault="00AE4C1C" w:rsidP="00111A73">
            <w:pPr>
              <w:pStyle w:val="TableText"/>
              <w:rPr>
                <w:rFonts w:ascii="Times New Roman" w:hAnsi="Times New Roman" w:cs="Times New Roman"/>
                <w:szCs w:val="22"/>
              </w:rPr>
            </w:pPr>
            <w:r>
              <w:rPr>
                <w:rFonts w:ascii="Times New Roman" w:hAnsi="Times New Roman" w:cs="Times New Roman"/>
                <w:szCs w:val="22"/>
              </w:rPr>
              <w:t>2.5</w:t>
            </w:r>
          </w:p>
        </w:tc>
        <w:tc>
          <w:tcPr>
            <w:tcW w:w="2305" w:type="pct"/>
          </w:tcPr>
          <w:p w14:paraId="38D9EC23" w14:textId="77777777" w:rsidR="00AE4C1C" w:rsidRDefault="00AE4C1C" w:rsidP="00A01875">
            <w:pPr>
              <w:pStyle w:val="TableText"/>
              <w:rPr>
                <w:rFonts w:ascii="Times New Roman" w:hAnsi="Times New Roman" w:cs="Times New Roman"/>
                <w:szCs w:val="22"/>
              </w:rPr>
            </w:pPr>
            <w:r>
              <w:rPr>
                <w:rFonts w:ascii="Times New Roman" w:hAnsi="Times New Roman" w:cs="Times New Roman"/>
                <w:szCs w:val="22"/>
              </w:rPr>
              <w:t>Peer Review</w:t>
            </w:r>
          </w:p>
        </w:tc>
        <w:tc>
          <w:tcPr>
            <w:tcW w:w="1221" w:type="pct"/>
          </w:tcPr>
          <w:p w14:paraId="1B44DDC6" w14:textId="77777777" w:rsidR="00AE4C1C" w:rsidRDefault="00AE4C1C" w:rsidP="00111A73">
            <w:pPr>
              <w:pStyle w:val="TableText"/>
              <w:rPr>
                <w:rFonts w:ascii="Times New Roman" w:hAnsi="Times New Roman" w:cs="Times New Roman"/>
                <w:szCs w:val="22"/>
              </w:rPr>
            </w:pPr>
            <w:r>
              <w:rPr>
                <w:rFonts w:ascii="Times New Roman" w:hAnsi="Times New Roman" w:cs="Times New Roman"/>
                <w:szCs w:val="22"/>
              </w:rPr>
              <w:t>Radina Ivanova</w:t>
            </w:r>
          </w:p>
        </w:tc>
      </w:tr>
      <w:tr w:rsidR="00624668" w:rsidRPr="001B7AE5" w14:paraId="7AFD7D2F" w14:textId="77777777" w:rsidTr="006B7414">
        <w:trPr>
          <w:cantSplit/>
        </w:trPr>
        <w:tc>
          <w:tcPr>
            <w:tcW w:w="907" w:type="pct"/>
          </w:tcPr>
          <w:p w14:paraId="679326EA" w14:textId="77777777" w:rsidR="00624668" w:rsidRDefault="00624668" w:rsidP="00111A73">
            <w:pPr>
              <w:pStyle w:val="TableText"/>
              <w:rPr>
                <w:rFonts w:ascii="Times New Roman" w:hAnsi="Times New Roman" w:cs="Times New Roman"/>
                <w:szCs w:val="22"/>
              </w:rPr>
            </w:pPr>
            <w:r>
              <w:rPr>
                <w:rFonts w:ascii="Times New Roman" w:hAnsi="Times New Roman" w:cs="Times New Roman"/>
                <w:szCs w:val="22"/>
              </w:rPr>
              <w:t>6/1/2015</w:t>
            </w:r>
          </w:p>
        </w:tc>
        <w:tc>
          <w:tcPr>
            <w:tcW w:w="567" w:type="pct"/>
          </w:tcPr>
          <w:p w14:paraId="1348DB51" w14:textId="77777777" w:rsidR="00624668" w:rsidRDefault="00624668" w:rsidP="00111A73">
            <w:pPr>
              <w:pStyle w:val="TableText"/>
              <w:rPr>
                <w:rFonts w:ascii="Times New Roman" w:hAnsi="Times New Roman" w:cs="Times New Roman"/>
                <w:szCs w:val="22"/>
              </w:rPr>
            </w:pPr>
            <w:r>
              <w:rPr>
                <w:rFonts w:ascii="Times New Roman" w:hAnsi="Times New Roman" w:cs="Times New Roman"/>
                <w:szCs w:val="22"/>
              </w:rPr>
              <w:t>2.4</w:t>
            </w:r>
          </w:p>
        </w:tc>
        <w:tc>
          <w:tcPr>
            <w:tcW w:w="2305" w:type="pct"/>
          </w:tcPr>
          <w:p w14:paraId="6D127303" w14:textId="77777777" w:rsidR="00624668" w:rsidRDefault="00624668" w:rsidP="00A01875">
            <w:pPr>
              <w:pStyle w:val="TableText"/>
              <w:rPr>
                <w:rFonts w:ascii="Times New Roman" w:hAnsi="Times New Roman" w:cs="Times New Roman"/>
                <w:szCs w:val="22"/>
              </w:rPr>
            </w:pPr>
            <w:r>
              <w:rPr>
                <w:rFonts w:ascii="Times New Roman" w:hAnsi="Times New Roman" w:cs="Times New Roman"/>
                <w:szCs w:val="22"/>
              </w:rPr>
              <w:t>June 2015</w:t>
            </w:r>
            <w:r w:rsidR="004A1A4E">
              <w:rPr>
                <w:rFonts w:ascii="Times New Roman" w:hAnsi="Times New Roman" w:cs="Times New Roman"/>
                <w:szCs w:val="22"/>
              </w:rPr>
              <w:t xml:space="preserve"> update</w:t>
            </w:r>
            <w:r>
              <w:rPr>
                <w:rFonts w:ascii="Times New Roman" w:hAnsi="Times New Roman" w:cs="Times New Roman"/>
                <w:szCs w:val="22"/>
              </w:rPr>
              <w:t xml:space="preserve"> with new content related to login / logout and Handbook 6500 requirements</w:t>
            </w:r>
          </w:p>
        </w:tc>
        <w:tc>
          <w:tcPr>
            <w:tcW w:w="1221" w:type="pct"/>
          </w:tcPr>
          <w:p w14:paraId="77D329F4" w14:textId="77777777" w:rsidR="00624668" w:rsidRDefault="00AE4C1C" w:rsidP="00111A73">
            <w:pPr>
              <w:pStyle w:val="TableText"/>
              <w:rPr>
                <w:rFonts w:ascii="Times New Roman" w:hAnsi="Times New Roman" w:cs="Times New Roman"/>
                <w:szCs w:val="22"/>
              </w:rPr>
            </w:pPr>
            <w:r>
              <w:rPr>
                <w:rFonts w:ascii="Times New Roman" w:hAnsi="Times New Roman" w:cs="Times New Roman"/>
                <w:szCs w:val="22"/>
              </w:rPr>
              <w:t>Matthew Robinson</w:t>
            </w:r>
          </w:p>
        </w:tc>
      </w:tr>
      <w:tr w:rsidR="001044EE" w:rsidRPr="001B7AE5" w14:paraId="0E6F7261" w14:textId="77777777" w:rsidTr="006B7414">
        <w:trPr>
          <w:cantSplit/>
        </w:trPr>
        <w:tc>
          <w:tcPr>
            <w:tcW w:w="907" w:type="pct"/>
          </w:tcPr>
          <w:p w14:paraId="69B8648A" w14:textId="77777777" w:rsidR="001044EE" w:rsidRDefault="001044EE" w:rsidP="00111A73">
            <w:pPr>
              <w:pStyle w:val="TableText"/>
              <w:rPr>
                <w:rFonts w:ascii="Times New Roman" w:hAnsi="Times New Roman" w:cs="Times New Roman"/>
                <w:szCs w:val="22"/>
              </w:rPr>
            </w:pPr>
            <w:r>
              <w:rPr>
                <w:rFonts w:ascii="Times New Roman" w:hAnsi="Times New Roman" w:cs="Times New Roman"/>
                <w:szCs w:val="22"/>
              </w:rPr>
              <w:t>5/</w:t>
            </w:r>
            <w:r w:rsidR="00204750">
              <w:rPr>
                <w:rFonts w:ascii="Times New Roman" w:hAnsi="Times New Roman" w:cs="Times New Roman"/>
                <w:szCs w:val="22"/>
              </w:rPr>
              <w:t>14/2015</w:t>
            </w:r>
          </w:p>
        </w:tc>
        <w:tc>
          <w:tcPr>
            <w:tcW w:w="567" w:type="pct"/>
          </w:tcPr>
          <w:p w14:paraId="61F5F4B2" w14:textId="77777777" w:rsidR="001044EE" w:rsidRDefault="001044EE" w:rsidP="00111A73">
            <w:pPr>
              <w:pStyle w:val="TableText"/>
              <w:rPr>
                <w:rFonts w:ascii="Times New Roman" w:hAnsi="Times New Roman" w:cs="Times New Roman"/>
                <w:szCs w:val="22"/>
              </w:rPr>
            </w:pPr>
            <w:r>
              <w:rPr>
                <w:rFonts w:ascii="Times New Roman" w:hAnsi="Times New Roman" w:cs="Times New Roman"/>
                <w:szCs w:val="22"/>
              </w:rPr>
              <w:t>2.3</w:t>
            </w:r>
          </w:p>
        </w:tc>
        <w:tc>
          <w:tcPr>
            <w:tcW w:w="2305" w:type="pct"/>
          </w:tcPr>
          <w:p w14:paraId="33B94674" w14:textId="77777777" w:rsidR="001044EE" w:rsidRDefault="001044EE" w:rsidP="00A01875">
            <w:pPr>
              <w:pStyle w:val="TableText"/>
              <w:rPr>
                <w:rFonts w:ascii="Times New Roman" w:hAnsi="Times New Roman" w:cs="Times New Roman"/>
                <w:szCs w:val="22"/>
              </w:rPr>
            </w:pPr>
            <w:r>
              <w:rPr>
                <w:rFonts w:ascii="Times New Roman" w:hAnsi="Times New Roman" w:cs="Times New Roman"/>
                <w:szCs w:val="22"/>
              </w:rPr>
              <w:t>Final Review</w:t>
            </w:r>
          </w:p>
        </w:tc>
        <w:tc>
          <w:tcPr>
            <w:tcW w:w="1221" w:type="pct"/>
          </w:tcPr>
          <w:p w14:paraId="65D0984B" w14:textId="77777777" w:rsidR="001044EE" w:rsidRDefault="001044EE" w:rsidP="00111A73">
            <w:pPr>
              <w:pStyle w:val="TableText"/>
              <w:rPr>
                <w:rFonts w:ascii="Times New Roman" w:hAnsi="Times New Roman" w:cs="Times New Roman"/>
                <w:szCs w:val="22"/>
              </w:rPr>
            </w:pPr>
            <w:r>
              <w:rPr>
                <w:rFonts w:ascii="Times New Roman" w:hAnsi="Times New Roman" w:cs="Times New Roman"/>
                <w:szCs w:val="22"/>
              </w:rPr>
              <w:t>Monica Mohler/Paul Bradley</w:t>
            </w:r>
          </w:p>
        </w:tc>
      </w:tr>
      <w:tr w:rsidR="001044EE" w:rsidRPr="001B7AE5" w14:paraId="03956D4F" w14:textId="77777777" w:rsidTr="006B7414">
        <w:trPr>
          <w:cantSplit/>
        </w:trPr>
        <w:tc>
          <w:tcPr>
            <w:tcW w:w="907" w:type="pct"/>
          </w:tcPr>
          <w:p w14:paraId="6483B3C0" w14:textId="77777777" w:rsidR="001044EE" w:rsidRDefault="001044EE" w:rsidP="00111A73">
            <w:pPr>
              <w:pStyle w:val="TableText"/>
              <w:rPr>
                <w:rFonts w:ascii="Times New Roman" w:hAnsi="Times New Roman" w:cs="Times New Roman"/>
                <w:szCs w:val="22"/>
              </w:rPr>
            </w:pPr>
            <w:r>
              <w:rPr>
                <w:rFonts w:ascii="Times New Roman" w:hAnsi="Times New Roman" w:cs="Times New Roman"/>
                <w:szCs w:val="22"/>
              </w:rPr>
              <w:t>5/4/2013</w:t>
            </w:r>
          </w:p>
        </w:tc>
        <w:tc>
          <w:tcPr>
            <w:tcW w:w="567" w:type="pct"/>
          </w:tcPr>
          <w:p w14:paraId="2B93B5A7" w14:textId="77777777" w:rsidR="001044EE" w:rsidRDefault="001044EE" w:rsidP="00111A73">
            <w:pPr>
              <w:pStyle w:val="TableText"/>
              <w:rPr>
                <w:rFonts w:ascii="Times New Roman" w:hAnsi="Times New Roman" w:cs="Times New Roman"/>
                <w:szCs w:val="22"/>
              </w:rPr>
            </w:pPr>
            <w:r>
              <w:rPr>
                <w:rFonts w:ascii="Times New Roman" w:hAnsi="Times New Roman" w:cs="Times New Roman"/>
                <w:szCs w:val="22"/>
              </w:rPr>
              <w:t>2.2</w:t>
            </w:r>
          </w:p>
        </w:tc>
        <w:tc>
          <w:tcPr>
            <w:tcW w:w="2305" w:type="pct"/>
          </w:tcPr>
          <w:p w14:paraId="5CAC8688" w14:textId="77777777" w:rsidR="001044EE" w:rsidRDefault="001044EE" w:rsidP="00A01875">
            <w:pPr>
              <w:pStyle w:val="TableText"/>
              <w:rPr>
                <w:rFonts w:ascii="Times New Roman" w:hAnsi="Times New Roman" w:cs="Times New Roman"/>
                <w:szCs w:val="22"/>
              </w:rPr>
            </w:pPr>
            <w:r>
              <w:rPr>
                <w:rFonts w:ascii="Times New Roman" w:hAnsi="Times New Roman" w:cs="Times New Roman"/>
                <w:szCs w:val="22"/>
              </w:rPr>
              <w:t>Peer Review</w:t>
            </w:r>
          </w:p>
        </w:tc>
        <w:tc>
          <w:tcPr>
            <w:tcW w:w="1221" w:type="pct"/>
          </w:tcPr>
          <w:p w14:paraId="61B1F874" w14:textId="77777777" w:rsidR="001044EE" w:rsidRDefault="001044EE" w:rsidP="00111A73">
            <w:pPr>
              <w:pStyle w:val="TableText"/>
              <w:rPr>
                <w:rFonts w:ascii="Times New Roman" w:hAnsi="Times New Roman" w:cs="Times New Roman"/>
                <w:szCs w:val="22"/>
              </w:rPr>
            </w:pPr>
            <w:r>
              <w:rPr>
                <w:rFonts w:ascii="Times New Roman" w:hAnsi="Times New Roman" w:cs="Times New Roman"/>
                <w:szCs w:val="22"/>
              </w:rPr>
              <w:t>Radina Ivanova</w:t>
            </w:r>
          </w:p>
        </w:tc>
      </w:tr>
      <w:tr w:rsidR="00217489" w:rsidRPr="001B7AE5" w14:paraId="3EE55EC1" w14:textId="77777777" w:rsidTr="006B7414">
        <w:trPr>
          <w:cantSplit/>
        </w:trPr>
        <w:tc>
          <w:tcPr>
            <w:tcW w:w="907" w:type="pct"/>
          </w:tcPr>
          <w:p w14:paraId="168F2A25" w14:textId="77777777" w:rsidR="00217489" w:rsidRDefault="001044EE" w:rsidP="00111A73">
            <w:pPr>
              <w:pStyle w:val="TableText"/>
              <w:rPr>
                <w:rFonts w:ascii="Times New Roman" w:hAnsi="Times New Roman" w:cs="Times New Roman"/>
                <w:szCs w:val="22"/>
              </w:rPr>
            </w:pPr>
            <w:r>
              <w:rPr>
                <w:rFonts w:ascii="Times New Roman" w:hAnsi="Times New Roman" w:cs="Times New Roman"/>
                <w:szCs w:val="22"/>
              </w:rPr>
              <w:t>5/4/2013</w:t>
            </w:r>
          </w:p>
        </w:tc>
        <w:tc>
          <w:tcPr>
            <w:tcW w:w="567" w:type="pct"/>
          </w:tcPr>
          <w:p w14:paraId="0D509AFF" w14:textId="77777777" w:rsidR="00217489" w:rsidRDefault="00217489" w:rsidP="00111A73">
            <w:pPr>
              <w:pStyle w:val="TableText"/>
              <w:rPr>
                <w:rFonts w:ascii="Times New Roman" w:hAnsi="Times New Roman" w:cs="Times New Roman"/>
                <w:szCs w:val="22"/>
              </w:rPr>
            </w:pPr>
            <w:r>
              <w:rPr>
                <w:rFonts w:ascii="Times New Roman" w:hAnsi="Times New Roman" w:cs="Times New Roman"/>
                <w:szCs w:val="22"/>
              </w:rPr>
              <w:t>2.1</w:t>
            </w:r>
          </w:p>
        </w:tc>
        <w:tc>
          <w:tcPr>
            <w:tcW w:w="2305" w:type="pct"/>
          </w:tcPr>
          <w:p w14:paraId="6856DC09" w14:textId="77777777" w:rsidR="00217489" w:rsidRDefault="00217489" w:rsidP="00A01875">
            <w:pPr>
              <w:pStyle w:val="TableText"/>
              <w:rPr>
                <w:rFonts w:ascii="Times New Roman" w:hAnsi="Times New Roman" w:cs="Times New Roman"/>
                <w:szCs w:val="22"/>
              </w:rPr>
            </w:pPr>
            <w:r>
              <w:rPr>
                <w:rFonts w:ascii="Times New Roman" w:hAnsi="Times New Roman" w:cs="Times New Roman"/>
                <w:szCs w:val="22"/>
              </w:rPr>
              <w:t>May 2015 update with new content related to National Level View and Widgets</w:t>
            </w:r>
          </w:p>
        </w:tc>
        <w:tc>
          <w:tcPr>
            <w:tcW w:w="1221" w:type="pct"/>
          </w:tcPr>
          <w:p w14:paraId="67443656" w14:textId="77777777" w:rsidR="00217489" w:rsidRDefault="00217489" w:rsidP="00111A73">
            <w:pPr>
              <w:pStyle w:val="TableText"/>
              <w:rPr>
                <w:rFonts w:ascii="Times New Roman" w:hAnsi="Times New Roman" w:cs="Times New Roman"/>
                <w:szCs w:val="22"/>
              </w:rPr>
            </w:pPr>
            <w:r>
              <w:rPr>
                <w:rFonts w:ascii="Times New Roman" w:hAnsi="Times New Roman" w:cs="Times New Roman"/>
                <w:szCs w:val="22"/>
              </w:rPr>
              <w:t>Matthew Robinson</w:t>
            </w:r>
          </w:p>
        </w:tc>
      </w:tr>
      <w:tr w:rsidR="00836852" w:rsidRPr="001B7AE5" w14:paraId="2126900B" w14:textId="77777777" w:rsidTr="006B7414">
        <w:trPr>
          <w:cantSplit/>
        </w:trPr>
        <w:tc>
          <w:tcPr>
            <w:tcW w:w="907" w:type="pct"/>
          </w:tcPr>
          <w:p w14:paraId="0070DFF8" w14:textId="77777777" w:rsidR="00836852" w:rsidRDefault="00D92317" w:rsidP="00111A73">
            <w:pPr>
              <w:pStyle w:val="TableText"/>
              <w:rPr>
                <w:rFonts w:ascii="Times New Roman" w:hAnsi="Times New Roman" w:cs="Times New Roman"/>
                <w:szCs w:val="22"/>
              </w:rPr>
            </w:pPr>
            <w:r>
              <w:rPr>
                <w:rFonts w:ascii="Times New Roman" w:hAnsi="Times New Roman" w:cs="Times New Roman"/>
                <w:szCs w:val="22"/>
              </w:rPr>
              <w:t>4/13/2015</w:t>
            </w:r>
          </w:p>
        </w:tc>
        <w:tc>
          <w:tcPr>
            <w:tcW w:w="567" w:type="pct"/>
          </w:tcPr>
          <w:p w14:paraId="054CD602" w14:textId="77777777" w:rsidR="00836852" w:rsidRDefault="00836852" w:rsidP="00111A73">
            <w:pPr>
              <w:pStyle w:val="TableText"/>
              <w:rPr>
                <w:rFonts w:ascii="Times New Roman" w:hAnsi="Times New Roman" w:cs="Times New Roman"/>
                <w:szCs w:val="22"/>
              </w:rPr>
            </w:pPr>
            <w:r>
              <w:rPr>
                <w:rFonts w:ascii="Times New Roman" w:hAnsi="Times New Roman" w:cs="Times New Roman"/>
                <w:szCs w:val="22"/>
              </w:rPr>
              <w:t>2.0</w:t>
            </w:r>
          </w:p>
        </w:tc>
        <w:tc>
          <w:tcPr>
            <w:tcW w:w="2305" w:type="pct"/>
          </w:tcPr>
          <w:p w14:paraId="6FBAC4F2" w14:textId="77777777" w:rsidR="00836852" w:rsidRDefault="00836852" w:rsidP="00A01875">
            <w:pPr>
              <w:pStyle w:val="TableText"/>
              <w:rPr>
                <w:rFonts w:ascii="Times New Roman" w:hAnsi="Times New Roman" w:cs="Times New Roman"/>
                <w:szCs w:val="22"/>
              </w:rPr>
            </w:pPr>
            <w:r>
              <w:rPr>
                <w:rFonts w:ascii="Times New Roman" w:hAnsi="Times New Roman" w:cs="Times New Roman"/>
                <w:szCs w:val="22"/>
              </w:rPr>
              <w:t>Final Review</w:t>
            </w:r>
          </w:p>
        </w:tc>
        <w:tc>
          <w:tcPr>
            <w:tcW w:w="1221" w:type="pct"/>
          </w:tcPr>
          <w:p w14:paraId="6B22626B" w14:textId="77777777" w:rsidR="00836852" w:rsidRDefault="00836852" w:rsidP="00111A73">
            <w:pPr>
              <w:pStyle w:val="TableText"/>
              <w:rPr>
                <w:rFonts w:ascii="Times New Roman" w:hAnsi="Times New Roman" w:cs="Times New Roman"/>
                <w:szCs w:val="22"/>
              </w:rPr>
            </w:pPr>
            <w:r>
              <w:rPr>
                <w:rFonts w:ascii="Times New Roman" w:hAnsi="Times New Roman" w:cs="Times New Roman"/>
                <w:szCs w:val="22"/>
              </w:rPr>
              <w:t>Monica Mohler/Paul Bradley</w:t>
            </w:r>
          </w:p>
        </w:tc>
      </w:tr>
      <w:tr w:rsidR="00836852" w:rsidRPr="001B7AE5" w14:paraId="48F756BA" w14:textId="77777777" w:rsidTr="006B7414">
        <w:trPr>
          <w:cantSplit/>
        </w:trPr>
        <w:tc>
          <w:tcPr>
            <w:tcW w:w="907" w:type="pct"/>
          </w:tcPr>
          <w:p w14:paraId="5F70C27F" w14:textId="77777777" w:rsidR="00836852" w:rsidRDefault="00836852" w:rsidP="00111A73">
            <w:pPr>
              <w:pStyle w:val="TableText"/>
              <w:rPr>
                <w:rFonts w:ascii="Times New Roman" w:hAnsi="Times New Roman" w:cs="Times New Roman"/>
                <w:szCs w:val="22"/>
              </w:rPr>
            </w:pPr>
            <w:r>
              <w:rPr>
                <w:rFonts w:ascii="Times New Roman" w:hAnsi="Times New Roman" w:cs="Times New Roman"/>
                <w:szCs w:val="22"/>
              </w:rPr>
              <w:t>4/1/2015</w:t>
            </w:r>
          </w:p>
        </w:tc>
        <w:tc>
          <w:tcPr>
            <w:tcW w:w="567" w:type="pct"/>
          </w:tcPr>
          <w:p w14:paraId="03E26D70" w14:textId="77777777" w:rsidR="00836852" w:rsidRDefault="00836852" w:rsidP="00111A73">
            <w:pPr>
              <w:pStyle w:val="TableText"/>
              <w:rPr>
                <w:rFonts w:ascii="Times New Roman" w:hAnsi="Times New Roman" w:cs="Times New Roman"/>
                <w:szCs w:val="22"/>
              </w:rPr>
            </w:pPr>
            <w:r>
              <w:rPr>
                <w:rFonts w:ascii="Times New Roman" w:hAnsi="Times New Roman" w:cs="Times New Roman"/>
                <w:szCs w:val="22"/>
              </w:rPr>
              <w:t>1.9</w:t>
            </w:r>
          </w:p>
        </w:tc>
        <w:tc>
          <w:tcPr>
            <w:tcW w:w="2305" w:type="pct"/>
          </w:tcPr>
          <w:p w14:paraId="208D195D" w14:textId="77777777" w:rsidR="00836852" w:rsidRDefault="00836852" w:rsidP="00A01875">
            <w:pPr>
              <w:pStyle w:val="TableText"/>
              <w:rPr>
                <w:rFonts w:ascii="Times New Roman" w:hAnsi="Times New Roman" w:cs="Times New Roman"/>
                <w:szCs w:val="22"/>
              </w:rPr>
            </w:pPr>
            <w:r>
              <w:rPr>
                <w:rFonts w:ascii="Times New Roman" w:hAnsi="Times New Roman" w:cs="Times New Roman"/>
                <w:szCs w:val="22"/>
              </w:rPr>
              <w:t>Peer Review</w:t>
            </w:r>
          </w:p>
        </w:tc>
        <w:tc>
          <w:tcPr>
            <w:tcW w:w="1221" w:type="pct"/>
          </w:tcPr>
          <w:p w14:paraId="6012B6B0" w14:textId="77777777" w:rsidR="00836852" w:rsidRDefault="00836852" w:rsidP="00111A73">
            <w:pPr>
              <w:pStyle w:val="TableText"/>
              <w:rPr>
                <w:rFonts w:ascii="Times New Roman" w:hAnsi="Times New Roman" w:cs="Times New Roman"/>
                <w:szCs w:val="22"/>
              </w:rPr>
            </w:pPr>
            <w:r>
              <w:rPr>
                <w:rFonts w:ascii="Times New Roman" w:hAnsi="Times New Roman" w:cs="Times New Roman"/>
                <w:szCs w:val="22"/>
              </w:rPr>
              <w:t>Radina Ivanova</w:t>
            </w:r>
          </w:p>
        </w:tc>
      </w:tr>
      <w:tr w:rsidR="00A01875" w:rsidRPr="001B7AE5" w14:paraId="4978B39F" w14:textId="77777777" w:rsidTr="006B7414">
        <w:trPr>
          <w:cantSplit/>
        </w:trPr>
        <w:tc>
          <w:tcPr>
            <w:tcW w:w="907" w:type="pct"/>
          </w:tcPr>
          <w:p w14:paraId="53C700C6" w14:textId="77777777" w:rsidR="00A01875" w:rsidRDefault="00836852" w:rsidP="00111A73">
            <w:pPr>
              <w:pStyle w:val="TableText"/>
              <w:rPr>
                <w:rFonts w:ascii="Times New Roman" w:hAnsi="Times New Roman" w:cs="Times New Roman"/>
                <w:szCs w:val="22"/>
              </w:rPr>
            </w:pPr>
            <w:r>
              <w:rPr>
                <w:rFonts w:ascii="Times New Roman" w:hAnsi="Times New Roman" w:cs="Times New Roman"/>
                <w:szCs w:val="22"/>
              </w:rPr>
              <w:t>3/31/2015</w:t>
            </w:r>
          </w:p>
        </w:tc>
        <w:tc>
          <w:tcPr>
            <w:tcW w:w="567" w:type="pct"/>
          </w:tcPr>
          <w:p w14:paraId="147598A7" w14:textId="77777777" w:rsidR="00A01875" w:rsidRDefault="00A01875" w:rsidP="00111A73">
            <w:pPr>
              <w:pStyle w:val="TableText"/>
              <w:rPr>
                <w:rFonts w:ascii="Times New Roman" w:hAnsi="Times New Roman" w:cs="Times New Roman"/>
                <w:szCs w:val="22"/>
              </w:rPr>
            </w:pPr>
            <w:r>
              <w:rPr>
                <w:rFonts w:ascii="Times New Roman" w:hAnsi="Times New Roman" w:cs="Times New Roman"/>
                <w:szCs w:val="22"/>
              </w:rPr>
              <w:t>1.8</w:t>
            </w:r>
          </w:p>
        </w:tc>
        <w:tc>
          <w:tcPr>
            <w:tcW w:w="2305" w:type="pct"/>
          </w:tcPr>
          <w:p w14:paraId="7E6E07A5" w14:textId="77777777" w:rsidR="00A01875" w:rsidRDefault="00A01875" w:rsidP="00A01875">
            <w:pPr>
              <w:pStyle w:val="TableText"/>
              <w:rPr>
                <w:rFonts w:ascii="Times New Roman" w:hAnsi="Times New Roman" w:cs="Times New Roman"/>
                <w:szCs w:val="22"/>
              </w:rPr>
            </w:pPr>
            <w:r>
              <w:rPr>
                <w:rFonts w:ascii="Times New Roman" w:hAnsi="Times New Roman" w:cs="Times New Roman"/>
                <w:szCs w:val="22"/>
              </w:rPr>
              <w:t>April 2015 update with additional content added related Veteran outreach status and widget content</w:t>
            </w:r>
          </w:p>
        </w:tc>
        <w:tc>
          <w:tcPr>
            <w:tcW w:w="1221" w:type="pct"/>
          </w:tcPr>
          <w:p w14:paraId="5E2841FF" w14:textId="77777777" w:rsidR="00A01875" w:rsidRDefault="00A01875" w:rsidP="00111A73">
            <w:pPr>
              <w:pStyle w:val="TableText"/>
              <w:rPr>
                <w:rFonts w:ascii="Times New Roman" w:hAnsi="Times New Roman" w:cs="Times New Roman"/>
                <w:szCs w:val="22"/>
              </w:rPr>
            </w:pPr>
            <w:r>
              <w:rPr>
                <w:rFonts w:ascii="Times New Roman" w:hAnsi="Times New Roman" w:cs="Times New Roman"/>
                <w:szCs w:val="22"/>
              </w:rPr>
              <w:t>Matthew Robinson</w:t>
            </w:r>
          </w:p>
        </w:tc>
      </w:tr>
      <w:tr w:rsidR="001F3997" w:rsidRPr="001B7AE5" w14:paraId="15279548" w14:textId="77777777" w:rsidTr="006B7414">
        <w:trPr>
          <w:cantSplit/>
        </w:trPr>
        <w:tc>
          <w:tcPr>
            <w:tcW w:w="907" w:type="pct"/>
          </w:tcPr>
          <w:p w14:paraId="368FA863" w14:textId="77777777" w:rsidR="001F3997" w:rsidRDefault="001F3997" w:rsidP="00111A73">
            <w:pPr>
              <w:pStyle w:val="TableText"/>
              <w:rPr>
                <w:rFonts w:ascii="Times New Roman" w:hAnsi="Times New Roman" w:cs="Times New Roman"/>
                <w:szCs w:val="22"/>
              </w:rPr>
            </w:pPr>
            <w:r>
              <w:rPr>
                <w:rFonts w:ascii="Times New Roman" w:hAnsi="Times New Roman" w:cs="Times New Roman"/>
                <w:szCs w:val="22"/>
              </w:rPr>
              <w:t>3/</w:t>
            </w:r>
            <w:r w:rsidR="00F94F76">
              <w:rPr>
                <w:rFonts w:ascii="Times New Roman" w:hAnsi="Times New Roman" w:cs="Times New Roman"/>
                <w:szCs w:val="22"/>
              </w:rPr>
              <w:t>11/2015</w:t>
            </w:r>
          </w:p>
        </w:tc>
        <w:tc>
          <w:tcPr>
            <w:tcW w:w="567" w:type="pct"/>
          </w:tcPr>
          <w:p w14:paraId="403BBEB3" w14:textId="77777777" w:rsidR="001F3997" w:rsidRDefault="001F3997" w:rsidP="00111A73">
            <w:pPr>
              <w:pStyle w:val="TableText"/>
              <w:rPr>
                <w:rFonts w:ascii="Times New Roman" w:hAnsi="Times New Roman" w:cs="Times New Roman"/>
                <w:szCs w:val="22"/>
              </w:rPr>
            </w:pPr>
            <w:r>
              <w:rPr>
                <w:rFonts w:ascii="Times New Roman" w:hAnsi="Times New Roman" w:cs="Times New Roman"/>
                <w:szCs w:val="22"/>
              </w:rPr>
              <w:t>1.7</w:t>
            </w:r>
          </w:p>
        </w:tc>
        <w:tc>
          <w:tcPr>
            <w:tcW w:w="2305" w:type="pct"/>
          </w:tcPr>
          <w:p w14:paraId="4F0F9F9C" w14:textId="77777777" w:rsidR="001F3997" w:rsidRDefault="001F3997" w:rsidP="00C27820">
            <w:pPr>
              <w:pStyle w:val="TableText"/>
              <w:rPr>
                <w:rFonts w:ascii="Times New Roman" w:hAnsi="Times New Roman" w:cs="Times New Roman"/>
                <w:szCs w:val="22"/>
              </w:rPr>
            </w:pPr>
            <w:r>
              <w:rPr>
                <w:rFonts w:ascii="Times New Roman" w:hAnsi="Times New Roman" w:cs="Times New Roman"/>
                <w:szCs w:val="22"/>
              </w:rPr>
              <w:t>Final Review</w:t>
            </w:r>
          </w:p>
        </w:tc>
        <w:tc>
          <w:tcPr>
            <w:tcW w:w="1221" w:type="pct"/>
          </w:tcPr>
          <w:p w14:paraId="256B018F" w14:textId="77777777" w:rsidR="001F3997" w:rsidRDefault="001F3997" w:rsidP="00111A73">
            <w:pPr>
              <w:pStyle w:val="TableText"/>
              <w:rPr>
                <w:rFonts w:ascii="Times New Roman" w:hAnsi="Times New Roman" w:cs="Times New Roman"/>
                <w:szCs w:val="22"/>
              </w:rPr>
            </w:pPr>
            <w:r>
              <w:rPr>
                <w:rFonts w:ascii="Times New Roman" w:hAnsi="Times New Roman" w:cs="Times New Roman"/>
                <w:szCs w:val="22"/>
              </w:rPr>
              <w:t>Monica Mohler/Paul Bradley</w:t>
            </w:r>
          </w:p>
        </w:tc>
      </w:tr>
      <w:tr w:rsidR="001F3997" w:rsidRPr="001B7AE5" w14:paraId="50B2A240" w14:textId="77777777" w:rsidTr="006B7414">
        <w:trPr>
          <w:cantSplit/>
        </w:trPr>
        <w:tc>
          <w:tcPr>
            <w:tcW w:w="907" w:type="pct"/>
          </w:tcPr>
          <w:p w14:paraId="2A96A5D4" w14:textId="77777777" w:rsidR="001F3997" w:rsidRDefault="001F3997" w:rsidP="00111A73">
            <w:pPr>
              <w:pStyle w:val="TableText"/>
              <w:rPr>
                <w:rFonts w:ascii="Times New Roman" w:hAnsi="Times New Roman" w:cs="Times New Roman"/>
                <w:szCs w:val="22"/>
              </w:rPr>
            </w:pPr>
            <w:r>
              <w:rPr>
                <w:rFonts w:ascii="Times New Roman" w:hAnsi="Times New Roman" w:cs="Times New Roman"/>
                <w:szCs w:val="22"/>
              </w:rPr>
              <w:lastRenderedPageBreak/>
              <w:t>3/6/2015</w:t>
            </w:r>
          </w:p>
        </w:tc>
        <w:tc>
          <w:tcPr>
            <w:tcW w:w="567" w:type="pct"/>
          </w:tcPr>
          <w:p w14:paraId="7064721B" w14:textId="77777777" w:rsidR="001F3997" w:rsidRDefault="001F3997" w:rsidP="00111A73">
            <w:pPr>
              <w:pStyle w:val="TableText"/>
              <w:rPr>
                <w:rFonts w:ascii="Times New Roman" w:hAnsi="Times New Roman" w:cs="Times New Roman"/>
                <w:szCs w:val="22"/>
              </w:rPr>
            </w:pPr>
            <w:r>
              <w:rPr>
                <w:rFonts w:ascii="Times New Roman" w:hAnsi="Times New Roman" w:cs="Times New Roman"/>
                <w:szCs w:val="22"/>
              </w:rPr>
              <w:t>1.6</w:t>
            </w:r>
          </w:p>
        </w:tc>
        <w:tc>
          <w:tcPr>
            <w:tcW w:w="2305" w:type="pct"/>
          </w:tcPr>
          <w:p w14:paraId="587A6992" w14:textId="77777777" w:rsidR="001F3997" w:rsidRDefault="001F3997" w:rsidP="00C27820">
            <w:pPr>
              <w:pStyle w:val="TableText"/>
              <w:rPr>
                <w:rFonts w:ascii="Times New Roman" w:hAnsi="Times New Roman" w:cs="Times New Roman"/>
                <w:szCs w:val="22"/>
              </w:rPr>
            </w:pPr>
            <w:r>
              <w:rPr>
                <w:rFonts w:ascii="Times New Roman" w:hAnsi="Times New Roman" w:cs="Times New Roman"/>
                <w:szCs w:val="22"/>
              </w:rPr>
              <w:t>Peer Review</w:t>
            </w:r>
          </w:p>
        </w:tc>
        <w:tc>
          <w:tcPr>
            <w:tcW w:w="1221" w:type="pct"/>
          </w:tcPr>
          <w:p w14:paraId="6B30F84D" w14:textId="77777777" w:rsidR="001F3997" w:rsidRDefault="001F3997" w:rsidP="00111A73">
            <w:pPr>
              <w:pStyle w:val="TableText"/>
              <w:rPr>
                <w:rFonts w:ascii="Times New Roman" w:hAnsi="Times New Roman" w:cs="Times New Roman"/>
                <w:szCs w:val="22"/>
              </w:rPr>
            </w:pPr>
            <w:r>
              <w:rPr>
                <w:rFonts w:ascii="Times New Roman" w:hAnsi="Times New Roman" w:cs="Times New Roman"/>
                <w:szCs w:val="22"/>
              </w:rPr>
              <w:t>Radina Ivanova</w:t>
            </w:r>
          </w:p>
        </w:tc>
      </w:tr>
      <w:tr w:rsidR="00C27820" w:rsidRPr="001B7AE5" w14:paraId="0E5E3B5B" w14:textId="77777777" w:rsidTr="006B7414">
        <w:trPr>
          <w:cantSplit/>
        </w:trPr>
        <w:tc>
          <w:tcPr>
            <w:tcW w:w="907" w:type="pct"/>
          </w:tcPr>
          <w:p w14:paraId="700749E3" w14:textId="77777777" w:rsidR="00C27820" w:rsidRDefault="00C27820" w:rsidP="00111A73">
            <w:pPr>
              <w:pStyle w:val="TableText"/>
              <w:rPr>
                <w:rFonts w:ascii="Times New Roman" w:hAnsi="Times New Roman" w:cs="Times New Roman"/>
                <w:szCs w:val="22"/>
              </w:rPr>
            </w:pPr>
            <w:r>
              <w:rPr>
                <w:rFonts w:ascii="Times New Roman" w:hAnsi="Times New Roman" w:cs="Times New Roman"/>
                <w:szCs w:val="22"/>
              </w:rPr>
              <w:t>3/6/2015</w:t>
            </w:r>
          </w:p>
        </w:tc>
        <w:tc>
          <w:tcPr>
            <w:tcW w:w="567" w:type="pct"/>
          </w:tcPr>
          <w:p w14:paraId="62AA8518" w14:textId="77777777" w:rsidR="00C27820" w:rsidRDefault="00C27820" w:rsidP="00111A73">
            <w:pPr>
              <w:pStyle w:val="TableText"/>
              <w:rPr>
                <w:rFonts w:ascii="Times New Roman" w:hAnsi="Times New Roman" w:cs="Times New Roman"/>
                <w:szCs w:val="22"/>
              </w:rPr>
            </w:pPr>
            <w:r>
              <w:rPr>
                <w:rFonts w:ascii="Times New Roman" w:hAnsi="Times New Roman" w:cs="Times New Roman"/>
                <w:szCs w:val="22"/>
              </w:rPr>
              <w:t>1.5</w:t>
            </w:r>
          </w:p>
        </w:tc>
        <w:tc>
          <w:tcPr>
            <w:tcW w:w="2305" w:type="pct"/>
          </w:tcPr>
          <w:p w14:paraId="42C0DED5" w14:textId="77777777" w:rsidR="00C27820" w:rsidRDefault="00C27820" w:rsidP="00C27820">
            <w:pPr>
              <w:pStyle w:val="TableText"/>
              <w:rPr>
                <w:rFonts w:ascii="Times New Roman" w:hAnsi="Times New Roman" w:cs="Times New Roman"/>
                <w:szCs w:val="22"/>
              </w:rPr>
            </w:pPr>
            <w:r>
              <w:rPr>
                <w:rFonts w:ascii="Times New Roman" w:hAnsi="Times New Roman" w:cs="Times New Roman"/>
                <w:szCs w:val="22"/>
              </w:rPr>
              <w:t xml:space="preserve">March 2015 update with additional content added related </w:t>
            </w:r>
            <w:r w:rsidR="001877A7">
              <w:rPr>
                <w:rFonts w:ascii="Times New Roman" w:hAnsi="Times New Roman" w:cs="Times New Roman"/>
                <w:szCs w:val="22"/>
              </w:rPr>
              <w:t xml:space="preserve">to clinical and administrative </w:t>
            </w:r>
            <w:r>
              <w:rPr>
                <w:rFonts w:ascii="Times New Roman" w:hAnsi="Times New Roman" w:cs="Times New Roman"/>
                <w:szCs w:val="22"/>
              </w:rPr>
              <w:t>widget design</w:t>
            </w:r>
          </w:p>
        </w:tc>
        <w:tc>
          <w:tcPr>
            <w:tcW w:w="1221" w:type="pct"/>
          </w:tcPr>
          <w:p w14:paraId="7C31678B" w14:textId="77777777" w:rsidR="00C27820" w:rsidRDefault="00C27820" w:rsidP="00111A73">
            <w:pPr>
              <w:pStyle w:val="TableText"/>
              <w:rPr>
                <w:rFonts w:ascii="Times New Roman" w:hAnsi="Times New Roman" w:cs="Times New Roman"/>
                <w:szCs w:val="22"/>
              </w:rPr>
            </w:pPr>
            <w:r>
              <w:rPr>
                <w:rFonts w:ascii="Times New Roman" w:hAnsi="Times New Roman" w:cs="Times New Roman"/>
                <w:szCs w:val="22"/>
              </w:rPr>
              <w:t>Matthew Robinson</w:t>
            </w:r>
          </w:p>
        </w:tc>
      </w:tr>
      <w:tr w:rsidR="002A4855" w:rsidRPr="001B7AE5" w14:paraId="3F841084" w14:textId="77777777" w:rsidTr="006B7414">
        <w:trPr>
          <w:cantSplit/>
        </w:trPr>
        <w:tc>
          <w:tcPr>
            <w:tcW w:w="907" w:type="pct"/>
          </w:tcPr>
          <w:p w14:paraId="5017CF46" w14:textId="77777777" w:rsidR="002A4855" w:rsidRDefault="00BD5F1D" w:rsidP="00111A73">
            <w:pPr>
              <w:pStyle w:val="TableText"/>
              <w:rPr>
                <w:rFonts w:ascii="Times New Roman" w:hAnsi="Times New Roman" w:cs="Times New Roman"/>
                <w:szCs w:val="22"/>
              </w:rPr>
            </w:pPr>
            <w:r>
              <w:rPr>
                <w:rFonts w:ascii="Times New Roman" w:hAnsi="Times New Roman" w:cs="Times New Roman"/>
                <w:szCs w:val="22"/>
              </w:rPr>
              <w:t>2/13/2015</w:t>
            </w:r>
          </w:p>
        </w:tc>
        <w:tc>
          <w:tcPr>
            <w:tcW w:w="567" w:type="pct"/>
          </w:tcPr>
          <w:p w14:paraId="3C7799A1" w14:textId="77777777" w:rsidR="002A4855" w:rsidRDefault="002A4855" w:rsidP="00111A73">
            <w:pPr>
              <w:pStyle w:val="TableText"/>
              <w:rPr>
                <w:rFonts w:ascii="Times New Roman" w:hAnsi="Times New Roman" w:cs="Times New Roman"/>
                <w:szCs w:val="22"/>
              </w:rPr>
            </w:pPr>
            <w:r>
              <w:rPr>
                <w:rFonts w:ascii="Times New Roman" w:hAnsi="Times New Roman" w:cs="Times New Roman"/>
                <w:szCs w:val="22"/>
              </w:rPr>
              <w:t>1.4</w:t>
            </w:r>
          </w:p>
        </w:tc>
        <w:tc>
          <w:tcPr>
            <w:tcW w:w="2305" w:type="pct"/>
          </w:tcPr>
          <w:p w14:paraId="534D903A" w14:textId="77777777" w:rsidR="002A4855" w:rsidRDefault="002A4855" w:rsidP="00111A73">
            <w:pPr>
              <w:pStyle w:val="TableText"/>
              <w:rPr>
                <w:rFonts w:ascii="Times New Roman" w:hAnsi="Times New Roman" w:cs="Times New Roman"/>
                <w:szCs w:val="22"/>
              </w:rPr>
            </w:pPr>
            <w:r>
              <w:rPr>
                <w:rFonts w:ascii="Times New Roman" w:hAnsi="Times New Roman" w:cs="Times New Roman"/>
                <w:szCs w:val="22"/>
              </w:rPr>
              <w:t>Final Review</w:t>
            </w:r>
          </w:p>
        </w:tc>
        <w:tc>
          <w:tcPr>
            <w:tcW w:w="1221" w:type="pct"/>
          </w:tcPr>
          <w:p w14:paraId="61A2D9A2" w14:textId="77777777" w:rsidR="002A4855" w:rsidRDefault="002A4855" w:rsidP="00111A73">
            <w:pPr>
              <w:pStyle w:val="TableText"/>
              <w:rPr>
                <w:rFonts w:ascii="Times New Roman" w:hAnsi="Times New Roman" w:cs="Times New Roman"/>
                <w:szCs w:val="22"/>
              </w:rPr>
            </w:pPr>
            <w:r>
              <w:rPr>
                <w:rFonts w:ascii="Times New Roman" w:hAnsi="Times New Roman" w:cs="Times New Roman"/>
                <w:szCs w:val="22"/>
              </w:rPr>
              <w:t>Paul Bradley and Monica Mohler</w:t>
            </w:r>
          </w:p>
        </w:tc>
      </w:tr>
      <w:tr w:rsidR="002A4855" w:rsidRPr="001B7AE5" w14:paraId="4143F660" w14:textId="77777777" w:rsidTr="006B7414">
        <w:trPr>
          <w:cantSplit/>
        </w:trPr>
        <w:tc>
          <w:tcPr>
            <w:tcW w:w="907" w:type="pct"/>
          </w:tcPr>
          <w:p w14:paraId="487A6AAC" w14:textId="77777777" w:rsidR="002A4855" w:rsidRDefault="00BD5F1D" w:rsidP="00111A73">
            <w:pPr>
              <w:pStyle w:val="TableText"/>
              <w:rPr>
                <w:rFonts w:ascii="Times New Roman" w:hAnsi="Times New Roman" w:cs="Times New Roman"/>
                <w:szCs w:val="22"/>
              </w:rPr>
            </w:pPr>
            <w:r>
              <w:rPr>
                <w:rFonts w:ascii="Times New Roman" w:hAnsi="Times New Roman" w:cs="Times New Roman"/>
                <w:szCs w:val="22"/>
              </w:rPr>
              <w:t>2/12</w:t>
            </w:r>
            <w:r w:rsidR="002A4855">
              <w:rPr>
                <w:rFonts w:ascii="Times New Roman" w:hAnsi="Times New Roman" w:cs="Times New Roman"/>
                <w:szCs w:val="22"/>
              </w:rPr>
              <w:t>/2015</w:t>
            </w:r>
          </w:p>
        </w:tc>
        <w:tc>
          <w:tcPr>
            <w:tcW w:w="567" w:type="pct"/>
          </w:tcPr>
          <w:p w14:paraId="1B5B36B5" w14:textId="77777777" w:rsidR="002A4855" w:rsidRDefault="002A4855" w:rsidP="00111A73">
            <w:pPr>
              <w:pStyle w:val="TableText"/>
              <w:rPr>
                <w:rFonts w:ascii="Times New Roman" w:hAnsi="Times New Roman" w:cs="Times New Roman"/>
                <w:szCs w:val="22"/>
              </w:rPr>
            </w:pPr>
            <w:r>
              <w:rPr>
                <w:rFonts w:ascii="Times New Roman" w:hAnsi="Times New Roman" w:cs="Times New Roman"/>
                <w:szCs w:val="22"/>
              </w:rPr>
              <w:t>1.3</w:t>
            </w:r>
          </w:p>
        </w:tc>
        <w:tc>
          <w:tcPr>
            <w:tcW w:w="2305" w:type="pct"/>
          </w:tcPr>
          <w:p w14:paraId="154E78A7" w14:textId="77777777" w:rsidR="002A4855" w:rsidRDefault="002A4855" w:rsidP="00111A73">
            <w:pPr>
              <w:pStyle w:val="TableText"/>
              <w:rPr>
                <w:rFonts w:ascii="Times New Roman" w:hAnsi="Times New Roman" w:cs="Times New Roman"/>
                <w:szCs w:val="22"/>
              </w:rPr>
            </w:pPr>
            <w:r>
              <w:rPr>
                <w:rFonts w:ascii="Times New Roman" w:hAnsi="Times New Roman" w:cs="Times New Roman"/>
                <w:szCs w:val="22"/>
              </w:rPr>
              <w:t>Peer Review</w:t>
            </w:r>
          </w:p>
        </w:tc>
        <w:tc>
          <w:tcPr>
            <w:tcW w:w="1221" w:type="pct"/>
          </w:tcPr>
          <w:p w14:paraId="7E77494C" w14:textId="77777777" w:rsidR="002A4855" w:rsidRDefault="002A4855" w:rsidP="00111A73">
            <w:pPr>
              <w:pStyle w:val="TableText"/>
              <w:rPr>
                <w:rFonts w:ascii="Times New Roman" w:hAnsi="Times New Roman" w:cs="Times New Roman"/>
                <w:szCs w:val="22"/>
              </w:rPr>
            </w:pPr>
            <w:r>
              <w:rPr>
                <w:rFonts w:ascii="Times New Roman" w:hAnsi="Times New Roman" w:cs="Times New Roman"/>
                <w:szCs w:val="22"/>
              </w:rPr>
              <w:t>Radina Ivanova</w:t>
            </w:r>
          </w:p>
        </w:tc>
      </w:tr>
      <w:tr w:rsidR="00804152" w:rsidRPr="001B7AE5" w14:paraId="65E36B80" w14:textId="77777777" w:rsidTr="006B7414">
        <w:trPr>
          <w:cantSplit/>
        </w:trPr>
        <w:tc>
          <w:tcPr>
            <w:tcW w:w="907" w:type="pct"/>
          </w:tcPr>
          <w:p w14:paraId="674F8DD3" w14:textId="77777777" w:rsidR="00804152" w:rsidRDefault="00E51A40" w:rsidP="00111A73">
            <w:pPr>
              <w:pStyle w:val="TableText"/>
              <w:rPr>
                <w:rFonts w:ascii="Times New Roman" w:hAnsi="Times New Roman" w:cs="Times New Roman"/>
                <w:szCs w:val="22"/>
              </w:rPr>
            </w:pPr>
            <w:r>
              <w:rPr>
                <w:rFonts w:ascii="Times New Roman" w:hAnsi="Times New Roman" w:cs="Times New Roman"/>
                <w:szCs w:val="22"/>
              </w:rPr>
              <w:t>2/13/2015</w:t>
            </w:r>
          </w:p>
        </w:tc>
        <w:tc>
          <w:tcPr>
            <w:tcW w:w="567" w:type="pct"/>
          </w:tcPr>
          <w:p w14:paraId="7200C665" w14:textId="77777777" w:rsidR="00804152" w:rsidRDefault="00804152" w:rsidP="00111A73">
            <w:pPr>
              <w:pStyle w:val="TableText"/>
              <w:rPr>
                <w:rFonts w:ascii="Times New Roman" w:hAnsi="Times New Roman" w:cs="Times New Roman"/>
                <w:szCs w:val="22"/>
              </w:rPr>
            </w:pPr>
            <w:r>
              <w:rPr>
                <w:rFonts w:ascii="Times New Roman" w:hAnsi="Times New Roman" w:cs="Times New Roman"/>
                <w:szCs w:val="22"/>
              </w:rPr>
              <w:t>1.2</w:t>
            </w:r>
          </w:p>
        </w:tc>
        <w:tc>
          <w:tcPr>
            <w:tcW w:w="2305" w:type="pct"/>
          </w:tcPr>
          <w:p w14:paraId="22C7FC5E" w14:textId="77777777" w:rsidR="00804152" w:rsidRDefault="00804152" w:rsidP="00111A73">
            <w:pPr>
              <w:pStyle w:val="TableText"/>
              <w:rPr>
                <w:rFonts w:ascii="Times New Roman" w:hAnsi="Times New Roman" w:cs="Times New Roman"/>
                <w:szCs w:val="22"/>
              </w:rPr>
            </w:pPr>
            <w:r>
              <w:rPr>
                <w:rFonts w:ascii="Times New Roman" w:hAnsi="Times New Roman" w:cs="Times New Roman"/>
                <w:szCs w:val="22"/>
              </w:rPr>
              <w:t>February 2015 update with additional content added related to patient information and widget design</w:t>
            </w:r>
          </w:p>
        </w:tc>
        <w:tc>
          <w:tcPr>
            <w:tcW w:w="1221" w:type="pct"/>
          </w:tcPr>
          <w:p w14:paraId="6D29565F" w14:textId="77777777" w:rsidR="00804152" w:rsidRDefault="00804152" w:rsidP="00111A73">
            <w:pPr>
              <w:pStyle w:val="TableText"/>
              <w:rPr>
                <w:rFonts w:ascii="Times New Roman" w:hAnsi="Times New Roman" w:cs="Times New Roman"/>
                <w:szCs w:val="22"/>
              </w:rPr>
            </w:pPr>
            <w:r>
              <w:rPr>
                <w:rFonts w:ascii="Times New Roman" w:hAnsi="Times New Roman" w:cs="Times New Roman"/>
                <w:szCs w:val="22"/>
              </w:rPr>
              <w:t>Matthew Robinson</w:t>
            </w:r>
          </w:p>
        </w:tc>
      </w:tr>
      <w:tr w:rsidR="00C043F7" w:rsidRPr="001B7AE5" w14:paraId="3560C649" w14:textId="77777777" w:rsidTr="006B7414">
        <w:trPr>
          <w:cantSplit/>
        </w:trPr>
        <w:tc>
          <w:tcPr>
            <w:tcW w:w="907" w:type="pct"/>
          </w:tcPr>
          <w:p w14:paraId="60A00A67" w14:textId="77777777" w:rsidR="00C043F7" w:rsidRDefault="00C043F7" w:rsidP="00111A73">
            <w:pPr>
              <w:pStyle w:val="TableText"/>
              <w:rPr>
                <w:rFonts w:ascii="Times New Roman" w:hAnsi="Times New Roman" w:cs="Times New Roman"/>
                <w:szCs w:val="22"/>
              </w:rPr>
            </w:pPr>
            <w:r>
              <w:rPr>
                <w:rFonts w:ascii="Times New Roman" w:hAnsi="Times New Roman" w:cs="Times New Roman"/>
                <w:szCs w:val="22"/>
              </w:rPr>
              <w:t>1/6/2014</w:t>
            </w:r>
          </w:p>
        </w:tc>
        <w:tc>
          <w:tcPr>
            <w:tcW w:w="567" w:type="pct"/>
          </w:tcPr>
          <w:p w14:paraId="76BC09C0" w14:textId="77777777" w:rsidR="00C043F7" w:rsidRDefault="00C043F7" w:rsidP="00111A73">
            <w:pPr>
              <w:pStyle w:val="TableText"/>
              <w:rPr>
                <w:rFonts w:ascii="Times New Roman" w:hAnsi="Times New Roman" w:cs="Times New Roman"/>
                <w:szCs w:val="22"/>
              </w:rPr>
            </w:pPr>
            <w:r>
              <w:rPr>
                <w:rFonts w:ascii="Times New Roman" w:hAnsi="Times New Roman" w:cs="Times New Roman"/>
                <w:szCs w:val="22"/>
              </w:rPr>
              <w:t>1.1</w:t>
            </w:r>
          </w:p>
        </w:tc>
        <w:tc>
          <w:tcPr>
            <w:tcW w:w="2305" w:type="pct"/>
          </w:tcPr>
          <w:p w14:paraId="26CF0004" w14:textId="77777777" w:rsidR="00C043F7" w:rsidRDefault="008714CA" w:rsidP="00111A73">
            <w:pPr>
              <w:pStyle w:val="TableText"/>
              <w:rPr>
                <w:rFonts w:ascii="Times New Roman" w:hAnsi="Times New Roman" w:cs="Times New Roman"/>
                <w:szCs w:val="22"/>
              </w:rPr>
            </w:pPr>
            <w:r>
              <w:rPr>
                <w:rFonts w:ascii="Times New Roman" w:hAnsi="Times New Roman" w:cs="Times New Roman"/>
                <w:szCs w:val="22"/>
              </w:rPr>
              <w:t>January 2015 update with revisions to content and focus on patient care</w:t>
            </w:r>
          </w:p>
        </w:tc>
        <w:tc>
          <w:tcPr>
            <w:tcW w:w="1221" w:type="pct"/>
          </w:tcPr>
          <w:p w14:paraId="6E405744" w14:textId="77777777" w:rsidR="00C043F7" w:rsidRDefault="00C043F7" w:rsidP="00111A73">
            <w:pPr>
              <w:pStyle w:val="TableText"/>
              <w:rPr>
                <w:rFonts w:ascii="Times New Roman" w:hAnsi="Times New Roman" w:cs="Times New Roman"/>
                <w:szCs w:val="22"/>
              </w:rPr>
            </w:pPr>
            <w:r>
              <w:rPr>
                <w:rFonts w:ascii="Times New Roman" w:hAnsi="Times New Roman" w:cs="Times New Roman"/>
                <w:szCs w:val="22"/>
              </w:rPr>
              <w:t>Matthew Robinson</w:t>
            </w:r>
          </w:p>
        </w:tc>
      </w:tr>
      <w:tr w:rsidR="006B7414" w:rsidRPr="001B7AE5" w14:paraId="277180CE" w14:textId="77777777" w:rsidTr="006B7414">
        <w:trPr>
          <w:cantSplit/>
        </w:trPr>
        <w:tc>
          <w:tcPr>
            <w:tcW w:w="907" w:type="pct"/>
          </w:tcPr>
          <w:p w14:paraId="5CA3BEA7" w14:textId="77777777" w:rsidR="006B7414" w:rsidRDefault="006B7414" w:rsidP="00111A73">
            <w:pPr>
              <w:pStyle w:val="TableText"/>
              <w:rPr>
                <w:rFonts w:ascii="Times New Roman" w:hAnsi="Times New Roman" w:cs="Times New Roman"/>
                <w:szCs w:val="22"/>
              </w:rPr>
            </w:pPr>
            <w:r>
              <w:rPr>
                <w:rFonts w:ascii="Times New Roman" w:hAnsi="Times New Roman" w:cs="Times New Roman"/>
                <w:szCs w:val="22"/>
              </w:rPr>
              <w:t>12/10/2014</w:t>
            </w:r>
          </w:p>
        </w:tc>
        <w:tc>
          <w:tcPr>
            <w:tcW w:w="567" w:type="pct"/>
          </w:tcPr>
          <w:p w14:paraId="10D5E83C" w14:textId="77777777" w:rsidR="006B7414" w:rsidRDefault="00196438" w:rsidP="00111A73">
            <w:pPr>
              <w:pStyle w:val="TableText"/>
              <w:rPr>
                <w:rFonts w:ascii="Times New Roman" w:hAnsi="Times New Roman" w:cs="Times New Roman"/>
                <w:szCs w:val="22"/>
              </w:rPr>
            </w:pPr>
            <w:r>
              <w:rPr>
                <w:rFonts w:ascii="Times New Roman" w:hAnsi="Times New Roman" w:cs="Times New Roman"/>
                <w:szCs w:val="22"/>
              </w:rPr>
              <w:t>1.0</w:t>
            </w:r>
          </w:p>
        </w:tc>
        <w:tc>
          <w:tcPr>
            <w:tcW w:w="2305" w:type="pct"/>
          </w:tcPr>
          <w:p w14:paraId="793AF7EC" w14:textId="77777777" w:rsidR="006B7414" w:rsidRDefault="006B7414" w:rsidP="00111A73">
            <w:pPr>
              <w:pStyle w:val="TableText"/>
              <w:rPr>
                <w:rFonts w:ascii="Times New Roman" w:hAnsi="Times New Roman" w:cs="Times New Roman"/>
                <w:szCs w:val="22"/>
              </w:rPr>
            </w:pPr>
            <w:r>
              <w:rPr>
                <w:rFonts w:ascii="Times New Roman" w:hAnsi="Times New Roman" w:cs="Times New Roman"/>
                <w:szCs w:val="22"/>
              </w:rPr>
              <w:t>Final review</w:t>
            </w:r>
          </w:p>
        </w:tc>
        <w:tc>
          <w:tcPr>
            <w:tcW w:w="1221" w:type="pct"/>
          </w:tcPr>
          <w:p w14:paraId="6646066D" w14:textId="77777777" w:rsidR="006B7414" w:rsidRDefault="006B7414" w:rsidP="00111A73">
            <w:pPr>
              <w:pStyle w:val="TableText"/>
              <w:rPr>
                <w:rFonts w:ascii="Times New Roman" w:hAnsi="Times New Roman" w:cs="Times New Roman"/>
                <w:szCs w:val="22"/>
              </w:rPr>
            </w:pPr>
            <w:r>
              <w:rPr>
                <w:rFonts w:ascii="Times New Roman" w:hAnsi="Times New Roman" w:cs="Times New Roman"/>
                <w:szCs w:val="22"/>
              </w:rPr>
              <w:t>Paul Bradley and Monica Mohler</w:t>
            </w:r>
          </w:p>
        </w:tc>
      </w:tr>
      <w:tr w:rsidR="006B7414" w:rsidRPr="001B7AE5" w14:paraId="10991189" w14:textId="77777777" w:rsidTr="006B7414">
        <w:trPr>
          <w:cantSplit/>
        </w:trPr>
        <w:tc>
          <w:tcPr>
            <w:tcW w:w="907" w:type="pct"/>
          </w:tcPr>
          <w:p w14:paraId="48672651" w14:textId="77777777" w:rsidR="006B7414" w:rsidRPr="001B7AE5" w:rsidRDefault="006B7414" w:rsidP="00111A73">
            <w:pPr>
              <w:pStyle w:val="TableText"/>
              <w:rPr>
                <w:rFonts w:ascii="Times New Roman" w:hAnsi="Times New Roman" w:cs="Times New Roman"/>
                <w:szCs w:val="22"/>
              </w:rPr>
            </w:pPr>
            <w:r>
              <w:rPr>
                <w:rFonts w:ascii="Times New Roman" w:hAnsi="Times New Roman" w:cs="Times New Roman"/>
                <w:szCs w:val="22"/>
              </w:rPr>
              <w:t>12/5/2014</w:t>
            </w:r>
          </w:p>
        </w:tc>
        <w:tc>
          <w:tcPr>
            <w:tcW w:w="567" w:type="pct"/>
          </w:tcPr>
          <w:p w14:paraId="3835D635" w14:textId="77777777" w:rsidR="006B7414" w:rsidRPr="001B7AE5" w:rsidRDefault="006B7414" w:rsidP="00111A73">
            <w:pPr>
              <w:pStyle w:val="TableText"/>
              <w:rPr>
                <w:rFonts w:ascii="Times New Roman" w:hAnsi="Times New Roman" w:cs="Times New Roman"/>
                <w:szCs w:val="22"/>
              </w:rPr>
            </w:pPr>
            <w:r>
              <w:rPr>
                <w:rFonts w:ascii="Times New Roman" w:hAnsi="Times New Roman" w:cs="Times New Roman"/>
                <w:szCs w:val="22"/>
              </w:rPr>
              <w:t>.02</w:t>
            </w:r>
          </w:p>
        </w:tc>
        <w:tc>
          <w:tcPr>
            <w:tcW w:w="2305" w:type="pct"/>
          </w:tcPr>
          <w:p w14:paraId="04676E7F" w14:textId="77777777" w:rsidR="006B7414" w:rsidRPr="001B7AE5" w:rsidRDefault="006B7414" w:rsidP="00111A73">
            <w:pPr>
              <w:pStyle w:val="TableText"/>
              <w:rPr>
                <w:rFonts w:ascii="Times New Roman" w:hAnsi="Times New Roman" w:cs="Times New Roman"/>
                <w:szCs w:val="22"/>
              </w:rPr>
            </w:pPr>
            <w:r>
              <w:rPr>
                <w:rFonts w:ascii="Times New Roman" w:hAnsi="Times New Roman" w:cs="Times New Roman"/>
                <w:szCs w:val="22"/>
              </w:rPr>
              <w:t>Peer Review</w:t>
            </w:r>
          </w:p>
        </w:tc>
        <w:tc>
          <w:tcPr>
            <w:tcW w:w="1221" w:type="pct"/>
          </w:tcPr>
          <w:p w14:paraId="0F06BD4E" w14:textId="77777777" w:rsidR="006B7414" w:rsidRPr="001B7AE5" w:rsidRDefault="006B7414" w:rsidP="00111A73">
            <w:pPr>
              <w:pStyle w:val="TableText"/>
              <w:rPr>
                <w:rFonts w:ascii="Times New Roman" w:hAnsi="Times New Roman" w:cs="Times New Roman"/>
                <w:szCs w:val="22"/>
              </w:rPr>
            </w:pPr>
            <w:r>
              <w:rPr>
                <w:rFonts w:ascii="Times New Roman" w:hAnsi="Times New Roman" w:cs="Times New Roman"/>
                <w:szCs w:val="22"/>
              </w:rPr>
              <w:t>Radina Ivanova</w:t>
            </w:r>
          </w:p>
        </w:tc>
      </w:tr>
      <w:tr w:rsidR="006B7414" w:rsidRPr="001B7AE5" w14:paraId="770008AB" w14:textId="77777777" w:rsidTr="006B7414">
        <w:trPr>
          <w:cantSplit/>
        </w:trPr>
        <w:tc>
          <w:tcPr>
            <w:tcW w:w="907" w:type="pct"/>
          </w:tcPr>
          <w:p w14:paraId="5B427116" w14:textId="77777777" w:rsidR="006B7414" w:rsidRPr="001B7AE5" w:rsidRDefault="006B7414" w:rsidP="00BA7317">
            <w:pPr>
              <w:pStyle w:val="TableText"/>
              <w:rPr>
                <w:rFonts w:ascii="Times New Roman" w:hAnsi="Times New Roman" w:cs="Times New Roman"/>
                <w:szCs w:val="22"/>
              </w:rPr>
            </w:pPr>
            <w:r w:rsidRPr="001B7AE5">
              <w:rPr>
                <w:rFonts w:ascii="Times New Roman" w:hAnsi="Times New Roman" w:cs="Times New Roman"/>
                <w:szCs w:val="22"/>
              </w:rPr>
              <w:t>11/18/2014</w:t>
            </w:r>
          </w:p>
        </w:tc>
        <w:tc>
          <w:tcPr>
            <w:tcW w:w="567" w:type="pct"/>
          </w:tcPr>
          <w:p w14:paraId="1EF93B4D" w14:textId="77777777" w:rsidR="006B7414" w:rsidRPr="001B7AE5" w:rsidRDefault="006B7414" w:rsidP="00BA7317">
            <w:pPr>
              <w:pStyle w:val="TableText"/>
              <w:rPr>
                <w:rFonts w:ascii="Times New Roman" w:hAnsi="Times New Roman" w:cs="Times New Roman"/>
                <w:szCs w:val="22"/>
              </w:rPr>
            </w:pPr>
            <w:r w:rsidRPr="001B7AE5">
              <w:rPr>
                <w:rFonts w:ascii="Times New Roman" w:hAnsi="Times New Roman" w:cs="Times New Roman"/>
                <w:szCs w:val="22"/>
              </w:rPr>
              <w:t>.01</w:t>
            </w:r>
          </w:p>
        </w:tc>
        <w:tc>
          <w:tcPr>
            <w:tcW w:w="2305" w:type="pct"/>
          </w:tcPr>
          <w:p w14:paraId="5A64B870" w14:textId="77777777" w:rsidR="006B7414" w:rsidRPr="001B7AE5" w:rsidRDefault="006B7414" w:rsidP="00BA7317">
            <w:pPr>
              <w:pStyle w:val="TableText"/>
              <w:rPr>
                <w:rFonts w:ascii="Times New Roman" w:hAnsi="Times New Roman" w:cs="Times New Roman"/>
                <w:szCs w:val="22"/>
              </w:rPr>
            </w:pPr>
            <w:r w:rsidRPr="001B7AE5">
              <w:rPr>
                <w:rFonts w:ascii="Times New Roman" w:hAnsi="Times New Roman" w:cs="Times New Roman"/>
                <w:szCs w:val="22"/>
              </w:rPr>
              <w:t>Initial Version</w:t>
            </w:r>
          </w:p>
        </w:tc>
        <w:tc>
          <w:tcPr>
            <w:tcW w:w="1221" w:type="pct"/>
          </w:tcPr>
          <w:p w14:paraId="650474C1" w14:textId="77777777" w:rsidR="006B7414" w:rsidRPr="001B7AE5" w:rsidRDefault="006B7414" w:rsidP="00BA7317">
            <w:pPr>
              <w:pStyle w:val="TableText"/>
              <w:rPr>
                <w:rFonts w:ascii="Times New Roman" w:hAnsi="Times New Roman" w:cs="Times New Roman"/>
                <w:szCs w:val="22"/>
              </w:rPr>
            </w:pPr>
            <w:r w:rsidRPr="001B7AE5">
              <w:rPr>
                <w:rFonts w:ascii="Times New Roman" w:hAnsi="Times New Roman" w:cs="Times New Roman"/>
                <w:szCs w:val="22"/>
              </w:rPr>
              <w:t>Matthew Robinson and Radina Ivanova</w:t>
            </w:r>
          </w:p>
        </w:tc>
      </w:tr>
    </w:tbl>
    <w:p w14:paraId="5759924A" w14:textId="77777777" w:rsidR="002A4855" w:rsidRDefault="002A4855" w:rsidP="002464CB">
      <w:pPr>
        <w:pStyle w:val="Title2"/>
        <w:jc w:val="left"/>
      </w:pPr>
    </w:p>
    <w:p w14:paraId="224DF8A0" w14:textId="77777777" w:rsidR="009B4E7E" w:rsidRDefault="009B4E7E" w:rsidP="009B4E7E">
      <w:pPr>
        <w:pStyle w:val="Title2"/>
      </w:pPr>
      <w:r>
        <w:t>Artifact Rationale</w:t>
      </w:r>
    </w:p>
    <w:p w14:paraId="2447E081" w14:textId="77777777" w:rsidR="009B4E7E" w:rsidRDefault="009B4E7E" w:rsidP="009B4E7E">
      <w:pPr>
        <w:pStyle w:val="BodyText"/>
      </w:pPr>
      <w:r>
        <w:t xml:space="preserve">The Dashboard Design Document is a dual-use document that provides the conceptual design as well as the as-built design of the IRDS </w:t>
      </w:r>
      <w:r w:rsidR="00E61D06">
        <w:t>Dashboard</w:t>
      </w:r>
      <w:r>
        <w:t>.</w:t>
      </w:r>
      <w:r w:rsidR="004231AB" w:rsidDel="004231AB">
        <w:t xml:space="preserve"> </w:t>
      </w:r>
      <w:r w:rsidR="006F6E82">
        <w:t>This document</w:t>
      </w:r>
      <w:r w:rsidR="004231AB">
        <w:t xml:space="preserve"> will </w:t>
      </w:r>
      <w:r w:rsidR="006F6E82">
        <w:t xml:space="preserve">be </w:t>
      </w:r>
      <w:r w:rsidR="004231AB">
        <w:t>update</w:t>
      </w:r>
      <w:r w:rsidR="006F6E82">
        <w:t>d</w:t>
      </w:r>
      <w:r w:rsidR="004231AB">
        <w:t xml:space="preserve"> as new requirements are identified, interface design details are refined, and new features are implemented. </w:t>
      </w:r>
      <w:r>
        <w:t xml:space="preserve">Wireframes are to be considered “proof of concept” drawings that may differ from the finalized design in the application. </w:t>
      </w:r>
    </w:p>
    <w:p w14:paraId="747C6830" w14:textId="77777777" w:rsidR="009B4E7E" w:rsidRDefault="009B4E7E" w:rsidP="009B4E7E">
      <w:pPr>
        <w:rPr>
          <w:sz w:val="24"/>
          <w:szCs w:val="20"/>
        </w:rPr>
      </w:pPr>
    </w:p>
    <w:p w14:paraId="63B5E389" w14:textId="77777777" w:rsidR="009B4E7E" w:rsidRDefault="009B4E7E" w:rsidP="009B4E7E">
      <w:pPr>
        <w:rPr>
          <w:sz w:val="24"/>
          <w:szCs w:val="20"/>
        </w:rPr>
      </w:pPr>
    </w:p>
    <w:p w14:paraId="53E6E066" w14:textId="77777777" w:rsidR="009B4E7E" w:rsidRDefault="009B4E7E" w:rsidP="009B4E7E">
      <w:pPr>
        <w:rPr>
          <w:sz w:val="24"/>
          <w:szCs w:val="20"/>
        </w:rPr>
      </w:pPr>
    </w:p>
    <w:p w14:paraId="5B3B9CE4" w14:textId="77777777" w:rsidR="009B4E7E" w:rsidRDefault="009B4E7E" w:rsidP="009B4E7E">
      <w:pPr>
        <w:rPr>
          <w:sz w:val="24"/>
          <w:szCs w:val="20"/>
        </w:rPr>
      </w:pPr>
    </w:p>
    <w:p w14:paraId="18FECFFD" w14:textId="77777777" w:rsidR="009B4E7E" w:rsidRDefault="009B4E7E" w:rsidP="009B4E7E">
      <w:pPr>
        <w:rPr>
          <w:sz w:val="24"/>
          <w:szCs w:val="20"/>
        </w:rPr>
      </w:pPr>
    </w:p>
    <w:p w14:paraId="027DEBBD" w14:textId="77777777" w:rsidR="009B4E7E" w:rsidRDefault="009B4E7E" w:rsidP="009B4E7E">
      <w:pPr>
        <w:rPr>
          <w:sz w:val="24"/>
          <w:szCs w:val="20"/>
        </w:rPr>
      </w:pPr>
    </w:p>
    <w:p w14:paraId="33C9686F" w14:textId="77777777" w:rsidR="009B4E7E" w:rsidRDefault="009B4E7E" w:rsidP="009B4E7E">
      <w:pPr>
        <w:rPr>
          <w:sz w:val="24"/>
          <w:szCs w:val="20"/>
        </w:rPr>
      </w:pPr>
    </w:p>
    <w:p w14:paraId="50B83BB3" w14:textId="77777777" w:rsidR="009B4E7E" w:rsidRDefault="009B4E7E" w:rsidP="009B4E7E">
      <w:pPr>
        <w:rPr>
          <w:sz w:val="24"/>
          <w:szCs w:val="20"/>
        </w:rPr>
      </w:pPr>
    </w:p>
    <w:p w14:paraId="46D7168C" w14:textId="77777777" w:rsidR="009B4E7E" w:rsidRDefault="009B4E7E" w:rsidP="009B4E7E">
      <w:pPr>
        <w:rPr>
          <w:sz w:val="24"/>
          <w:szCs w:val="20"/>
        </w:rPr>
      </w:pPr>
    </w:p>
    <w:p w14:paraId="4488CE81" w14:textId="77777777" w:rsidR="009B4E7E" w:rsidRDefault="009B4E7E" w:rsidP="009B4E7E">
      <w:pPr>
        <w:rPr>
          <w:sz w:val="24"/>
          <w:szCs w:val="20"/>
        </w:rPr>
      </w:pPr>
    </w:p>
    <w:p w14:paraId="4F66F5F1" w14:textId="77777777" w:rsidR="009B4E7E" w:rsidRDefault="009B4E7E" w:rsidP="009B4E7E">
      <w:pPr>
        <w:rPr>
          <w:sz w:val="24"/>
          <w:szCs w:val="20"/>
        </w:rPr>
      </w:pPr>
    </w:p>
    <w:p w14:paraId="3BF5F88A" w14:textId="77777777" w:rsidR="009B4E7E" w:rsidRDefault="009B4E7E" w:rsidP="009B4E7E">
      <w:pPr>
        <w:rPr>
          <w:sz w:val="24"/>
          <w:szCs w:val="20"/>
        </w:rPr>
      </w:pPr>
    </w:p>
    <w:p w14:paraId="664CA5BD" w14:textId="77777777" w:rsidR="009B4E7E" w:rsidRDefault="009B4E7E" w:rsidP="009B4E7E">
      <w:pPr>
        <w:rPr>
          <w:sz w:val="24"/>
          <w:szCs w:val="20"/>
        </w:rPr>
      </w:pPr>
    </w:p>
    <w:p w14:paraId="257F3B2C" w14:textId="77777777" w:rsidR="009B4E7E" w:rsidRDefault="009B4E7E" w:rsidP="009B4E7E">
      <w:pPr>
        <w:rPr>
          <w:sz w:val="24"/>
          <w:szCs w:val="20"/>
        </w:rPr>
      </w:pPr>
    </w:p>
    <w:p w14:paraId="3CCDDD5D" w14:textId="77777777" w:rsidR="009B4E7E" w:rsidRDefault="009B4E7E" w:rsidP="009B4E7E">
      <w:pPr>
        <w:rPr>
          <w:sz w:val="24"/>
          <w:szCs w:val="20"/>
        </w:rPr>
      </w:pPr>
    </w:p>
    <w:p w14:paraId="40B206C9" w14:textId="77777777" w:rsidR="009B4E7E" w:rsidRDefault="009B4E7E" w:rsidP="009B4E7E">
      <w:pPr>
        <w:pStyle w:val="Title2"/>
      </w:pPr>
      <w:r>
        <w:t>Table of Contents</w:t>
      </w:r>
    </w:p>
    <w:p w14:paraId="40B2C657" w14:textId="77777777" w:rsidR="003B7CB7" w:rsidRDefault="009B4E7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30032570" w:history="1">
        <w:r w:rsidR="003B7CB7" w:rsidRPr="009960F4">
          <w:rPr>
            <w:rStyle w:val="Hyperlink"/>
            <w:noProof/>
          </w:rPr>
          <w:t>1.</w:t>
        </w:r>
        <w:r w:rsidR="003B7CB7">
          <w:rPr>
            <w:rFonts w:asciiTheme="minorHAnsi" w:eastAsiaTheme="minorEastAsia" w:hAnsiTheme="minorHAnsi" w:cstheme="minorBidi"/>
            <w:b w:val="0"/>
            <w:noProof/>
            <w:sz w:val="22"/>
            <w:szCs w:val="22"/>
          </w:rPr>
          <w:tab/>
        </w:r>
        <w:r w:rsidR="003B7CB7" w:rsidRPr="009960F4">
          <w:rPr>
            <w:rStyle w:val="Hyperlink"/>
            <w:noProof/>
          </w:rPr>
          <w:t>About this document</w:t>
        </w:r>
        <w:r w:rsidR="003B7CB7">
          <w:rPr>
            <w:noProof/>
            <w:webHidden/>
          </w:rPr>
          <w:tab/>
        </w:r>
        <w:r w:rsidR="003B7CB7">
          <w:rPr>
            <w:noProof/>
            <w:webHidden/>
          </w:rPr>
          <w:fldChar w:fldCharType="begin"/>
        </w:r>
        <w:r w:rsidR="003B7CB7">
          <w:rPr>
            <w:noProof/>
            <w:webHidden/>
          </w:rPr>
          <w:instrText xml:space="preserve"> PAGEREF _Toc430032570 \h </w:instrText>
        </w:r>
        <w:r w:rsidR="003B7CB7">
          <w:rPr>
            <w:noProof/>
            <w:webHidden/>
          </w:rPr>
        </w:r>
        <w:r w:rsidR="003B7CB7">
          <w:rPr>
            <w:noProof/>
            <w:webHidden/>
          </w:rPr>
          <w:fldChar w:fldCharType="separate"/>
        </w:r>
        <w:r w:rsidR="000F2089">
          <w:rPr>
            <w:noProof/>
            <w:webHidden/>
          </w:rPr>
          <w:t>4</w:t>
        </w:r>
        <w:r w:rsidR="003B7CB7">
          <w:rPr>
            <w:noProof/>
            <w:webHidden/>
          </w:rPr>
          <w:fldChar w:fldCharType="end"/>
        </w:r>
      </w:hyperlink>
    </w:p>
    <w:p w14:paraId="256FDD96" w14:textId="77777777" w:rsidR="003B7CB7" w:rsidRDefault="000F2089">
      <w:pPr>
        <w:pStyle w:val="TOC1"/>
        <w:rPr>
          <w:rFonts w:asciiTheme="minorHAnsi" w:eastAsiaTheme="minorEastAsia" w:hAnsiTheme="minorHAnsi" w:cstheme="minorBidi"/>
          <w:b w:val="0"/>
          <w:noProof/>
          <w:sz w:val="22"/>
          <w:szCs w:val="22"/>
        </w:rPr>
      </w:pPr>
      <w:hyperlink w:anchor="_Toc430032571" w:history="1">
        <w:r w:rsidR="003B7CB7" w:rsidRPr="009960F4">
          <w:rPr>
            <w:rStyle w:val="Hyperlink"/>
            <w:noProof/>
          </w:rPr>
          <w:t>2.</w:t>
        </w:r>
        <w:r w:rsidR="003B7CB7">
          <w:rPr>
            <w:rFonts w:asciiTheme="minorHAnsi" w:eastAsiaTheme="minorEastAsia" w:hAnsiTheme="minorHAnsi" w:cstheme="minorBidi"/>
            <w:b w:val="0"/>
            <w:noProof/>
            <w:sz w:val="22"/>
            <w:szCs w:val="22"/>
          </w:rPr>
          <w:tab/>
        </w:r>
        <w:r w:rsidR="003B7CB7" w:rsidRPr="009960F4">
          <w:rPr>
            <w:rStyle w:val="Hyperlink"/>
            <w:noProof/>
          </w:rPr>
          <w:t>Introduction</w:t>
        </w:r>
        <w:r w:rsidR="003B7CB7">
          <w:rPr>
            <w:noProof/>
            <w:webHidden/>
          </w:rPr>
          <w:tab/>
        </w:r>
        <w:r w:rsidR="003B7CB7">
          <w:rPr>
            <w:noProof/>
            <w:webHidden/>
          </w:rPr>
          <w:fldChar w:fldCharType="begin"/>
        </w:r>
        <w:r w:rsidR="003B7CB7">
          <w:rPr>
            <w:noProof/>
            <w:webHidden/>
          </w:rPr>
          <w:instrText xml:space="preserve"> PAGEREF _Toc430032571 \h </w:instrText>
        </w:r>
        <w:r w:rsidR="003B7CB7">
          <w:rPr>
            <w:noProof/>
            <w:webHidden/>
          </w:rPr>
        </w:r>
        <w:r w:rsidR="003B7CB7">
          <w:rPr>
            <w:noProof/>
            <w:webHidden/>
          </w:rPr>
          <w:fldChar w:fldCharType="separate"/>
        </w:r>
        <w:r>
          <w:rPr>
            <w:noProof/>
            <w:webHidden/>
          </w:rPr>
          <w:t>4</w:t>
        </w:r>
        <w:r w:rsidR="003B7CB7">
          <w:rPr>
            <w:noProof/>
            <w:webHidden/>
          </w:rPr>
          <w:fldChar w:fldCharType="end"/>
        </w:r>
      </w:hyperlink>
    </w:p>
    <w:p w14:paraId="4F947F22" w14:textId="77777777" w:rsidR="003B7CB7" w:rsidRDefault="000F2089">
      <w:pPr>
        <w:pStyle w:val="TOC2"/>
        <w:rPr>
          <w:rFonts w:asciiTheme="minorHAnsi" w:eastAsiaTheme="minorEastAsia" w:hAnsiTheme="minorHAnsi" w:cstheme="minorBidi"/>
          <w:b w:val="0"/>
          <w:noProof/>
          <w:sz w:val="22"/>
          <w:szCs w:val="22"/>
        </w:rPr>
      </w:pPr>
      <w:hyperlink w:anchor="_Toc430032572" w:history="1">
        <w:r w:rsidR="003B7CB7" w:rsidRPr="009960F4">
          <w:rPr>
            <w:rStyle w:val="Hyperlink"/>
            <w:noProof/>
          </w:rPr>
          <w:t>2.1.</w:t>
        </w:r>
        <w:r w:rsidR="003B7CB7">
          <w:rPr>
            <w:rFonts w:asciiTheme="minorHAnsi" w:eastAsiaTheme="minorEastAsia" w:hAnsiTheme="minorHAnsi" w:cstheme="minorBidi"/>
            <w:b w:val="0"/>
            <w:noProof/>
            <w:sz w:val="22"/>
            <w:szCs w:val="22"/>
          </w:rPr>
          <w:tab/>
        </w:r>
        <w:r w:rsidR="003B7CB7" w:rsidRPr="009960F4">
          <w:rPr>
            <w:rStyle w:val="Hyperlink"/>
            <w:noProof/>
          </w:rPr>
          <w:t>Purpose</w:t>
        </w:r>
        <w:r w:rsidR="003B7CB7">
          <w:rPr>
            <w:noProof/>
            <w:webHidden/>
          </w:rPr>
          <w:tab/>
        </w:r>
        <w:r w:rsidR="003B7CB7">
          <w:rPr>
            <w:noProof/>
            <w:webHidden/>
          </w:rPr>
          <w:fldChar w:fldCharType="begin"/>
        </w:r>
        <w:r w:rsidR="003B7CB7">
          <w:rPr>
            <w:noProof/>
            <w:webHidden/>
          </w:rPr>
          <w:instrText xml:space="preserve"> PAGEREF _Toc430032572 \h </w:instrText>
        </w:r>
        <w:r w:rsidR="003B7CB7">
          <w:rPr>
            <w:noProof/>
            <w:webHidden/>
          </w:rPr>
        </w:r>
        <w:r w:rsidR="003B7CB7">
          <w:rPr>
            <w:noProof/>
            <w:webHidden/>
          </w:rPr>
          <w:fldChar w:fldCharType="separate"/>
        </w:r>
        <w:r>
          <w:rPr>
            <w:noProof/>
            <w:webHidden/>
          </w:rPr>
          <w:t>5</w:t>
        </w:r>
        <w:r w:rsidR="003B7CB7">
          <w:rPr>
            <w:noProof/>
            <w:webHidden/>
          </w:rPr>
          <w:fldChar w:fldCharType="end"/>
        </w:r>
      </w:hyperlink>
    </w:p>
    <w:p w14:paraId="0EDE2BAC" w14:textId="77777777" w:rsidR="003B7CB7" w:rsidRDefault="000F2089">
      <w:pPr>
        <w:pStyle w:val="TOC2"/>
        <w:rPr>
          <w:rFonts w:asciiTheme="minorHAnsi" w:eastAsiaTheme="minorEastAsia" w:hAnsiTheme="minorHAnsi" w:cstheme="minorBidi"/>
          <w:b w:val="0"/>
          <w:noProof/>
          <w:sz w:val="22"/>
          <w:szCs w:val="22"/>
        </w:rPr>
      </w:pPr>
      <w:hyperlink w:anchor="_Toc430032573" w:history="1">
        <w:r w:rsidR="003B7CB7" w:rsidRPr="009960F4">
          <w:rPr>
            <w:rStyle w:val="Hyperlink"/>
            <w:noProof/>
          </w:rPr>
          <w:t>2.2.</w:t>
        </w:r>
        <w:r w:rsidR="003B7CB7">
          <w:rPr>
            <w:rFonts w:asciiTheme="minorHAnsi" w:eastAsiaTheme="minorEastAsia" w:hAnsiTheme="minorHAnsi" w:cstheme="minorBidi"/>
            <w:b w:val="0"/>
            <w:noProof/>
            <w:sz w:val="22"/>
            <w:szCs w:val="22"/>
          </w:rPr>
          <w:tab/>
        </w:r>
        <w:r w:rsidR="003B7CB7" w:rsidRPr="009960F4">
          <w:rPr>
            <w:rStyle w:val="Hyperlink"/>
            <w:noProof/>
          </w:rPr>
          <w:t>Scope</w:t>
        </w:r>
        <w:r w:rsidR="003B7CB7">
          <w:rPr>
            <w:noProof/>
            <w:webHidden/>
          </w:rPr>
          <w:tab/>
        </w:r>
        <w:r w:rsidR="003B7CB7">
          <w:rPr>
            <w:noProof/>
            <w:webHidden/>
          </w:rPr>
          <w:fldChar w:fldCharType="begin"/>
        </w:r>
        <w:r w:rsidR="003B7CB7">
          <w:rPr>
            <w:noProof/>
            <w:webHidden/>
          </w:rPr>
          <w:instrText xml:space="preserve"> PAGEREF _Toc430032573 \h </w:instrText>
        </w:r>
        <w:r w:rsidR="003B7CB7">
          <w:rPr>
            <w:noProof/>
            <w:webHidden/>
          </w:rPr>
        </w:r>
        <w:r w:rsidR="003B7CB7">
          <w:rPr>
            <w:noProof/>
            <w:webHidden/>
          </w:rPr>
          <w:fldChar w:fldCharType="separate"/>
        </w:r>
        <w:r>
          <w:rPr>
            <w:noProof/>
            <w:webHidden/>
          </w:rPr>
          <w:t>5</w:t>
        </w:r>
        <w:r w:rsidR="003B7CB7">
          <w:rPr>
            <w:noProof/>
            <w:webHidden/>
          </w:rPr>
          <w:fldChar w:fldCharType="end"/>
        </w:r>
      </w:hyperlink>
    </w:p>
    <w:p w14:paraId="7C3E23AC" w14:textId="77777777" w:rsidR="003B7CB7" w:rsidRDefault="000F2089">
      <w:pPr>
        <w:pStyle w:val="TOC2"/>
        <w:rPr>
          <w:rFonts w:asciiTheme="minorHAnsi" w:eastAsiaTheme="minorEastAsia" w:hAnsiTheme="minorHAnsi" w:cstheme="minorBidi"/>
          <w:b w:val="0"/>
          <w:noProof/>
          <w:sz w:val="22"/>
          <w:szCs w:val="22"/>
        </w:rPr>
      </w:pPr>
      <w:hyperlink w:anchor="_Toc430032574" w:history="1">
        <w:r w:rsidR="003B7CB7" w:rsidRPr="009960F4">
          <w:rPr>
            <w:rStyle w:val="Hyperlink"/>
            <w:noProof/>
          </w:rPr>
          <w:t>2.3.</w:t>
        </w:r>
        <w:r w:rsidR="003B7CB7">
          <w:rPr>
            <w:rFonts w:asciiTheme="minorHAnsi" w:eastAsiaTheme="minorEastAsia" w:hAnsiTheme="minorHAnsi" w:cstheme="minorBidi"/>
            <w:b w:val="0"/>
            <w:noProof/>
            <w:sz w:val="22"/>
            <w:szCs w:val="22"/>
          </w:rPr>
          <w:tab/>
        </w:r>
        <w:r w:rsidR="003B7CB7" w:rsidRPr="009960F4">
          <w:rPr>
            <w:rStyle w:val="Hyperlink"/>
            <w:noProof/>
          </w:rPr>
          <w:t>User Scenarios</w:t>
        </w:r>
        <w:r w:rsidR="003B7CB7">
          <w:rPr>
            <w:noProof/>
            <w:webHidden/>
          </w:rPr>
          <w:tab/>
        </w:r>
        <w:r w:rsidR="003B7CB7">
          <w:rPr>
            <w:noProof/>
            <w:webHidden/>
          </w:rPr>
          <w:fldChar w:fldCharType="begin"/>
        </w:r>
        <w:r w:rsidR="003B7CB7">
          <w:rPr>
            <w:noProof/>
            <w:webHidden/>
          </w:rPr>
          <w:instrText xml:space="preserve"> PAGEREF _Toc430032574 \h </w:instrText>
        </w:r>
        <w:r w:rsidR="003B7CB7">
          <w:rPr>
            <w:noProof/>
            <w:webHidden/>
          </w:rPr>
        </w:r>
        <w:r w:rsidR="003B7CB7">
          <w:rPr>
            <w:noProof/>
            <w:webHidden/>
          </w:rPr>
          <w:fldChar w:fldCharType="separate"/>
        </w:r>
        <w:r>
          <w:rPr>
            <w:noProof/>
            <w:webHidden/>
          </w:rPr>
          <w:t>5</w:t>
        </w:r>
        <w:r w:rsidR="003B7CB7">
          <w:rPr>
            <w:noProof/>
            <w:webHidden/>
          </w:rPr>
          <w:fldChar w:fldCharType="end"/>
        </w:r>
      </w:hyperlink>
    </w:p>
    <w:p w14:paraId="76EB748B" w14:textId="77777777" w:rsidR="003B7CB7" w:rsidRDefault="000F2089">
      <w:pPr>
        <w:pStyle w:val="TOC2"/>
        <w:rPr>
          <w:rFonts w:asciiTheme="minorHAnsi" w:eastAsiaTheme="minorEastAsia" w:hAnsiTheme="minorHAnsi" w:cstheme="minorBidi"/>
          <w:b w:val="0"/>
          <w:noProof/>
          <w:sz w:val="22"/>
          <w:szCs w:val="22"/>
        </w:rPr>
      </w:pPr>
      <w:hyperlink w:anchor="_Toc430032575" w:history="1">
        <w:r w:rsidR="003B7CB7" w:rsidRPr="009960F4">
          <w:rPr>
            <w:rStyle w:val="Hyperlink"/>
            <w:noProof/>
          </w:rPr>
          <w:t>2.4.</w:t>
        </w:r>
        <w:r w:rsidR="003B7CB7">
          <w:rPr>
            <w:rFonts w:asciiTheme="minorHAnsi" w:eastAsiaTheme="minorEastAsia" w:hAnsiTheme="minorHAnsi" w:cstheme="minorBidi"/>
            <w:b w:val="0"/>
            <w:noProof/>
            <w:sz w:val="22"/>
            <w:szCs w:val="22"/>
          </w:rPr>
          <w:tab/>
        </w:r>
        <w:r w:rsidR="003B7CB7" w:rsidRPr="009960F4">
          <w:rPr>
            <w:rStyle w:val="Hyperlink"/>
            <w:noProof/>
          </w:rPr>
          <w:t>Relationship to Other Documents and Plans</w:t>
        </w:r>
        <w:r w:rsidR="003B7CB7">
          <w:rPr>
            <w:noProof/>
            <w:webHidden/>
          </w:rPr>
          <w:tab/>
        </w:r>
        <w:r w:rsidR="003B7CB7">
          <w:rPr>
            <w:noProof/>
            <w:webHidden/>
          </w:rPr>
          <w:fldChar w:fldCharType="begin"/>
        </w:r>
        <w:r w:rsidR="003B7CB7">
          <w:rPr>
            <w:noProof/>
            <w:webHidden/>
          </w:rPr>
          <w:instrText xml:space="preserve"> PAGEREF _Toc430032575 \h </w:instrText>
        </w:r>
        <w:r w:rsidR="003B7CB7">
          <w:rPr>
            <w:noProof/>
            <w:webHidden/>
          </w:rPr>
        </w:r>
        <w:r w:rsidR="003B7CB7">
          <w:rPr>
            <w:noProof/>
            <w:webHidden/>
          </w:rPr>
          <w:fldChar w:fldCharType="separate"/>
        </w:r>
        <w:r>
          <w:rPr>
            <w:noProof/>
            <w:webHidden/>
          </w:rPr>
          <w:t>6</w:t>
        </w:r>
        <w:r w:rsidR="003B7CB7">
          <w:rPr>
            <w:noProof/>
            <w:webHidden/>
          </w:rPr>
          <w:fldChar w:fldCharType="end"/>
        </w:r>
      </w:hyperlink>
    </w:p>
    <w:p w14:paraId="41E2EA76" w14:textId="77777777" w:rsidR="003B7CB7" w:rsidRDefault="000F2089">
      <w:pPr>
        <w:pStyle w:val="TOC2"/>
        <w:rPr>
          <w:rFonts w:asciiTheme="minorHAnsi" w:eastAsiaTheme="minorEastAsia" w:hAnsiTheme="minorHAnsi" w:cstheme="minorBidi"/>
          <w:b w:val="0"/>
          <w:noProof/>
          <w:sz w:val="22"/>
          <w:szCs w:val="22"/>
        </w:rPr>
      </w:pPr>
      <w:hyperlink w:anchor="_Toc430032576" w:history="1">
        <w:r w:rsidR="003B7CB7" w:rsidRPr="009960F4">
          <w:rPr>
            <w:rStyle w:val="Hyperlink"/>
            <w:noProof/>
          </w:rPr>
          <w:t>2.5.</w:t>
        </w:r>
        <w:r w:rsidR="003B7CB7">
          <w:rPr>
            <w:rFonts w:asciiTheme="minorHAnsi" w:eastAsiaTheme="minorEastAsia" w:hAnsiTheme="minorHAnsi" w:cstheme="minorBidi"/>
            <w:b w:val="0"/>
            <w:noProof/>
            <w:sz w:val="22"/>
            <w:szCs w:val="22"/>
          </w:rPr>
          <w:tab/>
        </w:r>
        <w:r w:rsidR="003B7CB7" w:rsidRPr="009960F4">
          <w:rPr>
            <w:rStyle w:val="Hyperlink"/>
            <w:noProof/>
          </w:rPr>
          <w:t>Acronyms and Abbreviations</w:t>
        </w:r>
        <w:r w:rsidR="003B7CB7">
          <w:rPr>
            <w:noProof/>
            <w:webHidden/>
          </w:rPr>
          <w:tab/>
        </w:r>
        <w:r w:rsidR="003B7CB7">
          <w:rPr>
            <w:noProof/>
            <w:webHidden/>
          </w:rPr>
          <w:fldChar w:fldCharType="begin"/>
        </w:r>
        <w:r w:rsidR="003B7CB7">
          <w:rPr>
            <w:noProof/>
            <w:webHidden/>
          </w:rPr>
          <w:instrText xml:space="preserve"> PAGEREF _Toc430032576 \h </w:instrText>
        </w:r>
        <w:r w:rsidR="003B7CB7">
          <w:rPr>
            <w:noProof/>
            <w:webHidden/>
          </w:rPr>
        </w:r>
        <w:r w:rsidR="003B7CB7">
          <w:rPr>
            <w:noProof/>
            <w:webHidden/>
          </w:rPr>
          <w:fldChar w:fldCharType="separate"/>
        </w:r>
        <w:r>
          <w:rPr>
            <w:noProof/>
            <w:webHidden/>
          </w:rPr>
          <w:t>6</w:t>
        </w:r>
        <w:r w:rsidR="003B7CB7">
          <w:rPr>
            <w:noProof/>
            <w:webHidden/>
          </w:rPr>
          <w:fldChar w:fldCharType="end"/>
        </w:r>
      </w:hyperlink>
    </w:p>
    <w:p w14:paraId="39499559" w14:textId="77777777" w:rsidR="003B7CB7" w:rsidRDefault="000F2089">
      <w:pPr>
        <w:pStyle w:val="TOC1"/>
        <w:rPr>
          <w:rFonts w:asciiTheme="minorHAnsi" w:eastAsiaTheme="minorEastAsia" w:hAnsiTheme="minorHAnsi" w:cstheme="minorBidi"/>
          <w:b w:val="0"/>
          <w:noProof/>
          <w:sz w:val="22"/>
          <w:szCs w:val="22"/>
        </w:rPr>
      </w:pPr>
      <w:hyperlink w:anchor="_Toc430032577" w:history="1">
        <w:r w:rsidR="003B7CB7" w:rsidRPr="009960F4">
          <w:rPr>
            <w:rStyle w:val="Hyperlink"/>
            <w:noProof/>
          </w:rPr>
          <w:t>3.</w:t>
        </w:r>
        <w:r w:rsidR="003B7CB7">
          <w:rPr>
            <w:rFonts w:asciiTheme="minorHAnsi" w:eastAsiaTheme="minorEastAsia" w:hAnsiTheme="minorHAnsi" w:cstheme="minorBidi"/>
            <w:b w:val="0"/>
            <w:noProof/>
            <w:sz w:val="22"/>
            <w:szCs w:val="22"/>
          </w:rPr>
          <w:tab/>
        </w:r>
        <w:r w:rsidR="003B7CB7" w:rsidRPr="009960F4">
          <w:rPr>
            <w:rStyle w:val="Hyperlink"/>
            <w:noProof/>
          </w:rPr>
          <w:t>Background</w:t>
        </w:r>
        <w:r w:rsidR="003B7CB7">
          <w:rPr>
            <w:noProof/>
            <w:webHidden/>
          </w:rPr>
          <w:tab/>
        </w:r>
        <w:r w:rsidR="003B7CB7">
          <w:rPr>
            <w:noProof/>
            <w:webHidden/>
          </w:rPr>
          <w:fldChar w:fldCharType="begin"/>
        </w:r>
        <w:r w:rsidR="003B7CB7">
          <w:rPr>
            <w:noProof/>
            <w:webHidden/>
          </w:rPr>
          <w:instrText xml:space="preserve"> PAGEREF _Toc430032577 \h </w:instrText>
        </w:r>
        <w:r w:rsidR="003B7CB7">
          <w:rPr>
            <w:noProof/>
            <w:webHidden/>
          </w:rPr>
        </w:r>
        <w:r w:rsidR="003B7CB7">
          <w:rPr>
            <w:noProof/>
            <w:webHidden/>
          </w:rPr>
          <w:fldChar w:fldCharType="separate"/>
        </w:r>
        <w:r>
          <w:rPr>
            <w:noProof/>
            <w:webHidden/>
          </w:rPr>
          <w:t>7</w:t>
        </w:r>
        <w:r w:rsidR="003B7CB7">
          <w:rPr>
            <w:noProof/>
            <w:webHidden/>
          </w:rPr>
          <w:fldChar w:fldCharType="end"/>
        </w:r>
      </w:hyperlink>
    </w:p>
    <w:p w14:paraId="56F3410F" w14:textId="77777777" w:rsidR="003B7CB7" w:rsidRDefault="000F2089">
      <w:pPr>
        <w:pStyle w:val="TOC2"/>
        <w:rPr>
          <w:rFonts w:asciiTheme="minorHAnsi" w:eastAsiaTheme="minorEastAsia" w:hAnsiTheme="minorHAnsi" w:cstheme="minorBidi"/>
          <w:b w:val="0"/>
          <w:noProof/>
          <w:sz w:val="22"/>
          <w:szCs w:val="22"/>
        </w:rPr>
      </w:pPr>
      <w:hyperlink w:anchor="_Toc430032578" w:history="1">
        <w:r w:rsidR="003B7CB7" w:rsidRPr="009960F4">
          <w:rPr>
            <w:rStyle w:val="Hyperlink"/>
            <w:noProof/>
          </w:rPr>
          <w:t>3.1.</w:t>
        </w:r>
        <w:r w:rsidR="003B7CB7">
          <w:rPr>
            <w:rFonts w:asciiTheme="minorHAnsi" w:eastAsiaTheme="minorEastAsia" w:hAnsiTheme="minorHAnsi" w:cstheme="minorBidi"/>
            <w:b w:val="0"/>
            <w:noProof/>
            <w:sz w:val="22"/>
            <w:szCs w:val="22"/>
          </w:rPr>
          <w:tab/>
        </w:r>
        <w:r w:rsidR="003B7CB7" w:rsidRPr="009960F4">
          <w:rPr>
            <w:rStyle w:val="Hyperlink"/>
            <w:noProof/>
          </w:rPr>
          <w:t>Assumptions and Constraints</w:t>
        </w:r>
        <w:r w:rsidR="003B7CB7">
          <w:rPr>
            <w:noProof/>
            <w:webHidden/>
          </w:rPr>
          <w:tab/>
        </w:r>
        <w:r w:rsidR="003B7CB7">
          <w:rPr>
            <w:noProof/>
            <w:webHidden/>
          </w:rPr>
          <w:fldChar w:fldCharType="begin"/>
        </w:r>
        <w:r w:rsidR="003B7CB7">
          <w:rPr>
            <w:noProof/>
            <w:webHidden/>
          </w:rPr>
          <w:instrText xml:space="preserve"> PAGEREF _Toc430032578 \h </w:instrText>
        </w:r>
        <w:r w:rsidR="003B7CB7">
          <w:rPr>
            <w:noProof/>
            <w:webHidden/>
          </w:rPr>
        </w:r>
        <w:r w:rsidR="003B7CB7">
          <w:rPr>
            <w:noProof/>
            <w:webHidden/>
          </w:rPr>
          <w:fldChar w:fldCharType="separate"/>
        </w:r>
        <w:r>
          <w:rPr>
            <w:noProof/>
            <w:webHidden/>
          </w:rPr>
          <w:t>7</w:t>
        </w:r>
        <w:r w:rsidR="003B7CB7">
          <w:rPr>
            <w:noProof/>
            <w:webHidden/>
          </w:rPr>
          <w:fldChar w:fldCharType="end"/>
        </w:r>
      </w:hyperlink>
    </w:p>
    <w:p w14:paraId="4D13D276" w14:textId="77777777" w:rsidR="003B7CB7" w:rsidRDefault="000F2089">
      <w:pPr>
        <w:pStyle w:val="TOC3"/>
        <w:rPr>
          <w:rFonts w:asciiTheme="minorHAnsi" w:eastAsiaTheme="minorEastAsia" w:hAnsiTheme="minorHAnsi" w:cstheme="minorBidi"/>
          <w:b w:val="0"/>
          <w:noProof/>
          <w:sz w:val="22"/>
          <w:szCs w:val="22"/>
        </w:rPr>
      </w:pPr>
      <w:hyperlink w:anchor="_Toc430032579" w:history="1">
        <w:r w:rsidR="003B7CB7" w:rsidRPr="009960F4">
          <w:rPr>
            <w:rStyle w:val="Hyperlink"/>
            <w:noProof/>
          </w:rPr>
          <w:t>3.1.1.</w:t>
        </w:r>
        <w:r w:rsidR="003B7CB7">
          <w:rPr>
            <w:rFonts w:asciiTheme="minorHAnsi" w:eastAsiaTheme="minorEastAsia" w:hAnsiTheme="minorHAnsi" w:cstheme="minorBidi"/>
            <w:b w:val="0"/>
            <w:noProof/>
            <w:sz w:val="22"/>
            <w:szCs w:val="22"/>
          </w:rPr>
          <w:tab/>
        </w:r>
        <w:r w:rsidR="003B7CB7" w:rsidRPr="009960F4">
          <w:rPr>
            <w:rStyle w:val="Hyperlink"/>
            <w:noProof/>
          </w:rPr>
          <w:t>Design Assumptions</w:t>
        </w:r>
        <w:r w:rsidR="003B7CB7">
          <w:rPr>
            <w:noProof/>
            <w:webHidden/>
          </w:rPr>
          <w:tab/>
        </w:r>
        <w:r w:rsidR="003B7CB7">
          <w:rPr>
            <w:noProof/>
            <w:webHidden/>
          </w:rPr>
          <w:fldChar w:fldCharType="begin"/>
        </w:r>
        <w:r w:rsidR="003B7CB7">
          <w:rPr>
            <w:noProof/>
            <w:webHidden/>
          </w:rPr>
          <w:instrText xml:space="preserve"> PAGEREF _Toc430032579 \h </w:instrText>
        </w:r>
        <w:r w:rsidR="003B7CB7">
          <w:rPr>
            <w:noProof/>
            <w:webHidden/>
          </w:rPr>
        </w:r>
        <w:r w:rsidR="003B7CB7">
          <w:rPr>
            <w:noProof/>
            <w:webHidden/>
          </w:rPr>
          <w:fldChar w:fldCharType="separate"/>
        </w:r>
        <w:r>
          <w:rPr>
            <w:noProof/>
            <w:webHidden/>
          </w:rPr>
          <w:t>7</w:t>
        </w:r>
        <w:r w:rsidR="003B7CB7">
          <w:rPr>
            <w:noProof/>
            <w:webHidden/>
          </w:rPr>
          <w:fldChar w:fldCharType="end"/>
        </w:r>
      </w:hyperlink>
    </w:p>
    <w:p w14:paraId="0C7DD5EE" w14:textId="77777777" w:rsidR="003B7CB7" w:rsidRDefault="000F2089">
      <w:pPr>
        <w:pStyle w:val="TOC3"/>
        <w:rPr>
          <w:rFonts w:asciiTheme="minorHAnsi" w:eastAsiaTheme="minorEastAsia" w:hAnsiTheme="minorHAnsi" w:cstheme="minorBidi"/>
          <w:b w:val="0"/>
          <w:noProof/>
          <w:sz w:val="22"/>
          <w:szCs w:val="22"/>
        </w:rPr>
      </w:pPr>
      <w:hyperlink w:anchor="_Toc430032580" w:history="1">
        <w:r w:rsidR="003B7CB7" w:rsidRPr="009960F4">
          <w:rPr>
            <w:rStyle w:val="Hyperlink"/>
            <w:noProof/>
          </w:rPr>
          <w:t>3.1.2.</w:t>
        </w:r>
        <w:r w:rsidR="003B7CB7">
          <w:rPr>
            <w:rFonts w:asciiTheme="minorHAnsi" w:eastAsiaTheme="minorEastAsia" w:hAnsiTheme="minorHAnsi" w:cstheme="minorBidi"/>
            <w:b w:val="0"/>
            <w:noProof/>
            <w:sz w:val="22"/>
            <w:szCs w:val="22"/>
          </w:rPr>
          <w:tab/>
        </w:r>
        <w:r w:rsidR="003B7CB7" w:rsidRPr="009960F4">
          <w:rPr>
            <w:rStyle w:val="Hyperlink"/>
            <w:noProof/>
          </w:rPr>
          <w:t>Design Constraints</w:t>
        </w:r>
        <w:r w:rsidR="003B7CB7">
          <w:rPr>
            <w:noProof/>
            <w:webHidden/>
          </w:rPr>
          <w:tab/>
        </w:r>
        <w:r w:rsidR="003B7CB7">
          <w:rPr>
            <w:noProof/>
            <w:webHidden/>
          </w:rPr>
          <w:fldChar w:fldCharType="begin"/>
        </w:r>
        <w:r w:rsidR="003B7CB7">
          <w:rPr>
            <w:noProof/>
            <w:webHidden/>
          </w:rPr>
          <w:instrText xml:space="preserve"> PAGEREF _Toc430032580 \h </w:instrText>
        </w:r>
        <w:r w:rsidR="003B7CB7">
          <w:rPr>
            <w:noProof/>
            <w:webHidden/>
          </w:rPr>
        </w:r>
        <w:r w:rsidR="003B7CB7">
          <w:rPr>
            <w:noProof/>
            <w:webHidden/>
          </w:rPr>
          <w:fldChar w:fldCharType="separate"/>
        </w:r>
        <w:r>
          <w:rPr>
            <w:noProof/>
            <w:webHidden/>
          </w:rPr>
          <w:t>8</w:t>
        </w:r>
        <w:r w:rsidR="003B7CB7">
          <w:rPr>
            <w:noProof/>
            <w:webHidden/>
          </w:rPr>
          <w:fldChar w:fldCharType="end"/>
        </w:r>
      </w:hyperlink>
    </w:p>
    <w:p w14:paraId="5284D5DD" w14:textId="77777777" w:rsidR="003B7CB7" w:rsidRDefault="000F2089">
      <w:pPr>
        <w:pStyle w:val="TOC3"/>
        <w:rPr>
          <w:rFonts w:asciiTheme="minorHAnsi" w:eastAsiaTheme="minorEastAsia" w:hAnsiTheme="minorHAnsi" w:cstheme="minorBidi"/>
          <w:b w:val="0"/>
          <w:noProof/>
          <w:sz w:val="22"/>
          <w:szCs w:val="22"/>
        </w:rPr>
      </w:pPr>
      <w:hyperlink w:anchor="_Toc430032581" w:history="1">
        <w:r w:rsidR="003B7CB7" w:rsidRPr="009960F4">
          <w:rPr>
            <w:rStyle w:val="Hyperlink"/>
            <w:noProof/>
          </w:rPr>
          <w:t>3.1.3.</w:t>
        </w:r>
        <w:r w:rsidR="003B7CB7">
          <w:rPr>
            <w:rFonts w:asciiTheme="minorHAnsi" w:eastAsiaTheme="minorEastAsia" w:hAnsiTheme="minorHAnsi" w:cstheme="minorBidi"/>
            <w:b w:val="0"/>
            <w:noProof/>
            <w:sz w:val="22"/>
            <w:szCs w:val="22"/>
          </w:rPr>
          <w:tab/>
        </w:r>
        <w:r w:rsidR="003B7CB7" w:rsidRPr="009960F4">
          <w:rPr>
            <w:rStyle w:val="Hyperlink"/>
            <w:noProof/>
          </w:rPr>
          <w:t>Design Trade-offs</w:t>
        </w:r>
        <w:r w:rsidR="003B7CB7">
          <w:rPr>
            <w:noProof/>
            <w:webHidden/>
          </w:rPr>
          <w:tab/>
        </w:r>
        <w:r w:rsidR="003B7CB7">
          <w:rPr>
            <w:noProof/>
            <w:webHidden/>
          </w:rPr>
          <w:fldChar w:fldCharType="begin"/>
        </w:r>
        <w:r w:rsidR="003B7CB7">
          <w:rPr>
            <w:noProof/>
            <w:webHidden/>
          </w:rPr>
          <w:instrText xml:space="preserve"> PAGEREF _Toc430032581 \h </w:instrText>
        </w:r>
        <w:r w:rsidR="003B7CB7">
          <w:rPr>
            <w:noProof/>
            <w:webHidden/>
          </w:rPr>
        </w:r>
        <w:r w:rsidR="003B7CB7">
          <w:rPr>
            <w:noProof/>
            <w:webHidden/>
          </w:rPr>
          <w:fldChar w:fldCharType="separate"/>
        </w:r>
        <w:r>
          <w:rPr>
            <w:noProof/>
            <w:webHidden/>
          </w:rPr>
          <w:t>8</w:t>
        </w:r>
        <w:r w:rsidR="003B7CB7">
          <w:rPr>
            <w:noProof/>
            <w:webHidden/>
          </w:rPr>
          <w:fldChar w:fldCharType="end"/>
        </w:r>
      </w:hyperlink>
    </w:p>
    <w:p w14:paraId="4D0D6749" w14:textId="77777777" w:rsidR="003B7CB7" w:rsidRDefault="000F2089">
      <w:pPr>
        <w:pStyle w:val="TOC1"/>
        <w:rPr>
          <w:rFonts w:asciiTheme="minorHAnsi" w:eastAsiaTheme="minorEastAsia" w:hAnsiTheme="minorHAnsi" w:cstheme="minorBidi"/>
          <w:b w:val="0"/>
          <w:noProof/>
          <w:sz w:val="22"/>
          <w:szCs w:val="22"/>
        </w:rPr>
      </w:pPr>
      <w:hyperlink w:anchor="_Toc430032582" w:history="1">
        <w:r w:rsidR="003B7CB7" w:rsidRPr="009960F4">
          <w:rPr>
            <w:rStyle w:val="Hyperlink"/>
            <w:noProof/>
          </w:rPr>
          <w:t>4.</w:t>
        </w:r>
        <w:r w:rsidR="003B7CB7">
          <w:rPr>
            <w:rFonts w:asciiTheme="minorHAnsi" w:eastAsiaTheme="minorEastAsia" w:hAnsiTheme="minorHAnsi" w:cstheme="minorBidi"/>
            <w:b w:val="0"/>
            <w:noProof/>
            <w:sz w:val="22"/>
            <w:szCs w:val="22"/>
          </w:rPr>
          <w:tab/>
        </w:r>
        <w:r w:rsidR="003B7CB7" w:rsidRPr="009960F4">
          <w:rPr>
            <w:rStyle w:val="Hyperlink"/>
            <w:noProof/>
          </w:rPr>
          <w:t>Conceptual Dashboard Design</w:t>
        </w:r>
        <w:r w:rsidR="003B7CB7">
          <w:rPr>
            <w:noProof/>
            <w:webHidden/>
          </w:rPr>
          <w:tab/>
        </w:r>
        <w:r w:rsidR="003B7CB7">
          <w:rPr>
            <w:noProof/>
            <w:webHidden/>
          </w:rPr>
          <w:fldChar w:fldCharType="begin"/>
        </w:r>
        <w:r w:rsidR="003B7CB7">
          <w:rPr>
            <w:noProof/>
            <w:webHidden/>
          </w:rPr>
          <w:instrText xml:space="preserve"> PAGEREF _Toc430032582 \h </w:instrText>
        </w:r>
        <w:r w:rsidR="003B7CB7">
          <w:rPr>
            <w:noProof/>
            <w:webHidden/>
          </w:rPr>
        </w:r>
        <w:r w:rsidR="003B7CB7">
          <w:rPr>
            <w:noProof/>
            <w:webHidden/>
          </w:rPr>
          <w:fldChar w:fldCharType="separate"/>
        </w:r>
        <w:r>
          <w:rPr>
            <w:noProof/>
            <w:webHidden/>
          </w:rPr>
          <w:t>8</w:t>
        </w:r>
        <w:r w:rsidR="003B7CB7">
          <w:rPr>
            <w:noProof/>
            <w:webHidden/>
          </w:rPr>
          <w:fldChar w:fldCharType="end"/>
        </w:r>
      </w:hyperlink>
    </w:p>
    <w:p w14:paraId="164039DB" w14:textId="77777777" w:rsidR="003B7CB7" w:rsidRDefault="000F2089">
      <w:pPr>
        <w:pStyle w:val="TOC2"/>
        <w:rPr>
          <w:rFonts w:asciiTheme="minorHAnsi" w:eastAsiaTheme="minorEastAsia" w:hAnsiTheme="minorHAnsi" w:cstheme="minorBidi"/>
          <w:b w:val="0"/>
          <w:noProof/>
          <w:sz w:val="22"/>
          <w:szCs w:val="22"/>
        </w:rPr>
      </w:pPr>
      <w:hyperlink w:anchor="_Toc430032583" w:history="1">
        <w:r w:rsidR="003B7CB7" w:rsidRPr="009960F4">
          <w:rPr>
            <w:rStyle w:val="Hyperlink"/>
            <w:noProof/>
          </w:rPr>
          <w:t>4.1.</w:t>
        </w:r>
        <w:r w:rsidR="003B7CB7">
          <w:rPr>
            <w:rFonts w:asciiTheme="minorHAnsi" w:eastAsiaTheme="minorEastAsia" w:hAnsiTheme="minorHAnsi" w:cstheme="minorBidi"/>
            <w:b w:val="0"/>
            <w:noProof/>
            <w:sz w:val="22"/>
            <w:szCs w:val="22"/>
          </w:rPr>
          <w:tab/>
        </w:r>
        <w:r w:rsidR="003B7CB7" w:rsidRPr="009960F4">
          <w:rPr>
            <w:rStyle w:val="Hyperlink"/>
            <w:noProof/>
          </w:rPr>
          <w:t>User Login / Logout</w:t>
        </w:r>
        <w:r w:rsidR="003B7CB7">
          <w:rPr>
            <w:noProof/>
            <w:webHidden/>
          </w:rPr>
          <w:tab/>
        </w:r>
        <w:r w:rsidR="003B7CB7">
          <w:rPr>
            <w:noProof/>
            <w:webHidden/>
          </w:rPr>
          <w:fldChar w:fldCharType="begin"/>
        </w:r>
        <w:r w:rsidR="003B7CB7">
          <w:rPr>
            <w:noProof/>
            <w:webHidden/>
          </w:rPr>
          <w:instrText xml:space="preserve"> PAGEREF _Toc430032583 \h </w:instrText>
        </w:r>
        <w:r w:rsidR="003B7CB7">
          <w:rPr>
            <w:noProof/>
            <w:webHidden/>
          </w:rPr>
        </w:r>
        <w:r w:rsidR="003B7CB7">
          <w:rPr>
            <w:noProof/>
            <w:webHidden/>
          </w:rPr>
          <w:fldChar w:fldCharType="separate"/>
        </w:r>
        <w:r>
          <w:rPr>
            <w:noProof/>
            <w:webHidden/>
          </w:rPr>
          <w:t>10</w:t>
        </w:r>
        <w:r w:rsidR="003B7CB7">
          <w:rPr>
            <w:noProof/>
            <w:webHidden/>
          </w:rPr>
          <w:fldChar w:fldCharType="end"/>
        </w:r>
      </w:hyperlink>
    </w:p>
    <w:p w14:paraId="38F85456" w14:textId="77777777" w:rsidR="003B7CB7" w:rsidRDefault="000F2089">
      <w:pPr>
        <w:pStyle w:val="TOC2"/>
        <w:rPr>
          <w:rFonts w:asciiTheme="minorHAnsi" w:eastAsiaTheme="minorEastAsia" w:hAnsiTheme="minorHAnsi" w:cstheme="minorBidi"/>
          <w:b w:val="0"/>
          <w:noProof/>
          <w:sz w:val="22"/>
          <w:szCs w:val="22"/>
        </w:rPr>
      </w:pPr>
      <w:hyperlink w:anchor="_Toc430032584" w:history="1">
        <w:r w:rsidR="003B7CB7" w:rsidRPr="009960F4">
          <w:rPr>
            <w:rStyle w:val="Hyperlink"/>
            <w:noProof/>
          </w:rPr>
          <w:t>4.2.</w:t>
        </w:r>
        <w:r w:rsidR="003B7CB7">
          <w:rPr>
            <w:rFonts w:asciiTheme="minorHAnsi" w:eastAsiaTheme="minorEastAsia" w:hAnsiTheme="minorHAnsi" w:cstheme="minorBidi"/>
            <w:b w:val="0"/>
            <w:noProof/>
            <w:sz w:val="22"/>
            <w:szCs w:val="22"/>
          </w:rPr>
          <w:tab/>
        </w:r>
        <w:r w:rsidR="003B7CB7" w:rsidRPr="009960F4">
          <w:rPr>
            <w:rStyle w:val="Hyperlink"/>
            <w:noProof/>
          </w:rPr>
          <w:t>Primary View: Individual Veteran</w:t>
        </w:r>
        <w:r w:rsidR="003B7CB7">
          <w:rPr>
            <w:noProof/>
            <w:webHidden/>
          </w:rPr>
          <w:tab/>
        </w:r>
        <w:r w:rsidR="003B7CB7">
          <w:rPr>
            <w:noProof/>
            <w:webHidden/>
          </w:rPr>
          <w:fldChar w:fldCharType="begin"/>
        </w:r>
        <w:r w:rsidR="003B7CB7">
          <w:rPr>
            <w:noProof/>
            <w:webHidden/>
          </w:rPr>
          <w:instrText xml:space="preserve"> PAGEREF _Toc430032584 \h </w:instrText>
        </w:r>
        <w:r w:rsidR="003B7CB7">
          <w:rPr>
            <w:noProof/>
            <w:webHidden/>
          </w:rPr>
        </w:r>
        <w:r w:rsidR="003B7CB7">
          <w:rPr>
            <w:noProof/>
            <w:webHidden/>
          </w:rPr>
          <w:fldChar w:fldCharType="separate"/>
        </w:r>
        <w:r>
          <w:rPr>
            <w:noProof/>
            <w:webHidden/>
          </w:rPr>
          <w:t>11</w:t>
        </w:r>
        <w:r w:rsidR="003B7CB7">
          <w:rPr>
            <w:noProof/>
            <w:webHidden/>
          </w:rPr>
          <w:fldChar w:fldCharType="end"/>
        </w:r>
      </w:hyperlink>
    </w:p>
    <w:p w14:paraId="29C82F8D" w14:textId="77777777" w:rsidR="003B7CB7" w:rsidRDefault="000F2089">
      <w:pPr>
        <w:pStyle w:val="TOC2"/>
        <w:rPr>
          <w:rFonts w:asciiTheme="minorHAnsi" w:eastAsiaTheme="minorEastAsia" w:hAnsiTheme="minorHAnsi" w:cstheme="minorBidi"/>
          <w:b w:val="0"/>
          <w:noProof/>
          <w:sz w:val="22"/>
          <w:szCs w:val="22"/>
        </w:rPr>
      </w:pPr>
      <w:hyperlink w:anchor="_Toc430032585" w:history="1">
        <w:r w:rsidR="003B7CB7" w:rsidRPr="009960F4">
          <w:rPr>
            <w:rStyle w:val="Hyperlink"/>
            <w:noProof/>
          </w:rPr>
          <w:t>4.3.</w:t>
        </w:r>
        <w:r w:rsidR="003B7CB7">
          <w:rPr>
            <w:rFonts w:asciiTheme="minorHAnsi" w:eastAsiaTheme="minorEastAsia" w:hAnsiTheme="minorHAnsi" w:cstheme="minorBidi"/>
            <w:b w:val="0"/>
            <w:noProof/>
            <w:sz w:val="22"/>
            <w:szCs w:val="22"/>
          </w:rPr>
          <w:tab/>
        </w:r>
        <w:r w:rsidR="003B7CB7" w:rsidRPr="009960F4">
          <w:rPr>
            <w:rStyle w:val="Hyperlink"/>
            <w:noProof/>
          </w:rPr>
          <w:t>Other Views</w:t>
        </w:r>
        <w:r w:rsidR="003B7CB7">
          <w:rPr>
            <w:noProof/>
            <w:webHidden/>
          </w:rPr>
          <w:tab/>
        </w:r>
        <w:r w:rsidR="003B7CB7">
          <w:rPr>
            <w:noProof/>
            <w:webHidden/>
          </w:rPr>
          <w:fldChar w:fldCharType="begin"/>
        </w:r>
        <w:r w:rsidR="003B7CB7">
          <w:rPr>
            <w:noProof/>
            <w:webHidden/>
          </w:rPr>
          <w:instrText xml:space="preserve"> PAGEREF _Toc430032585 \h </w:instrText>
        </w:r>
        <w:r w:rsidR="003B7CB7">
          <w:rPr>
            <w:noProof/>
            <w:webHidden/>
          </w:rPr>
        </w:r>
        <w:r w:rsidR="003B7CB7">
          <w:rPr>
            <w:noProof/>
            <w:webHidden/>
          </w:rPr>
          <w:fldChar w:fldCharType="separate"/>
        </w:r>
        <w:r>
          <w:rPr>
            <w:noProof/>
            <w:webHidden/>
          </w:rPr>
          <w:t>13</w:t>
        </w:r>
        <w:r w:rsidR="003B7CB7">
          <w:rPr>
            <w:noProof/>
            <w:webHidden/>
          </w:rPr>
          <w:fldChar w:fldCharType="end"/>
        </w:r>
      </w:hyperlink>
    </w:p>
    <w:p w14:paraId="7FD4F28F" w14:textId="77777777" w:rsidR="003B7CB7" w:rsidRDefault="000F2089">
      <w:pPr>
        <w:pStyle w:val="TOC2"/>
        <w:rPr>
          <w:rFonts w:asciiTheme="minorHAnsi" w:eastAsiaTheme="minorEastAsia" w:hAnsiTheme="minorHAnsi" w:cstheme="minorBidi"/>
          <w:b w:val="0"/>
          <w:noProof/>
          <w:sz w:val="22"/>
          <w:szCs w:val="22"/>
        </w:rPr>
      </w:pPr>
      <w:hyperlink w:anchor="_Toc430032586" w:history="1">
        <w:r w:rsidR="003B7CB7" w:rsidRPr="009960F4">
          <w:rPr>
            <w:rStyle w:val="Hyperlink"/>
            <w:noProof/>
          </w:rPr>
          <w:t>4.4.</w:t>
        </w:r>
        <w:r w:rsidR="003B7CB7">
          <w:rPr>
            <w:rFonts w:asciiTheme="minorHAnsi" w:eastAsiaTheme="minorEastAsia" w:hAnsiTheme="minorHAnsi" w:cstheme="minorBidi"/>
            <w:b w:val="0"/>
            <w:noProof/>
            <w:sz w:val="22"/>
            <w:szCs w:val="22"/>
          </w:rPr>
          <w:tab/>
        </w:r>
        <w:r w:rsidR="003B7CB7" w:rsidRPr="009960F4">
          <w:rPr>
            <w:rStyle w:val="Hyperlink"/>
            <w:noProof/>
          </w:rPr>
          <w:t>Widget Design</w:t>
        </w:r>
        <w:r w:rsidR="003B7CB7">
          <w:rPr>
            <w:noProof/>
            <w:webHidden/>
          </w:rPr>
          <w:tab/>
        </w:r>
        <w:r w:rsidR="003B7CB7">
          <w:rPr>
            <w:noProof/>
            <w:webHidden/>
          </w:rPr>
          <w:fldChar w:fldCharType="begin"/>
        </w:r>
        <w:r w:rsidR="003B7CB7">
          <w:rPr>
            <w:noProof/>
            <w:webHidden/>
          </w:rPr>
          <w:instrText xml:space="preserve"> PAGEREF _Toc430032586 \h </w:instrText>
        </w:r>
        <w:r w:rsidR="003B7CB7">
          <w:rPr>
            <w:noProof/>
            <w:webHidden/>
          </w:rPr>
        </w:r>
        <w:r w:rsidR="003B7CB7">
          <w:rPr>
            <w:noProof/>
            <w:webHidden/>
          </w:rPr>
          <w:fldChar w:fldCharType="separate"/>
        </w:r>
        <w:r>
          <w:rPr>
            <w:noProof/>
            <w:webHidden/>
          </w:rPr>
          <w:t>14</w:t>
        </w:r>
        <w:r w:rsidR="003B7CB7">
          <w:rPr>
            <w:noProof/>
            <w:webHidden/>
          </w:rPr>
          <w:fldChar w:fldCharType="end"/>
        </w:r>
      </w:hyperlink>
    </w:p>
    <w:p w14:paraId="481C7310" w14:textId="77777777" w:rsidR="009B4E7E" w:rsidRDefault="009B4E7E" w:rsidP="009B4E7E">
      <w:pPr>
        <w:pStyle w:val="TOC1"/>
        <w:sectPr w:rsidR="009B4E7E" w:rsidSect="00AA3597">
          <w:footerReference w:type="default" r:id="rId10"/>
          <w:pgSz w:w="12240" w:h="15840" w:code="1"/>
          <w:pgMar w:top="1440" w:right="1440" w:bottom="1440" w:left="1440" w:header="720" w:footer="720" w:gutter="0"/>
          <w:pgNumType w:start="1"/>
          <w:cols w:space="720"/>
          <w:docGrid w:linePitch="360"/>
        </w:sectPr>
      </w:pPr>
      <w:r>
        <w:fldChar w:fldCharType="end"/>
      </w:r>
    </w:p>
    <w:p w14:paraId="06770A2D" w14:textId="77777777" w:rsidR="009B4E7E" w:rsidRDefault="009B4E7E" w:rsidP="009B4E7E">
      <w:pPr>
        <w:pStyle w:val="Heading1"/>
      </w:pPr>
      <w:bookmarkStart w:id="3" w:name="_Toc430032570"/>
      <w:bookmarkEnd w:id="0"/>
      <w:r>
        <w:lastRenderedPageBreak/>
        <w:t>About this document</w:t>
      </w:r>
      <w:bookmarkEnd w:id="3"/>
    </w:p>
    <w:p w14:paraId="1FCE2044" w14:textId="51DABEE2" w:rsidR="009B4E7E" w:rsidRDefault="009B4E7E" w:rsidP="009B4E7E">
      <w:r w:rsidRPr="00CD5105">
        <w:rPr>
          <w:sz w:val="24"/>
        </w:rPr>
        <w:t>This doc</w:t>
      </w:r>
      <w:r>
        <w:rPr>
          <w:sz w:val="24"/>
        </w:rPr>
        <w:t xml:space="preserve">ument is a “work in progress.” The </w:t>
      </w:r>
      <w:r w:rsidR="00E61D06">
        <w:rPr>
          <w:sz w:val="24"/>
        </w:rPr>
        <w:t>Dashboard</w:t>
      </w:r>
      <w:r w:rsidR="007F0D09">
        <w:rPr>
          <w:sz w:val="24"/>
        </w:rPr>
        <w:t xml:space="preserve"> component of the Perceptive Reach application</w:t>
      </w:r>
      <w:r>
        <w:rPr>
          <w:sz w:val="24"/>
        </w:rPr>
        <w:t xml:space="preserve"> will be designed through a series of mockups and iterative development sprint cycles in collaboration with VA stakeholders and users. </w:t>
      </w:r>
      <w:r w:rsidRPr="00CD5105">
        <w:rPr>
          <w:sz w:val="24"/>
        </w:rPr>
        <w:t>The document will be populated with content as the design evolves</w:t>
      </w:r>
      <w:r>
        <w:rPr>
          <w:sz w:val="24"/>
        </w:rPr>
        <w:t xml:space="preserve"> with each sprint, including all potential data options, configurability rules</w:t>
      </w:r>
      <w:r w:rsidR="00E51A40">
        <w:rPr>
          <w:sz w:val="24"/>
        </w:rPr>
        <w:t>,</w:t>
      </w:r>
      <w:r>
        <w:rPr>
          <w:sz w:val="24"/>
        </w:rPr>
        <w:t xml:space="preserve"> and options. </w:t>
      </w:r>
      <w:r w:rsidRPr="00CD5105">
        <w:rPr>
          <w:sz w:val="24"/>
        </w:rPr>
        <w:t xml:space="preserve">The early versions of the document will focus on the conceptual </w:t>
      </w:r>
      <w:r w:rsidR="00E61D06">
        <w:rPr>
          <w:sz w:val="24"/>
        </w:rPr>
        <w:t>Dashboard</w:t>
      </w:r>
      <w:r>
        <w:rPr>
          <w:sz w:val="24"/>
        </w:rPr>
        <w:t xml:space="preserve"> </w:t>
      </w:r>
      <w:r w:rsidRPr="00CD5105">
        <w:rPr>
          <w:sz w:val="24"/>
        </w:rPr>
        <w:t xml:space="preserve">design, key business requirements, and the primary </w:t>
      </w:r>
      <w:r>
        <w:rPr>
          <w:sz w:val="24"/>
        </w:rPr>
        <w:t>end-</w:t>
      </w:r>
      <w:r w:rsidRPr="00CD5105">
        <w:rPr>
          <w:sz w:val="24"/>
        </w:rPr>
        <w:t xml:space="preserve">user </w:t>
      </w:r>
      <w:r>
        <w:rPr>
          <w:sz w:val="24"/>
        </w:rPr>
        <w:t xml:space="preserve">features related to the design of the </w:t>
      </w:r>
      <w:r w:rsidR="00E61D06">
        <w:rPr>
          <w:sz w:val="24"/>
        </w:rPr>
        <w:t>Dashboard</w:t>
      </w:r>
      <w:r>
        <w:rPr>
          <w:sz w:val="24"/>
        </w:rPr>
        <w:t xml:space="preserve">. </w:t>
      </w:r>
    </w:p>
    <w:p w14:paraId="41B881DB" w14:textId="77777777" w:rsidR="009B4E7E" w:rsidRPr="008844FF" w:rsidRDefault="009B4E7E" w:rsidP="009B4E7E">
      <w:pPr>
        <w:pStyle w:val="BodyText"/>
        <w:ind w:left="720"/>
      </w:pPr>
    </w:p>
    <w:p w14:paraId="5E5A8E64" w14:textId="77777777" w:rsidR="009B4E7E" w:rsidRDefault="009B4E7E" w:rsidP="009B4E7E">
      <w:pPr>
        <w:pStyle w:val="Heading1"/>
      </w:pPr>
      <w:bookmarkStart w:id="4" w:name="_Toc430032571"/>
      <w:r>
        <w:t>Introduction</w:t>
      </w:r>
      <w:bookmarkEnd w:id="4"/>
    </w:p>
    <w:p w14:paraId="53157861" w14:textId="77777777" w:rsidR="009B4E7E" w:rsidRPr="00453DC8" w:rsidRDefault="009B4E7E" w:rsidP="009B4E7E">
      <w:pPr>
        <w:pStyle w:val="PSPBodytext"/>
      </w:pPr>
      <w:r w:rsidRPr="00453DC8">
        <w:t>VA is seeking to expand suicide prevention</w:t>
      </w:r>
      <w:r>
        <w:t xml:space="preserve"> to include upstream approaches</w:t>
      </w:r>
      <w:r w:rsidRPr="00453DC8">
        <w:t xml:space="preserve"> designed to reduce initiation or escalation of a risk factor</w:t>
      </w:r>
      <w:r w:rsidR="007F0D09">
        <w:t xml:space="preserve"> or factors</w:t>
      </w:r>
      <w:r w:rsidRPr="00453DC8">
        <w:t>. Upstream suicide interventions target individuals or groups who exhibit biological, psychological, or social risk factors that are more prominent among high-risk groups than among the larger population. Understanding the unique needs of our nation</w:t>
      </w:r>
      <w:r>
        <w:t>’</w:t>
      </w:r>
      <w:r w:rsidRPr="00453DC8">
        <w:t xml:space="preserve">s Veterans and the military culture as it relates to stigma and mental health is important for early intervention. The goal of the </w:t>
      </w:r>
      <w:r>
        <w:t>Integrated Reach Database System (IRDS)</w:t>
      </w:r>
      <w:r w:rsidRPr="00453DC8">
        <w:t xml:space="preserve"> innovation is to promote the general health of the Veteran population and effectively intervene in issues before they escalate in crisis. </w:t>
      </w:r>
    </w:p>
    <w:p w14:paraId="79B80A36" w14:textId="77777777" w:rsidR="009B4E7E" w:rsidRDefault="009B4E7E" w:rsidP="009B4E7E">
      <w:pPr>
        <w:pStyle w:val="BodyText"/>
        <w:jc w:val="both"/>
      </w:pPr>
      <w:r w:rsidRPr="00453DC8">
        <w:t xml:space="preserve">The </w:t>
      </w:r>
      <w:r>
        <w:t>IRDS</w:t>
      </w:r>
      <w:r w:rsidRPr="00453DC8">
        <w:t xml:space="preserve"> innovation will serve to bolster the three major components of </w:t>
      </w:r>
      <w:r w:rsidR="009A10F2">
        <w:t>the Veteran Health Administration’s (VHA)</w:t>
      </w:r>
      <w:r w:rsidRPr="00453DC8">
        <w:t xml:space="preserve"> Strategic Plan for Suicide Prevention: surveillance, risk and protective factors, and prevention interventions. The </w:t>
      </w:r>
      <w:r>
        <w:t>IRDS</w:t>
      </w:r>
      <w:r w:rsidRPr="00453DC8">
        <w:t xml:space="preserve"> innovation will target antecedent events specific to Veteran populations prior to the onset of risk to mitigate the development of risk.</w:t>
      </w:r>
    </w:p>
    <w:p w14:paraId="246CA5D1" w14:textId="4FD9B480" w:rsidR="009B4E7E" w:rsidRDefault="009B4E7E" w:rsidP="009B4E7E">
      <w:pPr>
        <w:pStyle w:val="BodyText"/>
        <w:jc w:val="both"/>
      </w:pPr>
      <w:r>
        <w:t xml:space="preserve">The </w:t>
      </w:r>
      <w:r w:rsidR="00E61D06">
        <w:t>Dashboard</w:t>
      </w:r>
      <w:r>
        <w:t xml:space="preserve"> component is a key feature of the IRDS solution. Within the </w:t>
      </w:r>
      <w:r w:rsidR="00E61D06">
        <w:t>Dashboard</w:t>
      </w:r>
      <w:r>
        <w:t xml:space="preserve">, end users such as frontline outreach and intervention specialists, VA leadership, clinicians, and other staff with an interest in suicide outreach and intervention will be able to see data visualizations related to individual at-risk Veterans. The solution will provide visual screen elements that will provide quick, intuitive “at a glance” type information, in addition to visual screen elements that will allow users to “deep dive” into the data and create more customized views depending on user preference.  </w:t>
      </w:r>
    </w:p>
    <w:p w14:paraId="7722017D" w14:textId="78E96570" w:rsidR="009B4E7E" w:rsidRPr="00C82BAE" w:rsidRDefault="009B4E7E" w:rsidP="009B4E7E">
      <w:pPr>
        <w:autoSpaceDE w:val="0"/>
        <w:autoSpaceDN w:val="0"/>
        <w:adjustRightInd w:val="0"/>
        <w:rPr>
          <w:sz w:val="24"/>
        </w:rPr>
      </w:pPr>
      <w:r w:rsidRPr="00F608C2">
        <w:rPr>
          <w:sz w:val="24"/>
        </w:rPr>
        <w:t xml:space="preserve">The </w:t>
      </w:r>
      <w:r w:rsidR="00E61D06" w:rsidRPr="00F608C2">
        <w:rPr>
          <w:sz w:val="24"/>
        </w:rPr>
        <w:t>Dashboard</w:t>
      </w:r>
      <w:r w:rsidRPr="00F608C2">
        <w:rPr>
          <w:sz w:val="24"/>
        </w:rPr>
        <w:t xml:space="preserve">’s design is informed by Human Centered Design (HCD) principles and techniques. HCD </w:t>
      </w:r>
      <w:r w:rsidRPr="00624668">
        <w:rPr>
          <w:sz w:val="24"/>
        </w:rPr>
        <w:t>is a discipline in which “the needs, behaviors, and experiences of an organization's customers (or users) drive product, service, and/or technology outputs.</w:t>
      </w:r>
      <w:r w:rsidRPr="00624668">
        <w:rPr>
          <w:rStyle w:val="FootnoteReference"/>
          <w:sz w:val="24"/>
        </w:rPr>
        <w:footnoteReference w:id="1"/>
      </w:r>
      <w:r w:rsidRPr="00624668">
        <w:rPr>
          <w:sz w:val="24"/>
        </w:rPr>
        <w:t>” In the case of IRDS, researchers and designers have used qualitative research techniques, primarily interviewing</w:t>
      </w:r>
      <w:r w:rsidR="00111A73">
        <w:rPr>
          <w:sz w:val="24"/>
        </w:rPr>
        <w:t xml:space="preserve"> and document review</w:t>
      </w:r>
      <w:r>
        <w:rPr>
          <w:sz w:val="24"/>
        </w:rPr>
        <w:t xml:space="preserve">, to understand how VA users do their work today and what they desire from the IRDS, including the </w:t>
      </w:r>
      <w:r w:rsidR="00E61D06">
        <w:rPr>
          <w:sz w:val="24"/>
        </w:rPr>
        <w:t>Dashboard</w:t>
      </w:r>
      <w:r>
        <w:rPr>
          <w:sz w:val="24"/>
        </w:rPr>
        <w:t xml:space="preserve">. To that end, the </w:t>
      </w:r>
      <w:r w:rsidR="00E61D06">
        <w:rPr>
          <w:sz w:val="24"/>
        </w:rPr>
        <w:t>Dashboard</w:t>
      </w:r>
      <w:r>
        <w:rPr>
          <w:sz w:val="24"/>
        </w:rPr>
        <w:t>’s design emphasizes display of information that is directly relevant to the target end user groups</w:t>
      </w:r>
      <w:r w:rsidR="009A10F2">
        <w:rPr>
          <w:sz w:val="24"/>
        </w:rPr>
        <w:t>’</w:t>
      </w:r>
      <w:r>
        <w:rPr>
          <w:sz w:val="24"/>
        </w:rPr>
        <w:t xml:space="preserve"> goals and desired outcomes in their work in a way that is both easy to access and understand. </w:t>
      </w:r>
    </w:p>
    <w:p w14:paraId="6EA00BF2" w14:textId="77777777" w:rsidR="009B4E7E" w:rsidRDefault="009B4E7E" w:rsidP="009B4E7E">
      <w:pPr>
        <w:pStyle w:val="BodyText"/>
        <w:jc w:val="both"/>
      </w:pPr>
    </w:p>
    <w:p w14:paraId="0CF746B7" w14:textId="77777777" w:rsidR="009B4E7E" w:rsidRDefault="009B4E7E" w:rsidP="009B4E7E">
      <w:pPr>
        <w:pStyle w:val="Heading2"/>
      </w:pPr>
      <w:bookmarkStart w:id="5" w:name="_Toc430032572"/>
      <w:bookmarkStart w:id="6" w:name="_Toc404082903"/>
      <w:r w:rsidRPr="00210591">
        <w:lastRenderedPageBreak/>
        <w:t>Purpose</w:t>
      </w:r>
      <w:bookmarkEnd w:id="5"/>
      <w:r w:rsidRPr="00210591">
        <w:t xml:space="preserve"> </w:t>
      </w:r>
      <w:bookmarkEnd w:id="6"/>
    </w:p>
    <w:p w14:paraId="0560A171" w14:textId="77777777" w:rsidR="003E5437" w:rsidRPr="009B745B" w:rsidRDefault="009B4E7E" w:rsidP="003E5437">
      <w:pPr>
        <w:rPr>
          <w:sz w:val="24"/>
        </w:rPr>
      </w:pPr>
      <w:r w:rsidRPr="009B745B">
        <w:rPr>
          <w:sz w:val="24"/>
        </w:rPr>
        <w:t xml:space="preserve">The purpose of this document is to describe how the proposed </w:t>
      </w:r>
      <w:r w:rsidR="00E61D06">
        <w:rPr>
          <w:sz w:val="24"/>
        </w:rPr>
        <w:t>Dashboard</w:t>
      </w:r>
      <w:r w:rsidRPr="009B745B">
        <w:rPr>
          <w:sz w:val="24"/>
        </w:rPr>
        <w:t xml:space="preserve"> will be designed. The Dashboard Design Document translates requirement specifications into a document from which the developers can create the actual system. A related document, the System Design Document (SDD), translates requirement specifications into a document from which the developers can create the actual system from a technical and architectural perspective. For more information, please </w:t>
      </w:r>
      <w:r w:rsidR="00592796">
        <w:rPr>
          <w:sz w:val="24"/>
        </w:rPr>
        <w:t xml:space="preserve">refer to the </w:t>
      </w:r>
      <w:hyperlink r:id="rId11" w:history="1">
        <w:r w:rsidRPr="009B745B">
          <w:rPr>
            <w:rStyle w:val="Hyperlink"/>
            <w:sz w:val="24"/>
          </w:rPr>
          <w:t>SDD</w:t>
        </w:r>
      </w:hyperlink>
      <w:r w:rsidR="00592796">
        <w:rPr>
          <w:i/>
          <w:sz w:val="24"/>
        </w:rPr>
        <w:t>.</w:t>
      </w:r>
    </w:p>
    <w:p w14:paraId="671E200D" w14:textId="77777777" w:rsidR="009B4E7E" w:rsidRPr="00AB69E8" w:rsidRDefault="009B4E7E" w:rsidP="009B4E7E">
      <w:pPr>
        <w:pStyle w:val="InstructionalText1"/>
        <w:rPr>
          <w:i w:val="0"/>
          <w:color w:val="auto"/>
        </w:rPr>
      </w:pPr>
    </w:p>
    <w:p w14:paraId="09C06ED0" w14:textId="77777777" w:rsidR="009B4E7E" w:rsidRDefault="009B4E7E" w:rsidP="009B4E7E">
      <w:pPr>
        <w:pStyle w:val="Heading2"/>
      </w:pPr>
      <w:bookmarkStart w:id="7" w:name="_Toc430032573"/>
      <w:r>
        <w:t>Scope</w:t>
      </w:r>
      <w:bookmarkEnd w:id="7"/>
    </w:p>
    <w:p w14:paraId="3667DE1B" w14:textId="77777777" w:rsidR="009B4E7E" w:rsidRDefault="009B4E7E" w:rsidP="009B4E7E">
      <w:pPr>
        <w:pStyle w:val="BodyText"/>
      </w:pPr>
      <w:r>
        <w:t xml:space="preserve">The lists below describe what content is considered inside and outside the scope of the Dashboard Design Document. </w:t>
      </w:r>
    </w:p>
    <w:p w14:paraId="49C082A8" w14:textId="77777777" w:rsidR="009B4E7E" w:rsidRDefault="009B4E7E" w:rsidP="009B4E7E">
      <w:pPr>
        <w:pStyle w:val="BodyText"/>
      </w:pPr>
      <w:r>
        <w:t xml:space="preserve">In scope: </w:t>
      </w:r>
    </w:p>
    <w:p w14:paraId="7961407E" w14:textId="2CE57086" w:rsidR="009B4E7E" w:rsidRDefault="009B4E7E" w:rsidP="009B4E7E">
      <w:pPr>
        <w:pStyle w:val="BodyText"/>
        <w:numPr>
          <w:ilvl w:val="0"/>
          <w:numId w:val="5"/>
        </w:numPr>
      </w:pPr>
      <w:r w:rsidRPr="00E007A5">
        <w:t xml:space="preserve">The visual and functional design of a surveillance </w:t>
      </w:r>
      <w:r w:rsidR="00E61D06">
        <w:t>Dashboard</w:t>
      </w:r>
      <w:r w:rsidRPr="00E007A5">
        <w:t xml:space="preserve"> consisting of custom visualization tools that depict the results of analyses conducted by the IRDS, including data trends, events and performance metrics, Veteran demographics, Veteran medical history,</w:t>
      </w:r>
      <w:r w:rsidR="008714CA">
        <w:t xml:space="preserve"> clinical care support,</w:t>
      </w:r>
      <w:r w:rsidR="00111A73">
        <w:t xml:space="preserve"> outreach and intervention resources and guidelines, links to other tools and resources,</w:t>
      </w:r>
      <w:r w:rsidRPr="00E007A5">
        <w:t xml:space="preserve"> etc.</w:t>
      </w:r>
    </w:p>
    <w:p w14:paraId="22F41D55" w14:textId="77777777" w:rsidR="009B4E7E" w:rsidRDefault="009B4E7E" w:rsidP="009B4E7E">
      <w:pPr>
        <w:pStyle w:val="BodyText"/>
        <w:numPr>
          <w:ilvl w:val="0"/>
          <w:numId w:val="5"/>
        </w:numPr>
      </w:pPr>
      <w:r w:rsidRPr="00AB08A6">
        <w:t xml:space="preserve">Data visualizations to include </w:t>
      </w:r>
      <w:r>
        <w:t>c</w:t>
      </w:r>
      <w:r w:rsidRPr="00AB08A6">
        <w:t xml:space="preserve">harts, </w:t>
      </w:r>
      <w:r>
        <w:t>t</w:t>
      </w:r>
      <w:r w:rsidRPr="00AB08A6">
        <w:t>ables,</w:t>
      </w:r>
      <w:r>
        <w:t xml:space="preserve"> </w:t>
      </w:r>
      <w:r w:rsidRPr="00AB08A6">
        <w:t xml:space="preserve">maps, </w:t>
      </w:r>
      <w:r>
        <w:t>a</w:t>
      </w:r>
      <w:r w:rsidRPr="00AB08A6">
        <w:t xml:space="preserve">nimations, </w:t>
      </w:r>
      <w:r>
        <w:t>o</w:t>
      </w:r>
      <w:r w:rsidRPr="00AB08A6">
        <w:t>ther graphics and visual technology.</w:t>
      </w:r>
    </w:p>
    <w:p w14:paraId="0A160D97" w14:textId="77777777" w:rsidR="009B4E7E" w:rsidRDefault="009B4E7E" w:rsidP="009B4E7E">
      <w:pPr>
        <w:pStyle w:val="BodyText"/>
        <w:numPr>
          <w:ilvl w:val="0"/>
          <w:numId w:val="5"/>
        </w:numPr>
      </w:pPr>
      <w:r w:rsidRPr="00E007A5">
        <w:t>Dashboard configurability, providing different user groups distinct views that meet their business needs.</w:t>
      </w:r>
    </w:p>
    <w:p w14:paraId="0B1406D1" w14:textId="77777777" w:rsidR="009B4E7E" w:rsidRPr="009A10F2" w:rsidRDefault="009B4E7E" w:rsidP="009B4E7E">
      <w:pPr>
        <w:pStyle w:val="TableText"/>
        <w:numPr>
          <w:ilvl w:val="0"/>
          <w:numId w:val="5"/>
        </w:numPr>
        <w:rPr>
          <w:rFonts w:ascii="Times New Roman" w:hAnsi="Times New Roman" w:cs="Times New Roman"/>
          <w:sz w:val="24"/>
        </w:rPr>
      </w:pPr>
      <w:r w:rsidRPr="009A10F2">
        <w:rPr>
          <w:rFonts w:ascii="Times New Roman" w:hAnsi="Times New Roman" w:cs="Times New Roman"/>
          <w:sz w:val="24"/>
        </w:rPr>
        <w:t>Support for interactive viewing and formatting.</w:t>
      </w:r>
    </w:p>
    <w:p w14:paraId="1A5632CE" w14:textId="77777777" w:rsidR="009B4E7E" w:rsidRDefault="009B4E7E" w:rsidP="009B4E7E">
      <w:pPr>
        <w:pStyle w:val="BodyText"/>
        <w:numPr>
          <w:ilvl w:val="0"/>
          <w:numId w:val="5"/>
        </w:numPr>
      </w:pPr>
      <w:r w:rsidRPr="00E007A5">
        <w:t xml:space="preserve">Consideration of user interface (UI) and user experience (UX) </w:t>
      </w:r>
      <w:r w:rsidR="004853A6">
        <w:t xml:space="preserve">practices </w:t>
      </w:r>
      <w:r w:rsidRPr="00E007A5">
        <w:t xml:space="preserve">that will enable the </w:t>
      </w:r>
      <w:r w:rsidR="00E61D06">
        <w:t>Dashboard</w:t>
      </w:r>
      <w:r w:rsidRPr="00E007A5">
        <w:t xml:space="preserve"> to present data in a manner that is accessible to a broad range of users</w:t>
      </w:r>
      <w:r w:rsidR="008714CA">
        <w:t>.</w:t>
      </w:r>
    </w:p>
    <w:p w14:paraId="77E7C91F" w14:textId="77777777" w:rsidR="009B4E7E" w:rsidRDefault="009B4E7E" w:rsidP="009B4E7E">
      <w:pPr>
        <w:pStyle w:val="BodyText"/>
      </w:pPr>
      <w:r>
        <w:t xml:space="preserve">Out of scope: </w:t>
      </w:r>
    </w:p>
    <w:p w14:paraId="121BA49F" w14:textId="77777777" w:rsidR="009B4E7E" w:rsidRDefault="009B4E7E" w:rsidP="009B4E7E">
      <w:pPr>
        <w:pStyle w:val="BodyText"/>
        <w:numPr>
          <w:ilvl w:val="0"/>
          <w:numId w:val="6"/>
        </w:numPr>
      </w:pPr>
      <w:r>
        <w:t>E</w:t>
      </w:r>
      <w:r w:rsidRPr="00E007A5">
        <w:t>nd-user</w:t>
      </w:r>
      <w:r w:rsidR="00111A73">
        <w:t xml:space="preserve"> profiles and</w:t>
      </w:r>
      <w:r>
        <w:t xml:space="preserve"> characteristic</w:t>
      </w:r>
      <w:r w:rsidRPr="00E007A5">
        <w:t xml:space="preserve"> research (</w:t>
      </w:r>
      <w:r>
        <w:t xml:space="preserve">to be </w:t>
      </w:r>
      <w:r w:rsidRPr="00E007A5">
        <w:t xml:space="preserve">included in the </w:t>
      </w:r>
      <w:hyperlink r:id="rId12" w:history="1">
        <w:r w:rsidRPr="00A01875">
          <w:rPr>
            <w:rStyle w:val="Hyperlink"/>
          </w:rPr>
          <w:t>User Research Report</w:t>
        </w:r>
      </w:hyperlink>
      <w:r w:rsidRPr="00E007A5">
        <w:t>)</w:t>
      </w:r>
    </w:p>
    <w:p w14:paraId="49873310" w14:textId="77777777" w:rsidR="009B4E7E" w:rsidRDefault="009B4E7E" w:rsidP="009B4E7E">
      <w:pPr>
        <w:pStyle w:val="BodyText"/>
        <w:numPr>
          <w:ilvl w:val="0"/>
          <w:numId w:val="6"/>
        </w:numPr>
      </w:pPr>
      <w:r>
        <w:t>D</w:t>
      </w:r>
      <w:r w:rsidRPr="00E007A5">
        <w:t>escriptions of the IRDS architecture or technical capabilities (</w:t>
      </w:r>
      <w:r>
        <w:t xml:space="preserve">to be </w:t>
      </w:r>
      <w:r w:rsidRPr="00E007A5">
        <w:t xml:space="preserve">included in the </w:t>
      </w:r>
      <w:hyperlink r:id="rId13" w:history="1">
        <w:r w:rsidRPr="00A01875">
          <w:rPr>
            <w:rStyle w:val="Hyperlink"/>
          </w:rPr>
          <w:t>System Design Document</w:t>
        </w:r>
      </w:hyperlink>
      <w:r w:rsidRPr="00E007A5">
        <w:t>)</w:t>
      </w:r>
    </w:p>
    <w:p w14:paraId="62BEDBB4" w14:textId="77777777" w:rsidR="009B4E7E" w:rsidRDefault="009B4E7E" w:rsidP="009B4E7E">
      <w:pPr>
        <w:pStyle w:val="BodyText"/>
        <w:ind w:left="720"/>
      </w:pPr>
    </w:p>
    <w:p w14:paraId="4EFF8200" w14:textId="77777777" w:rsidR="009B4E7E" w:rsidRDefault="009B4E7E" w:rsidP="009B4E7E">
      <w:pPr>
        <w:pStyle w:val="Heading2"/>
      </w:pPr>
      <w:bookmarkStart w:id="8" w:name="_User_Characteristics"/>
      <w:bookmarkStart w:id="9" w:name="ColumnTitle_03"/>
      <w:bookmarkStart w:id="10" w:name="ColumnTitle_04"/>
      <w:bookmarkStart w:id="11" w:name="_Toc430032574"/>
      <w:bookmarkEnd w:id="8"/>
      <w:bookmarkEnd w:id="9"/>
      <w:bookmarkEnd w:id="10"/>
      <w:r>
        <w:t>User Scenarios</w:t>
      </w:r>
      <w:bookmarkEnd w:id="11"/>
    </w:p>
    <w:p w14:paraId="3B2B0C46" w14:textId="77777777" w:rsidR="009B4E7E" w:rsidRPr="00D35D5C" w:rsidRDefault="009B4E7E" w:rsidP="009B4E7E">
      <w:pPr>
        <w:rPr>
          <w:rFonts w:cstheme="minorHAnsi"/>
          <w:sz w:val="24"/>
        </w:rPr>
      </w:pPr>
      <w:r w:rsidRPr="00D35D5C">
        <w:rPr>
          <w:sz w:val="24"/>
        </w:rPr>
        <w:t>There are five user interaction scenarios envisioned</w:t>
      </w:r>
      <w:r>
        <w:rPr>
          <w:sz w:val="24"/>
        </w:rPr>
        <w:t xml:space="preserve"> for the IRDS:</w:t>
      </w:r>
      <w:r w:rsidRPr="00D35D5C">
        <w:rPr>
          <w:sz w:val="24"/>
        </w:rPr>
        <w:t xml:space="preserve"> upstream at-risk notification, surveillance, research, reporting, and system</w:t>
      </w:r>
      <w:r>
        <w:rPr>
          <w:sz w:val="24"/>
        </w:rPr>
        <w:t xml:space="preserve"> </w:t>
      </w:r>
      <w:r w:rsidRPr="00D35D5C">
        <w:rPr>
          <w:sz w:val="24"/>
        </w:rPr>
        <w:t>sustainment</w:t>
      </w:r>
      <w:r>
        <w:rPr>
          <w:sz w:val="24"/>
        </w:rPr>
        <w:t xml:space="preserve">. </w:t>
      </w:r>
    </w:p>
    <w:p w14:paraId="7D829DD6" w14:textId="77777777" w:rsidR="009B4E7E" w:rsidRPr="00EC2EBF" w:rsidRDefault="009B4E7E" w:rsidP="009B4E7E">
      <w:pPr>
        <w:pStyle w:val="ListParagraph"/>
        <w:spacing w:before="120" w:after="120"/>
        <w:rPr>
          <w:rFonts w:cstheme="minorHAnsi"/>
          <w:sz w:val="24"/>
        </w:rPr>
      </w:pPr>
    </w:p>
    <w:p w14:paraId="16EE14BA" w14:textId="77777777" w:rsidR="004D0541" w:rsidRDefault="004D0541" w:rsidP="004D0541">
      <w:pPr>
        <w:pStyle w:val="ListParagraph"/>
        <w:numPr>
          <w:ilvl w:val="0"/>
          <w:numId w:val="3"/>
        </w:numPr>
        <w:spacing w:before="120" w:after="120"/>
        <w:rPr>
          <w:rFonts w:cstheme="minorHAnsi"/>
          <w:sz w:val="24"/>
        </w:rPr>
      </w:pPr>
      <w:r w:rsidRPr="004D0541">
        <w:rPr>
          <w:rFonts w:cstheme="minorHAnsi"/>
          <w:sz w:val="24"/>
        </w:rPr>
        <w:t>Upstream At-Risk Notification – The primary users in this usage model are the VA</w:t>
      </w:r>
      <w:r>
        <w:rPr>
          <w:rFonts w:cstheme="minorHAnsi"/>
          <w:sz w:val="24"/>
        </w:rPr>
        <w:t xml:space="preserve"> </w:t>
      </w:r>
      <w:r w:rsidRPr="009B745B">
        <w:rPr>
          <w:rFonts w:cstheme="minorHAnsi"/>
          <w:sz w:val="24"/>
        </w:rPr>
        <w:t xml:space="preserve">outreach and intervention teams. The </w:t>
      </w:r>
      <w:r>
        <w:rPr>
          <w:rFonts w:cstheme="minorHAnsi"/>
          <w:sz w:val="24"/>
        </w:rPr>
        <w:t>system will</w:t>
      </w:r>
      <w:r w:rsidRPr="009B745B">
        <w:rPr>
          <w:rFonts w:cstheme="minorHAnsi"/>
          <w:sz w:val="24"/>
        </w:rPr>
        <w:t xml:space="preserve"> provide secure notification via a Direct</w:t>
      </w:r>
      <w:r>
        <w:rPr>
          <w:rFonts w:cstheme="minorHAnsi"/>
          <w:sz w:val="24"/>
        </w:rPr>
        <w:t xml:space="preserve"> </w:t>
      </w:r>
      <w:r w:rsidRPr="009B745B">
        <w:rPr>
          <w:rFonts w:cstheme="minorHAnsi"/>
          <w:sz w:val="24"/>
        </w:rPr>
        <w:t xml:space="preserve">Message of at-risk populations and at-risk individuals to these teams. </w:t>
      </w:r>
    </w:p>
    <w:p w14:paraId="469DF252" w14:textId="77777777" w:rsidR="004D0541" w:rsidRPr="009B745B" w:rsidRDefault="004D0541" w:rsidP="009B745B">
      <w:pPr>
        <w:pStyle w:val="ListParagraph"/>
        <w:spacing w:before="120" w:after="120"/>
        <w:rPr>
          <w:rFonts w:cstheme="minorHAnsi"/>
          <w:sz w:val="24"/>
        </w:rPr>
      </w:pPr>
    </w:p>
    <w:p w14:paraId="346609F5" w14:textId="77777777" w:rsidR="009B4E7E" w:rsidRPr="00EC2EBF" w:rsidRDefault="009B4E7E" w:rsidP="009B4E7E">
      <w:pPr>
        <w:pStyle w:val="ListParagraph"/>
        <w:numPr>
          <w:ilvl w:val="0"/>
          <w:numId w:val="3"/>
        </w:numPr>
        <w:spacing w:before="120" w:after="120"/>
        <w:rPr>
          <w:rFonts w:cstheme="minorHAnsi"/>
          <w:sz w:val="24"/>
        </w:rPr>
      </w:pPr>
      <w:r w:rsidRPr="00EC2EBF">
        <w:rPr>
          <w:rFonts w:cstheme="minorHAnsi"/>
          <w:sz w:val="24"/>
        </w:rPr>
        <w:lastRenderedPageBreak/>
        <w:t xml:space="preserve">Surveillance – The primary users in this model shall include VA leadership, VA Center of Excellence for Suicide Prevention staff, VA Mental Health leaders, and VA Suicide Prevention Coordinators. </w:t>
      </w:r>
      <w:r>
        <w:rPr>
          <w:rFonts w:cstheme="minorHAnsi"/>
          <w:sz w:val="24"/>
        </w:rPr>
        <w:t xml:space="preserve">The </w:t>
      </w:r>
      <w:r w:rsidRPr="00EC2EBF">
        <w:rPr>
          <w:rFonts w:cstheme="minorHAnsi"/>
          <w:sz w:val="24"/>
        </w:rPr>
        <w:t xml:space="preserve">surveillance </w:t>
      </w:r>
      <w:r w:rsidR="00E61D06">
        <w:rPr>
          <w:rFonts w:cstheme="minorHAnsi"/>
          <w:sz w:val="24"/>
        </w:rPr>
        <w:t>Dashboard</w:t>
      </w:r>
      <w:r>
        <w:rPr>
          <w:rFonts w:cstheme="minorHAnsi"/>
          <w:sz w:val="24"/>
        </w:rPr>
        <w:t xml:space="preserve"> </w:t>
      </w:r>
      <w:r w:rsidRPr="00EC2EBF">
        <w:rPr>
          <w:rFonts w:cstheme="minorHAnsi"/>
          <w:sz w:val="24"/>
        </w:rPr>
        <w:t>will be available through a standard web browser that will be updated in near real-time (minimum weekly) with results produced from the continuous monitoring and processing of linked data sources.</w:t>
      </w:r>
    </w:p>
    <w:p w14:paraId="4998D17F" w14:textId="77777777" w:rsidR="009B4E7E" w:rsidRPr="00EC2EBF" w:rsidRDefault="009B4E7E" w:rsidP="009B4E7E">
      <w:pPr>
        <w:pStyle w:val="ListParagraph"/>
        <w:spacing w:before="120" w:after="120"/>
        <w:rPr>
          <w:rFonts w:cstheme="minorHAnsi"/>
          <w:sz w:val="24"/>
        </w:rPr>
      </w:pPr>
    </w:p>
    <w:p w14:paraId="06A9D8A5" w14:textId="77777777" w:rsidR="009B4E7E" w:rsidRPr="00EC2EBF" w:rsidRDefault="009B4E7E" w:rsidP="009B4E7E">
      <w:pPr>
        <w:pStyle w:val="ListParagraph"/>
        <w:numPr>
          <w:ilvl w:val="0"/>
          <w:numId w:val="3"/>
        </w:numPr>
        <w:spacing w:before="120" w:after="120"/>
        <w:rPr>
          <w:rFonts w:cstheme="minorHAnsi"/>
          <w:sz w:val="24"/>
        </w:rPr>
      </w:pPr>
      <w:r w:rsidRPr="00EC2EBF">
        <w:rPr>
          <w:rFonts w:cstheme="minorHAnsi"/>
          <w:sz w:val="24"/>
        </w:rPr>
        <w:t xml:space="preserve">Research – The users in this usage model are researchers and statisticians looking to leverage the tools and data available through Reach data analytics platform. The </w:t>
      </w:r>
      <w:r>
        <w:rPr>
          <w:rFonts w:cstheme="minorHAnsi"/>
          <w:sz w:val="24"/>
        </w:rPr>
        <w:t>solution will</w:t>
      </w:r>
      <w:r w:rsidRPr="00EC2EBF">
        <w:rPr>
          <w:rFonts w:cstheme="minorHAnsi"/>
          <w:sz w:val="24"/>
        </w:rPr>
        <w:t xml:space="preserve"> provide a framework for these users to utilize the interfaces provided by the assembled tools to perform required research functions.</w:t>
      </w:r>
      <w:r w:rsidRPr="00EC2EBF">
        <w:rPr>
          <w:rFonts w:cstheme="minorHAnsi"/>
          <w:sz w:val="24"/>
        </w:rPr>
        <w:br/>
      </w:r>
    </w:p>
    <w:p w14:paraId="3CE8EDCF" w14:textId="77777777" w:rsidR="009B4E7E" w:rsidRPr="00EC2EBF" w:rsidRDefault="009B4E7E" w:rsidP="009B4E7E">
      <w:pPr>
        <w:pStyle w:val="ListParagraph"/>
        <w:numPr>
          <w:ilvl w:val="0"/>
          <w:numId w:val="3"/>
        </w:numPr>
        <w:spacing w:before="120" w:after="120"/>
        <w:rPr>
          <w:rFonts w:cstheme="minorHAnsi"/>
          <w:sz w:val="24"/>
        </w:rPr>
      </w:pPr>
      <w:r w:rsidRPr="00EC2EBF">
        <w:rPr>
          <w:rFonts w:cstheme="minorHAnsi"/>
          <w:sz w:val="24"/>
        </w:rPr>
        <w:t>Reporting – This model shall include both direct and indirect users. The direct users are the individuals required to assemble reports. The indirect users are the consumers or target audience of the reports. The direct users will utilize the interfaces provided by the assembled tools to assemble reports. The report generation process shall be automated.</w:t>
      </w:r>
      <w:r w:rsidRPr="00EC2EBF">
        <w:rPr>
          <w:rFonts w:cstheme="minorHAnsi"/>
          <w:sz w:val="24"/>
        </w:rPr>
        <w:br/>
      </w:r>
    </w:p>
    <w:p w14:paraId="4EF7FD0F" w14:textId="651867A3" w:rsidR="009B4E7E" w:rsidRDefault="009B4E7E" w:rsidP="009B4E7E">
      <w:pPr>
        <w:pStyle w:val="ListParagraph"/>
        <w:numPr>
          <w:ilvl w:val="0"/>
          <w:numId w:val="3"/>
        </w:numPr>
        <w:spacing w:before="120" w:after="120"/>
        <w:rPr>
          <w:rFonts w:cstheme="minorHAnsi"/>
          <w:sz w:val="24"/>
        </w:rPr>
      </w:pPr>
      <w:r w:rsidRPr="00EC2EBF">
        <w:rPr>
          <w:rFonts w:cstheme="minorHAnsi"/>
          <w:sz w:val="24"/>
        </w:rPr>
        <w:t xml:space="preserve">Sustainment - The </w:t>
      </w:r>
      <w:r w:rsidR="00DC70EA">
        <w:rPr>
          <w:rFonts w:cstheme="minorHAnsi"/>
          <w:sz w:val="24"/>
        </w:rPr>
        <w:t xml:space="preserve">application will </w:t>
      </w:r>
      <w:r w:rsidRPr="00EC2EBF">
        <w:rPr>
          <w:rFonts w:cstheme="minorHAnsi"/>
          <w:sz w:val="24"/>
        </w:rPr>
        <w:t xml:space="preserve">provide the capability for users to edit and add to the IRDS Risk Stratification Model, </w:t>
      </w:r>
      <w:r w:rsidR="00DC70EA">
        <w:rPr>
          <w:rFonts w:cstheme="minorHAnsi"/>
          <w:sz w:val="24"/>
        </w:rPr>
        <w:t>create</w:t>
      </w:r>
      <w:r w:rsidRPr="00EC2EBF">
        <w:rPr>
          <w:rFonts w:cstheme="minorHAnsi"/>
          <w:sz w:val="24"/>
        </w:rPr>
        <w:t xml:space="preserve"> new models</w:t>
      </w:r>
      <w:r w:rsidR="00DC70EA">
        <w:rPr>
          <w:rFonts w:cstheme="minorHAnsi"/>
          <w:sz w:val="24"/>
        </w:rPr>
        <w:t>,</w:t>
      </w:r>
      <w:r w:rsidRPr="00EC2EBF">
        <w:rPr>
          <w:rFonts w:cstheme="minorHAnsi"/>
          <w:sz w:val="24"/>
        </w:rPr>
        <w:t xml:space="preserve"> and map to </w:t>
      </w:r>
      <w:r w:rsidR="00DC70EA">
        <w:rPr>
          <w:rFonts w:cstheme="minorHAnsi"/>
          <w:sz w:val="24"/>
        </w:rPr>
        <w:t xml:space="preserve">additional </w:t>
      </w:r>
      <w:r w:rsidRPr="00EC2EBF">
        <w:rPr>
          <w:rFonts w:cstheme="minorHAnsi"/>
          <w:sz w:val="24"/>
        </w:rPr>
        <w:t xml:space="preserve">interfaces.  </w:t>
      </w:r>
    </w:p>
    <w:p w14:paraId="1AB400A4" w14:textId="744CC4DC" w:rsidR="009B4E7E" w:rsidRPr="000D362A" w:rsidRDefault="009B4E7E" w:rsidP="009B4E7E">
      <w:pPr>
        <w:spacing w:before="120" w:after="120"/>
        <w:rPr>
          <w:rFonts w:cstheme="minorHAnsi"/>
          <w:sz w:val="24"/>
        </w:rPr>
      </w:pPr>
      <w:r>
        <w:rPr>
          <w:rFonts w:cstheme="minorHAnsi"/>
          <w:sz w:val="24"/>
        </w:rPr>
        <w:t xml:space="preserve">User interaction with the </w:t>
      </w:r>
      <w:r w:rsidR="00E61D06">
        <w:rPr>
          <w:rFonts w:cstheme="minorHAnsi"/>
          <w:sz w:val="24"/>
        </w:rPr>
        <w:t>Dashboard</w:t>
      </w:r>
      <w:r>
        <w:rPr>
          <w:rFonts w:cstheme="minorHAnsi"/>
          <w:sz w:val="24"/>
        </w:rPr>
        <w:t xml:space="preserve"> is broadly described i</w:t>
      </w:r>
      <w:r w:rsidR="009A10F2">
        <w:rPr>
          <w:rFonts w:cstheme="minorHAnsi"/>
          <w:sz w:val="24"/>
        </w:rPr>
        <w:t>n the “</w:t>
      </w:r>
      <w:r w:rsidR="004D0541">
        <w:rPr>
          <w:rFonts w:cstheme="minorHAnsi"/>
          <w:sz w:val="24"/>
        </w:rPr>
        <w:t>S</w:t>
      </w:r>
      <w:r w:rsidR="009A10F2">
        <w:rPr>
          <w:rFonts w:cstheme="minorHAnsi"/>
          <w:sz w:val="24"/>
        </w:rPr>
        <w:t xml:space="preserve">urveillance” </w:t>
      </w:r>
      <w:r>
        <w:rPr>
          <w:rFonts w:cstheme="minorHAnsi"/>
          <w:sz w:val="24"/>
        </w:rPr>
        <w:t>scenario above</w:t>
      </w:r>
      <w:r w:rsidR="00205BBD">
        <w:rPr>
          <w:rFonts w:cstheme="minorHAnsi"/>
          <w:sz w:val="24"/>
        </w:rPr>
        <w:t>;</w:t>
      </w:r>
      <w:r>
        <w:rPr>
          <w:rFonts w:cstheme="minorHAnsi"/>
          <w:sz w:val="24"/>
        </w:rPr>
        <w:t xml:space="preserve"> however</w:t>
      </w:r>
      <w:r w:rsidR="00205BBD">
        <w:rPr>
          <w:rFonts w:cstheme="minorHAnsi"/>
          <w:sz w:val="24"/>
        </w:rPr>
        <w:t>,</w:t>
      </w:r>
      <w:r>
        <w:rPr>
          <w:rFonts w:cstheme="minorHAnsi"/>
          <w:sz w:val="24"/>
        </w:rPr>
        <w:t xml:space="preserve"> it is conceivable that users will access the </w:t>
      </w:r>
      <w:r w:rsidR="00E61D06">
        <w:rPr>
          <w:rFonts w:cstheme="minorHAnsi"/>
          <w:sz w:val="24"/>
        </w:rPr>
        <w:t>Dashboard</w:t>
      </w:r>
      <w:r>
        <w:rPr>
          <w:rFonts w:cstheme="minorHAnsi"/>
          <w:sz w:val="24"/>
        </w:rPr>
        <w:t xml:space="preserve"> in parallel or in conjunction with other interaction scenarios during the course of a regular </w:t>
      </w:r>
      <w:r w:rsidR="006B12E0">
        <w:rPr>
          <w:rFonts w:cstheme="minorHAnsi"/>
          <w:sz w:val="24"/>
        </w:rPr>
        <w:t>workday</w:t>
      </w:r>
      <w:r>
        <w:rPr>
          <w:rFonts w:cstheme="minorHAnsi"/>
          <w:sz w:val="24"/>
        </w:rPr>
        <w:t xml:space="preserve">. Additional user research and characteristics are included in the </w:t>
      </w:r>
      <w:hyperlink r:id="rId14" w:history="1">
        <w:r w:rsidRPr="00DC70EA">
          <w:rPr>
            <w:rStyle w:val="Hyperlink"/>
            <w:rFonts w:cstheme="minorHAnsi"/>
            <w:sz w:val="24"/>
          </w:rPr>
          <w:t>User Research Report</w:t>
        </w:r>
      </w:hyperlink>
      <w:r>
        <w:rPr>
          <w:rFonts w:cstheme="minorHAnsi"/>
          <w:sz w:val="24"/>
        </w:rPr>
        <w:t xml:space="preserve">. </w:t>
      </w:r>
    </w:p>
    <w:p w14:paraId="06896567" w14:textId="77777777" w:rsidR="009B4E7E" w:rsidRDefault="009B4E7E" w:rsidP="009B4E7E"/>
    <w:p w14:paraId="6003E161" w14:textId="77777777" w:rsidR="009B4E7E" w:rsidRDefault="009B4E7E" w:rsidP="009B4E7E">
      <w:pPr>
        <w:pStyle w:val="Heading2"/>
      </w:pPr>
      <w:bookmarkStart w:id="12" w:name="_Toc430032575"/>
      <w:r>
        <w:t>Relationship to Other Documents and Plans</w:t>
      </w:r>
      <w:bookmarkEnd w:id="12"/>
    </w:p>
    <w:p w14:paraId="0FEA3296" w14:textId="77777777" w:rsidR="009B4E7E" w:rsidRPr="000406F8" w:rsidRDefault="009B4E7E" w:rsidP="009B4E7E">
      <w:pPr>
        <w:rPr>
          <w:sz w:val="24"/>
        </w:rPr>
      </w:pPr>
      <w:r w:rsidRPr="000406F8">
        <w:rPr>
          <w:sz w:val="24"/>
        </w:rPr>
        <w:t>The following IRDS documents may be referenced in tandem with the information recorded here:</w:t>
      </w:r>
    </w:p>
    <w:p w14:paraId="26A370FF" w14:textId="77777777" w:rsidR="009B4E7E" w:rsidRDefault="000F2089" w:rsidP="009B4E7E">
      <w:pPr>
        <w:pStyle w:val="ListParagraph"/>
        <w:numPr>
          <w:ilvl w:val="0"/>
          <w:numId w:val="2"/>
        </w:numPr>
        <w:rPr>
          <w:sz w:val="24"/>
        </w:rPr>
      </w:pPr>
      <w:hyperlink r:id="rId15" w:history="1">
        <w:r w:rsidR="009B4E7E" w:rsidRPr="003E5437">
          <w:rPr>
            <w:rStyle w:val="Hyperlink"/>
            <w:sz w:val="24"/>
          </w:rPr>
          <w:t>IRDS Requirements Specification Document (RSD)</w:t>
        </w:r>
      </w:hyperlink>
    </w:p>
    <w:p w14:paraId="6732AB92" w14:textId="77777777" w:rsidR="009B4E7E" w:rsidRDefault="000F2089" w:rsidP="009B4E7E">
      <w:pPr>
        <w:pStyle w:val="ListParagraph"/>
        <w:numPr>
          <w:ilvl w:val="0"/>
          <w:numId w:val="2"/>
        </w:numPr>
        <w:rPr>
          <w:sz w:val="24"/>
        </w:rPr>
      </w:pPr>
      <w:hyperlink r:id="rId16" w:history="1">
        <w:r w:rsidR="009B4E7E" w:rsidRPr="003E5437">
          <w:rPr>
            <w:rStyle w:val="Hyperlink"/>
            <w:sz w:val="24"/>
          </w:rPr>
          <w:t>IRDS System Design Document (SDD)</w:t>
        </w:r>
      </w:hyperlink>
    </w:p>
    <w:p w14:paraId="1DECDE14" w14:textId="77777777" w:rsidR="009B4E7E" w:rsidRDefault="000F2089" w:rsidP="009B4E7E">
      <w:pPr>
        <w:pStyle w:val="ListParagraph"/>
        <w:numPr>
          <w:ilvl w:val="0"/>
          <w:numId w:val="2"/>
        </w:numPr>
        <w:rPr>
          <w:sz w:val="24"/>
        </w:rPr>
      </w:pPr>
      <w:hyperlink r:id="rId17" w:history="1">
        <w:r w:rsidR="009B4E7E" w:rsidRPr="003E5437">
          <w:rPr>
            <w:rStyle w:val="Hyperlink"/>
            <w:sz w:val="24"/>
          </w:rPr>
          <w:t>IRDS Requirements Traceability Matrix (RTM)</w:t>
        </w:r>
      </w:hyperlink>
    </w:p>
    <w:p w14:paraId="2310572C" w14:textId="77777777" w:rsidR="009B4E7E" w:rsidRDefault="000F2089" w:rsidP="009B4E7E">
      <w:pPr>
        <w:pStyle w:val="ListParagraph"/>
        <w:numPr>
          <w:ilvl w:val="0"/>
          <w:numId w:val="2"/>
        </w:numPr>
        <w:rPr>
          <w:sz w:val="24"/>
        </w:rPr>
      </w:pPr>
      <w:hyperlink r:id="rId18" w:history="1">
        <w:r w:rsidR="009B4E7E" w:rsidRPr="003E5437">
          <w:rPr>
            <w:rStyle w:val="Hyperlink"/>
            <w:sz w:val="24"/>
          </w:rPr>
          <w:t>IRDS User Research Report</w:t>
        </w:r>
      </w:hyperlink>
    </w:p>
    <w:p w14:paraId="4F29D059" w14:textId="77777777" w:rsidR="009B4E7E" w:rsidRPr="00203EC2" w:rsidRDefault="009B4E7E" w:rsidP="009B4E7E">
      <w:pPr>
        <w:rPr>
          <w:rFonts w:ascii="Arial" w:hAnsi="Arial"/>
        </w:rPr>
      </w:pPr>
    </w:p>
    <w:p w14:paraId="122AD30E" w14:textId="77777777" w:rsidR="009B4E7E" w:rsidRDefault="009B4E7E" w:rsidP="009B4E7E">
      <w:pPr>
        <w:pStyle w:val="Heading2"/>
      </w:pPr>
      <w:bookmarkStart w:id="13" w:name="_Toc430032576"/>
      <w:r>
        <w:t>Acronyms and Abbreviations</w:t>
      </w:r>
      <w:bookmarkEnd w:id="13"/>
    </w:p>
    <w:p w14:paraId="0FEF8912" w14:textId="77777777" w:rsidR="009B4E7E" w:rsidRDefault="009B4E7E" w:rsidP="009B4E7E">
      <w:pPr>
        <w:pStyle w:val="InstructionalText1"/>
      </w:pPr>
    </w:p>
    <w:p w14:paraId="736A27DD" w14:textId="77777777" w:rsidR="009B4E7E" w:rsidRDefault="009B4E7E" w:rsidP="009B4E7E">
      <w:pPr>
        <w:pStyle w:val="Caption"/>
      </w:pPr>
      <w:r>
        <w:t xml:space="preserve">Table </w:t>
      </w:r>
      <w:fldSimple w:instr=" SEQ Table \* ARABIC ">
        <w:r w:rsidR="000F2089">
          <w:rPr>
            <w:noProof/>
          </w:rPr>
          <w:t>1</w:t>
        </w:r>
      </w:fldSimple>
      <w:r>
        <w:t>: Acronyms and Abbreviations</w:t>
      </w:r>
    </w:p>
    <w:tbl>
      <w:tblPr>
        <w:tblW w:w="3487"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64"/>
        <w:gridCol w:w="5253"/>
      </w:tblGrid>
      <w:tr w:rsidR="009B4E7E" w:rsidRPr="00D35D5C" w14:paraId="22A20A2A" w14:textId="77777777" w:rsidTr="00BA7317">
        <w:trPr>
          <w:cantSplit/>
          <w:trHeight w:val="421"/>
          <w:tblHeader/>
          <w:jc w:val="center"/>
        </w:trPr>
        <w:tc>
          <w:tcPr>
            <w:tcW w:w="970" w:type="pct"/>
            <w:shd w:val="clear" w:color="auto" w:fill="E0E0E0"/>
          </w:tcPr>
          <w:p w14:paraId="4A884F8E" w14:textId="77777777" w:rsidR="009B4E7E" w:rsidRPr="00D35D5C" w:rsidRDefault="009B4E7E" w:rsidP="00BA7317">
            <w:pPr>
              <w:pStyle w:val="TableHeading"/>
              <w:jc w:val="center"/>
              <w:rPr>
                <w:rFonts w:ascii="Times New Roman" w:hAnsi="Times New Roman" w:cs="Times New Roman"/>
              </w:rPr>
            </w:pPr>
            <w:r w:rsidRPr="00D35D5C">
              <w:rPr>
                <w:rFonts w:ascii="Times New Roman" w:hAnsi="Times New Roman" w:cs="Times New Roman"/>
              </w:rPr>
              <w:t>Acronym</w:t>
            </w:r>
          </w:p>
        </w:tc>
        <w:tc>
          <w:tcPr>
            <w:tcW w:w="4030" w:type="pct"/>
            <w:shd w:val="clear" w:color="auto" w:fill="E0E0E0"/>
          </w:tcPr>
          <w:p w14:paraId="6A60E79B" w14:textId="77777777" w:rsidR="009B4E7E" w:rsidRPr="00D35D5C" w:rsidRDefault="009B4E7E" w:rsidP="00BA7317">
            <w:pPr>
              <w:pStyle w:val="TableHeading"/>
              <w:jc w:val="center"/>
              <w:rPr>
                <w:rFonts w:ascii="Times New Roman" w:hAnsi="Times New Roman" w:cs="Times New Roman"/>
              </w:rPr>
            </w:pPr>
            <w:r w:rsidRPr="00D35D5C">
              <w:rPr>
                <w:rFonts w:ascii="Times New Roman" w:hAnsi="Times New Roman" w:cs="Times New Roman"/>
              </w:rPr>
              <w:t>Term</w:t>
            </w:r>
          </w:p>
        </w:tc>
      </w:tr>
      <w:tr w:rsidR="00B214B7" w:rsidRPr="00D35D5C" w14:paraId="0BD0F527" w14:textId="77777777" w:rsidTr="00BA7317">
        <w:trPr>
          <w:cantSplit/>
          <w:trHeight w:val="400"/>
          <w:jc w:val="center"/>
        </w:trPr>
        <w:tc>
          <w:tcPr>
            <w:tcW w:w="970" w:type="pct"/>
          </w:tcPr>
          <w:p w14:paraId="3D6CB377" w14:textId="77777777" w:rsidR="00B214B7" w:rsidRDefault="00B214B7" w:rsidP="00BA7317">
            <w:pPr>
              <w:pStyle w:val="TableText"/>
              <w:rPr>
                <w:rFonts w:ascii="Times New Roman" w:hAnsi="Times New Roman" w:cs="Times New Roman"/>
                <w:szCs w:val="22"/>
              </w:rPr>
            </w:pPr>
            <w:r>
              <w:rPr>
                <w:rFonts w:ascii="Times New Roman" w:hAnsi="Times New Roman" w:cs="Times New Roman"/>
                <w:szCs w:val="22"/>
              </w:rPr>
              <w:t>EHR</w:t>
            </w:r>
          </w:p>
        </w:tc>
        <w:tc>
          <w:tcPr>
            <w:tcW w:w="4030" w:type="pct"/>
          </w:tcPr>
          <w:p w14:paraId="0E2DBDA4" w14:textId="77777777" w:rsidR="00B214B7" w:rsidRDefault="00B214B7" w:rsidP="00BA7317">
            <w:pPr>
              <w:pStyle w:val="TableText"/>
              <w:rPr>
                <w:rFonts w:ascii="Times New Roman" w:hAnsi="Times New Roman" w:cs="Times New Roman"/>
                <w:szCs w:val="22"/>
              </w:rPr>
            </w:pPr>
            <w:r>
              <w:rPr>
                <w:rFonts w:ascii="Times New Roman" w:hAnsi="Times New Roman" w:cs="Times New Roman"/>
                <w:szCs w:val="22"/>
              </w:rPr>
              <w:t>Electronic Health Record</w:t>
            </w:r>
          </w:p>
        </w:tc>
      </w:tr>
      <w:tr w:rsidR="00B8690B" w:rsidRPr="00D35D5C" w14:paraId="309C29AA" w14:textId="77777777" w:rsidTr="00BA7317">
        <w:trPr>
          <w:cantSplit/>
          <w:trHeight w:val="400"/>
          <w:jc w:val="center"/>
        </w:trPr>
        <w:tc>
          <w:tcPr>
            <w:tcW w:w="970" w:type="pct"/>
          </w:tcPr>
          <w:p w14:paraId="6A5991F6" w14:textId="77777777" w:rsidR="00B8690B" w:rsidRDefault="00B8690B" w:rsidP="00BA7317">
            <w:pPr>
              <w:pStyle w:val="TableText"/>
              <w:rPr>
                <w:rFonts w:ascii="Times New Roman" w:hAnsi="Times New Roman" w:cs="Times New Roman"/>
                <w:szCs w:val="22"/>
              </w:rPr>
            </w:pPr>
            <w:r>
              <w:rPr>
                <w:rFonts w:ascii="Times New Roman" w:hAnsi="Times New Roman" w:cs="Times New Roman"/>
                <w:szCs w:val="22"/>
              </w:rPr>
              <w:t>DoD</w:t>
            </w:r>
          </w:p>
        </w:tc>
        <w:tc>
          <w:tcPr>
            <w:tcW w:w="4030" w:type="pct"/>
          </w:tcPr>
          <w:p w14:paraId="09417E6F" w14:textId="77777777" w:rsidR="00B8690B" w:rsidRDefault="00B8690B" w:rsidP="00BA7317">
            <w:pPr>
              <w:pStyle w:val="TableText"/>
              <w:rPr>
                <w:rFonts w:ascii="Times New Roman" w:hAnsi="Times New Roman" w:cs="Times New Roman"/>
                <w:szCs w:val="22"/>
              </w:rPr>
            </w:pPr>
            <w:r>
              <w:rPr>
                <w:rFonts w:ascii="Times New Roman" w:hAnsi="Times New Roman" w:cs="Times New Roman"/>
                <w:szCs w:val="22"/>
              </w:rPr>
              <w:t>Department of Defense</w:t>
            </w:r>
          </w:p>
        </w:tc>
      </w:tr>
      <w:tr w:rsidR="009B4E7E" w:rsidRPr="00D35D5C" w14:paraId="270EE444" w14:textId="77777777" w:rsidTr="00BA7317">
        <w:trPr>
          <w:cantSplit/>
          <w:trHeight w:val="400"/>
          <w:jc w:val="center"/>
        </w:trPr>
        <w:tc>
          <w:tcPr>
            <w:tcW w:w="970" w:type="pct"/>
          </w:tcPr>
          <w:p w14:paraId="71F72137" w14:textId="77777777" w:rsidR="009B4E7E" w:rsidRDefault="009B4E7E" w:rsidP="00BA7317">
            <w:pPr>
              <w:pStyle w:val="TableText"/>
              <w:rPr>
                <w:rFonts w:ascii="Times New Roman" w:hAnsi="Times New Roman" w:cs="Times New Roman"/>
                <w:szCs w:val="22"/>
              </w:rPr>
            </w:pPr>
            <w:r>
              <w:rPr>
                <w:rFonts w:ascii="Times New Roman" w:hAnsi="Times New Roman" w:cs="Times New Roman"/>
                <w:szCs w:val="22"/>
              </w:rPr>
              <w:t>GUI</w:t>
            </w:r>
          </w:p>
        </w:tc>
        <w:tc>
          <w:tcPr>
            <w:tcW w:w="4030" w:type="pct"/>
          </w:tcPr>
          <w:p w14:paraId="30C23F9B" w14:textId="77777777" w:rsidR="009B4E7E" w:rsidRDefault="009B4E7E" w:rsidP="00BA7317">
            <w:pPr>
              <w:pStyle w:val="TableText"/>
              <w:rPr>
                <w:rFonts w:ascii="Times New Roman" w:hAnsi="Times New Roman" w:cs="Times New Roman"/>
                <w:szCs w:val="22"/>
              </w:rPr>
            </w:pPr>
            <w:r>
              <w:rPr>
                <w:rFonts w:ascii="Times New Roman" w:hAnsi="Times New Roman" w:cs="Times New Roman"/>
                <w:szCs w:val="22"/>
              </w:rPr>
              <w:t>Graphical User Interface</w:t>
            </w:r>
          </w:p>
        </w:tc>
      </w:tr>
      <w:tr w:rsidR="009B4E7E" w:rsidRPr="00D35D5C" w14:paraId="07C0CC40" w14:textId="77777777" w:rsidTr="00BA7317">
        <w:trPr>
          <w:cantSplit/>
          <w:trHeight w:val="400"/>
          <w:jc w:val="center"/>
        </w:trPr>
        <w:tc>
          <w:tcPr>
            <w:tcW w:w="970" w:type="pct"/>
          </w:tcPr>
          <w:p w14:paraId="0157DF12" w14:textId="77777777" w:rsidR="009B4E7E" w:rsidRDefault="009B4E7E" w:rsidP="00BA7317">
            <w:pPr>
              <w:pStyle w:val="TableText"/>
              <w:rPr>
                <w:rFonts w:ascii="Times New Roman" w:hAnsi="Times New Roman" w:cs="Times New Roman"/>
                <w:szCs w:val="22"/>
              </w:rPr>
            </w:pPr>
            <w:r>
              <w:rPr>
                <w:rFonts w:ascii="Times New Roman" w:hAnsi="Times New Roman" w:cs="Times New Roman"/>
                <w:szCs w:val="22"/>
              </w:rPr>
              <w:lastRenderedPageBreak/>
              <w:t>HCD</w:t>
            </w:r>
          </w:p>
        </w:tc>
        <w:tc>
          <w:tcPr>
            <w:tcW w:w="4030" w:type="pct"/>
          </w:tcPr>
          <w:p w14:paraId="23156B44" w14:textId="77777777" w:rsidR="009B4E7E" w:rsidRDefault="009B4E7E" w:rsidP="00BA7317">
            <w:pPr>
              <w:pStyle w:val="TableText"/>
              <w:rPr>
                <w:rFonts w:ascii="Times New Roman" w:hAnsi="Times New Roman" w:cs="Times New Roman"/>
                <w:szCs w:val="22"/>
              </w:rPr>
            </w:pPr>
            <w:r>
              <w:rPr>
                <w:rFonts w:ascii="Times New Roman" w:hAnsi="Times New Roman" w:cs="Times New Roman"/>
                <w:szCs w:val="22"/>
              </w:rPr>
              <w:t>Human Centered Design</w:t>
            </w:r>
          </w:p>
        </w:tc>
      </w:tr>
      <w:tr w:rsidR="009B4E7E" w:rsidRPr="00D35D5C" w14:paraId="4AA16240" w14:textId="77777777" w:rsidTr="00BA7317">
        <w:trPr>
          <w:cantSplit/>
          <w:trHeight w:val="400"/>
          <w:jc w:val="center"/>
        </w:trPr>
        <w:tc>
          <w:tcPr>
            <w:tcW w:w="970" w:type="pct"/>
          </w:tcPr>
          <w:p w14:paraId="0A68693D" w14:textId="77777777" w:rsidR="009B4E7E" w:rsidRPr="00D35D5C" w:rsidRDefault="009B4E7E" w:rsidP="00BA7317">
            <w:pPr>
              <w:pStyle w:val="TableText"/>
              <w:rPr>
                <w:rFonts w:ascii="Times New Roman" w:hAnsi="Times New Roman" w:cs="Times New Roman"/>
                <w:szCs w:val="22"/>
              </w:rPr>
            </w:pPr>
            <w:r>
              <w:rPr>
                <w:rFonts w:ascii="Times New Roman" w:hAnsi="Times New Roman" w:cs="Times New Roman"/>
                <w:szCs w:val="22"/>
              </w:rPr>
              <w:t>HHS</w:t>
            </w:r>
          </w:p>
        </w:tc>
        <w:tc>
          <w:tcPr>
            <w:tcW w:w="4030" w:type="pct"/>
          </w:tcPr>
          <w:p w14:paraId="629A0AE8" w14:textId="77777777" w:rsidR="009B4E7E" w:rsidRPr="00D35D5C" w:rsidRDefault="009B4E7E" w:rsidP="00BA7317">
            <w:pPr>
              <w:pStyle w:val="TableText"/>
              <w:rPr>
                <w:rFonts w:ascii="Times New Roman" w:hAnsi="Times New Roman" w:cs="Times New Roman"/>
                <w:szCs w:val="22"/>
              </w:rPr>
            </w:pPr>
            <w:r>
              <w:rPr>
                <w:rFonts w:ascii="Times New Roman" w:hAnsi="Times New Roman" w:cs="Times New Roman"/>
                <w:szCs w:val="22"/>
              </w:rPr>
              <w:t>U.S. Department of Health and Human Services</w:t>
            </w:r>
          </w:p>
        </w:tc>
      </w:tr>
      <w:tr w:rsidR="009B4E7E" w:rsidRPr="00D35D5C" w14:paraId="68649D82" w14:textId="77777777" w:rsidTr="00BA7317">
        <w:trPr>
          <w:cantSplit/>
          <w:trHeight w:val="400"/>
          <w:jc w:val="center"/>
        </w:trPr>
        <w:tc>
          <w:tcPr>
            <w:tcW w:w="970" w:type="pct"/>
          </w:tcPr>
          <w:p w14:paraId="2C430C11" w14:textId="77777777" w:rsidR="009B4E7E" w:rsidRDefault="009B4E7E" w:rsidP="00BA7317">
            <w:pPr>
              <w:pStyle w:val="TableText"/>
              <w:rPr>
                <w:rFonts w:ascii="Times New Roman" w:hAnsi="Times New Roman" w:cs="Times New Roman"/>
                <w:szCs w:val="22"/>
              </w:rPr>
            </w:pPr>
            <w:r>
              <w:rPr>
                <w:rFonts w:ascii="Times New Roman" w:hAnsi="Times New Roman" w:cs="Times New Roman"/>
                <w:szCs w:val="22"/>
              </w:rPr>
              <w:t>ICD</w:t>
            </w:r>
          </w:p>
        </w:tc>
        <w:tc>
          <w:tcPr>
            <w:tcW w:w="4030" w:type="pct"/>
          </w:tcPr>
          <w:p w14:paraId="2332A159" w14:textId="77777777" w:rsidR="009B4E7E" w:rsidRDefault="009B4E7E" w:rsidP="00BA7317">
            <w:pPr>
              <w:pStyle w:val="TableText"/>
              <w:rPr>
                <w:rFonts w:ascii="Times New Roman" w:hAnsi="Times New Roman" w:cs="Times New Roman"/>
                <w:szCs w:val="22"/>
              </w:rPr>
            </w:pPr>
            <w:r w:rsidRPr="00E60F38">
              <w:rPr>
                <w:rFonts w:ascii="Times New Roman" w:hAnsi="Times New Roman" w:cs="Times New Roman"/>
                <w:szCs w:val="22"/>
              </w:rPr>
              <w:t>International Statistical Classification of Diseases and Related Health Problems</w:t>
            </w:r>
          </w:p>
        </w:tc>
      </w:tr>
      <w:tr w:rsidR="009B4E7E" w:rsidRPr="00D35D5C" w14:paraId="21658315" w14:textId="77777777" w:rsidTr="00BA7317">
        <w:trPr>
          <w:cantSplit/>
          <w:trHeight w:val="400"/>
          <w:jc w:val="center"/>
        </w:trPr>
        <w:tc>
          <w:tcPr>
            <w:tcW w:w="970" w:type="pct"/>
          </w:tcPr>
          <w:p w14:paraId="76FB7DAF" w14:textId="77777777" w:rsidR="009B4E7E" w:rsidRDefault="009B4E7E" w:rsidP="00BA7317">
            <w:pPr>
              <w:pStyle w:val="TableText"/>
              <w:rPr>
                <w:rFonts w:ascii="Times New Roman" w:hAnsi="Times New Roman" w:cs="Times New Roman"/>
                <w:szCs w:val="22"/>
              </w:rPr>
            </w:pPr>
            <w:r>
              <w:rPr>
                <w:rFonts w:ascii="Times New Roman" w:hAnsi="Times New Roman" w:cs="Times New Roman"/>
                <w:szCs w:val="22"/>
              </w:rPr>
              <w:t>IPT</w:t>
            </w:r>
          </w:p>
        </w:tc>
        <w:tc>
          <w:tcPr>
            <w:tcW w:w="4030" w:type="pct"/>
          </w:tcPr>
          <w:p w14:paraId="29118D46" w14:textId="77777777" w:rsidR="009B4E7E" w:rsidRDefault="009B4E7E" w:rsidP="00BA7317">
            <w:pPr>
              <w:pStyle w:val="TableText"/>
              <w:rPr>
                <w:rFonts w:ascii="Times New Roman" w:hAnsi="Times New Roman" w:cs="Times New Roman"/>
                <w:szCs w:val="22"/>
              </w:rPr>
            </w:pPr>
            <w:r>
              <w:rPr>
                <w:rFonts w:ascii="Times New Roman" w:hAnsi="Times New Roman" w:cs="Times New Roman"/>
                <w:szCs w:val="22"/>
              </w:rPr>
              <w:t>Integrated  Project Team</w:t>
            </w:r>
          </w:p>
        </w:tc>
      </w:tr>
      <w:tr w:rsidR="009B4E7E" w:rsidRPr="00D35D5C" w14:paraId="3646D143" w14:textId="77777777" w:rsidTr="00BA7317">
        <w:trPr>
          <w:cantSplit/>
          <w:trHeight w:val="400"/>
          <w:jc w:val="center"/>
        </w:trPr>
        <w:tc>
          <w:tcPr>
            <w:tcW w:w="970" w:type="pct"/>
          </w:tcPr>
          <w:p w14:paraId="4E628F80" w14:textId="77777777" w:rsidR="009B4E7E" w:rsidRPr="00D35D5C" w:rsidRDefault="009B4E7E" w:rsidP="00BA7317">
            <w:pPr>
              <w:pStyle w:val="TableText"/>
              <w:rPr>
                <w:rFonts w:ascii="Times New Roman" w:hAnsi="Times New Roman" w:cs="Times New Roman"/>
                <w:szCs w:val="22"/>
              </w:rPr>
            </w:pPr>
            <w:r>
              <w:rPr>
                <w:rFonts w:ascii="Times New Roman" w:hAnsi="Times New Roman" w:cs="Times New Roman"/>
                <w:szCs w:val="22"/>
              </w:rPr>
              <w:t>IRDS</w:t>
            </w:r>
          </w:p>
        </w:tc>
        <w:tc>
          <w:tcPr>
            <w:tcW w:w="4030" w:type="pct"/>
          </w:tcPr>
          <w:p w14:paraId="3627F74B" w14:textId="77777777" w:rsidR="009B4E7E" w:rsidRPr="00D35D5C" w:rsidRDefault="009B4E7E" w:rsidP="00BA7317">
            <w:pPr>
              <w:pStyle w:val="TableText"/>
              <w:rPr>
                <w:rFonts w:ascii="Times New Roman" w:hAnsi="Times New Roman" w:cs="Times New Roman"/>
                <w:szCs w:val="22"/>
              </w:rPr>
            </w:pPr>
            <w:r>
              <w:rPr>
                <w:rFonts w:ascii="Times New Roman" w:hAnsi="Times New Roman" w:cs="Times New Roman"/>
                <w:szCs w:val="22"/>
              </w:rPr>
              <w:t>Integrated  Reach  Database System</w:t>
            </w:r>
          </w:p>
        </w:tc>
      </w:tr>
      <w:tr w:rsidR="009B4E7E" w:rsidRPr="00D35D5C" w14:paraId="458B13CD" w14:textId="77777777" w:rsidTr="00BA7317">
        <w:trPr>
          <w:cantSplit/>
          <w:trHeight w:val="400"/>
          <w:jc w:val="center"/>
        </w:trPr>
        <w:tc>
          <w:tcPr>
            <w:tcW w:w="970" w:type="pct"/>
          </w:tcPr>
          <w:p w14:paraId="55D6C916" w14:textId="77777777" w:rsidR="009B4E7E" w:rsidRDefault="009B4E7E" w:rsidP="00BA7317">
            <w:pPr>
              <w:pStyle w:val="TableText"/>
              <w:rPr>
                <w:rFonts w:ascii="Times New Roman" w:hAnsi="Times New Roman" w:cs="Times New Roman"/>
                <w:szCs w:val="22"/>
              </w:rPr>
            </w:pPr>
            <w:r>
              <w:rPr>
                <w:rFonts w:ascii="Times New Roman" w:hAnsi="Times New Roman" w:cs="Times New Roman"/>
                <w:szCs w:val="22"/>
              </w:rPr>
              <w:t>IT</w:t>
            </w:r>
          </w:p>
        </w:tc>
        <w:tc>
          <w:tcPr>
            <w:tcW w:w="4030" w:type="pct"/>
          </w:tcPr>
          <w:p w14:paraId="2BED315A" w14:textId="77777777" w:rsidR="009B4E7E" w:rsidRDefault="009B4E7E" w:rsidP="00BA7317">
            <w:pPr>
              <w:pStyle w:val="TableText"/>
              <w:rPr>
                <w:rFonts w:ascii="Times New Roman" w:hAnsi="Times New Roman" w:cs="Times New Roman"/>
                <w:szCs w:val="22"/>
              </w:rPr>
            </w:pPr>
            <w:r>
              <w:rPr>
                <w:rFonts w:ascii="Times New Roman" w:hAnsi="Times New Roman" w:cs="Times New Roman"/>
                <w:szCs w:val="22"/>
              </w:rPr>
              <w:t>Information Technology</w:t>
            </w:r>
          </w:p>
        </w:tc>
      </w:tr>
      <w:tr w:rsidR="00896AE7" w:rsidRPr="00D35D5C" w14:paraId="66F92AB1" w14:textId="77777777" w:rsidTr="00BA7317">
        <w:trPr>
          <w:cantSplit/>
          <w:trHeight w:val="400"/>
          <w:jc w:val="center"/>
        </w:trPr>
        <w:tc>
          <w:tcPr>
            <w:tcW w:w="970" w:type="pct"/>
          </w:tcPr>
          <w:p w14:paraId="03836B9B" w14:textId="77777777" w:rsidR="00896AE7" w:rsidRDefault="00896AE7" w:rsidP="00BA7317">
            <w:pPr>
              <w:pStyle w:val="TableText"/>
              <w:rPr>
                <w:rFonts w:ascii="Times New Roman" w:hAnsi="Times New Roman" w:cs="Times New Roman"/>
                <w:szCs w:val="22"/>
              </w:rPr>
            </w:pPr>
            <w:r>
              <w:rPr>
                <w:rFonts w:ascii="Times New Roman" w:hAnsi="Times New Roman" w:cs="Times New Roman"/>
                <w:szCs w:val="22"/>
              </w:rPr>
              <w:t>MDD</w:t>
            </w:r>
          </w:p>
        </w:tc>
        <w:tc>
          <w:tcPr>
            <w:tcW w:w="4030" w:type="pct"/>
          </w:tcPr>
          <w:p w14:paraId="63C3BB66" w14:textId="77777777" w:rsidR="00896AE7" w:rsidRDefault="00896AE7" w:rsidP="00BA7317">
            <w:pPr>
              <w:pStyle w:val="TableText"/>
              <w:rPr>
                <w:rFonts w:ascii="Times New Roman" w:hAnsi="Times New Roman" w:cs="Times New Roman"/>
                <w:szCs w:val="22"/>
              </w:rPr>
            </w:pPr>
            <w:r>
              <w:rPr>
                <w:rFonts w:ascii="Times New Roman" w:hAnsi="Times New Roman" w:cs="Times New Roman"/>
                <w:szCs w:val="22"/>
              </w:rPr>
              <w:t>Major Depressive Disorder</w:t>
            </w:r>
          </w:p>
        </w:tc>
      </w:tr>
      <w:tr w:rsidR="009B4E7E" w:rsidRPr="00D35D5C" w14:paraId="2E703031" w14:textId="77777777" w:rsidTr="00BA7317">
        <w:trPr>
          <w:cantSplit/>
          <w:trHeight w:val="400"/>
          <w:jc w:val="center"/>
        </w:trPr>
        <w:tc>
          <w:tcPr>
            <w:tcW w:w="970" w:type="pct"/>
          </w:tcPr>
          <w:p w14:paraId="7FE7C50E" w14:textId="77777777" w:rsidR="009B4E7E" w:rsidRDefault="009B4E7E" w:rsidP="00BA7317">
            <w:pPr>
              <w:pStyle w:val="TableText"/>
              <w:rPr>
                <w:rFonts w:ascii="Times New Roman" w:hAnsi="Times New Roman" w:cs="Times New Roman"/>
                <w:szCs w:val="22"/>
              </w:rPr>
            </w:pPr>
            <w:r>
              <w:rPr>
                <w:rFonts w:ascii="Times New Roman" w:hAnsi="Times New Roman" w:cs="Times New Roman"/>
                <w:szCs w:val="22"/>
              </w:rPr>
              <w:t>PWS</w:t>
            </w:r>
          </w:p>
        </w:tc>
        <w:tc>
          <w:tcPr>
            <w:tcW w:w="4030" w:type="pct"/>
          </w:tcPr>
          <w:p w14:paraId="797F947B" w14:textId="77777777" w:rsidR="009B4E7E" w:rsidRDefault="009B4E7E" w:rsidP="00BA7317">
            <w:pPr>
              <w:pStyle w:val="TableText"/>
              <w:rPr>
                <w:rFonts w:ascii="Times New Roman" w:hAnsi="Times New Roman" w:cs="Times New Roman"/>
                <w:szCs w:val="22"/>
              </w:rPr>
            </w:pPr>
            <w:r>
              <w:rPr>
                <w:rFonts w:ascii="Times New Roman" w:hAnsi="Times New Roman" w:cs="Times New Roman"/>
                <w:szCs w:val="22"/>
              </w:rPr>
              <w:t>Performance Work Statement</w:t>
            </w:r>
          </w:p>
        </w:tc>
      </w:tr>
      <w:tr w:rsidR="009B4E7E" w:rsidRPr="00D35D5C" w14:paraId="72C3B49F" w14:textId="77777777" w:rsidTr="00BA7317">
        <w:trPr>
          <w:cantSplit/>
          <w:trHeight w:val="400"/>
          <w:jc w:val="center"/>
        </w:trPr>
        <w:tc>
          <w:tcPr>
            <w:tcW w:w="970" w:type="pct"/>
          </w:tcPr>
          <w:p w14:paraId="20F584DF" w14:textId="77777777" w:rsidR="009B4E7E" w:rsidRPr="00D35D5C" w:rsidRDefault="009B4E7E" w:rsidP="00BA7317">
            <w:pPr>
              <w:pStyle w:val="TableText"/>
              <w:rPr>
                <w:rFonts w:ascii="Times New Roman" w:hAnsi="Times New Roman" w:cs="Times New Roman"/>
                <w:szCs w:val="22"/>
              </w:rPr>
            </w:pPr>
            <w:r>
              <w:rPr>
                <w:rFonts w:ascii="Times New Roman" w:hAnsi="Times New Roman" w:cs="Times New Roman"/>
                <w:szCs w:val="22"/>
              </w:rPr>
              <w:t>RSD</w:t>
            </w:r>
          </w:p>
        </w:tc>
        <w:tc>
          <w:tcPr>
            <w:tcW w:w="4030" w:type="pct"/>
          </w:tcPr>
          <w:p w14:paraId="05F713EA" w14:textId="77777777" w:rsidR="009B4E7E" w:rsidRPr="00D35D5C" w:rsidRDefault="009B4E7E" w:rsidP="00BA7317">
            <w:pPr>
              <w:pStyle w:val="TableText"/>
              <w:rPr>
                <w:rFonts w:ascii="Times New Roman" w:hAnsi="Times New Roman" w:cs="Times New Roman"/>
                <w:szCs w:val="22"/>
              </w:rPr>
            </w:pPr>
            <w:r>
              <w:rPr>
                <w:rFonts w:ascii="Times New Roman" w:hAnsi="Times New Roman" w:cs="Times New Roman"/>
                <w:szCs w:val="22"/>
              </w:rPr>
              <w:t>Requirements Specification  Document</w:t>
            </w:r>
          </w:p>
        </w:tc>
      </w:tr>
      <w:tr w:rsidR="009B4E7E" w:rsidRPr="00D35D5C" w14:paraId="2B8AADC3" w14:textId="77777777" w:rsidTr="00BA7317">
        <w:trPr>
          <w:cantSplit/>
          <w:trHeight w:val="400"/>
          <w:jc w:val="center"/>
        </w:trPr>
        <w:tc>
          <w:tcPr>
            <w:tcW w:w="970" w:type="pct"/>
          </w:tcPr>
          <w:p w14:paraId="58F535F1" w14:textId="77777777" w:rsidR="009B4E7E" w:rsidRPr="00D35D5C" w:rsidRDefault="009B4E7E" w:rsidP="00BA7317">
            <w:pPr>
              <w:pStyle w:val="TableText"/>
              <w:rPr>
                <w:rFonts w:ascii="Times New Roman" w:hAnsi="Times New Roman" w:cs="Times New Roman"/>
                <w:szCs w:val="22"/>
              </w:rPr>
            </w:pPr>
            <w:r>
              <w:rPr>
                <w:rFonts w:ascii="Times New Roman" w:hAnsi="Times New Roman" w:cs="Times New Roman"/>
                <w:szCs w:val="22"/>
              </w:rPr>
              <w:t>RTM</w:t>
            </w:r>
          </w:p>
        </w:tc>
        <w:tc>
          <w:tcPr>
            <w:tcW w:w="4030" w:type="pct"/>
          </w:tcPr>
          <w:p w14:paraId="522333E5" w14:textId="77777777" w:rsidR="009B4E7E" w:rsidRPr="00D35D5C" w:rsidRDefault="009B4E7E" w:rsidP="00BA7317">
            <w:pPr>
              <w:pStyle w:val="TableText"/>
              <w:rPr>
                <w:rFonts w:ascii="Times New Roman" w:hAnsi="Times New Roman" w:cs="Times New Roman"/>
                <w:szCs w:val="22"/>
              </w:rPr>
            </w:pPr>
            <w:r>
              <w:rPr>
                <w:rFonts w:ascii="Times New Roman" w:hAnsi="Times New Roman" w:cs="Times New Roman"/>
                <w:szCs w:val="22"/>
              </w:rPr>
              <w:t>Requirements Traceability Matrix</w:t>
            </w:r>
          </w:p>
        </w:tc>
      </w:tr>
      <w:tr w:rsidR="009B4E7E" w:rsidRPr="00D35D5C" w14:paraId="6B931A33" w14:textId="77777777" w:rsidTr="00BA7317">
        <w:trPr>
          <w:cantSplit/>
          <w:trHeight w:val="400"/>
          <w:jc w:val="center"/>
        </w:trPr>
        <w:tc>
          <w:tcPr>
            <w:tcW w:w="970" w:type="pct"/>
          </w:tcPr>
          <w:p w14:paraId="0238D5F4" w14:textId="77777777" w:rsidR="009B4E7E" w:rsidRPr="00D35D5C" w:rsidRDefault="009B4E7E" w:rsidP="00BA7317">
            <w:pPr>
              <w:pStyle w:val="TableText"/>
              <w:rPr>
                <w:rFonts w:ascii="Times New Roman" w:hAnsi="Times New Roman" w:cs="Times New Roman"/>
                <w:szCs w:val="22"/>
              </w:rPr>
            </w:pPr>
            <w:r>
              <w:rPr>
                <w:rFonts w:ascii="Times New Roman" w:hAnsi="Times New Roman" w:cs="Times New Roman"/>
                <w:szCs w:val="22"/>
              </w:rPr>
              <w:t>SDD</w:t>
            </w:r>
          </w:p>
        </w:tc>
        <w:tc>
          <w:tcPr>
            <w:tcW w:w="4030" w:type="pct"/>
          </w:tcPr>
          <w:p w14:paraId="5974A963" w14:textId="77777777" w:rsidR="009B4E7E" w:rsidRPr="00D35D5C" w:rsidRDefault="009B4E7E" w:rsidP="00BA7317">
            <w:pPr>
              <w:pStyle w:val="TableText"/>
              <w:rPr>
                <w:rFonts w:ascii="Times New Roman" w:hAnsi="Times New Roman" w:cs="Times New Roman"/>
                <w:szCs w:val="22"/>
              </w:rPr>
            </w:pPr>
            <w:r>
              <w:rPr>
                <w:rFonts w:ascii="Times New Roman" w:hAnsi="Times New Roman" w:cs="Times New Roman"/>
                <w:szCs w:val="22"/>
              </w:rPr>
              <w:t>System Design Document</w:t>
            </w:r>
          </w:p>
        </w:tc>
      </w:tr>
      <w:tr w:rsidR="009B4E7E" w:rsidRPr="00D35D5C" w14:paraId="5201FE87" w14:textId="77777777" w:rsidTr="00BA7317">
        <w:trPr>
          <w:cantSplit/>
          <w:trHeight w:val="400"/>
          <w:jc w:val="center"/>
        </w:trPr>
        <w:tc>
          <w:tcPr>
            <w:tcW w:w="970" w:type="pct"/>
          </w:tcPr>
          <w:p w14:paraId="05610234" w14:textId="77777777" w:rsidR="009B4E7E" w:rsidRDefault="009B4E7E" w:rsidP="00BA7317">
            <w:pPr>
              <w:pStyle w:val="TableText"/>
              <w:rPr>
                <w:rFonts w:ascii="Times New Roman" w:hAnsi="Times New Roman" w:cs="Times New Roman"/>
                <w:szCs w:val="22"/>
              </w:rPr>
            </w:pPr>
            <w:r>
              <w:rPr>
                <w:rFonts w:ascii="Times New Roman" w:hAnsi="Times New Roman" w:cs="Times New Roman"/>
                <w:szCs w:val="22"/>
              </w:rPr>
              <w:t>SPC</w:t>
            </w:r>
          </w:p>
        </w:tc>
        <w:tc>
          <w:tcPr>
            <w:tcW w:w="4030" w:type="pct"/>
          </w:tcPr>
          <w:p w14:paraId="759E391D" w14:textId="77777777" w:rsidR="009B4E7E" w:rsidRDefault="009B4E7E" w:rsidP="00BA7317">
            <w:pPr>
              <w:pStyle w:val="TableText"/>
              <w:rPr>
                <w:rFonts w:ascii="Times New Roman" w:hAnsi="Times New Roman" w:cs="Times New Roman"/>
                <w:szCs w:val="22"/>
              </w:rPr>
            </w:pPr>
            <w:r>
              <w:rPr>
                <w:rFonts w:ascii="Times New Roman" w:hAnsi="Times New Roman" w:cs="Times New Roman"/>
                <w:szCs w:val="22"/>
              </w:rPr>
              <w:t>Suicide Prevention Coordinator</w:t>
            </w:r>
          </w:p>
        </w:tc>
      </w:tr>
      <w:tr w:rsidR="009B4E7E" w:rsidRPr="00D35D5C" w14:paraId="1C368F22" w14:textId="77777777" w:rsidTr="00BA7317">
        <w:trPr>
          <w:cantSplit/>
          <w:trHeight w:val="400"/>
          <w:jc w:val="center"/>
        </w:trPr>
        <w:tc>
          <w:tcPr>
            <w:tcW w:w="970" w:type="pct"/>
          </w:tcPr>
          <w:p w14:paraId="318E5796" w14:textId="77777777" w:rsidR="009B4E7E" w:rsidRPr="00D35D5C" w:rsidRDefault="009B4E7E" w:rsidP="00BA7317">
            <w:pPr>
              <w:pStyle w:val="TableText"/>
              <w:rPr>
                <w:rFonts w:ascii="Times New Roman" w:hAnsi="Times New Roman" w:cs="Times New Roman"/>
                <w:szCs w:val="22"/>
              </w:rPr>
            </w:pPr>
            <w:r>
              <w:rPr>
                <w:rFonts w:ascii="Times New Roman" w:hAnsi="Times New Roman" w:cs="Times New Roman"/>
                <w:szCs w:val="22"/>
              </w:rPr>
              <w:t>TRM</w:t>
            </w:r>
          </w:p>
        </w:tc>
        <w:tc>
          <w:tcPr>
            <w:tcW w:w="4030" w:type="pct"/>
          </w:tcPr>
          <w:p w14:paraId="3CC2E777" w14:textId="77777777" w:rsidR="009B4E7E" w:rsidRPr="00D35D5C" w:rsidRDefault="009B4E7E" w:rsidP="00BA7317">
            <w:pPr>
              <w:pStyle w:val="TableText"/>
              <w:rPr>
                <w:rFonts w:ascii="Times New Roman" w:hAnsi="Times New Roman" w:cs="Times New Roman"/>
                <w:szCs w:val="22"/>
              </w:rPr>
            </w:pPr>
            <w:r>
              <w:rPr>
                <w:rFonts w:ascii="Times New Roman" w:hAnsi="Times New Roman" w:cs="Times New Roman"/>
                <w:szCs w:val="22"/>
              </w:rPr>
              <w:t>Technical Reference Model</w:t>
            </w:r>
          </w:p>
        </w:tc>
      </w:tr>
      <w:tr w:rsidR="009B4E7E" w:rsidRPr="00D35D5C" w14:paraId="7EEC906B" w14:textId="77777777" w:rsidTr="00BA7317">
        <w:trPr>
          <w:cantSplit/>
          <w:trHeight w:val="400"/>
          <w:jc w:val="center"/>
        </w:trPr>
        <w:tc>
          <w:tcPr>
            <w:tcW w:w="970" w:type="pct"/>
          </w:tcPr>
          <w:p w14:paraId="741DC917" w14:textId="77777777" w:rsidR="009B4E7E" w:rsidRPr="00D35D5C" w:rsidRDefault="009B4E7E" w:rsidP="00BA7317">
            <w:pPr>
              <w:pStyle w:val="TableText"/>
              <w:rPr>
                <w:rFonts w:ascii="Times New Roman" w:hAnsi="Times New Roman" w:cs="Times New Roman"/>
                <w:szCs w:val="22"/>
              </w:rPr>
            </w:pPr>
            <w:r>
              <w:rPr>
                <w:rFonts w:ascii="Times New Roman" w:hAnsi="Times New Roman" w:cs="Times New Roman"/>
                <w:szCs w:val="22"/>
              </w:rPr>
              <w:t>UI</w:t>
            </w:r>
          </w:p>
        </w:tc>
        <w:tc>
          <w:tcPr>
            <w:tcW w:w="4030" w:type="pct"/>
          </w:tcPr>
          <w:p w14:paraId="35B86AF9" w14:textId="77777777" w:rsidR="009B4E7E" w:rsidRPr="00D35D5C" w:rsidRDefault="009B4E7E" w:rsidP="00BA7317">
            <w:pPr>
              <w:pStyle w:val="TableText"/>
              <w:rPr>
                <w:rFonts w:ascii="Times New Roman" w:hAnsi="Times New Roman" w:cs="Times New Roman"/>
                <w:szCs w:val="22"/>
              </w:rPr>
            </w:pPr>
            <w:r>
              <w:rPr>
                <w:rFonts w:ascii="Times New Roman" w:hAnsi="Times New Roman" w:cs="Times New Roman"/>
                <w:szCs w:val="22"/>
              </w:rPr>
              <w:t>User Interface</w:t>
            </w:r>
          </w:p>
        </w:tc>
      </w:tr>
      <w:tr w:rsidR="009B4E7E" w:rsidRPr="00D35D5C" w14:paraId="7F2D2D65" w14:textId="77777777" w:rsidTr="00BA7317">
        <w:trPr>
          <w:cantSplit/>
          <w:trHeight w:val="400"/>
          <w:jc w:val="center"/>
        </w:trPr>
        <w:tc>
          <w:tcPr>
            <w:tcW w:w="970" w:type="pct"/>
          </w:tcPr>
          <w:p w14:paraId="546D6164" w14:textId="77777777" w:rsidR="009B4E7E" w:rsidRPr="00D35D5C" w:rsidRDefault="009B4E7E" w:rsidP="00BA7317">
            <w:pPr>
              <w:pStyle w:val="TableText"/>
              <w:rPr>
                <w:rFonts w:ascii="Times New Roman" w:hAnsi="Times New Roman" w:cs="Times New Roman"/>
                <w:szCs w:val="22"/>
              </w:rPr>
            </w:pPr>
            <w:r>
              <w:rPr>
                <w:rFonts w:ascii="Times New Roman" w:hAnsi="Times New Roman" w:cs="Times New Roman"/>
                <w:szCs w:val="22"/>
              </w:rPr>
              <w:t>UX</w:t>
            </w:r>
          </w:p>
        </w:tc>
        <w:tc>
          <w:tcPr>
            <w:tcW w:w="4030" w:type="pct"/>
          </w:tcPr>
          <w:p w14:paraId="033E115F" w14:textId="77777777" w:rsidR="009B4E7E" w:rsidRPr="00D35D5C" w:rsidRDefault="009B4E7E" w:rsidP="00BA7317">
            <w:pPr>
              <w:pStyle w:val="TableText"/>
              <w:rPr>
                <w:rFonts w:ascii="Times New Roman" w:hAnsi="Times New Roman" w:cs="Times New Roman"/>
                <w:szCs w:val="22"/>
              </w:rPr>
            </w:pPr>
            <w:r>
              <w:rPr>
                <w:rFonts w:ascii="Times New Roman" w:hAnsi="Times New Roman" w:cs="Times New Roman"/>
                <w:szCs w:val="22"/>
              </w:rPr>
              <w:t>User Experience</w:t>
            </w:r>
          </w:p>
        </w:tc>
      </w:tr>
      <w:tr w:rsidR="009B4E7E" w:rsidRPr="00D35D5C" w14:paraId="26F68940" w14:textId="77777777" w:rsidTr="00BA7317">
        <w:trPr>
          <w:cantSplit/>
          <w:trHeight w:val="400"/>
          <w:jc w:val="center"/>
        </w:trPr>
        <w:tc>
          <w:tcPr>
            <w:tcW w:w="970" w:type="pct"/>
          </w:tcPr>
          <w:p w14:paraId="03336B44" w14:textId="77777777" w:rsidR="009B4E7E" w:rsidRPr="00D35D5C" w:rsidRDefault="009B4E7E" w:rsidP="00BA7317">
            <w:pPr>
              <w:pStyle w:val="TableText"/>
              <w:rPr>
                <w:rFonts w:ascii="Times New Roman" w:hAnsi="Times New Roman" w:cs="Times New Roman"/>
                <w:szCs w:val="22"/>
              </w:rPr>
            </w:pPr>
            <w:r>
              <w:rPr>
                <w:rFonts w:ascii="Times New Roman" w:hAnsi="Times New Roman" w:cs="Times New Roman"/>
                <w:szCs w:val="22"/>
              </w:rPr>
              <w:t>VA</w:t>
            </w:r>
          </w:p>
        </w:tc>
        <w:tc>
          <w:tcPr>
            <w:tcW w:w="4030" w:type="pct"/>
          </w:tcPr>
          <w:p w14:paraId="66A6C593" w14:textId="77777777" w:rsidR="009B4E7E" w:rsidRPr="00D35D5C" w:rsidRDefault="009B4E7E" w:rsidP="00BA7317">
            <w:pPr>
              <w:pStyle w:val="TableText"/>
              <w:rPr>
                <w:rFonts w:ascii="Times New Roman" w:hAnsi="Times New Roman" w:cs="Times New Roman"/>
                <w:szCs w:val="22"/>
              </w:rPr>
            </w:pPr>
            <w:r>
              <w:rPr>
                <w:rFonts w:ascii="Times New Roman" w:hAnsi="Times New Roman" w:cs="Times New Roman"/>
                <w:szCs w:val="22"/>
              </w:rPr>
              <w:t>Department of Veterans Affairs</w:t>
            </w:r>
          </w:p>
        </w:tc>
      </w:tr>
      <w:tr w:rsidR="009B4E7E" w:rsidRPr="00D35D5C" w14:paraId="664D117E" w14:textId="77777777" w:rsidTr="00BA7317">
        <w:trPr>
          <w:cantSplit/>
          <w:trHeight w:val="400"/>
          <w:jc w:val="center"/>
        </w:trPr>
        <w:tc>
          <w:tcPr>
            <w:tcW w:w="970" w:type="pct"/>
          </w:tcPr>
          <w:p w14:paraId="5AFC157E" w14:textId="77777777" w:rsidR="009B4E7E" w:rsidRPr="00D35D5C" w:rsidRDefault="009B4E7E" w:rsidP="00BA7317">
            <w:pPr>
              <w:pStyle w:val="TableText"/>
              <w:rPr>
                <w:rFonts w:ascii="Times New Roman" w:hAnsi="Times New Roman" w:cs="Times New Roman"/>
                <w:szCs w:val="22"/>
              </w:rPr>
            </w:pPr>
            <w:r>
              <w:rPr>
                <w:rFonts w:ascii="Times New Roman" w:hAnsi="Times New Roman" w:cs="Times New Roman"/>
                <w:szCs w:val="22"/>
              </w:rPr>
              <w:t>VACI</w:t>
            </w:r>
          </w:p>
        </w:tc>
        <w:tc>
          <w:tcPr>
            <w:tcW w:w="4030" w:type="pct"/>
          </w:tcPr>
          <w:p w14:paraId="13D17A49" w14:textId="77777777" w:rsidR="009B4E7E" w:rsidRPr="00D35D5C" w:rsidRDefault="009B4E7E" w:rsidP="00BA7317">
            <w:pPr>
              <w:pStyle w:val="TableText"/>
              <w:rPr>
                <w:rFonts w:ascii="Times New Roman" w:hAnsi="Times New Roman" w:cs="Times New Roman"/>
                <w:szCs w:val="22"/>
              </w:rPr>
            </w:pPr>
            <w:r>
              <w:rPr>
                <w:rFonts w:ascii="Times New Roman" w:hAnsi="Times New Roman" w:cs="Times New Roman"/>
                <w:szCs w:val="22"/>
              </w:rPr>
              <w:t>VA Center for Innovation</w:t>
            </w:r>
          </w:p>
        </w:tc>
      </w:tr>
      <w:tr w:rsidR="009B4E7E" w:rsidRPr="00D35D5C" w14:paraId="65713BFE" w14:textId="77777777" w:rsidTr="00BA7317">
        <w:trPr>
          <w:cantSplit/>
          <w:trHeight w:val="400"/>
          <w:jc w:val="center"/>
        </w:trPr>
        <w:tc>
          <w:tcPr>
            <w:tcW w:w="970" w:type="pct"/>
          </w:tcPr>
          <w:p w14:paraId="35A4F9D9" w14:textId="77777777" w:rsidR="009B4E7E" w:rsidRPr="00D35D5C" w:rsidRDefault="009B4E7E" w:rsidP="00BA7317">
            <w:pPr>
              <w:pStyle w:val="TableText"/>
              <w:rPr>
                <w:rFonts w:ascii="Times New Roman" w:hAnsi="Times New Roman" w:cs="Times New Roman"/>
                <w:szCs w:val="22"/>
              </w:rPr>
            </w:pPr>
            <w:r>
              <w:rPr>
                <w:rFonts w:ascii="Times New Roman" w:hAnsi="Times New Roman" w:cs="Times New Roman"/>
                <w:szCs w:val="22"/>
              </w:rPr>
              <w:t>VHA</w:t>
            </w:r>
          </w:p>
        </w:tc>
        <w:tc>
          <w:tcPr>
            <w:tcW w:w="4030" w:type="pct"/>
          </w:tcPr>
          <w:p w14:paraId="1511C2F7" w14:textId="77777777" w:rsidR="009B4E7E" w:rsidRPr="00D35D5C" w:rsidRDefault="009B4E7E" w:rsidP="00BA7317">
            <w:pPr>
              <w:pStyle w:val="TableText"/>
              <w:rPr>
                <w:rFonts w:ascii="Times New Roman" w:hAnsi="Times New Roman" w:cs="Times New Roman"/>
                <w:szCs w:val="22"/>
              </w:rPr>
            </w:pPr>
            <w:r>
              <w:rPr>
                <w:rFonts w:ascii="Times New Roman" w:hAnsi="Times New Roman" w:cs="Times New Roman"/>
                <w:szCs w:val="22"/>
              </w:rPr>
              <w:t>Veterans Health Administration</w:t>
            </w:r>
          </w:p>
        </w:tc>
      </w:tr>
      <w:tr w:rsidR="009B4E7E" w:rsidRPr="00D35D5C" w14:paraId="2570B6D6" w14:textId="77777777" w:rsidTr="00BA7317">
        <w:trPr>
          <w:cantSplit/>
          <w:trHeight w:val="400"/>
          <w:jc w:val="center"/>
        </w:trPr>
        <w:tc>
          <w:tcPr>
            <w:tcW w:w="970" w:type="pct"/>
          </w:tcPr>
          <w:p w14:paraId="44177D4E" w14:textId="77777777" w:rsidR="009B4E7E" w:rsidRDefault="009B4E7E" w:rsidP="00BA7317">
            <w:pPr>
              <w:pStyle w:val="TableText"/>
              <w:rPr>
                <w:rFonts w:ascii="Times New Roman" w:hAnsi="Times New Roman" w:cs="Times New Roman"/>
                <w:szCs w:val="22"/>
              </w:rPr>
            </w:pPr>
            <w:r>
              <w:rPr>
                <w:rFonts w:ascii="Times New Roman" w:hAnsi="Times New Roman" w:cs="Times New Roman"/>
                <w:szCs w:val="22"/>
              </w:rPr>
              <w:t>VISN</w:t>
            </w:r>
          </w:p>
        </w:tc>
        <w:tc>
          <w:tcPr>
            <w:tcW w:w="4030" w:type="pct"/>
          </w:tcPr>
          <w:p w14:paraId="542EE0BE" w14:textId="77777777" w:rsidR="009B4E7E" w:rsidRDefault="009B4E7E" w:rsidP="00BA7317">
            <w:pPr>
              <w:pStyle w:val="TableText"/>
              <w:rPr>
                <w:rFonts w:ascii="Times New Roman" w:hAnsi="Times New Roman" w:cs="Times New Roman"/>
                <w:szCs w:val="22"/>
              </w:rPr>
            </w:pPr>
            <w:r>
              <w:rPr>
                <w:rFonts w:ascii="Times New Roman" w:hAnsi="Times New Roman" w:cs="Times New Roman"/>
                <w:szCs w:val="22"/>
              </w:rPr>
              <w:t>Veteran</w:t>
            </w:r>
            <w:r w:rsidR="009A10F2">
              <w:rPr>
                <w:rFonts w:ascii="Times New Roman" w:hAnsi="Times New Roman" w:cs="Times New Roman"/>
                <w:szCs w:val="22"/>
              </w:rPr>
              <w:t>s</w:t>
            </w:r>
            <w:r>
              <w:rPr>
                <w:rFonts w:ascii="Times New Roman" w:hAnsi="Times New Roman" w:cs="Times New Roman"/>
                <w:szCs w:val="22"/>
              </w:rPr>
              <w:t xml:space="preserve"> Service Area Network</w:t>
            </w:r>
          </w:p>
        </w:tc>
      </w:tr>
    </w:tbl>
    <w:p w14:paraId="7022F31A" w14:textId="77777777" w:rsidR="009B4E7E" w:rsidRDefault="009B4E7E" w:rsidP="009B4E7E">
      <w:pPr>
        <w:pStyle w:val="Heading2"/>
        <w:numPr>
          <w:ilvl w:val="0"/>
          <w:numId w:val="0"/>
        </w:numPr>
        <w:ind w:left="907"/>
      </w:pPr>
    </w:p>
    <w:p w14:paraId="07D5119A" w14:textId="77777777" w:rsidR="009B4E7E" w:rsidRPr="00EA5E62" w:rsidRDefault="009B4E7E" w:rsidP="009B4E7E">
      <w:pPr>
        <w:pStyle w:val="Heading1"/>
      </w:pPr>
      <w:bookmarkStart w:id="14" w:name="_Toc430032577"/>
      <w:r>
        <w:t>Background</w:t>
      </w:r>
      <w:bookmarkEnd w:id="14"/>
    </w:p>
    <w:p w14:paraId="1410FCD1" w14:textId="77777777" w:rsidR="009B4E7E" w:rsidRDefault="009B4E7E" w:rsidP="009B4E7E">
      <w:pPr>
        <w:pStyle w:val="Heading2"/>
      </w:pPr>
      <w:bookmarkStart w:id="15" w:name="_Toc430032578"/>
      <w:r>
        <w:t>Assumptions and Constraints</w:t>
      </w:r>
      <w:bookmarkEnd w:id="15"/>
    </w:p>
    <w:p w14:paraId="6ABF966B" w14:textId="77777777" w:rsidR="009B4E7E" w:rsidRDefault="009B4E7E" w:rsidP="009B4E7E">
      <w:pPr>
        <w:pStyle w:val="Heading3"/>
      </w:pPr>
      <w:bookmarkStart w:id="16" w:name="_Toc430032579"/>
      <w:r>
        <w:t>Design Assumptions</w:t>
      </w:r>
      <w:bookmarkEnd w:id="16"/>
    </w:p>
    <w:p w14:paraId="52FA856D" w14:textId="77777777" w:rsidR="004D0541" w:rsidRDefault="00111A73" w:rsidP="009B4E7E">
      <w:pPr>
        <w:pStyle w:val="BodyText"/>
      </w:pPr>
      <w:r>
        <w:t>T</w:t>
      </w:r>
      <w:r w:rsidR="004D0541">
        <w:t xml:space="preserve">he primary user goals and objectives related to </w:t>
      </w:r>
      <w:r w:rsidR="00E61D06">
        <w:t>Dashboard</w:t>
      </w:r>
      <w:r w:rsidR="004D0541">
        <w:t xml:space="preserve"> functionality are related to providing effective, timely,</w:t>
      </w:r>
      <w:r w:rsidR="008714CA">
        <w:t xml:space="preserve"> and</w:t>
      </w:r>
      <w:r w:rsidR="004D0541">
        <w:t xml:space="preserve"> well-informed outreach, intervention, and clinical </w:t>
      </w:r>
      <w:r w:rsidR="008714CA">
        <w:t xml:space="preserve">care </w:t>
      </w:r>
      <w:r w:rsidR="004D0541">
        <w:t>services to at-risk Veteran patients. Data</w:t>
      </w:r>
      <w:r w:rsidR="00C5056D">
        <w:t xml:space="preserve"> visualizations</w:t>
      </w:r>
      <w:r w:rsidR="004D0541">
        <w:t xml:space="preserve"> related to Veteran populations at the state, Veteran Integrated Service Network (VISN)</w:t>
      </w:r>
      <w:r w:rsidR="00C5056D">
        <w:t>, region, or national levels are of lower priority for development</w:t>
      </w:r>
      <w:r w:rsidR="00FD0AFA">
        <w:t>. The</w:t>
      </w:r>
      <w:r w:rsidR="00C5056D">
        <w:t xml:space="preserve"> ability to view data aggregated at these levels will be limited to users in leadership positions within VA who have appropriate</w:t>
      </w:r>
      <w:r w:rsidR="008714CA">
        <w:t xml:space="preserve"> system</w:t>
      </w:r>
      <w:r w:rsidR="00C5056D">
        <w:t xml:space="preserve"> access. </w:t>
      </w:r>
    </w:p>
    <w:p w14:paraId="6FDD786B" w14:textId="6E3314AF" w:rsidR="009B4E7E" w:rsidRPr="00FD4EFA" w:rsidRDefault="009B4E7E" w:rsidP="009B4E7E">
      <w:pPr>
        <w:pStyle w:val="BodyText"/>
      </w:pPr>
      <w:r>
        <w:lastRenderedPageBreak/>
        <w:t xml:space="preserve">In accordance with industry standard Agile best practices, the design team will present the design of the </w:t>
      </w:r>
      <w:r w:rsidR="00E61D06">
        <w:t>Dashboard</w:t>
      </w:r>
      <w:r>
        <w:t xml:space="preserve"> to project stakeholders regularly to garner feedback and better-inform future iterations of the design. </w:t>
      </w:r>
    </w:p>
    <w:p w14:paraId="1E618833" w14:textId="77777777" w:rsidR="009B4E7E" w:rsidRDefault="009B4E7E" w:rsidP="009B4E7E">
      <w:pPr>
        <w:pStyle w:val="Heading3"/>
      </w:pPr>
      <w:bookmarkStart w:id="17" w:name="_Toc430032580"/>
      <w:r>
        <w:t>Design Constraints</w:t>
      </w:r>
      <w:bookmarkEnd w:id="17"/>
    </w:p>
    <w:p w14:paraId="1EB2D296" w14:textId="77777777" w:rsidR="009B4E7E" w:rsidRPr="00694966" w:rsidRDefault="009B4E7E" w:rsidP="009B4E7E">
      <w:pPr>
        <w:numPr>
          <w:ilvl w:val="0"/>
          <w:numId w:val="4"/>
        </w:numPr>
        <w:spacing w:before="120" w:after="120"/>
        <w:rPr>
          <w:sz w:val="24"/>
          <w:szCs w:val="20"/>
        </w:rPr>
      </w:pPr>
      <w:r w:rsidRPr="00694966">
        <w:rPr>
          <w:sz w:val="24"/>
          <w:szCs w:val="20"/>
        </w:rPr>
        <w:t xml:space="preserve">System designers have attempted to utilize open source tools wherever possible. This </w:t>
      </w:r>
      <w:r>
        <w:rPr>
          <w:sz w:val="24"/>
          <w:szCs w:val="20"/>
        </w:rPr>
        <w:t xml:space="preserve">includes </w:t>
      </w:r>
      <w:r w:rsidRPr="00694966">
        <w:rPr>
          <w:sz w:val="24"/>
          <w:szCs w:val="20"/>
        </w:rPr>
        <w:t xml:space="preserve">design of the user interface / front end presentation layer of the system, testing tools, and statistical / analytics tools. </w:t>
      </w:r>
    </w:p>
    <w:p w14:paraId="4D4597F6" w14:textId="77777777" w:rsidR="009B4E7E" w:rsidRDefault="009B4E7E" w:rsidP="009B4E7E">
      <w:pPr>
        <w:numPr>
          <w:ilvl w:val="0"/>
          <w:numId w:val="4"/>
        </w:numPr>
        <w:spacing w:before="120" w:after="120"/>
        <w:rPr>
          <w:sz w:val="24"/>
          <w:szCs w:val="20"/>
        </w:rPr>
      </w:pPr>
      <w:r w:rsidRPr="00694966">
        <w:rPr>
          <w:sz w:val="24"/>
          <w:szCs w:val="20"/>
        </w:rPr>
        <w:t>System designers</w:t>
      </w:r>
      <w:r w:rsidR="00872C25">
        <w:rPr>
          <w:sz w:val="24"/>
          <w:szCs w:val="20"/>
        </w:rPr>
        <w:t xml:space="preserve"> have</w:t>
      </w:r>
      <w:r w:rsidRPr="00694966">
        <w:rPr>
          <w:sz w:val="24"/>
          <w:szCs w:val="20"/>
        </w:rPr>
        <w:t xml:space="preserve"> </w:t>
      </w:r>
      <w:r w:rsidR="00C66126">
        <w:rPr>
          <w:sz w:val="24"/>
          <w:szCs w:val="20"/>
        </w:rPr>
        <w:t>utilized</w:t>
      </w:r>
      <w:r w:rsidR="00C66126" w:rsidRPr="00694966">
        <w:rPr>
          <w:sz w:val="24"/>
          <w:szCs w:val="20"/>
        </w:rPr>
        <w:t xml:space="preserve"> </w:t>
      </w:r>
      <w:r w:rsidRPr="00694966">
        <w:rPr>
          <w:sz w:val="24"/>
          <w:szCs w:val="20"/>
        </w:rPr>
        <w:t>VA tools approved for use in the VA Technical Reference Model (TRM) or have requested a waiver for any tools not included in the TRM</w:t>
      </w:r>
      <w:r>
        <w:rPr>
          <w:sz w:val="24"/>
          <w:szCs w:val="20"/>
        </w:rPr>
        <w:t xml:space="preserve">. </w:t>
      </w:r>
    </w:p>
    <w:p w14:paraId="01E39F8C" w14:textId="1209D090" w:rsidR="009B4E7E" w:rsidRDefault="009B4E7E" w:rsidP="009B4E7E">
      <w:pPr>
        <w:numPr>
          <w:ilvl w:val="0"/>
          <w:numId w:val="4"/>
        </w:numPr>
        <w:spacing w:before="120" w:after="120"/>
        <w:rPr>
          <w:sz w:val="24"/>
          <w:szCs w:val="20"/>
        </w:rPr>
      </w:pPr>
      <w:r>
        <w:rPr>
          <w:sz w:val="24"/>
          <w:szCs w:val="20"/>
        </w:rPr>
        <w:t>The design team will comply with VA-recommend</w:t>
      </w:r>
      <w:r w:rsidR="00E949EE">
        <w:rPr>
          <w:sz w:val="24"/>
          <w:szCs w:val="20"/>
        </w:rPr>
        <w:t>ed</w:t>
      </w:r>
      <w:r>
        <w:rPr>
          <w:sz w:val="24"/>
          <w:szCs w:val="20"/>
        </w:rPr>
        <w:t xml:space="preserve"> UI/UX best practices as defined in the project’s RSD. </w:t>
      </w:r>
    </w:p>
    <w:p w14:paraId="146C75E9" w14:textId="77777777" w:rsidR="009B4E7E" w:rsidRDefault="009B4E7E" w:rsidP="009B4E7E">
      <w:pPr>
        <w:numPr>
          <w:ilvl w:val="0"/>
          <w:numId w:val="4"/>
        </w:numPr>
        <w:spacing w:before="120" w:after="120"/>
        <w:rPr>
          <w:sz w:val="24"/>
          <w:szCs w:val="20"/>
        </w:rPr>
      </w:pPr>
      <w:r>
        <w:rPr>
          <w:sz w:val="24"/>
          <w:szCs w:val="20"/>
        </w:rPr>
        <w:t xml:space="preserve">The design of the </w:t>
      </w:r>
      <w:r w:rsidR="00E61D06">
        <w:rPr>
          <w:sz w:val="24"/>
          <w:szCs w:val="20"/>
        </w:rPr>
        <w:t>Dashboard</w:t>
      </w:r>
      <w:r>
        <w:rPr>
          <w:sz w:val="24"/>
          <w:szCs w:val="20"/>
        </w:rPr>
        <w:t xml:space="preserve"> is both driven and constrained by the data available within the IRDS. As new datasets are incorporated into the IRDS</w:t>
      </w:r>
      <w:r w:rsidR="008714CA">
        <w:rPr>
          <w:sz w:val="24"/>
          <w:szCs w:val="20"/>
        </w:rPr>
        <w:t xml:space="preserve"> or when new statistical techniques and models are applied to the data</w:t>
      </w:r>
      <w:r>
        <w:rPr>
          <w:sz w:val="24"/>
          <w:szCs w:val="20"/>
        </w:rPr>
        <w:t xml:space="preserve">, new design features or data visualizations may be feasible. </w:t>
      </w:r>
    </w:p>
    <w:p w14:paraId="1FF41A08" w14:textId="04D1EC96" w:rsidR="009B4E7E" w:rsidRDefault="009B4E7E" w:rsidP="009B4E7E">
      <w:pPr>
        <w:numPr>
          <w:ilvl w:val="0"/>
          <w:numId w:val="4"/>
        </w:numPr>
        <w:spacing w:before="120" w:after="120"/>
        <w:rPr>
          <w:sz w:val="24"/>
          <w:szCs w:val="20"/>
        </w:rPr>
      </w:pPr>
      <w:r>
        <w:rPr>
          <w:sz w:val="24"/>
          <w:szCs w:val="20"/>
        </w:rPr>
        <w:t xml:space="preserve">The </w:t>
      </w:r>
      <w:r w:rsidR="00E61D06">
        <w:rPr>
          <w:sz w:val="24"/>
          <w:szCs w:val="20"/>
        </w:rPr>
        <w:t>Dashboard</w:t>
      </w:r>
      <w:r>
        <w:rPr>
          <w:sz w:val="24"/>
          <w:szCs w:val="20"/>
        </w:rPr>
        <w:t xml:space="preserve"> must operate within VA-approved web browsers</w:t>
      </w:r>
      <w:r w:rsidR="004A1A4E">
        <w:rPr>
          <w:sz w:val="24"/>
          <w:szCs w:val="20"/>
        </w:rPr>
        <w:t xml:space="preserve"> per the VA TRM</w:t>
      </w:r>
      <w:r>
        <w:rPr>
          <w:sz w:val="24"/>
          <w:szCs w:val="20"/>
        </w:rPr>
        <w:t xml:space="preserve">. </w:t>
      </w:r>
    </w:p>
    <w:p w14:paraId="729759BA" w14:textId="77777777" w:rsidR="00624668" w:rsidRPr="001F3300" w:rsidRDefault="00624668" w:rsidP="009B4E7E">
      <w:pPr>
        <w:numPr>
          <w:ilvl w:val="0"/>
          <w:numId w:val="4"/>
        </w:numPr>
        <w:spacing w:before="120" w:after="120"/>
        <w:rPr>
          <w:sz w:val="24"/>
          <w:szCs w:val="20"/>
        </w:rPr>
      </w:pPr>
      <w:r>
        <w:rPr>
          <w:sz w:val="24"/>
          <w:szCs w:val="20"/>
        </w:rPr>
        <w:t xml:space="preserve">The Dashboard must conform to VA Handbook 6500 requirements related to security and privacy matters. </w:t>
      </w:r>
    </w:p>
    <w:p w14:paraId="335A36F2" w14:textId="77777777" w:rsidR="009B4E7E" w:rsidRDefault="009B4E7E" w:rsidP="009B4E7E">
      <w:pPr>
        <w:pStyle w:val="Heading3"/>
      </w:pPr>
      <w:bookmarkStart w:id="18" w:name="_Toc430032581"/>
      <w:r>
        <w:t>Design Trade-offs</w:t>
      </w:r>
      <w:bookmarkEnd w:id="18"/>
    </w:p>
    <w:p w14:paraId="26FABDDA" w14:textId="77777777" w:rsidR="009B4E7E" w:rsidRDefault="000269AF" w:rsidP="009B4E7E">
      <w:pPr>
        <w:pStyle w:val="BodyText"/>
      </w:pPr>
      <w:r>
        <w:t xml:space="preserve">The </w:t>
      </w:r>
      <w:r w:rsidR="00E61D06">
        <w:t>Dashboard</w:t>
      </w:r>
      <w:r>
        <w:t xml:space="preserve">’s design must be created using open source tools meaning that adoption of a design based on non-open source or commercial tools is not feasible. In addition, </w:t>
      </w:r>
      <w:r w:rsidR="00350153">
        <w:t xml:space="preserve">access to the </w:t>
      </w:r>
      <w:r w:rsidR="00E61D06">
        <w:t>Dashboard</w:t>
      </w:r>
      <w:r>
        <w:t xml:space="preserve"> must be </w:t>
      </w:r>
      <w:r w:rsidR="00350153">
        <w:t>web-</w:t>
      </w:r>
      <w:r w:rsidRPr="000269AF">
        <w:t xml:space="preserve">based </w:t>
      </w:r>
      <w:r>
        <w:t>and accessible</w:t>
      </w:r>
      <w:r w:rsidRPr="000269AF">
        <w:t xml:space="preserve"> by VA supported/approved browsers</w:t>
      </w:r>
      <w:r>
        <w:t xml:space="preserve">. Therefore, design features must be readable for viewers using standard </w:t>
      </w:r>
      <w:r w:rsidRPr="000269AF">
        <w:t>1024×768</w:t>
      </w:r>
      <w:r>
        <w:t xml:space="preserve">, </w:t>
      </w:r>
      <w:r w:rsidRPr="000269AF">
        <w:t>1366×768</w:t>
      </w:r>
      <w:r>
        <w:t xml:space="preserve">, and </w:t>
      </w:r>
      <w:r w:rsidRPr="000269AF">
        <w:t>1280×800</w:t>
      </w:r>
      <w:r>
        <w:t xml:space="preserve"> screen resolutions. </w:t>
      </w:r>
      <w:r w:rsidR="00350153">
        <w:t xml:space="preserve">Lastly, given the diverse set of target end users of the </w:t>
      </w:r>
      <w:r w:rsidR="00E61D06">
        <w:t>Dashboard</w:t>
      </w:r>
      <w:r w:rsidR="00350153">
        <w:t xml:space="preserve">, the design will emphasize configurable features and data visualizations to enhance user ability to customize </w:t>
      </w:r>
      <w:r w:rsidR="00E61D06">
        <w:t>Dashboard</w:t>
      </w:r>
      <w:r w:rsidR="00350153">
        <w:t xml:space="preserve"> views to their own unique needs. </w:t>
      </w:r>
    </w:p>
    <w:p w14:paraId="7C522929" w14:textId="77777777" w:rsidR="009B4E7E" w:rsidRDefault="009B4E7E" w:rsidP="009B4E7E">
      <w:pPr>
        <w:pStyle w:val="BodyText"/>
      </w:pPr>
    </w:p>
    <w:p w14:paraId="77020958" w14:textId="77777777" w:rsidR="009B4E7E" w:rsidRDefault="009B4E7E" w:rsidP="009B4E7E">
      <w:pPr>
        <w:pStyle w:val="Heading1"/>
      </w:pPr>
      <w:bookmarkStart w:id="19" w:name="_Toc430032582"/>
      <w:r>
        <w:t>Conceptual Dashboard Design</w:t>
      </w:r>
      <w:bookmarkEnd w:id="19"/>
    </w:p>
    <w:p w14:paraId="242D7420" w14:textId="77777777" w:rsidR="009B4E7E" w:rsidRDefault="009B4E7E" w:rsidP="009B4E7E">
      <w:pPr>
        <w:pStyle w:val="BodyText"/>
      </w:pPr>
      <w:r>
        <w:t xml:space="preserve">At the highest </w:t>
      </w:r>
      <w:r w:rsidR="006B12E0">
        <w:t>level,</w:t>
      </w:r>
      <w:r>
        <w:t xml:space="preserve"> a </w:t>
      </w:r>
      <w:r w:rsidR="00E61D06">
        <w:t>Dashboard</w:t>
      </w:r>
      <w:r>
        <w:t xml:space="preserve"> is “a visual display of the most important information needed to achieve one or more objectives, consolidated and arranged on a single screen so the information can be monitored at a glance.</w:t>
      </w:r>
      <w:r>
        <w:rPr>
          <w:rStyle w:val="FootnoteReference"/>
        </w:rPr>
        <w:footnoteReference w:id="2"/>
      </w:r>
      <w:r>
        <w:t xml:space="preserve">” </w:t>
      </w:r>
    </w:p>
    <w:p w14:paraId="7ECCAC8A" w14:textId="77777777" w:rsidR="00113028" w:rsidRDefault="009B4E7E" w:rsidP="009B4E7E">
      <w:pPr>
        <w:pStyle w:val="BodyText"/>
      </w:pPr>
      <w:r>
        <w:t xml:space="preserve">In the case of the IRDS </w:t>
      </w:r>
      <w:r w:rsidR="00E61D06">
        <w:t>Dashboard</w:t>
      </w:r>
      <w:r>
        <w:t xml:space="preserve">, the “most important information needed” </w:t>
      </w:r>
      <w:r w:rsidR="00C5056D">
        <w:t xml:space="preserve">will be information </w:t>
      </w:r>
      <w:r w:rsidR="008714CA">
        <w:t xml:space="preserve">directly </w:t>
      </w:r>
      <w:r w:rsidR="00C5056D">
        <w:t>related to Veteran patient outreach, intervention, and clinical care.</w:t>
      </w:r>
      <w:r w:rsidR="00113028">
        <w:t xml:space="preserve"> This information </w:t>
      </w:r>
      <w:r w:rsidR="00FD0AFA">
        <w:t xml:space="preserve">includes: </w:t>
      </w:r>
    </w:p>
    <w:p w14:paraId="0D041DD3" w14:textId="77777777" w:rsidR="00113028" w:rsidRDefault="00111A73" w:rsidP="009B745B">
      <w:pPr>
        <w:pStyle w:val="BodyText"/>
        <w:numPr>
          <w:ilvl w:val="0"/>
          <w:numId w:val="7"/>
        </w:numPr>
      </w:pPr>
      <w:r>
        <w:lastRenderedPageBreak/>
        <w:t>Veteran contact information</w:t>
      </w:r>
    </w:p>
    <w:p w14:paraId="71F8EC82" w14:textId="77777777" w:rsidR="00113028" w:rsidRDefault="00111A73" w:rsidP="009B745B">
      <w:pPr>
        <w:pStyle w:val="BodyText"/>
        <w:numPr>
          <w:ilvl w:val="0"/>
          <w:numId w:val="7"/>
        </w:numPr>
      </w:pPr>
      <w:r>
        <w:t xml:space="preserve">Veteran demographics </w:t>
      </w:r>
    </w:p>
    <w:p w14:paraId="759634A7" w14:textId="77777777" w:rsidR="00113028" w:rsidRDefault="00111A73" w:rsidP="009B745B">
      <w:pPr>
        <w:pStyle w:val="BodyText"/>
        <w:numPr>
          <w:ilvl w:val="0"/>
          <w:numId w:val="7"/>
        </w:numPr>
      </w:pPr>
      <w:r>
        <w:t>Veteran medical history</w:t>
      </w:r>
    </w:p>
    <w:p w14:paraId="1E6EED92" w14:textId="77777777" w:rsidR="00113028" w:rsidRDefault="00111A73" w:rsidP="009B745B">
      <w:pPr>
        <w:pStyle w:val="BodyText"/>
        <w:numPr>
          <w:ilvl w:val="0"/>
          <w:numId w:val="7"/>
        </w:numPr>
      </w:pPr>
      <w:r>
        <w:t>Care recommendations, guidelines, resources, and other supplemental information</w:t>
      </w:r>
    </w:p>
    <w:p w14:paraId="209CBA1B" w14:textId="38AD8220" w:rsidR="00111A73" w:rsidRDefault="00111A73" w:rsidP="00111A73">
      <w:pPr>
        <w:pStyle w:val="BodyText"/>
      </w:pPr>
      <w:r>
        <w:t>The Veteran’s demographics and</w:t>
      </w:r>
      <w:r w:rsidR="00FD0AFA">
        <w:t xml:space="preserve"> key insights into the Veteran’s medical record will provide users </w:t>
      </w:r>
      <w:r w:rsidR="00896AE7">
        <w:t>with information that can help guide</w:t>
      </w:r>
      <w:r w:rsidR="00FD0AFA">
        <w:t xml:space="preserve"> development of</w:t>
      </w:r>
      <w:r w:rsidR="00896AE7">
        <w:t xml:space="preserve"> an outreach approach. The application will provide this information coupled with guidance and resources related to the Veteran’s specific information. The </w:t>
      </w:r>
      <w:r w:rsidR="00E61D06">
        <w:t>Dashboard</w:t>
      </w:r>
      <w:r w:rsidR="00896AE7">
        <w:t xml:space="preserve"> will also feature administrative functions related to the management of this content so that users can add new resources, updated care guidelines, and care recommendations as they are developed and identified. These features will </w:t>
      </w:r>
      <w:r w:rsidR="00CB1AE8">
        <w:t xml:space="preserve">help care providers </w:t>
      </w:r>
      <w:r w:rsidR="00FD0AFA">
        <w:t>identify at-</w:t>
      </w:r>
      <w:r w:rsidR="00896AE7">
        <w:t xml:space="preserve">risk Veterans, </w:t>
      </w:r>
      <w:r w:rsidR="00CB1AE8">
        <w:t>understand the Veteran’s circumstances, and devise targeted outreach and intervention strategies</w:t>
      </w:r>
      <w:r w:rsidR="00DC70EA">
        <w:t xml:space="preserve"> that are</w:t>
      </w:r>
      <w:r w:rsidR="00CB1AE8">
        <w:t xml:space="preserve"> custom-tailored to each Veteran’s needs. </w:t>
      </w:r>
    </w:p>
    <w:p w14:paraId="379C5CE6" w14:textId="0B56879B" w:rsidR="001E5DDC" w:rsidRDefault="005A564C" w:rsidP="00111A73">
      <w:pPr>
        <w:pStyle w:val="BodyText"/>
        <w:rPr>
          <w:noProof/>
        </w:rPr>
      </w:pPr>
      <w:r>
        <w:rPr>
          <w:noProof/>
        </w:rPr>
        <w:drawing>
          <wp:inline distT="0" distB="0" distL="0" distR="0" wp14:anchorId="119CF20B" wp14:editId="68C49D06">
            <wp:extent cx="5943600" cy="28090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21091"/>
                    <a:stretch/>
                  </pic:blipFill>
                  <pic:spPr bwMode="auto">
                    <a:xfrm>
                      <a:off x="0" y="0"/>
                      <a:ext cx="5943600" cy="2809036"/>
                    </a:xfrm>
                    <a:prstGeom prst="rect">
                      <a:avLst/>
                    </a:prstGeom>
                    <a:ln>
                      <a:noFill/>
                    </a:ln>
                    <a:extLst>
                      <a:ext uri="{53640926-AAD7-44D8-BBD7-CCE9431645EC}">
                        <a14:shadowObscured xmlns:a14="http://schemas.microsoft.com/office/drawing/2010/main"/>
                      </a:ext>
                    </a:extLst>
                  </pic:spPr>
                </pic:pic>
              </a:graphicData>
            </a:graphic>
          </wp:inline>
        </w:drawing>
      </w:r>
    </w:p>
    <w:p w14:paraId="04A4BB26" w14:textId="0CD55C71" w:rsidR="001E5DDC" w:rsidRDefault="001E5DDC" w:rsidP="00BC7D00">
      <w:pPr>
        <w:pStyle w:val="BodyText"/>
        <w:keepNext/>
      </w:pPr>
    </w:p>
    <w:p w14:paraId="3EAC613E" w14:textId="77777777" w:rsidR="001E5DDC" w:rsidRDefault="001E5DDC" w:rsidP="00BC7D00">
      <w:pPr>
        <w:pStyle w:val="Caption"/>
      </w:pPr>
      <w:r>
        <w:t xml:space="preserve">Figure </w:t>
      </w:r>
      <w:fldSimple w:instr=" SEQ Figure \* ARABIC ">
        <w:r w:rsidR="000F2089">
          <w:rPr>
            <w:noProof/>
          </w:rPr>
          <w:t>1</w:t>
        </w:r>
      </w:fldSimple>
      <w:r>
        <w:t xml:space="preserve">: </w:t>
      </w:r>
      <w:r w:rsidR="00EC1A91">
        <w:t xml:space="preserve">Screen Capture of </w:t>
      </w:r>
      <w:r>
        <w:t>Current Dashboard Development Framework</w:t>
      </w:r>
    </w:p>
    <w:p w14:paraId="761B6974" w14:textId="77777777" w:rsidR="00CB7BF2" w:rsidRDefault="00CB7BF2" w:rsidP="00111A73">
      <w:pPr>
        <w:pStyle w:val="BodyText"/>
      </w:pPr>
      <w:r>
        <w:t>The visual features of the Da</w:t>
      </w:r>
      <w:r w:rsidR="00A77020">
        <w:t xml:space="preserve">shboard will be primarily </w:t>
      </w:r>
      <w:r>
        <w:t xml:space="preserve">displayed as “widgets” within the Dashboard’s </w:t>
      </w:r>
      <w:r w:rsidR="00E67E55">
        <w:t>Graphical User Interface (</w:t>
      </w:r>
      <w:r>
        <w:t>GUI</w:t>
      </w:r>
      <w:r w:rsidR="00E67E55">
        <w:t>)</w:t>
      </w:r>
      <w:r>
        <w:t xml:space="preserve">. Widgets are small, modular displays of Dashboard information, with limited scope and functionality within the widget’s window. The primary benefit of adopting a widget-driven design is to provide end-users with the ability to pick and choose which widgets they most want to see, while also providing the ability to resize and move widgets according to user preference. Technical aspects of the Dashboard and its widget-driven development are described in </w:t>
      </w:r>
      <w:r w:rsidR="00A77020">
        <w:t xml:space="preserve">Section 5.2.1.2 of the SDD: </w:t>
      </w:r>
      <w:hyperlink r:id="rId20" w:history="1">
        <w:r w:rsidR="00A77020" w:rsidRPr="009B745B">
          <w:rPr>
            <w:rStyle w:val="Hyperlink"/>
          </w:rPr>
          <w:t>https://internal.vacloud.us/wiki/pages/81X0Z7X5/Perceptive_Reach_Deliverables.html</w:t>
        </w:r>
      </w:hyperlink>
      <w:r w:rsidR="00A77020">
        <w:rPr>
          <w:rStyle w:val="Hyperlink"/>
        </w:rPr>
        <w:t xml:space="preserve">. </w:t>
      </w:r>
    </w:p>
    <w:p w14:paraId="14A9707E" w14:textId="77777777" w:rsidR="009B4E7E" w:rsidRDefault="00CB1AE8" w:rsidP="009B4E7E">
      <w:pPr>
        <w:pStyle w:val="BodyText"/>
      </w:pPr>
      <w:r>
        <w:t>The following sections describe the specific screen features of the Dashboard in further detai</w:t>
      </w:r>
      <w:bookmarkStart w:id="20" w:name="_Widget_Design"/>
      <w:bookmarkStart w:id="21" w:name="_Navigation_Hierarchy"/>
      <w:bookmarkEnd w:id="20"/>
      <w:bookmarkEnd w:id="21"/>
      <w:r w:rsidR="00277BFF">
        <w:t xml:space="preserve">l. </w:t>
      </w:r>
    </w:p>
    <w:p w14:paraId="434D543C" w14:textId="77777777" w:rsidR="00624668" w:rsidRDefault="00CF31B0" w:rsidP="00F608C2">
      <w:pPr>
        <w:pStyle w:val="Heading2"/>
      </w:pPr>
      <w:bookmarkStart w:id="22" w:name="_Toc430032583"/>
      <w:r>
        <w:lastRenderedPageBreak/>
        <w:t>User Login / Logout</w:t>
      </w:r>
      <w:bookmarkEnd w:id="22"/>
    </w:p>
    <w:p w14:paraId="08A5600F" w14:textId="77777777" w:rsidR="00CF31B0" w:rsidRDefault="00CF31B0">
      <w:pPr>
        <w:pStyle w:val="BodyText"/>
      </w:pPr>
      <w:r>
        <w:t>Users will have the ability to login to the Dashboard via a landing page. The landing page includes</w:t>
      </w:r>
    </w:p>
    <w:p w14:paraId="4B62E642" w14:textId="77777777" w:rsidR="00CF31B0" w:rsidRDefault="00CF31B0" w:rsidP="00F608C2">
      <w:pPr>
        <w:pStyle w:val="BodyText"/>
        <w:numPr>
          <w:ilvl w:val="0"/>
          <w:numId w:val="12"/>
        </w:numPr>
      </w:pPr>
      <w:r>
        <w:t xml:space="preserve">A banner warning, required by VA Handbook 6500, describing </w:t>
      </w:r>
      <w:r w:rsidR="00D27F5A">
        <w:t xml:space="preserve">authorized use for login and use of the system. </w:t>
      </w:r>
    </w:p>
    <w:p w14:paraId="2C283E68" w14:textId="77777777" w:rsidR="00D27F5A" w:rsidRDefault="00D27F5A" w:rsidP="00F608C2">
      <w:pPr>
        <w:pStyle w:val="BodyText"/>
        <w:numPr>
          <w:ilvl w:val="0"/>
          <w:numId w:val="12"/>
        </w:numPr>
      </w:pPr>
      <w:r>
        <w:t>A field for the user’s Username</w:t>
      </w:r>
    </w:p>
    <w:p w14:paraId="1EEED9C0" w14:textId="77777777" w:rsidR="00D27F5A" w:rsidRDefault="00D27F5A" w:rsidP="00F608C2">
      <w:pPr>
        <w:pStyle w:val="BodyText"/>
        <w:numPr>
          <w:ilvl w:val="0"/>
          <w:numId w:val="12"/>
        </w:numPr>
      </w:pPr>
      <w:r>
        <w:t>A field for the user’s Password</w:t>
      </w:r>
    </w:p>
    <w:p w14:paraId="4C24568B" w14:textId="77777777" w:rsidR="00D27F5A" w:rsidRDefault="00D27F5A" w:rsidP="00F608C2">
      <w:pPr>
        <w:pStyle w:val="BodyText"/>
        <w:numPr>
          <w:ilvl w:val="0"/>
          <w:numId w:val="12"/>
        </w:numPr>
      </w:pPr>
      <w:r>
        <w:t xml:space="preserve">A checkbox for users to acknowledge that they have read and agree to the terms in the warning banner. </w:t>
      </w:r>
    </w:p>
    <w:p w14:paraId="2918EA64" w14:textId="77777777" w:rsidR="00D27F5A" w:rsidRDefault="00D27F5A" w:rsidP="00F608C2">
      <w:pPr>
        <w:pStyle w:val="BodyText"/>
        <w:numPr>
          <w:ilvl w:val="0"/>
          <w:numId w:val="12"/>
        </w:numPr>
      </w:pPr>
      <w:r>
        <w:t>A button to complete the login.</w:t>
      </w:r>
      <w:r w:rsidR="00180E93">
        <w:t xml:space="preserve"> The button will not be “clickable” until users accept the terms described in the warning banner. </w:t>
      </w:r>
      <w:r>
        <w:t xml:space="preserve"> </w:t>
      </w:r>
    </w:p>
    <w:p w14:paraId="3BE4B447" w14:textId="77777777" w:rsidR="00D27F5A" w:rsidRDefault="00D27F5A" w:rsidP="00F608C2">
      <w:pPr>
        <w:pStyle w:val="BodyText"/>
        <w:keepNext/>
      </w:pPr>
      <w:r>
        <w:rPr>
          <w:noProof/>
        </w:rPr>
        <w:drawing>
          <wp:inline distT="0" distB="0" distL="0" distR="0" wp14:anchorId="3138FB4E" wp14:editId="720DA730">
            <wp:extent cx="5943600" cy="26276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 Login ScreenGrab.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627630"/>
                    </a:xfrm>
                    <a:prstGeom prst="rect">
                      <a:avLst/>
                    </a:prstGeom>
                  </pic:spPr>
                </pic:pic>
              </a:graphicData>
            </a:graphic>
          </wp:inline>
        </w:drawing>
      </w:r>
    </w:p>
    <w:p w14:paraId="4FE4D93D" w14:textId="77777777" w:rsidR="00D27F5A" w:rsidRDefault="00D27F5A" w:rsidP="00F608C2">
      <w:pPr>
        <w:pStyle w:val="Caption"/>
      </w:pPr>
      <w:r>
        <w:t xml:space="preserve">Figure </w:t>
      </w:r>
      <w:fldSimple w:instr=" SEQ Figure \* ARABIC ">
        <w:r w:rsidR="000F2089">
          <w:rPr>
            <w:noProof/>
          </w:rPr>
          <w:t>2</w:t>
        </w:r>
      </w:fldSimple>
      <w:r>
        <w:t>: Dashboard Login</w:t>
      </w:r>
    </w:p>
    <w:p w14:paraId="196EE403" w14:textId="77777777" w:rsidR="00180E93" w:rsidRDefault="00180E93" w:rsidP="00CF31B0">
      <w:pPr>
        <w:pStyle w:val="BodyText"/>
      </w:pPr>
      <w:r>
        <w:t xml:space="preserve">Users will have the ability to logout of the Dashboard via a “Logout” button in the upper right of the screen. This button will persist at the top of all Dashboard views so users are able to logout at any time. Users will also be automatically logged out of the application after 15 minutes of inactivity, consistent with VA Handbook 6500 requirements. </w:t>
      </w:r>
    </w:p>
    <w:p w14:paraId="4E2DFB50" w14:textId="77777777" w:rsidR="00CF31B0" w:rsidRPr="00180E93" w:rsidRDefault="00180E93" w:rsidP="00F608C2">
      <w:pPr>
        <w:spacing w:after="200" w:line="276" w:lineRule="auto"/>
      </w:pPr>
      <w:r>
        <w:br w:type="page"/>
      </w:r>
    </w:p>
    <w:p w14:paraId="550F1D0E" w14:textId="77777777" w:rsidR="009B4E7E" w:rsidRDefault="00151F0A" w:rsidP="009B745B">
      <w:pPr>
        <w:pStyle w:val="Heading2"/>
      </w:pPr>
      <w:bookmarkStart w:id="23" w:name="_Primary_View:_Individual"/>
      <w:bookmarkStart w:id="24" w:name="_Toc430032584"/>
      <w:bookmarkEnd w:id="23"/>
      <w:r>
        <w:lastRenderedPageBreak/>
        <w:t xml:space="preserve">Primary View: </w:t>
      </w:r>
      <w:r w:rsidR="009B4E7E">
        <w:t>Individual Veteran</w:t>
      </w:r>
      <w:bookmarkEnd w:id="24"/>
      <w:r w:rsidR="009B4E7E">
        <w:t xml:space="preserve"> </w:t>
      </w:r>
    </w:p>
    <w:p w14:paraId="3FDA78A1" w14:textId="0C9BD810" w:rsidR="009B4E7E" w:rsidRDefault="005A564C" w:rsidP="009B745B">
      <w:pPr>
        <w:pStyle w:val="InstructionalText1"/>
        <w:jc w:val="center"/>
        <w:rPr>
          <w:i w:val="0"/>
        </w:rPr>
      </w:pPr>
      <w:r>
        <w:rPr>
          <w:noProof/>
        </w:rPr>
        <w:drawing>
          <wp:inline distT="0" distB="0" distL="0" distR="0" wp14:anchorId="51BC9136" wp14:editId="715ADABD">
            <wp:extent cx="5943600" cy="2805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05430"/>
                    </a:xfrm>
                    <a:prstGeom prst="rect">
                      <a:avLst/>
                    </a:prstGeom>
                  </pic:spPr>
                </pic:pic>
              </a:graphicData>
            </a:graphic>
          </wp:inline>
        </w:drawing>
      </w:r>
    </w:p>
    <w:p w14:paraId="3B528A76" w14:textId="3EE52D20" w:rsidR="006355C2" w:rsidRDefault="006355C2" w:rsidP="00BD5F1D">
      <w:pPr>
        <w:pStyle w:val="BodyText"/>
        <w:keepNext/>
      </w:pPr>
    </w:p>
    <w:p w14:paraId="68969FC4" w14:textId="77777777" w:rsidR="0047757B" w:rsidRDefault="006355C2" w:rsidP="00BD5F1D">
      <w:pPr>
        <w:pStyle w:val="Caption"/>
      </w:pPr>
      <w:bookmarkStart w:id="25" w:name="_Ref411329296"/>
      <w:r>
        <w:t xml:space="preserve">Figure </w:t>
      </w:r>
      <w:fldSimple w:instr=" SEQ Figure \* ARABIC ">
        <w:r w:rsidR="000F2089">
          <w:rPr>
            <w:noProof/>
          </w:rPr>
          <w:t>3</w:t>
        </w:r>
      </w:fldSimple>
      <w:r>
        <w:t xml:space="preserve">: </w:t>
      </w:r>
      <w:r w:rsidRPr="006355C2">
        <w:t>Individual Veteran View</w:t>
      </w:r>
      <w:bookmarkEnd w:id="25"/>
      <w:r w:rsidR="0004149D">
        <w:t xml:space="preserve"> Wireframes</w:t>
      </w:r>
    </w:p>
    <w:p w14:paraId="757C064E" w14:textId="5F28B028" w:rsidR="009B4E7E" w:rsidRDefault="009B4E7E" w:rsidP="009B4E7E">
      <w:pPr>
        <w:pStyle w:val="BodyText"/>
      </w:pPr>
      <w:r>
        <w:t xml:space="preserve">The Individual Veteran View allows an outreach provider, such as a Suicide Prevention Coordinator (SPC), the ability to view details associated with an individual Veteran’s </w:t>
      </w:r>
      <w:r w:rsidR="00AB3012">
        <w:t>health factors and contact information</w:t>
      </w:r>
      <w:r>
        <w:t xml:space="preserve">. </w:t>
      </w:r>
      <w:r w:rsidR="006355C2" w:rsidRPr="003B7CB7">
        <w:rPr>
          <w:b/>
        </w:rPr>
        <w:fldChar w:fldCharType="begin"/>
      </w:r>
      <w:r w:rsidR="006355C2" w:rsidRPr="003B7CB7">
        <w:rPr>
          <w:b/>
        </w:rPr>
        <w:instrText xml:space="preserve"> REF _Ref411329296 \h </w:instrText>
      </w:r>
      <w:r w:rsidR="00DC70EA">
        <w:rPr>
          <w:b/>
        </w:rPr>
        <w:instrText xml:space="preserve"> \* MERGEFORMAT </w:instrText>
      </w:r>
      <w:r w:rsidR="006355C2" w:rsidRPr="003B7CB7">
        <w:rPr>
          <w:b/>
        </w:rPr>
      </w:r>
      <w:r w:rsidR="006355C2" w:rsidRPr="003B7CB7">
        <w:rPr>
          <w:b/>
        </w:rPr>
        <w:fldChar w:fldCharType="separate"/>
      </w:r>
      <w:r w:rsidR="000F2089" w:rsidRPr="000F2089">
        <w:rPr>
          <w:b/>
        </w:rPr>
        <w:t xml:space="preserve">Figure </w:t>
      </w:r>
      <w:r w:rsidR="000F2089" w:rsidRPr="000F2089">
        <w:rPr>
          <w:b/>
          <w:noProof/>
        </w:rPr>
        <w:t>3</w:t>
      </w:r>
      <w:r w:rsidR="000F2089" w:rsidRPr="000F2089">
        <w:rPr>
          <w:b/>
        </w:rPr>
        <w:t>: Individual Veteran View</w:t>
      </w:r>
      <w:r w:rsidR="006355C2" w:rsidRPr="003B7CB7">
        <w:rPr>
          <w:b/>
        </w:rPr>
        <w:fldChar w:fldCharType="end"/>
      </w:r>
      <w:r w:rsidR="00BB14DD">
        <w:t xml:space="preserve"> </w:t>
      </w:r>
      <w:r w:rsidR="006355C2">
        <w:t xml:space="preserve">above shows some of the widget display options available to users. The </w:t>
      </w:r>
      <w:r>
        <w:t xml:space="preserve">view will display the Veteran’s contact information in addition to his or her emergency contact information. Displaying this information clearly and prominently is a key feature, as an outreach provider will want to frequently access Veteran contact information (especially phone number) during the course of their regular work. </w:t>
      </w:r>
    </w:p>
    <w:p w14:paraId="320AD1F4" w14:textId="77777777" w:rsidR="00CB1AE8" w:rsidRDefault="00CB1AE8" w:rsidP="009B4E7E">
      <w:pPr>
        <w:pStyle w:val="BodyText"/>
      </w:pPr>
      <w:r>
        <w:t>The view also features</w:t>
      </w:r>
      <w:r w:rsidR="0047757B">
        <w:t xml:space="preserve"> widgets with</w:t>
      </w:r>
      <w:r>
        <w:t xml:space="preserve"> data pulled from the Veteran’s </w:t>
      </w:r>
      <w:r w:rsidR="00B214B7">
        <w:t xml:space="preserve">electronic </w:t>
      </w:r>
      <w:r>
        <w:t>health record</w:t>
      </w:r>
      <w:r w:rsidR="00B214B7">
        <w:t xml:space="preserve"> (EHR)</w:t>
      </w:r>
      <w:r>
        <w:t xml:space="preserve">. </w:t>
      </w:r>
      <w:r w:rsidR="00B214B7">
        <w:t>The</w:t>
      </w:r>
      <w:r>
        <w:t xml:space="preserve"> data points</w:t>
      </w:r>
      <w:r w:rsidR="0047757B">
        <w:t xml:space="preserve"> for these widgets</w:t>
      </w:r>
      <w:r>
        <w:t xml:space="preserve"> have been selected</w:t>
      </w:r>
      <w:r w:rsidR="00B214B7">
        <w:t xml:space="preserve"> from those displayed in the EHR’s Cover Sheet tab</w:t>
      </w:r>
      <w:r>
        <w:t xml:space="preserve"> as those directly related to suicide outreach, intervention, and overall mental health. The Cover Sheet fields to be pulled </w:t>
      </w:r>
      <w:r w:rsidR="00236099">
        <w:t>include</w:t>
      </w:r>
      <w:r>
        <w:t xml:space="preserve">: </w:t>
      </w:r>
    </w:p>
    <w:p w14:paraId="036C8B78" w14:textId="77777777" w:rsidR="00CB1AE8" w:rsidRDefault="00AB3012" w:rsidP="009B745B">
      <w:pPr>
        <w:pStyle w:val="BodyText"/>
        <w:numPr>
          <w:ilvl w:val="0"/>
          <w:numId w:val="9"/>
        </w:numPr>
      </w:pPr>
      <w:r>
        <w:t xml:space="preserve">Medical Diagnoses </w:t>
      </w:r>
    </w:p>
    <w:p w14:paraId="762F2C1E" w14:textId="77777777" w:rsidR="00CB1AE8" w:rsidRDefault="00AB3012" w:rsidP="009B745B">
      <w:pPr>
        <w:pStyle w:val="BodyText"/>
        <w:numPr>
          <w:ilvl w:val="0"/>
          <w:numId w:val="9"/>
        </w:numPr>
      </w:pPr>
      <w:r>
        <w:t xml:space="preserve">Active </w:t>
      </w:r>
      <w:r w:rsidR="00CB1AE8">
        <w:t>Medications</w:t>
      </w:r>
    </w:p>
    <w:p w14:paraId="0ABC7D94" w14:textId="77777777" w:rsidR="00CB1AE8" w:rsidRDefault="00CB1AE8" w:rsidP="009B745B">
      <w:pPr>
        <w:pStyle w:val="BodyText"/>
        <w:numPr>
          <w:ilvl w:val="0"/>
          <w:numId w:val="9"/>
        </w:numPr>
      </w:pPr>
      <w:r>
        <w:t>Appointments, Visits, and Admissions</w:t>
      </w:r>
    </w:p>
    <w:p w14:paraId="7C2A41D9" w14:textId="663CF33E" w:rsidR="00CB1AE8" w:rsidRDefault="00CB1AE8" w:rsidP="002464CB">
      <w:pPr>
        <w:pStyle w:val="BodyText"/>
      </w:pPr>
      <w:r>
        <w:t xml:space="preserve">The </w:t>
      </w:r>
      <w:r w:rsidR="00E61D06">
        <w:t>Dashboard</w:t>
      </w:r>
      <w:r>
        <w:t xml:space="preserve"> must feature easy to read, easy to consume “at a glance”</w:t>
      </w:r>
      <w:r w:rsidR="00B214B7">
        <w:t>-style</w:t>
      </w:r>
      <w:r>
        <w:t xml:space="preserve"> content. Therefore, </w:t>
      </w:r>
      <w:r w:rsidR="006355C2">
        <w:t>widgets</w:t>
      </w:r>
      <w:r w:rsidR="00920C55">
        <w:t xml:space="preserve"> will provide the most </w:t>
      </w:r>
      <w:r>
        <w:t xml:space="preserve">recent flags, </w:t>
      </w:r>
      <w:r w:rsidR="00AB3012">
        <w:t>diagnoses</w:t>
      </w:r>
      <w:r>
        <w:t>,</w:t>
      </w:r>
      <w:r w:rsidR="00920C55">
        <w:t xml:space="preserve"> medications, and appointments</w:t>
      </w:r>
      <w:r w:rsidR="00B214B7">
        <w:t>.</w:t>
      </w:r>
      <w:r w:rsidR="00920C55">
        <w:t xml:space="preserve"> If the user wishes to see either more details or information from further in the past, the user will be able to</w:t>
      </w:r>
      <w:r w:rsidR="006355C2">
        <w:t xml:space="preserve"> </w:t>
      </w:r>
      <w:r w:rsidR="00F26A0D">
        <w:t xml:space="preserve">access the Veteran patient’s full medical record via other VA applications. </w:t>
      </w:r>
      <w:r w:rsidR="00920C55">
        <w:t xml:space="preserve"> </w:t>
      </w:r>
    </w:p>
    <w:p w14:paraId="7C2D0CAD" w14:textId="5CD7C0AE" w:rsidR="00CB1AE8" w:rsidRDefault="00277BFF" w:rsidP="007924C3">
      <w:pPr>
        <w:pStyle w:val="BodyText"/>
      </w:pPr>
      <w:r>
        <w:t xml:space="preserve">In the future, the </w:t>
      </w:r>
      <w:r w:rsidR="00920C55">
        <w:t xml:space="preserve">view </w:t>
      </w:r>
      <w:r>
        <w:t>may also</w:t>
      </w:r>
      <w:r w:rsidR="00920C55">
        <w:t xml:space="preserve"> provide additional information</w:t>
      </w:r>
      <w:r w:rsidR="0047757B">
        <w:t>al widgets</w:t>
      </w:r>
      <w:r w:rsidR="00920C55">
        <w:t xml:space="preserve"> to users based on the Veteran’s previous problems and diagnoses. By </w:t>
      </w:r>
      <w:r w:rsidR="0047757B">
        <w:t xml:space="preserve">activating </w:t>
      </w:r>
      <w:r w:rsidR="00920C55">
        <w:t xml:space="preserve">the “Local Facility Resources” </w:t>
      </w:r>
      <w:r w:rsidR="0047757B">
        <w:t>widget</w:t>
      </w:r>
      <w:r w:rsidR="00920C55">
        <w:t xml:space="preserve">, users will be able to view programs, groups, tools, and applications available at their </w:t>
      </w:r>
      <w:r w:rsidR="00920C55">
        <w:lastRenderedPageBreak/>
        <w:t>facility directly related to Veteran’s condition. For example, if a Veteran has been diagnosed with Type II Diabetes, the application will display</w:t>
      </w:r>
      <w:r w:rsidR="00B214B7">
        <w:t xml:space="preserve"> information about</w:t>
      </w:r>
      <w:r w:rsidR="00920C55">
        <w:t xml:space="preserve"> local resources such as the </w:t>
      </w:r>
      <w:r w:rsidR="00B214B7">
        <w:t xml:space="preserve">local </w:t>
      </w:r>
      <w:r w:rsidR="00920C55">
        <w:t>VA endocrinology clinic, Veteran support groups, and VA’s MOVE!</w:t>
      </w:r>
      <w:r w:rsidR="00B8690B">
        <w:t xml:space="preserve"> </w:t>
      </w:r>
      <w:r w:rsidR="00A77020">
        <w:t>w</w:t>
      </w:r>
      <w:r w:rsidR="002A4855">
        <w:t>eight</w:t>
      </w:r>
      <w:r w:rsidR="00B8690B">
        <w:t xml:space="preserve"> loss program. The VA / Department of Defense (DoD) Clinical Practice Guidelines option will provide links to the complete clinical guideline for relevant conditions. </w:t>
      </w:r>
    </w:p>
    <w:p w14:paraId="674C49F2" w14:textId="77777777" w:rsidR="009B4E7E" w:rsidRPr="009323C9" w:rsidRDefault="00B214B7" w:rsidP="00D91395">
      <w:pPr>
        <w:spacing w:after="200" w:line="276" w:lineRule="auto"/>
      </w:pPr>
      <w:r>
        <w:br w:type="page"/>
      </w:r>
      <w:bookmarkStart w:id="26" w:name="_Facility_Service_Area"/>
      <w:bookmarkEnd w:id="26"/>
    </w:p>
    <w:p w14:paraId="2FAB57A4" w14:textId="5C07C3C0" w:rsidR="006355C2" w:rsidRDefault="00B214B7" w:rsidP="003B7CB7">
      <w:pPr>
        <w:pStyle w:val="Heading2"/>
      </w:pPr>
      <w:bookmarkStart w:id="27" w:name="_Toc430032585"/>
      <w:r w:rsidRPr="005D2852">
        <w:rPr>
          <w:b w:val="0"/>
        </w:rPr>
        <w:lastRenderedPageBreak/>
        <w:t>Other Views</w:t>
      </w:r>
      <w:bookmarkStart w:id="28" w:name="_Toc408842334"/>
      <w:bookmarkEnd w:id="28"/>
      <w:bookmarkEnd w:id="27"/>
    </w:p>
    <w:p w14:paraId="5B4DFD54" w14:textId="77777777" w:rsidR="00F845D6" w:rsidRDefault="00F845D6" w:rsidP="00BD5F1D">
      <w:pPr>
        <w:pStyle w:val="BodyText"/>
        <w:keepNext/>
      </w:pPr>
    </w:p>
    <w:p w14:paraId="59FC55AF" w14:textId="793BEB9D" w:rsidR="00D3361B" w:rsidRDefault="00B32B33" w:rsidP="00BD5F1D">
      <w:pPr>
        <w:pStyle w:val="BodyText"/>
        <w:keepNext/>
      </w:pPr>
      <w:r>
        <w:rPr>
          <w:noProof/>
        </w:rPr>
        <w:drawing>
          <wp:inline distT="0" distB="0" distL="0" distR="0" wp14:anchorId="75C3B918" wp14:editId="5EE5BD8C">
            <wp:extent cx="5943600" cy="2560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rveillance view.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560320"/>
                    </a:xfrm>
                    <a:prstGeom prst="rect">
                      <a:avLst/>
                    </a:prstGeom>
                  </pic:spPr>
                </pic:pic>
              </a:graphicData>
            </a:graphic>
          </wp:inline>
        </w:drawing>
      </w:r>
    </w:p>
    <w:p w14:paraId="406FF011" w14:textId="22ED3634" w:rsidR="00F60715" w:rsidRDefault="006355C2" w:rsidP="00BD5F1D">
      <w:pPr>
        <w:pStyle w:val="Caption"/>
      </w:pPr>
      <w:bookmarkStart w:id="29" w:name="_Ref411329584"/>
      <w:r>
        <w:t xml:space="preserve">Figure </w:t>
      </w:r>
      <w:fldSimple w:instr=" SEQ Figure \* ARABIC ">
        <w:r w:rsidR="000F2089">
          <w:rPr>
            <w:noProof/>
          </w:rPr>
          <w:t>4</w:t>
        </w:r>
      </w:fldSimple>
      <w:r>
        <w:t xml:space="preserve">: </w:t>
      </w:r>
      <w:bookmarkEnd w:id="29"/>
      <w:r w:rsidR="00F26A0D">
        <w:t>Surveillance Level View</w:t>
      </w:r>
    </w:p>
    <w:p w14:paraId="21599FAF" w14:textId="12FA4BA2" w:rsidR="00151F0A" w:rsidRDefault="00151F0A" w:rsidP="009B4E7E">
      <w:pPr>
        <w:pStyle w:val="BodyText"/>
      </w:pPr>
      <w:r>
        <w:t>The primary view for IRDS users will be the Individual Veteran View. Other views</w:t>
      </w:r>
      <w:r w:rsidR="00F60715">
        <w:t xml:space="preserve"> </w:t>
      </w:r>
      <w:r>
        <w:t>will g</w:t>
      </w:r>
      <w:r w:rsidR="00F60715">
        <w:t>ive users</w:t>
      </w:r>
      <w:r w:rsidR="009B4E7E">
        <w:t xml:space="preserve"> the ability to view visualizations of data related to Veteran</w:t>
      </w:r>
      <w:r>
        <w:t>s and / or Veteran</w:t>
      </w:r>
      <w:r w:rsidR="009B4E7E">
        <w:t xml:space="preserve"> suicide within a specific </w:t>
      </w:r>
      <w:r>
        <w:t xml:space="preserve">geographic area, to include Facility Service Area, VISN, or Nation. </w:t>
      </w:r>
      <w:r w:rsidR="00B214B7">
        <w:t xml:space="preserve">In </w:t>
      </w:r>
      <w:r w:rsidR="00682309" w:rsidRPr="003B7CB7">
        <w:rPr>
          <w:b/>
        </w:rPr>
        <w:fldChar w:fldCharType="begin"/>
      </w:r>
      <w:r w:rsidR="00682309" w:rsidRPr="003B7CB7">
        <w:rPr>
          <w:b/>
        </w:rPr>
        <w:instrText xml:space="preserve"> REF _Ref411329584 \h </w:instrText>
      </w:r>
      <w:r w:rsidR="0038579F">
        <w:rPr>
          <w:b/>
        </w:rPr>
        <w:instrText xml:space="preserve"> \* MERGEFORMAT </w:instrText>
      </w:r>
      <w:r w:rsidR="00682309" w:rsidRPr="003B7CB7">
        <w:rPr>
          <w:b/>
        </w:rPr>
      </w:r>
      <w:r w:rsidR="00682309" w:rsidRPr="003B7CB7">
        <w:rPr>
          <w:b/>
        </w:rPr>
        <w:fldChar w:fldCharType="separate"/>
      </w:r>
      <w:r w:rsidR="000F2089" w:rsidRPr="000F2089">
        <w:rPr>
          <w:b/>
        </w:rPr>
        <w:t xml:space="preserve">Figure </w:t>
      </w:r>
      <w:r w:rsidR="000F2089" w:rsidRPr="000F2089">
        <w:rPr>
          <w:b/>
          <w:noProof/>
        </w:rPr>
        <w:t>4</w:t>
      </w:r>
      <w:r w:rsidR="000F2089" w:rsidRPr="000F2089">
        <w:rPr>
          <w:b/>
        </w:rPr>
        <w:t xml:space="preserve">: </w:t>
      </w:r>
      <w:r w:rsidR="00682309" w:rsidRPr="003B7CB7">
        <w:rPr>
          <w:b/>
        </w:rPr>
        <w:fldChar w:fldCharType="end"/>
      </w:r>
      <w:r w:rsidR="00F26A0D" w:rsidRPr="003B7CB7">
        <w:rPr>
          <w:b/>
        </w:rPr>
        <w:t>Surveillance Level View</w:t>
      </w:r>
      <w:r w:rsidR="00E51A40" w:rsidRPr="003B7CB7">
        <w:rPr>
          <w:b/>
        </w:rPr>
        <w:t xml:space="preserve"> </w:t>
      </w:r>
      <w:r w:rsidR="002F7930">
        <w:t xml:space="preserve">above, data provided </w:t>
      </w:r>
      <w:r w:rsidR="00B214B7">
        <w:t>is</w:t>
      </w:r>
      <w:r w:rsidR="002F7930">
        <w:t xml:space="preserve"> aggregated at the </w:t>
      </w:r>
      <w:r w:rsidR="0038579F">
        <w:t xml:space="preserve">National, </w:t>
      </w:r>
      <w:r w:rsidR="002F7930">
        <w:t>VISN</w:t>
      </w:r>
      <w:r w:rsidR="0038579F">
        <w:t>, and facility levels</w:t>
      </w:r>
      <w:r w:rsidR="002F7930">
        <w:t xml:space="preserve">, meaning that users will be able to see summary statistics related to Veteran incidence across individual </w:t>
      </w:r>
      <w:r w:rsidR="0038579F">
        <w:t>VISNs or nationally</w:t>
      </w:r>
      <w:r w:rsidR="002F7930">
        <w:t xml:space="preserve">. </w:t>
      </w:r>
      <w:r w:rsidR="00B214B7">
        <w:t xml:space="preserve">Users will have the ability to then navigate </w:t>
      </w:r>
      <w:r w:rsidR="00F26A0D">
        <w:t xml:space="preserve">down to facility level information depending on what the user has selected from the VISN and Facility Roster widgets. </w:t>
      </w:r>
      <w:r>
        <w:t>These views</w:t>
      </w:r>
      <w:r w:rsidR="0038579F">
        <w:t xml:space="preserve"> and widgets</w:t>
      </w:r>
      <w:r>
        <w:t xml:space="preserve"> </w:t>
      </w:r>
      <w:r w:rsidR="002F7930">
        <w:t>will only be accessible to users in leadership positions with appropriate access</w:t>
      </w:r>
      <w:r>
        <w:t xml:space="preserve">. </w:t>
      </w:r>
    </w:p>
    <w:p w14:paraId="064FB872" w14:textId="77777777" w:rsidR="009B4E7E" w:rsidRDefault="006118E0" w:rsidP="009B4E7E">
      <w:pPr>
        <w:pStyle w:val="BodyText"/>
      </w:pPr>
      <w:r>
        <w:t>As with the Individual Veteran View,</w:t>
      </w:r>
      <w:r w:rsidR="00E51A40">
        <w:t xml:space="preserve"> u</w:t>
      </w:r>
      <w:r w:rsidR="001B34C6">
        <w:t>sers</w:t>
      </w:r>
      <w:r w:rsidR="009B4E7E">
        <w:t xml:space="preserve"> will be able to customize the</w:t>
      </w:r>
      <w:r w:rsidR="001B34C6">
        <w:t>se</w:t>
      </w:r>
      <w:r w:rsidR="009B4E7E">
        <w:t xml:space="preserve"> </w:t>
      </w:r>
      <w:r w:rsidR="001B34C6">
        <w:t>views</w:t>
      </w:r>
      <w:r w:rsidR="009B4E7E">
        <w:t xml:space="preserve"> by selecting and rearranging </w:t>
      </w:r>
      <w:r w:rsidR="009852A2">
        <w:t xml:space="preserve">the </w:t>
      </w:r>
      <w:r w:rsidR="009B4E7E">
        <w:t xml:space="preserve">widgets </w:t>
      </w:r>
      <w:r w:rsidR="00B214B7">
        <w:t>visually on the screen</w:t>
      </w:r>
      <w:r w:rsidR="009852A2">
        <w:t xml:space="preserve"> (D</w:t>
      </w:r>
      <w:r w:rsidR="00B214B7">
        <w:t xml:space="preserve">escribed in </w:t>
      </w:r>
      <w:hyperlink w:anchor="_Widget_Design_1" w:history="1">
        <w:r w:rsidR="00B214B7" w:rsidRPr="00B214B7">
          <w:rPr>
            <w:rStyle w:val="Hyperlink"/>
          </w:rPr>
          <w:t>Section 4.3</w:t>
        </w:r>
      </w:hyperlink>
      <w:r w:rsidR="009852A2">
        <w:rPr>
          <w:rStyle w:val="Hyperlink"/>
        </w:rPr>
        <w:t>)</w:t>
      </w:r>
      <w:r w:rsidR="009852A2">
        <w:t>.</w:t>
      </w:r>
      <w:r w:rsidR="00652FD9">
        <w:t xml:space="preserve"> According to stakeholders, the most desirable data points to </w:t>
      </w:r>
      <w:r w:rsidR="00950D9B">
        <w:t>summarize</w:t>
      </w:r>
      <w:r w:rsidR="00652FD9">
        <w:t xml:space="preserve"> in these views include: </w:t>
      </w:r>
    </w:p>
    <w:p w14:paraId="3B63A5E9" w14:textId="77777777" w:rsidR="00652FD9" w:rsidRDefault="00652FD9" w:rsidP="00043D17">
      <w:pPr>
        <w:pStyle w:val="BodyText"/>
        <w:numPr>
          <w:ilvl w:val="0"/>
          <w:numId w:val="10"/>
        </w:numPr>
      </w:pPr>
      <w:r>
        <w:t>Number of Veterans in each statistical risk group</w:t>
      </w:r>
    </w:p>
    <w:p w14:paraId="78E0B3D5" w14:textId="77777777" w:rsidR="00652FD9" w:rsidRDefault="00652FD9" w:rsidP="00043D17">
      <w:pPr>
        <w:pStyle w:val="BodyText"/>
        <w:numPr>
          <w:ilvl w:val="0"/>
          <w:numId w:val="10"/>
        </w:numPr>
      </w:pPr>
      <w:r>
        <w:t xml:space="preserve">Outreach Status </w:t>
      </w:r>
    </w:p>
    <w:p w14:paraId="5F5FEA90" w14:textId="77777777" w:rsidR="00652FD9" w:rsidRDefault="00652FD9" w:rsidP="00043D17">
      <w:pPr>
        <w:pStyle w:val="BodyText"/>
        <w:numPr>
          <w:ilvl w:val="0"/>
          <w:numId w:val="10"/>
        </w:numPr>
      </w:pPr>
      <w:r>
        <w:t xml:space="preserve">Location </w:t>
      </w:r>
    </w:p>
    <w:p w14:paraId="7DB67DA3" w14:textId="77777777" w:rsidR="00950D9B" w:rsidRDefault="00652FD9" w:rsidP="00043D17">
      <w:pPr>
        <w:pStyle w:val="BodyText"/>
        <w:numPr>
          <w:ilvl w:val="0"/>
          <w:numId w:val="10"/>
        </w:numPr>
      </w:pPr>
      <w:r>
        <w:t xml:space="preserve">Presence of a Suicide Risk Flag </w:t>
      </w:r>
    </w:p>
    <w:p w14:paraId="5CFEC28F" w14:textId="77777777" w:rsidR="00E63363" w:rsidRDefault="00E63363" w:rsidP="00043D17">
      <w:pPr>
        <w:pStyle w:val="BodyText"/>
        <w:numPr>
          <w:ilvl w:val="0"/>
          <w:numId w:val="10"/>
        </w:numPr>
      </w:pPr>
      <w:r>
        <w:t>Safety Plans Completed</w:t>
      </w:r>
      <w:r>
        <w:rPr>
          <w:rStyle w:val="FootnoteReference"/>
        </w:rPr>
        <w:footnoteReference w:id="3"/>
      </w:r>
    </w:p>
    <w:p w14:paraId="347ADAF7" w14:textId="77777777" w:rsidR="00E61D06" w:rsidRDefault="00E61D06" w:rsidP="003B7CB7">
      <w:pPr>
        <w:pStyle w:val="BodyText"/>
        <w:spacing w:after="0"/>
        <w:ind w:left="720"/>
      </w:pPr>
    </w:p>
    <w:p w14:paraId="682F0899" w14:textId="77777777" w:rsidR="00950D9B" w:rsidRDefault="00950D9B" w:rsidP="00950D9B">
      <w:pPr>
        <w:pStyle w:val="BodyText"/>
      </w:pPr>
      <w:r>
        <w:lastRenderedPageBreak/>
        <w:t xml:space="preserve">Lower priority data points include: </w:t>
      </w:r>
    </w:p>
    <w:p w14:paraId="6F69D1BC" w14:textId="77777777" w:rsidR="00950D9B" w:rsidRDefault="00950D9B" w:rsidP="00043D17">
      <w:pPr>
        <w:pStyle w:val="BodyText"/>
        <w:numPr>
          <w:ilvl w:val="0"/>
          <w:numId w:val="11"/>
        </w:numPr>
      </w:pPr>
      <w:r>
        <w:t>Age Group</w:t>
      </w:r>
    </w:p>
    <w:p w14:paraId="49A018AD" w14:textId="77777777" w:rsidR="00950D9B" w:rsidRDefault="00950D9B" w:rsidP="00043D17">
      <w:pPr>
        <w:pStyle w:val="BodyText"/>
        <w:numPr>
          <w:ilvl w:val="0"/>
          <w:numId w:val="11"/>
        </w:numPr>
      </w:pPr>
      <w:r>
        <w:t>Military Branch</w:t>
      </w:r>
    </w:p>
    <w:p w14:paraId="1DDF7699" w14:textId="77777777" w:rsidR="00950D9B" w:rsidRDefault="00950D9B" w:rsidP="00043D17">
      <w:pPr>
        <w:pStyle w:val="BodyText"/>
        <w:numPr>
          <w:ilvl w:val="0"/>
          <w:numId w:val="11"/>
        </w:numPr>
      </w:pPr>
      <w:r>
        <w:t>Gender</w:t>
      </w:r>
    </w:p>
    <w:p w14:paraId="20D58594" w14:textId="77777777" w:rsidR="00950D9B" w:rsidRDefault="00950D9B" w:rsidP="00043D17">
      <w:pPr>
        <w:pStyle w:val="BodyText"/>
        <w:numPr>
          <w:ilvl w:val="0"/>
          <w:numId w:val="11"/>
        </w:numPr>
      </w:pPr>
      <w:r>
        <w:t>Combat Era</w:t>
      </w:r>
    </w:p>
    <w:p w14:paraId="3A7248DF" w14:textId="27345008" w:rsidR="00950D9B" w:rsidRDefault="00950D9B" w:rsidP="00950D9B">
      <w:pPr>
        <w:pStyle w:val="BodyText"/>
      </w:pPr>
      <w:r>
        <w:t xml:space="preserve">As </w:t>
      </w:r>
      <w:r w:rsidR="00F26A0D">
        <w:t xml:space="preserve">enhancement of the application </w:t>
      </w:r>
      <w:r>
        <w:t>continues</w:t>
      </w:r>
      <w:r w:rsidR="00F26A0D">
        <w:t xml:space="preserve"> in future</w:t>
      </w:r>
      <w:r w:rsidR="00E67A7D">
        <w:t xml:space="preserve"> phases of the project</w:t>
      </w:r>
      <w:r>
        <w:t xml:space="preserve">, these data points will continue to be further refined.  </w:t>
      </w:r>
    </w:p>
    <w:p w14:paraId="496B11DA" w14:textId="0BE453F5" w:rsidR="005F0433" w:rsidRDefault="005F0433" w:rsidP="00950D9B">
      <w:pPr>
        <w:pStyle w:val="BodyText"/>
      </w:pPr>
      <w:r>
        <w:t xml:space="preserve">An additional view, the Facility Level View, is available to both supervisors and clinical care team members. The widgets on the view show data aggregated at the facility level, similar to how it is displayed on the Surveillance Level view at national, VISN, and facility levels (depending on the user’s selection). For local clinical team members, however, this view will not offer the ability to view data from facilities that are not the users’ “home” facility. For example, an SPC working in Tampa will not have the ability to see data from a facility in Puget Sound, and vice versa. </w:t>
      </w:r>
      <w:r w:rsidR="002D4E06">
        <w:t xml:space="preserve">Otherwise, the data points available are the same as on the Surveillance Level View described above. </w:t>
      </w:r>
    </w:p>
    <w:p w14:paraId="4D625F23" w14:textId="77777777" w:rsidR="007335B1" w:rsidRPr="001F3300" w:rsidRDefault="007335B1" w:rsidP="007335B1">
      <w:pPr>
        <w:pStyle w:val="Heading2"/>
      </w:pPr>
      <w:bookmarkStart w:id="30" w:name="_Toc408306681"/>
      <w:bookmarkStart w:id="31" w:name="_Toc408841940"/>
      <w:bookmarkStart w:id="32" w:name="_Toc408841982"/>
      <w:bookmarkStart w:id="33" w:name="_Toc408842029"/>
      <w:bookmarkStart w:id="34" w:name="_Toc408842155"/>
      <w:bookmarkStart w:id="35" w:name="_Toc408842293"/>
      <w:bookmarkStart w:id="36" w:name="_Toc408842335"/>
      <w:bookmarkStart w:id="37" w:name="_Toc408306682"/>
      <w:bookmarkStart w:id="38" w:name="_Toc408841941"/>
      <w:bookmarkStart w:id="39" w:name="_Toc408841983"/>
      <w:bookmarkStart w:id="40" w:name="_Toc408842030"/>
      <w:bookmarkStart w:id="41" w:name="_Toc408842156"/>
      <w:bookmarkStart w:id="42" w:name="_Toc408842294"/>
      <w:bookmarkStart w:id="43" w:name="_Toc408842336"/>
      <w:bookmarkStart w:id="44" w:name="_Toc408306683"/>
      <w:bookmarkStart w:id="45" w:name="_Toc408841942"/>
      <w:bookmarkStart w:id="46" w:name="_Toc408841984"/>
      <w:bookmarkStart w:id="47" w:name="_Toc408842031"/>
      <w:bookmarkStart w:id="48" w:name="_Toc408842157"/>
      <w:bookmarkStart w:id="49" w:name="_Toc408842295"/>
      <w:bookmarkStart w:id="50" w:name="_Toc408842337"/>
      <w:bookmarkStart w:id="51" w:name="_Toc408306684"/>
      <w:bookmarkStart w:id="52" w:name="_Toc408841943"/>
      <w:bookmarkStart w:id="53" w:name="_Toc408841985"/>
      <w:bookmarkStart w:id="54" w:name="_Toc408842032"/>
      <w:bookmarkStart w:id="55" w:name="_Toc408842158"/>
      <w:bookmarkStart w:id="56" w:name="_Toc408842296"/>
      <w:bookmarkStart w:id="57" w:name="_Toc408842338"/>
      <w:bookmarkStart w:id="58" w:name="_Toc408306685"/>
      <w:bookmarkStart w:id="59" w:name="_Toc408841944"/>
      <w:bookmarkStart w:id="60" w:name="_Toc408841986"/>
      <w:bookmarkStart w:id="61" w:name="_Toc408842033"/>
      <w:bookmarkStart w:id="62" w:name="_Toc408842159"/>
      <w:bookmarkStart w:id="63" w:name="_Toc408842297"/>
      <w:bookmarkStart w:id="64" w:name="_Toc408842339"/>
      <w:bookmarkStart w:id="65" w:name="_Toc408306686"/>
      <w:bookmarkStart w:id="66" w:name="_Toc408841945"/>
      <w:bookmarkStart w:id="67" w:name="_Toc408841987"/>
      <w:bookmarkStart w:id="68" w:name="_Toc408842034"/>
      <w:bookmarkStart w:id="69" w:name="_Toc408842160"/>
      <w:bookmarkStart w:id="70" w:name="_Toc408842298"/>
      <w:bookmarkStart w:id="71" w:name="_Toc408842340"/>
      <w:bookmarkStart w:id="72" w:name="_Toc408306687"/>
      <w:bookmarkStart w:id="73" w:name="_Toc408841946"/>
      <w:bookmarkStart w:id="74" w:name="_Toc408841988"/>
      <w:bookmarkStart w:id="75" w:name="_Toc408842035"/>
      <w:bookmarkStart w:id="76" w:name="_Toc408842161"/>
      <w:bookmarkStart w:id="77" w:name="_Toc408842299"/>
      <w:bookmarkStart w:id="78" w:name="_Toc408842341"/>
      <w:bookmarkStart w:id="79" w:name="_Toc408306688"/>
      <w:bookmarkStart w:id="80" w:name="_Toc408841947"/>
      <w:bookmarkStart w:id="81" w:name="_Toc408841989"/>
      <w:bookmarkStart w:id="82" w:name="_Toc408842036"/>
      <w:bookmarkStart w:id="83" w:name="_Toc408842162"/>
      <w:bookmarkStart w:id="84" w:name="_Toc408842300"/>
      <w:bookmarkStart w:id="85" w:name="_Toc408842342"/>
      <w:bookmarkStart w:id="86" w:name="_Toc408306689"/>
      <w:bookmarkStart w:id="87" w:name="_Toc408841948"/>
      <w:bookmarkStart w:id="88" w:name="_Toc408841990"/>
      <w:bookmarkStart w:id="89" w:name="_Toc408842037"/>
      <w:bookmarkStart w:id="90" w:name="_Toc408842163"/>
      <w:bookmarkStart w:id="91" w:name="_Toc408842301"/>
      <w:bookmarkStart w:id="92" w:name="_Toc408842343"/>
      <w:bookmarkStart w:id="93" w:name="_Widget_Design_1"/>
      <w:bookmarkStart w:id="94" w:name="_Toc430032586"/>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r w:rsidRPr="001F3300">
        <w:t>Widget Design</w:t>
      </w:r>
      <w:bookmarkEnd w:id="94"/>
    </w:p>
    <w:p w14:paraId="51E8B088" w14:textId="1CEF1601" w:rsidR="00997F6B" w:rsidRDefault="004231AB" w:rsidP="007335B1">
      <w:pPr>
        <w:pStyle w:val="BodyText"/>
      </w:pPr>
      <w:r>
        <w:t>The Das</w:t>
      </w:r>
      <w:r w:rsidR="00B036CB">
        <w:t>h</w:t>
      </w:r>
      <w:r>
        <w:t>board design will be “widget” based, meaning that information will be visually g</w:t>
      </w:r>
      <w:r w:rsidR="00B036CB">
        <w:t>rouped together in generally small, discrete areas of the screen</w:t>
      </w:r>
      <w:r w:rsidR="00011745" w:rsidRPr="00011745">
        <w:t>, each with a specific</w:t>
      </w:r>
      <w:r w:rsidR="00011745">
        <w:t>, useful purpose and function.</w:t>
      </w:r>
      <w:r w:rsidR="00011745" w:rsidRPr="00011745">
        <w:t xml:space="preserve"> </w:t>
      </w:r>
      <w:r w:rsidR="00B036CB">
        <w:t xml:space="preserve">This will allow users to move and arrange widgets spatially within the Dashboard to their own preferences, and in some cases select what widgets they do and do not desire to be displayed on the screen. </w:t>
      </w:r>
    </w:p>
    <w:p w14:paraId="66C9440B" w14:textId="77777777" w:rsidR="006118E0" w:rsidRDefault="006118E0" w:rsidP="00BC7D00">
      <w:pPr>
        <w:pStyle w:val="BodyText"/>
      </w:pPr>
    </w:p>
    <w:p w14:paraId="524456C0" w14:textId="77777777" w:rsidR="00F845D6" w:rsidRDefault="004304E5" w:rsidP="00BD5F1D">
      <w:pPr>
        <w:pStyle w:val="Caption"/>
      </w:pPr>
      <w:r>
        <w:rPr>
          <w:noProof/>
        </w:rPr>
        <w:drawing>
          <wp:inline distT="0" distB="0" distL="0" distR="0" wp14:anchorId="5921B22B" wp14:editId="62E779AA">
            <wp:extent cx="3544621" cy="18696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44429" t="23707" r="2257" b="29957"/>
                    <a:stretch/>
                  </pic:blipFill>
                  <pic:spPr bwMode="auto">
                    <a:xfrm>
                      <a:off x="0" y="0"/>
                      <a:ext cx="3591678" cy="1894455"/>
                    </a:xfrm>
                    <a:prstGeom prst="rect">
                      <a:avLst/>
                    </a:prstGeom>
                    <a:ln>
                      <a:noFill/>
                    </a:ln>
                    <a:extLst>
                      <a:ext uri="{53640926-AAD7-44D8-BBD7-CCE9431645EC}">
                        <a14:shadowObscured xmlns:a14="http://schemas.microsoft.com/office/drawing/2010/main"/>
                      </a:ext>
                    </a:extLst>
                  </pic:spPr>
                </pic:pic>
              </a:graphicData>
            </a:graphic>
          </wp:inline>
        </w:drawing>
      </w:r>
    </w:p>
    <w:p w14:paraId="22C0EE26" w14:textId="77777777" w:rsidR="007335B1" w:rsidRPr="00D03DF1" w:rsidRDefault="006118E0" w:rsidP="00BD5F1D">
      <w:pPr>
        <w:pStyle w:val="Caption"/>
      </w:pPr>
      <w:r>
        <w:t xml:space="preserve">Figure </w:t>
      </w:r>
      <w:fldSimple w:instr=" SEQ Figure \* ARABIC ">
        <w:r w:rsidR="000F2089">
          <w:rPr>
            <w:noProof/>
          </w:rPr>
          <w:t>5</w:t>
        </w:r>
      </w:fldSimple>
      <w:r>
        <w:t>: Veteran Roster</w:t>
      </w:r>
    </w:p>
    <w:p w14:paraId="5E7CFEF2" w14:textId="7E8AE7AD" w:rsidR="007335B1" w:rsidRDefault="007335B1" w:rsidP="007335B1">
      <w:pPr>
        <w:pStyle w:val="BodyText"/>
      </w:pPr>
      <w:r>
        <w:t xml:space="preserve">The Veteran </w:t>
      </w:r>
      <w:r w:rsidR="006118E0">
        <w:t>R</w:t>
      </w:r>
      <w:r>
        <w:t xml:space="preserve">oster allows a user to view a list of Veterans within a specific area (service area, state, etc.). </w:t>
      </w:r>
      <w:r w:rsidR="00CD7092">
        <w:t>Clicking a Veteran</w:t>
      </w:r>
      <w:r w:rsidR="007F0D09">
        <w:t>’s row</w:t>
      </w:r>
      <w:r w:rsidR="00CD7092">
        <w:t xml:space="preserve"> will cause the interface to display the Veteran’s health information in the Dashboard’s clinical widgets. Clicking a different Veteran will then </w:t>
      </w:r>
      <w:r w:rsidR="00B32B33">
        <w:t xml:space="preserve">cause the application to display </w:t>
      </w:r>
      <w:r w:rsidR="00CD7092">
        <w:t xml:space="preserve">the information </w:t>
      </w:r>
      <w:r w:rsidR="00B32B33">
        <w:t xml:space="preserve">related to </w:t>
      </w:r>
      <w:r w:rsidR="00CD7092">
        <w:t xml:space="preserve">the newly selected Veteran, and so on. Users can </w:t>
      </w:r>
      <w:r w:rsidR="00CD7092">
        <w:lastRenderedPageBreak/>
        <w:t xml:space="preserve">also sort and filter the columns as desired. </w:t>
      </w:r>
      <w:r w:rsidR="00F845D6">
        <w:t>Users will also be able to select a Veteran’s outreach status from a drop down menu</w:t>
      </w:r>
      <w:r w:rsidR="00CD7092">
        <w:t>, and see if a Veteran is in the TOP risk category (top .1% of the risk stratification) or MIDDLE risk category (top 5% of the risk stratification).</w:t>
      </w:r>
    </w:p>
    <w:p w14:paraId="7C4D6D44" w14:textId="31E6D115" w:rsidR="00722585" w:rsidRDefault="00722585" w:rsidP="003B7CB7">
      <w:r w:rsidRPr="003B7CB7">
        <w:rPr>
          <w:sz w:val="24"/>
        </w:rPr>
        <w:t xml:space="preserve">The Veteran Roster will also play an important role in patient case management. The IRDS system will automatically identify Veterans who are within a certain risk percentile as described above. If no VA staff member updates the outreach status for these individuals within N number of days (currently 30 days), the assigned VA staff member(s) will receive a </w:t>
      </w:r>
      <w:r w:rsidR="000D6895" w:rsidRPr="003B7CB7">
        <w:rPr>
          <w:sz w:val="24"/>
        </w:rPr>
        <w:t xml:space="preserve">Direct Message </w:t>
      </w:r>
      <w:r w:rsidRPr="003B7CB7">
        <w:rPr>
          <w:sz w:val="24"/>
        </w:rPr>
        <w:t>reminder to reach out to the Veteran. In addition, for Veterans who receive care across multiple sites, an outreach status</w:t>
      </w:r>
      <w:r w:rsidR="001D4563" w:rsidRPr="003B7CB7">
        <w:rPr>
          <w:sz w:val="24"/>
        </w:rPr>
        <w:t xml:space="preserve"> update</w:t>
      </w:r>
      <w:r w:rsidRPr="003B7CB7">
        <w:rPr>
          <w:sz w:val="24"/>
        </w:rPr>
        <w:t xml:space="preserve"> from a specific site will indicate in the system which site is the “lead” for care. For example, a Veteran</w:t>
      </w:r>
      <w:r w:rsidR="001D4563" w:rsidRPr="003B7CB7">
        <w:rPr>
          <w:sz w:val="24"/>
        </w:rPr>
        <w:t xml:space="preserve"> regularly</w:t>
      </w:r>
      <w:r w:rsidRPr="003B7CB7">
        <w:rPr>
          <w:sz w:val="24"/>
        </w:rPr>
        <w:t xml:space="preserve"> receives care at the Bay Pines and Puget Sound VA Medical Centers. </w:t>
      </w:r>
      <w:r w:rsidR="001D4563" w:rsidRPr="003B7CB7">
        <w:rPr>
          <w:sz w:val="24"/>
        </w:rPr>
        <w:t xml:space="preserve">If a resource from Bay Pines first updates the Veteran’s outreach status, this will indicate in the system that the Bay Pines site will be the “lead” site for outreach and intervention for this Veteran in the future. </w:t>
      </w:r>
    </w:p>
    <w:p w14:paraId="4C541EF8" w14:textId="77777777" w:rsidR="0038579F" w:rsidRDefault="0038579F" w:rsidP="003B7CB7"/>
    <w:p w14:paraId="2FDCAC50" w14:textId="77777777" w:rsidR="0038579F" w:rsidRDefault="0038579F" w:rsidP="003B7CB7">
      <w:pPr>
        <w:keepNext/>
      </w:pPr>
      <w:r>
        <w:rPr>
          <w:noProof/>
        </w:rPr>
        <w:drawing>
          <wp:inline distT="0" distB="0" distL="0" distR="0" wp14:anchorId="051C0FDF" wp14:editId="06B6FF97">
            <wp:extent cx="5469043" cy="13572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urveillance view.PNG"/>
                    <pic:cNvPicPr/>
                  </pic:nvPicPr>
                  <pic:blipFill rotWithShape="1">
                    <a:blip r:embed="rId23">
                      <a:extLst>
                        <a:ext uri="{28A0092B-C50C-407E-A947-70E740481C1C}">
                          <a14:useLocalDpi xmlns:a14="http://schemas.microsoft.com/office/drawing/2010/main" val="0"/>
                        </a:ext>
                      </a:extLst>
                    </a:blip>
                    <a:srcRect t="14722" r="49886" b="56408"/>
                    <a:stretch/>
                  </pic:blipFill>
                  <pic:spPr bwMode="auto">
                    <a:xfrm>
                      <a:off x="0" y="0"/>
                      <a:ext cx="5507116" cy="1366667"/>
                    </a:xfrm>
                    <a:prstGeom prst="rect">
                      <a:avLst/>
                    </a:prstGeom>
                    <a:ln>
                      <a:noFill/>
                    </a:ln>
                    <a:extLst>
                      <a:ext uri="{53640926-AAD7-44D8-BBD7-CCE9431645EC}">
                        <a14:shadowObscured xmlns:a14="http://schemas.microsoft.com/office/drawing/2010/main"/>
                      </a:ext>
                    </a:extLst>
                  </pic:spPr>
                </pic:pic>
              </a:graphicData>
            </a:graphic>
          </wp:inline>
        </w:drawing>
      </w:r>
    </w:p>
    <w:p w14:paraId="5234FF96" w14:textId="52AB0425" w:rsidR="0038579F" w:rsidRDefault="0038579F" w:rsidP="003B7CB7">
      <w:pPr>
        <w:pStyle w:val="Caption"/>
      </w:pPr>
      <w:r>
        <w:t xml:space="preserve">Figure </w:t>
      </w:r>
      <w:fldSimple w:instr=" SEQ Figure \* ARABIC ">
        <w:r w:rsidR="000F2089">
          <w:rPr>
            <w:noProof/>
          </w:rPr>
          <w:t>6</w:t>
        </w:r>
      </w:fldSimple>
      <w:r>
        <w:t>: Surveillance View VISN Roster</w:t>
      </w:r>
    </w:p>
    <w:p w14:paraId="05AB2402" w14:textId="77777777" w:rsidR="00F26A0D" w:rsidRDefault="00F26A0D" w:rsidP="003B7CB7"/>
    <w:p w14:paraId="1191122F" w14:textId="36BCE8A6" w:rsidR="00F26A0D" w:rsidRPr="00E949EE" w:rsidRDefault="00F26A0D" w:rsidP="003B7CB7">
      <w:r>
        <w:rPr>
          <w:sz w:val="24"/>
        </w:rPr>
        <w:t xml:space="preserve">On the Surveillance View, users will utilize the VISN and Facility Rosters to access data aggregated at a higher level. For example, </w:t>
      </w:r>
      <w:r w:rsidR="00965557">
        <w:rPr>
          <w:sz w:val="24"/>
        </w:rPr>
        <w:t xml:space="preserve">a user may click the VISN 5 row in the VISN Roster. The Dashboard will then update to show data related to the Veterans in VISN 5. A user will then have the ability to click a facility from the Facility Roster that is within VISN 5. The Dashboard will then update to show data related to just the facility selected. If the user changes his or her selection (either the VISN of the facility) then the data on the screen will update accordingly. </w:t>
      </w:r>
    </w:p>
    <w:p w14:paraId="4165C45C" w14:textId="77777777" w:rsidR="007335B1" w:rsidRDefault="007335B1" w:rsidP="007335B1">
      <w:pPr>
        <w:pStyle w:val="BodyText"/>
        <w:jc w:val="center"/>
      </w:pPr>
    </w:p>
    <w:p w14:paraId="3CBEF762" w14:textId="77777777" w:rsidR="007335B1" w:rsidRPr="00C424B4" w:rsidRDefault="007335B1" w:rsidP="007335B1">
      <w:pPr>
        <w:pStyle w:val="BodyText"/>
        <w:jc w:val="center"/>
      </w:pPr>
    </w:p>
    <w:p w14:paraId="0525304A" w14:textId="77777777" w:rsidR="004B40C7" w:rsidRDefault="004B40C7" w:rsidP="00BD5F1D">
      <w:pPr>
        <w:pStyle w:val="BodyText"/>
        <w:keepNext/>
        <w:jc w:val="center"/>
      </w:pPr>
      <w:r>
        <w:rPr>
          <w:noProof/>
        </w:rPr>
        <w:lastRenderedPageBreak/>
        <w:drawing>
          <wp:inline distT="0" distB="0" distL="0" distR="0" wp14:anchorId="25D75C54" wp14:editId="51FDC61A">
            <wp:extent cx="3419475" cy="2297007"/>
            <wp:effectExtent l="0" t="0" r="0" b="825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19966" cy="2297337"/>
                    </a:xfrm>
                    <a:prstGeom prst="rect">
                      <a:avLst/>
                    </a:prstGeom>
                    <a:noFill/>
                  </pic:spPr>
                </pic:pic>
              </a:graphicData>
            </a:graphic>
          </wp:inline>
        </w:drawing>
      </w:r>
    </w:p>
    <w:p w14:paraId="7EBA3782" w14:textId="2BDB9244" w:rsidR="004B40C7" w:rsidRPr="004B40C7" w:rsidRDefault="004B40C7" w:rsidP="004B40C7">
      <w:pPr>
        <w:pStyle w:val="Caption"/>
      </w:pPr>
      <w:r>
        <w:t xml:space="preserve">Figure </w:t>
      </w:r>
      <w:fldSimple w:instr=" SEQ Figure \* ARABIC ">
        <w:r w:rsidR="000F2089">
          <w:rPr>
            <w:noProof/>
          </w:rPr>
          <w:t>7</w:t>
        </w:r>
      </w:fldSimple>
      <w:r>
        <w:t xml:space="preserve">: </w:t>
      </w:r>
      <w:r w:rsidR="00965557">
        <w:t xml:space="preserve">Example </w:t>
      </w:r>
      <w:r w:rsidR="00933B1E">
        <w:t>Circle Chart</w:t>
      </w:r>
    </w:p>
    <w:p w14:paraId="48F07202" w14:textId="21871718" w:rsidR="007335B1" w:rsidRDefault="007335B1" w:rsidP="007335B1">
      <w:pPr>
        <w:pStyle w:val="BodyText"/>
      </w:pPr>
      <w:r>
        <w:t xml:space="preserve">The </w:t>
      </w:r>
      <w:r w:rsidR="00933B1E">
        <w:t xml:space="preserve">Circle Chart Widget shows data that is best displayed as a proportion of a whole. The example showed here, a </w:t>
      </w:r>
      <w:r w:rsidR="004B40C7">
        <w:t>M</w:t>
      </w:r>
      <w:r>
        <w:t xml:space="preserve">eans </w:t>
      </w:r>
      <w:r w:rsidR="004B40C7">
        <w:t>Completion Widget shows</w:t>
      </w:r>
      <w:r>
        <w:t xml:space="preserve"> what percent of suicides were completed by a certain mean (firearm, poisoning, etc.)</w:t>
      </w:r>
      <w:r w:rsidR="00011745">
        <w:t>.</w:t>
      </w:r>
      <w:r>
        <w:t xml:space="preserve"> These means are associated with an </w:t>
      </w:r>
      <w:r w:rsidRPr="00D03DF1">
        <w:t>International Statistical Classification of Diseases and Related Health Problems</w:t>
      </w:r>
      <w:r>
        <w:t xml:space="preserve"> (ICD) code in the underlying database. Users </w:t>
      </w:r>
      <w:r w:rsidR="004B40C7">
        <w:t xml:space="preserve">will </w:t>
      </w:r>
      <w:r>
        <w:t xml:space="preserve">be able to see this information for a specific geographic area such as </w:t>
      </w:r>
      <w:r w:rsidR="00965557">
        <w:t xml:space="preserve">facility </w:t>
      </w:r>
      <w:r>
        <w:t xml:space="preserve">or VISN. </w:t>
      </w:r>
      <w:r w:rsidR="007669DB">
        <w:t>The development team will be able to re-use this widget framework as needed to display</w:t>
      </w:r>
      <w:r w:rsidR="00933B1E">
        <w:t xml:space="preserve"> any other</w:t>
      </w:r>
      <w:r w:rsidR="007669DB">
        <w:t xml:space="preserve"> nominal or proportional data that is most easily read and understood as a circle chart.</w:t>
      </w:r>
    </w:p>
    <w:p w14:paraId="4B529343" w14:textId="77777777" w:rsidR="007335B1" w:rsidRDefault="007335B1" w:rsidP="007335B1">
      <w:pPr>
        <w:pStyle w:val="BodyText"/>
        <w:jc w:val="center"/>
      </w:pPr>
    </w:p>
    <w:p w14:paraId="39E857B1" w14:textId="77777777" w:rsidR="007335B1" w:rsidRDefault="004B40C7" w:rsidP="007335B1">
      <w:pPr>
        <w:pStyle w:val="Caption"/>
      </w:pPr>
      <w:r>
        <w:rPr>
          <w:noProof/>
        </w:rPr>
        <w:lastRenderedPageBreak/>
        <w:drawing>
          <wp:inline distT="0" distB="0" distL="0" distR="0" wp14:anchorId="0FA5A725" wp14:editId="6109E5CB">
            <wp:extent cx="4019909" cy="2807338"/>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4431" cy="2817479"/>
                    </a:xfrm>
                    <a:prstGeom prst="rect">
                      <a:avLst/>
                    </a:prstGeom>
                    <a:noFill/>
                  </pic:spPr>
                </pic:pic>
              </a:graphicData>
            </a:graphic>
          </wp:inline>
        </w:drawing>
      </w:r>
    </w:p>
    <w:p w14:paraId="2178FFCA" w14:textId="568DA5C5" w:rsidR="00F94F76" w:rsidRPr="00F94F76" w:rsidRDefault="00F94F76" w:rsidP="00F94F76">
      <w:pPr>
        <w:pStyle w:val="Caption"/>
      </w:pPr>
      <w:r>
        <w:t xml:space="preserve">Figure </w:t>
      </w:r>
      <w:fldSimple w:instr=" SEQ Figure \* ARABIC ">
        <w:r w:rsidR="000F2089">
          <w:rPr>
            <w:noProof/>
          </w:rPr>
          <w:t>8</w:t>
        </w:r>
      </w:fldSimple>
      <w:r>
        <w:t xml:space="preserve">: </w:t>
      </w:r>
      <w:r w:rsidR="00BA4310">
        <w:t>Example Line Chart Widget</w:t>
      </w:r>
    </w:p>
    <w:p w14:paraId="39F99DBC" w14:textId="77777777" w:rsidR="007335B1" w:rsidRDefault="004304E5" w:rsidP="007335B1">
      <w:pPr>
        <w:pStyle w:val="BodyText"/>
      </w:pPr>
      <w:r>
        <w:t xml:space="preserve">The Line Chart Widget shows changes in data values over time. The example here, a </w:t>
      </w:r>
      <w:r w:rsidR="004B40C7">
        <w:t>S</w:t>
      </w:r>
      <w:r w:rsidR="007335B1">
        <w:t xml:space="preserve">uicide </w:t>
      </w:r>
      <w:r w:rsidR="004B40C7">
        <w:t>R</w:t>
      </w:r>
      <w:r w:rsidR="007335B1">
        <w:t xml:space="preserve">isk </w:t>
      </w:r>
      <w:r w:rsidR="004B40C7">
        <w:t>C</w:t>
      </w:r>
      <w:r w:rsidR="007335B1">
        <w:t>hart</w:t>
      </w:r>
      <w:r w:rsidR="00BA4310">
        <w:t>,</w:t>
      </w:r>
      <w:r w:rsidR="007335B1">
        <w:t xml:space="preserve"> shows the trend for how many Veterans are within certain risk stratification. Users will also be able to specify the time frame</w:t>
      </w:r>
      <w:r w:rsidR="004B40C7">
        <w:t>, risk stratification,</w:t>
      </w:r>
      <w:r w:rsidR="007335B1">
        <w:t xml:space="preserve"> and geographic area to define charts of interest to them. </w:t>
      </w:r>
      <w:r w:rsidR="007669DB">
        <w:t xml:space="preserve">The development team will be able to re-use this widget framework as needed to illustrate changes in data over time that are most easily read and understood in a line chart. </w:t>
      </w:r>
    </w:p>
    <w:p w14:paraId="3824F55D" w14:textId="77777777" w:rsidR="0047757B" w:rsidRDefault="0047757B" w:rsidP="007335B1">
      <w:pPr>
        <w:pStyle w:val="BodyText"/>
      </w:pPr>
    </w:p>
    <w:p w14:paraId="4D05B809" w14:textId="58B991BF" w:rsidR="00D77401" w:rsidRDefault="00D77401" w:rsidP="006A1B34">
      <w:pPr>
        <w:pStyle w:val="BodyText"/>
        <w:keepNext/>
        <w:jc w:val="center"/>
      </w:pPr>
      <w:r>
        <w:rPr>
          <w:noProof/>
        </w:rPr>
        <w:lastRenderedPageBreak/>
        <w:drawing>
          <wp:inline distT="0" distB="0" distL="0" distR="0" wp14:anchorId="62193210" wp14:editId="40C5A639">
            <wp:extent cx="59436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971800"/>
                    </a:xfrm>
                    <a:prstGeom prst="rect">
                      <a:avLst/>
                    </a:prstGeom>
                  </pic:spPr>
                </pic:pic>
              </a:graphicData>
            </a:graphic>
          </wp:inline>
        </w:drawing>
      </w:r>
    </w:p>
    <w:p w14:paraId="7CE5AFDF" w14:textId="39E60944" w:rsidR="006A1B34" w:rsidRDefault="006A1B34" w:rsidP="006A1B34">
      <w:pPr>
        <w:pStyle w:val="BodyText"/>
        <w:keepNext/>
        <w:jc w:val="center"/>
      </w:pPr>
    </w:p>
    <w:p w14:paraId="1298FBF8" w14:textId="7E7A8E96" w:rsidR="0047757B" w:rsidRDefault="006A1B34" w:rsidP="00BD5F1D">
      <w:pPr>
        <w:pStyle w:val="Caption"/>
      </w:pPr>
      <w:r>
        <w:t xml:space="preserve">Figure </w:t>
      </w:r>
      <w:fldSimple w:instr=" SEQ Figure \* ARABIC ">
        <w:r w:rsidR="000F2089">
          <w:rPr>
            <w:noProof/>
          </w:rPr>
          <w:t>9</w:t>
        </w:r>
      </w:fldSimple>
      <w:r>
        <w:t>: Medical Cover Sheet Widgets</w:t>
      </w:r>
    </w:p>
    <w:p w14:paraId="1207199C" w14:textId="7B04E75E" w:rsidR="0047757B" w:rsidRDefault="004B40C7">
      <w:pPr>
        <w:pStyle w:val="BodyText"/>
      </w:pPr>
      <w:r>
        <w:t>The Medical Cover Sheet W</w:t>
      </w:r>
      <w:r w:rsidR="0047757B">
        <w:t>idget</w:t>
      </w:r>
      <w:r>
        <w:t>s pull</w:t>
      </w:r>
      <w:r w:rsidR="0047757B">
        <w:t xml:space="preserve"> relevant information from the Veteran’s health record and consolidates it into an easy to read view. </w:t>
      </w:r>
      <w:r w:rsidR="00C4762F">
        <w:t xml:space="preserve">Data pulled will include recent Patient Record Flags, </w:t>
      </w:r>
      <w:r w:rsidR="00A430EE">
        <w:t>recently identified diagnoses</w:t>
      </w:r>
      <w:r w:rsidR="00C4762F">
        <w:t xml:space="preserve">, active medications, and recent appointments, procedures, and patient / provider encounters (summarized as Appointments). </w:t>
      </w:r>
      <w:r w:rsidR="00A430EE">
        <w:t xml:space="preserve">Another proposed user feature </w:t>
      </w:r>
      <w:r w:rsidR="009E0543">
        <w:t xml:space="preserve">for future enhancements </w:t>
      </w:r>
      <w:r w:rsidR="00A430EE">
        <w:t>is providing</w:t>
      </w:r>
      <w:r w:rsidR="00C4762F">
        <w:t xml:space="preserve"> access to a search widget which </w:t>
      </w:r>
      <w:r w:rsidR="004F7FE7">
        <w:t xml:space="preserve">gives </w:t>
      </w:r>
      <w:r w:rsidR="00C4762F">
        <w:t xml:space="preserve">the ability to search for keywords in a Veteran’s health record and </w:t>
      </w:r>
      <w:r w:rsidR="004F7FE7">
        <w:t>returns</w:t>
      </w:r>
      <w:r w:rsidR="00C4762F">
        <w:t xml:space="preserve"> a list of relevant results. This way, users will not have to search through information scattered across multiple tabs and screens to find key information they are interested in. </w:t>
      </w:r>
      <w:r w:rsidR="00933B1E">
        <w:t xml:space="preserve">On the Dashboard, these features use “tabular” frameworks that are re-usable for other data that is best displayed in table form. </w:t>
      </w:r>
    </w:p>
    <w:p w14:paraId="356E3836" w14:textId="77777777" w:rsidR="00C4762F" w:rsidRDefault="00C4762F">
      <w:pPr>
        <w:pStyle w:val="BodyText"/>
      </w:pPr>
    </w:p>
    <w:p w14:paraId="606F2E7B" w14:textId="77777777" w:rsidR="00C4762F" w:rsidRDefault="006A1B34" w:rsidP="00BD5F1D">
      <w:pPr>
        <w:pStyle w:val="BodyText"/>
        <w:keepNext/>
      </w:pPr>
      <w:r>
        <w:rPr>
          <w:noProof/>
        </w:rPr>
        <w:lastRenderedPageBreak/>
        <w:drawing>
          <wp:inline distT="0" distB="0" distL="0" distR="0" wp14:anchorId="156A2A0A" wp14:editId="24DB8F43">
            <wp:extent cx="5819775" cy="1419846"/>
            <wp:effectExtent l="0" t="0" r="0"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820427" cy="1420005"/>
                    </a:xfrm>
                    <a:prstGeom prst="rect">
                      <a:avLst/>
                    </a:prstGeom>
                    <a:noFill/>
                  </pic:spPr>
                </pic:pic>
              </a:graphicData>
            </a:graphic>
          </wp:inline>
        </w:drawing>
      </w:r>
    </w:p>
    <w:p w14:paraId="24570DBC" w14:textId="3EBD0378" w:rsidR="00F94F76" w:rsidRDefault="00F94F76" w:rsidP="00F94F76">
      <w:pPr>
        <w:pStyle w:val="Caption"/>
      </w:pPr>
      <w:r>
        <w:t xml:space="preserve">Figure </w:t>
      </w:r>
      <w:fldSimple w:instr=" SEQ Figure \* ARABIC ">
        <w:r w:rsidR="000F2089">
          <w:rPr>
            <w:noProof/>
          </w:rPr>
          <w:t>10</w:t>
        </w:r>
      </w:fldSimple>
      <w:r>
        <w:t>:</w:t>
      </w:r>
      <w:r w:rsidRPr="00F94F76">
        <w:t xml:space="preserve"> </w:t>
      </w:r>
      <w:r w:rsidR="009E0543">
        <w:t xml:space="preserve">Example </w:t>
      </w:r>
      <w:r>
        <w:t>Clinical Practice Guidelines and Local Facility Resource Widgets</w:t>
      </w:r>
    </w:p>
    <w:p w14:paraId="3AB6B219" w14:textId="77777777" w:rsidR="00F94F76" w:rsidRDefault="00F94F76" w:rsidP="00F94F76">
      <w:pPr>
        <w:pStyle w:val="Caption"/>
      </w:pPr>
    </w:p>
    <w:p w14:paraId="0DDB49E5" w14:textId="743AF545" w:rsidR="00C4762F" w:rsidRDefault="00C4762F">
      <w:pPr>
        <w:pStyle w:val="BodyText"/>
      </w:pPr>
      <w:r>
        <w:t>The widgets above provide contextual decision support information to the user. Each widget offers information based on logical business rules and information from the medical record. For example, if a Veteran has been diagnosed with Type II Diabetes, the widgets could show recently completed assessments relate</w:t>
      </w:r>
      <w:r w:rsidR="006A478A">
        <w:t>d</w:t>
      </w:r>
      <w:r>
        <w:t xml:space="preserve"> to diabetes management, clinical practice guideline recommendations diabetes care, and local resources for diabetes such as support groups, mobile apps, clinical care, etc.</w:t>
      </w:r>
      <w:r w:rsidR="00E61D06">
        <w:t xml:space="preserve"> </w:t>
      </w:r>
      <w:r w:rsidR="007F0D09">
        <w:t>The</w:t>
      </w:r>
      <w:r w:rsidR="00E61D06">
        <w:t xml:space="preserve"> Dashboard </w:t>
      </w:r>
      <w:r w:rsidR="007F0D09">
        <w:t xml:space="preserve">also </w:t>
      </w:r>
      <w:r w:rsidR="00E61D06">
        <w:t xml:space="preserve">has the ability to display links </w:t>
      </w:r>
      <w:r w:rsidR="009E1DE0">
        <w:t xml:space="preserve">to </w:t>
      </w:r>
      <w:r w:rsidR="00E61D06">
        <w:t>the</w:t>
      </w:r>
      <w:r w:rsidR="001452DC">
        <w:t xml:space="preserve"> VA / DoD</w:t>
      </w:r>
      <w:r w:rsidR="00E61D06">
        <w:t xml:space="preserve"> Clinical Practice Guideline documents for patients at risk for suicide</w:t>
      </w:r>
      <w:r w:rsidR="007F0D09">
        <w:t xml:space="preserve">, and </w:t>
      </w:r>
      <w:r w:rsidR="009E1DE0">
        <w:t>also provide</w:t>
      </w:r>
      <w:r w:rsidR="007F0D09">
        <w:t>s</w:t>
      </w:r>
      <w:r w:rsidR="009E1DE0">
        <w:t xml:space="preserve"> supplemental information based on the individual Veteran’s statistical risk level.</w:t>
      </w:r>
      <w:r w:rsidR="00E61D06">
        <w:t xml:space="preserve"> As</w:t>
      </w:r>
      <w:r w:rsidR="00F26A0D">
        <w:t xml:space="preserve"> enhancements to the </w:t>
      </w:r>
      <w:r w:rsidR="001253AA">
        <w:t xml:space="preserve">IRDS </w:t>
      </w:r>
      <w:r w:rsidR="00F26A0D">
        <w:t xml:space="preserve">application </w:t>
      </w:r>
      <w:r w:rsidR="00E61D06">
        <w:t xml:space="preserve">continues, the content of this widget will be further refined as new resources are developed and identified for inclusion in the Dashboard. </w:t>
      </w:r>
    </w:p>
    <w:p w14:paraId="30AE7D61" w14:textId="77777777" w:rsidR="00E51A40" w:rsidRDefault="00E51A40">
      <w:pPr>
        <w:pStyle w:val="BodyText"/>
      </w:pPr>
    </w:p>
    <w:p w14:paraId="310CCC01" w14:textId="77777777" w:rsidR="001D1057" w:rsidRDefault="00E51A40">
      <w:pPr>
        <w:pStyle w:val="BodyText"/>
        <w:keepNext/>
        <w:jc w:val="center"/>
      </w:pPr>
      <w:r>
        <w:rPr>
          <w:noProof/>
        </w:rPr>
        <w:drawing>
          <wp:inline distT="0" distB="0" distL="0" distR="0" wp14:anchorId="1613B7B6" wp14:editId="0D7B87B4">
            <wp:extent cx="3848100" cy="1167927"/>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46723" cy="1167509"/>
                    </a:xfrm>
                    <a:prstGeom prst="rect">
                      <a:avLst/>
                    </a:prstGeom>
                    <a:noFill/>
                  </pic:spPr>
                </pic:pic>
              </a:graphicData>
            </a:graphic>
          </wp:inline>
        </w:drawing>
      </w:r>
    </w:p>
    <w:p w14:paraId="52FB0D11" w14:textId="7EEBF21F" w:rsidR="00E51A40" w:rsidRDefault="00F94F76" w:rsidP="00F94F76">
      <w:pPr>
        <w:pStyle w:val="Caption"/>
      </w:pPr>
      <w:r>
        <w:t xml:space="preserve">Figure </w:t>
      </w:r>
      <w:fldSimple w:instr=" SEQ Figure \* ARABIC ">
        <w:r w:rsidR="000F2089">
          <w:rPr>
            <w:noProof/>
          </w:rPr>
          <w:t>11</w:t>
        </w:r>
      </w:fldSimple>
      <w:r w:rsidR="00CE418B">
        <w:t xml:space="preserve">: </w:t>
      </w:r>
      <w:r w:rsidR="00CE418B" w:rsidRPr="00CE418B">
        <w:t>Note Widget</w:t>
      </w:r>
    </w:p>
    <w:p w14:paraId="043122B1" w14:textId="066BD91A" w:rsidR="0047757B" w:rsidRDefault="00E51A40" w:rsidP="007335B1">
      <w:pPr>
        <w:pStyle w:val="BodyText"/>
      </w:pPr>
      <w:r>
        <w:t xml:space="preserve">The Note Widget allows users to enter and save a note in the </w:t>
      </w:r>
      <w:r w:rsidR="00E61D06">
        <w:t>Dashboard</w:t>
      </w:r>
      <w:r>
        <w:t xml:space="preserve"> as desired. Users will be able to save, edit, and remove notes within the </w:t>
      </w:r>
      <w:r w:rsidR="00E61D06">
        <w:t>Dashboard</w:t>
      </w:r>
      <w:r>
        <w:t xml:space="preserve">’s UI. This functionality does not replace contact notes required in various VA tools of official record such as the EHR or suicide prevention case management tools. </w:t>
      </w:r>
      <w:r w:rsidR="00933B1E">
        <w:t xml:space="preserve">The Note Widget is under consideration for development in future </w:t>
      </w:r>
      <w:r w:rsidR="009E0543">
        <w:t xml:space="preserve">enhancement-focused </w:t>
      </w:r>
      <w:r w:rsidR="00933B1E">
        <w:t xml:space="preserve">phases of the project.  </w:t>
      </w:r>
    </w:p>
    <w:p w14:paraId="7A02D5DC" w14:textId="057D1A35" w:rsidR="00D77401" w:rsidRDefault="00D77401" w:rsidP="00BC7D00">
      <w:pPr>
        <w:pStyle w:val="BodyText"/>
        <w:keepNext/>
      </w:pPr>
      <w:r>
        <w:rPr>
          <w:noProof/>
        </w:rPr>
        <w:lastRenderedPageBreak/>
        <w:drawing>
          <wp:inline distT="0" distB="0" distL="0" distR="0" wp14:anchorId="2B6324BE" wp14:editId="7EBC6C5D">
            <wp:extent cx="5943600" cy="2917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917190"/>
                    </a:xfrm>
                    <a:prstGeom prst="rect">
                      <a:avLst/>
                    </a:prstGeom>
                  </pic:spPr>
                </pic:pic>
              </a:graphicData>
            </a:graphic>
          </wp:inline>
        </w:drawing>
      </w:r>
    </w:p>
    <w:p w14:paraId="6C0C87C9" w14:textId="60AD3255" w:rsidR="00F845D6" w:rsidRDefault="00F845D6" w:rsidP="00BC7D00">
      <w:pPr>
        <w:pStyle w:val="BodyText"/>
        <w:keepNext/>
      </w:pPr>
    </w:p>
    <w:p w14:paraId="37C21FA8" w14:textId="6391686B" w:rsidR="00F845D6" w:rsidRDefault="00F94F76" w:rsidP="00BC7D00">
      <w:pPr>
        <w:pStyle w:val="Caption"/>
      </w:pPr>
      <w:r>
        <w:t xml:space="preserve">Figure </w:t>
      </w:r>
      <w:fldSimple w:instr=" SEQ Figure \* ARABIC ">
        <w:r w:rsidR="000F2089">
          <w:rPr>
            <w:noProof/>
          </w:rPr>
          <w:t>12</w:t>
        </w:r>
      </w:fldSimple>
      <w:r w:rsidR="00F845D6">
        <w:t>: Contact Widgets</w:t>
      </w:r>
    </w:p>
    <w:p w14:paraId="2D4550C4" w14:textId="5C5FC515" w:rsidR="00F845D6" w:rsidRDefault="00F845D6" w:rsidP="00F845D6">
      <w:pPr>
        <w:pStyle w:val="BodyText"/>
      </w:pPr>
      <w:r>
        <w:t>The Contact Widgets</w:t>
      </w:r>
      <w:r w:rsidR="00236099">
        <w:t xml:space="preserve"> (also described in </w:t>
      </w:r>
      <w:hyperlink w:anchor="_Primary_View:_Individual" w:history="1">
        <w:r w:rsidR="00236099" w:rsidRPr="00236099">
          <w:rPr>
            <w:rStyle w:val="Hyperlink"/>
          </w:rPr>
          <w:t>Section 4.1</w:t>
        </w:r>
      </w:hyperlink>
      <w:r w:rsidR="00236099">
        <w:t>)</w:t>
      </w:r>
      <w:r>
        <w:t xml:space="preserve"> allow users </w:t>
      </w:r>
      <w:r w:rsidR="00D2160F">
        <w:t xml:space="preserve">to </w:t>
      </w:r>
      <w:r>
        <w:t xml:space="preserve">quickly view a Veteran’s recorded contact information and emergency contact information. </w:t>
      </w:r>
      <w:r w:rsidR="006F6584">
        <w:t xml:space="preserve">Users will be able to use the information displayed to contact a Veteran via phone (the primary mode of communication for initial contact) and mail. </w:t>
      </w:r>
      <w:r>
        <w:t xml:space="preserve"> </w:t>
      </w:r>
    </w:p>
    <w:p w14:paraId="573835C9" w14:textId="77777777" w:rsidR="00F845D6" w:rsidRPr="00F845D6" w:rsidRDefault="00F845D6" w:rsidP="00F845D6">
      <w:pPr>
        <w:pStyle w:val="BodyText"/>
      </w:pPr>
    </w:p>
    <w:p w14:paraId="22743DE8" w14:textId="77777777" w:rsidR="007335B1" w:rsidRDefault="007335B1" w:rsidP="007335B1">
      <w:pPr>
        <w:pStyle w:val="BodyText"/>
      </w:pPr>
    </w:p>
    <w:p w14:paraId="6077B79C" w14:textId="77777777" w:rsidR="00BA7317" w:rsidRDefault="00BA7317"/>
    <w:sectPr w:rsidR="00BA73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003AD2" w14:textId="77777777" w:rsidR="00692A58" w:rsidRDefault="00692A58" w:rsidP="009B4E7E">
      <w:r>
        <w:separator/>
      </w:r>
    </w:p>
  </w:endnote>
  <w:endnote w:type="continuationSeparator" w:id="0">
    <w:p w14:paraId="77302108" w14:textId="77777777" w:rsidR="00692A58" w:rsidRDefault="00692A58" w:rsidP="009B4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4CFEE" w14:textId="0A958D4A" w:rsidR="00692A58" w:rsidRDefault="00692A58" w:rsidP="00DF3C89">
    <w:pPr>
      <w:pStyle w:val="Footer"/>
      <w:jc w:val="center"/>
      <w:rPr>
        <w:rStyle w:val="PageNumber"/>
      </w:rPr>
    </w:pPr>
    <w:r>
      <w:t>Perceptive Reach</w:t>
    </w:r>
    <w:r>
      <w:tab/>
    </w:r>
    <w:r>
      <w:rPr>
        <w:rStyle w:val="PageNumber"/>
      </w:rPr>
      <w:fldChar w:fldCharType="begin"/>
    </w:r>
    <w:r>
      <w:rPr>
        <w:rStyle w:val="PageNumber"/>
      </w:rPr>
      <w:instrText xml:space="preserve"> PAGE </w:instrText>
    </w:r>
    <w:r>
      <w:rPr>
        <w:rStyle w:val="PageNumber"/>
      </w:rPr>
      <w:fldChar w:fldCharType="separate"/>
    </w:r>
    <w:r w:rsidR="000F2089">
      <w:rPr>
        <w:rStyle w:val="PageNumber"/>
        <w:noProof/>
      </w:rPr>
      <w:t>20</w:t>
    </w:r>
    <w:r>
      <w:rPr>
        <w:rStyle w:val="PageNumber"/>
      </w:rPr>
      <w:fldChar w:fldCharType="end"/>
    </w:r>
    <w:r>
      <w:rPr>
        <w:rStyle w:val="PageNumber"/>
      </w:rPr>
      <w:tab/>
      <w:t>September 2015</w:t>
    </w:r>
  </w:p>
  <w:p w14:paraId="70E9A670" w14:textId="77777777" w:rsidR="00692A58" w:rsidRPr="004D731B" w:rsidRDefault="00692A58" w:rsidP="00BA7317">
    <w:pPr>
      <w:pStyle w:val="Footer"/>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161341" w14:textId="77777777" w:rsidR="00692A58" w:rsidRDefault="00692A58" w:rsidP="009B4E7E">
      <w:r>
        <w:separator/>
      </w:r>
    </w:p>
  </w:footnote>
  <w:footnote w:type="continuationSeparator" w:id="0">
    <w:p w14:paraId="5F23F6C3" w14:textId="77777777" w:rsidR="00692A58" w:rsidRDefault="00692A58" w:rsidP="009B4E7E">
      <w:r>
        <w:continuationSeparator/>
      </w:r>
    </w:p>
  </w:footnote>
  <w:footnote w:id="1">
    <w:p w14:paraId="6C595A5A" w14:textId="77777777" w:rsidR="00692A58" w:rsidRDefault="00692A58" w:rsidP="009B4E7E">
      <w:pPr>
        <w:pStyle w:val="FootnoteText"/>
      </w:pPr>
      <w:r>
        <w:rPr>
          <w:rStyle w:val="FootnoteReference"/>
        </w:rPr>
        <w:footnoteRef/>
      </w:r>
      <w:r>
        <w:t xml:space="preserve"> PWS </w:t>
      </w:r>
      <w:r w:rsidRPr="00C82BAE">
        <w:t>for VA Contract No. VA118-14-C-0046</w:t>
      </w:r>
    </w:p>
  </w:footnote>
  <w:footnote w:id="2">
    <w:p w14:paraId="3AEC0F6E" w14:textId="77777777" w:rsidR="00692A58" w:rsidRPr="00720E10" w:rsidRDefault="00692A58" w:rsidP="009B4E7E">
      <w:pPr>
        <w:pStyle w:val="FootnoteText"/>
        <w:rPr>
          <w:i/>
        </w:rPr>
      </w:pPr>
      <w:r>
        <w:rPr>
          <w:rStyle w:val="FootnoteReference"/>
        </w:rPr>
        <w:footnoteRef/>
      </w:r>
      <w:r>
        <w:t xml:space="preserve"> Stephen Few (March 20, 2004) “Dashboard Confusion” </w:t>
      </w:r>
      <w:r>
        <w:rPr>
          <w:i/>
        </w:rPr>
        <w:t xml:space="preserve">Intelligent Enterprise. </w:t>
      </w:r>
    </w:p>
  </w:footnote>
  <w:footnote w:id="3">
    <w:p w14:paraId="7612AAD1" w14:textId="77777777" w:rsidR="00692A58" w:rsidRDefault="00692A58">
      <w:pPr>
        <w:pStyle w:val="FootnoteText"/>
      </w:pPr>
      <w:r>
        <w:rPr>
          <w:rStyle w:val="FootnoteReference"/>
        </w:rPr>
        <w:footnoteRef/>
      </w:r>
      <w:r>
        <w:t xml:space="preserve"> VA has adopted safety planning as a key tool in suicide prevention. Existence of a current Safety Plan for an at-risk Veteran is considered an indicator of care and outreach a Veteran has received. For more information on safety planning, visit </w:t>
      </w:r>
      <w:hyperlink r:id="rId1" w:history="1">
        <w:r w:rsidRPr="00CD7092">
          <w:rPr>
            <w:rStyle w:val="Hyperlink"/>
          </w:rPr>
          <w:t>http://www.mentalhealth.va.gov/docs/vasafetyplancolor.pdf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60" w:type="dxa"/>
      <w:jc w:val="center"/>
      <w:tblBorders>
        <w:top w:val="single" w:sz="12" w:space="0" w:color="C00000"/>
        <w:left w:val="none" w:sz="0" w:space="0" w:color="auto"/>
        <w:bottom w:val="single" w:sz="12" w:space="0" w:color="C00000"/>
        <w:right w:val="none" w:sz="0" w:space="0" w:color="auto"/>
        <w:insideH w:val="none" w:sz="0" w:space="0" w:color="auto"/>
        <w:insideV w:val="none" w:sz="0" w:space="0" w:color="auto"/>
      </w:tblBorders>
      <w:shd w:val="clear" w:color="auto" w:fill="17365D" w:themeFill="text2" w:themeFillShade="BF"/>
      <w:tblLook w:val="04A0" w:firstRow="1" w:lastRow="0" w:firstColumn="1" w:lastColumn="0" w:noHBand="0" w:noVBand="1"/>
    </w:tblPr>
    <w:tblGrid>
      <w:gridCol w:w="3629"/>
      <w:gridCol w:w="2102"/>
      <w:gridCol w:w="3629"/>
    </w:tblGrid>
    <w:tr w:rsidR="00692A58" w:rsidRPr="009F023A" w14:paraId="0E5B568C" w14:textId="77777777" w:rsidTr="00AA3597">
      <w:trPr>
        <w:trHeight w:val="710"/>
        <w:jc w:val="center"/>
      </w:trPr>
      <w:tc>
        <w:tcPr>
          <w:tcW w:w="3708" w:type="dxa"/>
          <w:shd w:val="clear" w:color="auto" w:fill="FFFFFF" w:themeFill="background1"/>
          <w:vAlign w:val="center"/>
        </w:tcPr>
        <w:p w14:paraId="45B1F24D" w14:textId="6A7C1800" w:rsidR="00692A58" w:rsidRPr="009F023A" w:rsidRDefault="00692A58" w:rsidP="006B12E0">
          <w:pPr>
            <w:pStyle w:val="Header"/>
          </w:pPr>
          <w:r>
            <w:t>Dashboard Design Document</w:t>
          </w:r>
        </w:p>
      </w:tc>
      <w:tc>
        <w:tcPr>
          <w:tcW w:w="2160" w:type="dxa"/>
          <w:shd w:val="clear" w:color="auto" w:fill="FFFFFF" w:themeFill="background1"/>
          <w:vAlign w:val="center"/>
        </w:tcPr>
        <w:p w14:paraId="56A94FFC" w14:textId="77777777" w:rsidR="00692A58" w:rsidRPr="009F023A" w:rsidRDefault="00692A58" w:rsidP="00BA7317">
          <w:pPr>
            <w:pStyle w:val="Header"/>
          </w:pPr>
        </w:p>
      </w:tc>
      <w:tc>
        <w:tcPr>
          <w:tcW w:w="3708" w:type="dxa"/>
          <w:shd w:val="clear" w:color="auto" w:fill="FFFFFF" w:themeFill="background1"/>
          <w:vAlign w:val="bottom"/>
        </w:tcPr>
        <w:p w14:paraId="386E527C" w14:textId="77777777" w:rsidR="00692A58" w:rsidRDefault="00692A58" w:rsidP="009B745B">
          <w:pPr>
            <w:pStyle w:val="Header"/>
          </w:pPr>
        </w:p>
        <w:p w14:paraId="7B5F3403" w14:textId="6118AC44" w:rsidR="00692A58" w:rsidRPr="009F023A" w:rsidRDefault="00692A58" w:rsidP="00692F32">
          <w:pPr>
            <w:pStyle w:val="Header"/>
            <w:jc w:val="right"/>
          </w:pPr>
          <w:r>
            <w:t>Perceptive Reach                                     September 2015</w:t>
          </w:r>
          <w:r w:rsidRPr="009F023A">
            <w:br/>
          </w:r>
        </w:p>
      </w:tc>
    </w:tr>
  </w:tbl>
  <w:p w14:paraId="6113EB49" w14:textId="77777777" w:rsidR="00692A58" w:rsidRDefault="00692A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D343ACA"/>
    <w:multiLevelType w:val="hybridMultilevel"/>
    <w:tmpl w:val="4BF45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30D7A"/>
    <w:multiLevelType w:val="hybridMultilevel"/>
    <w:tmpl w:val="8C1E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A15B6"/>
    <w:multiLevelType w:val="hybridMultilevel"/>
    <w:tmpl w:val="E42C2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032CDC"/>
    <w:multiLevelType w:val="hybridMultilevel"/>
    <w:tmpl w:val="39F4A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C52B31"/>
    <w:multiLevelType w:val="hybridMultilevel"/>
    <w:tmpl w:val="807ED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E17A89"/>
    <w:multiLevelType w:val="hybridMultilevel"/>
    <w:tmpl w:val="69708784"/>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15:restartNumberingAfterBreak="0">
    <w:nsid w:val="64490955"/>
    <w:multiLevelType w:val="hybridMultilevel"/>
    <w:tmpl w:val="8B22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FF10C2"/>
    <w:multiLevelType w:val="hybridMultilevel"/>
    <w:tmpl w:val="4D16B9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5A687F"/>
    <w:multiLevelType w:val="hybridMultilevel"/>
    <w:tmpl w:val="59F47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93025A"/>
    <w:multiLevelType w:val="hybridMultilevel"/>
    <w:tmpl w:val="CFC66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312442"/>
    <w:multiLevelType w:val="hybridMultilevel"/>
    <w:tmpl w:val="353CA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7"/>
  </w:num>
  <w:num w:numId="5">
    <w:abstractNumId w:val="11"/>
  </w:num>
  <w:num w:numId="6">
    <w:abstractNumId w:val="2"/>
  </w:num>
  <w:num w:numId="7">
    <w:abstractNumId w:val="5"/>
  </w:num>
  <w:num w:numId="8">
    <w:abstractNumId w:val="4"/>
  </w:num>
  <w:num w:numId="9">
    <w:abstractNumId w:val="6"/>
  </w:num>
  <w:num w:numId="10">
    <w:abstractNumId w:val="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31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E7E"/>
    <w:rsid w:val="00011745"/>
    <w:rsid w:val="000269AF"/>
    <w:rsid w:val="0004149D"/>
    <w:rsid w:val="00043D17"/>
    <w:rsid w:val="000D6895"/>
    <w:rsid w:val="000F2089"/>
    <w:rsid w:val="001044EE"/>
    <w:rsid w:val="00111A73"/>
    <w:rsid w:val="00113028"/>
    <w:rsid w:val="00124D18"/>
    <w:rsid w:val="001253AA"/>
    <w:rsid w:val="00127CC0"/>
    <w:rsid w:val="0013153E"/>
    <w:rsid w:val="00140C9C"/>
    <w:rsid w:val="001452DC"/>
    <w:rsid w:val="00151F0A"/>
    <w:rsid w:val="00180E93"/>
    <w:rsid w:val="001877A7"/>
    <w:rsid w:val="00196438"/>
    <w:rsid w:val="00197995"/>
    <w:rsid w:val="001B34C6"/>
    <w:rsid w:val="001B6EF2"/>
    <w:rsid w:val="001D1057"/>
    <w:rsid w:val="001D4563"/>
    <w:rsid w:val="001E05D4"/>
    <w:rsid w:val="001E5DDC"/>
    <w:rsid w:val="001F3997"/>
    <w:rsid w:val="001F7F4F"/>
    <w:rsid w:val="002039FC"/>
    <w:rsid w:val="00204750"/>
    <w:rsid w:val="00205BBD"/>
    <w:rsid w:val="00214421"/>
    <w:rsid w:val="00217489"/>
    <w:rsid w:val="00236099"/>
    <w:rsid w:val="002464CB"/>
    <w:rsid w:val="00277BFF"/>
    <w:rsid w:val="002A4855"/>
    <w:rsid w:val="002B61EC"/>
    <w:rsid w:val="002D4E06"/>
    <w:rsid w:val="002E485D"/>
    <w:rsid w:val="002F7930"/>
    <w:rsid w:val="00326849"/>
    <w:rsid w:val="00342698"/>
    <w:rsid w:val="00350153"/>
    <w:rsid w:val="00351976"/>
    <w:rsid w:val="0036301B"/>
    <w:rsid w:val="003727DE"/>
    <w:rsid w:val="0038579F"/>
    <w:rsid w:val="003917E0"/>
    <w:rsid w:val="003A278D"/>
    <w:rsid w:val="003B1C2B"/>
    <w:rsid w:val="003B2700"/>
    <w:rsid w:val="003B7CB7"/>
    <w:rsid w:val="003D4EF7"/>
    <w:rsid w:val="003E518F"/>
    <w:rsid w:val="003E5437"/>
    <w:rsid w:val="00406518"/>
    <w:rsid w:val="004231AB"/>
    <w:rsid w:val="0042513C"/>
    <w:rsid w:val="004304E5"/>
    <w:rsid w:val="0043450F"/>
    <w:rsid w:val="00465E6C"/>
    <w:rsid w:val="00475E67"/>
    <w:rsid w:val="0047757B"/>
    <w:rsid w:val="004824DF"/>
    <w:rsid w:val="004853A6"/>
    <w:rsid w:val="00490E04"/>
    <w:rsid w:val="004914CB"/>
    <w:rsid w:val="004A1A4E"/>
    <w:rsid w:val="004B40C7"/>
    <w:rsid w:val="004D0541"/>
    <w:rsid w:val="004D3D6D"/>
    <w:rsid w:val="004D6BA3"/>
    <w:rsid w:val="004E10C3"/>
    <w:rsid w:val="004F7FE7"/>
    <w:rsid w:val="0052574E"/>
    <w:rsid w:val="00540CB5"/>
    <w:rsid w:val="00571335"/>
    <w:rsid w:val="00592796"/>
    <w:rsid w:val="005A564C"/>
    <w:rsid w:val="005D2852"/>
    <w:rsid w:val="005D6F2F"/>
    <w:rsid w:val="005F0433"/>
    <w:rsid w:val="005F0449"/>
    <w:rsid w:val="006118E0"/>
    <w:rsid w:val="00624668"/>
    <w:rsid w:val="006355C2"/>
    <w:rsid w:val="00652FD9"/>
    <w:rsid w:val="00682309"/>
    <w:rsid w:val="00692A58"/>
    <w:rsid w:val="00692F32"/>
    <w:rsid w:val="006A1B34"/>
    <w:rsid w:val="006A314B"/>
    <w:rsid w:val="006A478A"/>
    <w:rsid w:val="006A7D1D"/>
    <w:rsid w:val="006B12E0"/>
    <w:rsid w:val="006B7414"/>
    <w:rsid w:val="006E641C"/>
    <w:rsid w:val="006F6584"/>
    <w:rsid w:val="006F6E82"/>
    <w:rsid w:val="00722585"/>
    <w:rsid w:val="00724456"/>
    <w:rsid w:val="007335B1"/>
    <w:rsid w:val="007367E3"/>
    <w:rsid w:val="00745D8C"/>
    <w:rsid w:val="00750977"/>
    <w:rsid w:val="00755E62"/>
    <w:rsid w:val="007669DB"/>
    <w:rsid w:val="00767323"/>
    <w:rsid w:val="007924C3"/>
    <w:rsid w:val="00795A8D"/>
    <w:rsid w:val="007A7999"/>
    <w:rsid w:val="007E31A6"/>
    <w:rsid w:val="007F0D09"/>
    <w:rsid w:val="00804152"/>
    <w:rsid w:val="00836852"/>
    <w:rsid w:val="008714CA"/>
    <w:rsid w:val="00872C25"/>
    <w:rsid w:val="00896AE7"/>
    <w:rsid w:val="008A2E57"/>
    <w:rsid w:val="008C6FB3"/>
    <w:rsid w:val="009012C2"/>
    <w:rsid w:val="00920C55"/>
    <w:rsid w:val="009225D1"/>
    <w:rsid w:val="00933B1E"/>
    <w:rsid w:val="00950D9B"/>
    <w:rsid w:val="00960D8B"/>
    <w:rsid w:val="00965557"/>
    <w:rsid w:val="009852A2"/>
    <w:rsid w:val="00994E88"/>
    <w:rsid w:val="00997F6B"/>
    <w:rsid w:val="009A10F2"/>
    <w:rsid w:val="009B4E7E"/>
    <w:rsid w:val="009B745B"/>
    <w:rsid w:val="009E0543"/>
    <w:rsid w:val="009E1DE0"/>
    <w:rsid w:val="00A01875"/>
    <w:rsid w:val="00A430EE"/>
    <w:rsid w:val="00A4392D"/>
    <w:rsid w:val="00A47EC3"/>
    <w:rsid w:val="00A77020"/>
    <w:rsid w:val="00AA3597"/>
    <w:rsid w:val="00AB3012"/>
    <w:rsid w:val="00AE4C1C"/>
    <w:rsid w:val="00AF64E4"/>
    <w:rsid w:val="00B036CB"/>
    <w:rsid w:val="00B1652E"/>
    <w:rsid w:val="00B214B7"/>
    <w:rsid w:val="00B32B33"/>
    <w:rsid w:val="00B8690B"/>
    <w:rsid w:val="00BA4310"/>
    <w:rsid w:val="00BA7317"/>
    <w:rsid w:val="00BB1298"/>
    <w:rsid w:val="00BB14DD"/>
    <w:rsid w:val="00BB7EB3"/>
    <w:rsid w:val="00BC7D00"/>
    <w:rsid w:val="00BD5F1D"/>
    <w:rsid w:val="00C043F7"/>
    <w:rsid w:val="00C27820"/>
    <w:rsid w:val="00C424E3"/>
    <w:rsid w:val="00C4762F"/>
    <w:rsid w:val="00C5056D"/>
    <w:rsid w:val="00C66126"/>
    <w:rsid w:val="00C92799"/>
    <w:rsid w:val="00CB1AE8"/>
    <w:rsid w:val="00CB7BF2"/>
    <w:rsid w:val="00CD7092"/>
    <w:rsid w:val="00CD7638"/>
    <w:rsid w:val="00CE418B"/>
    <w:rsid w:val="00CF31B0"/>
    <w:rsid w:val="00D03DF1"/>
    <w:rsid w:val="00D2160F"/>
    <w:rsid w:val="00D27F5A"/>
    <w:rsid w:val="00D3361B"/>
    <w:rsid w:val="00D45B2F"/>
    <w:rsid w:val="00D518DC"/>
    <w:rsid w:val="00D77401"/>
    <w:rsid w:val="00D91395"/>
    <w:rsid w:val="00D92317"/>
    <w:rsid w:val="00DA76CF"/>
    <w:rsid w:val="00DB3B42"/>
    <w:rsid w:val="00DC70EA"/>
    <w:rsid w:val="00DF3C89"/>
    <w:rsid w:val="00E26A3F"/>
    <w:rsid w:val="00E45BAB"/>
    <w:rsid w:val="00E51A40"/>
    <w:rsid w:val="00E61D06"/>
    <w:rsid w:val="00E63363"/>
    <w:rsid w:val="00E67A7D"/>
    <w:rsid w:val="00E67E55"/>
    <w:rsid w:val="00E949EE"/>
    <w:rsid w:val="00EB3F52"/>
    <w:rsid w:val="00EC1A91"/>
    <w:rsid w:val="00EC3565"/>
    <w:rsid w:val="00ED42C6"/>
    <w:rsid w:val="00EE0E1F"/>
    <w:rsid w:val="00F1016C"/>
    <w:rsid w:val="00F20E0B"/>
    <w:rsid w:val="00F26A0D"/>
    <w:rsid w:val="00F60715"/>
    <w:rsid w:val="00F608C2"/>
    <w:rsid w:val="00F702DF"/>
    <w:rsid w:val="00F824DA"/>
    <w:rsid w:val="00F845D6"/>
    <w:rsid w:val="00F94F76"/>
    <w:rsid w:val="00FA35F2"/>
    <w:rsid w:val="00FD0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1073"/>
    <o:shapelayout v:ext="edit">
      <o:idmap v:ext="edit" data="1"/>
    </o:shapelayout>
  </w:shapeDefaults>
  <w:decimalSymbol w:val="."/>
  <w:listSeparator w:val=","/>
  <w14:docId w14:val="620BDD9B"/>
  <w15:docId w15:val="{86D389C3-52A0-4271-865A-9A21190AA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E7E"/>
    <w:pPr>
      <w:spacing w:after="0" w:line="240" w:lineRule="auto"/>
    </w:pPr>
    <w:rPr>
      <w:rFonts w:ascii="Times New Roman" w:eastAsia="Times New Roman" w:hAnsi="Times New Roman" w:cs="Times New Roman"/>
      <w:szCs w:val="24"/>
    </w:rPr>
  </w:style>
  <w:style w:type="paragraph" w:styleId="Heading1">
    <w:name w:val="heading 1"/>
    <w:next w:val="BodyText"/>
    <w:link w:val="Heading1Char"/>
    <w:qFormat/>
    <w:rsid w:val="009B4E7E"/>
    <w:pPr>
      <w:keepNext/>
      <w:numPr>
        <w:numId w:val="1"/>
      </w:numPr>
      <w:tabs>
        <w:tab w:val="left" w:pos="720"/>
      </w:tabs>
      <w:autoSpaceDE w:val="0"/>
      <w:autoSpaceDN w:val="0"/>
      <w:adjustRightInd w:val="0"/>
      <w:spacing w:before="120" w:after="120" w:line="240" w:lineRule="auto"/>
      <w:ind w:left="720" w:hanging="720"/>
      <w:outlineLvl w:val="0"/>
    </w:pPr>
    <w:rPr>
      <w:rFonts w:ascii="Arial" w:eastAsia="Times New Roman" w:hAnsi="Arial" w:cs="Arial"/>
      <w:b/>
      <w:bCs/>
      <w:kern w:val="32"/>
      <w:sz w:val="36"/>
      <w:szCs w:val="32"/>
    </w:rPr>
  </w:style>
  <w:style w:type="paragraph" w:styleId="Heading2">
    <w:name w:val="heading 2"/>
    <w:basedOn w:val="Heading1"/>
    <w:next w:val="BodyText"/>
    <w:link w:val="Heading2Char"/>
    <w:qFormat/>
    <w:rsid w:val="009B4E7E"/>
    <w:pPr>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link w:val="Heading3Char"/>
    <w:qFormat/>
    <w:rsid w:val="009B4E7E"/>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link w:val="Heading4Char"/>
    <w:qFormat/>
    <w:rsid w:val="009B4E7E"/>
    <w:pPr>
      <w:numPr>
        <w:ilvl w:val="3"/>
      </w:numPr>
      <w:ind w:left="648"/>
      <w:outlineLvl w:val="3"/>
    </w:pPr>
    <w:rPr>
      <w:sz w:val="24"/>
      <w:szCs w:val="28"/>
    </w:rPr>
  </w:style>
  <w:style w:type="paragraph" w:styleId="Heading5">
    <w:name w:val="heading 5"/>
    <w:basedOn w:val="Heading4"/>
    <w:next w:val="BodyText"/>
    <w:link w:val="Heading5Char"/>
    <w:qFormat/>
    <w:rsid w:val="009B4E7E"/>
    <w:pPr>
      <w:numPr>
        <w:ilvl w:val="4"/>
      </w:numPr>
      <w:tabs>
        <w:tab w:val="clear" w:pos="1080"/>
        <w:tab w:val="left" w:pos="2232"/>
      </w:tabs>
      <w:spacing w:before="120" w:after="40"/>
      <w:ind w:left="1440" w:hanging="1440"/>
      <w:outlineLvl w:val="4"/>
    </w:pPr>
    <w:rPr>
      <w:bCs/>
      <w:iCs/>
      <w:szCs w:val="26"/>
    </w:rPr>
  </w:style>
  <w:style w:type="paragraph" w:styleId="Heading6">
    <w:name w:val="heading 6"/>
    <w:basedOn w:val="Heading5"/>
    <w:next w:val="BodyText"/>
    <w:link w:val="Heading6Char"/>
    <w:qFormat/>
    <w:rsid w:val="009B4E7E"/>
    <w:pPr>
      <w:numPr>
        <w:ilvl w:val="5"/>
      </w:numPr>
      <w:tabs>
        <w:tab w:val="clear" w:pos="2232"/>
      </w:tabs>
      <w:ind w:left="1800" w:hanging="1800"/>
      <w:outlineLvl w:val="5"/>
    </w:pPr>
    <w:rPr>
      <w:bCs w:val="0"/>
      <w:sz w:val="22"/>
      <w:szCs w:val="22"/>
    </w:rPr>
  </w:style>
  <w:style w:type="paragraph" w:styleId="Heading7">
    <w:name w:val="heading 7"/>
    <w:basedOn w:val="Heading6"/>
    <w:next w:val="BodyText"/>
    <w:link w:val="Heading7Char"/>
    <w:qFormat/>
    <w:rsid w:val="009B4E7E"/>
    <w:pPr>
      <w:numPr>
        <w:ilvl w:val="6"/>
      </w:numPr>
      <w:ind w:hanging="3240"/>
      <w:outlineLvl w:val="6"/>
    </w:pPr>
    <w:rPr>
      <w:szCs w:val="24"/>
    </w:rPr>
  </w:style>
  <w:style w:type="paragraph" w:styleId="Heading8">
    <w:name w:val="heading 8"/>
    <w:basedOn w:val="Heading7"/>
    <w:next w:val="BodyText"/>
    <w:link w:val="Heading8Char"/>
    <w:qFormat/>
    <w:rsid w:val="009B4E7E"/>
    <w:pPr>
      <w:numPr>
        <w:ilvl w:val="7"/>
      </w:numPr>
      <w:ind w:hanging="3744"/>
      <w:outlineLvl w:val="7"/>
    </w:pPr>
    <w:rPr>
      <w:i/>
      <w:iCs w:val="0"/>
    </w:rPr>
  </w:style>
  <w:style w:type="paragraph" w:styleId="Heading9">
    <w:name w:val="heading 9"/>
    <w:basedOn w:val="Heading8"/>
    <w:next w:val="BodyText"/>
    <w:link w:val="Heading9Char"/>
    <w:qFormat/>
    <w:rsid w:val="009B4E7E"/>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E7E"/>
    <w:rPr>
      <w:rFonts w:ascii="Arial" w:eastAsia="Times New Roman" w:hAnsi="Arial" w:cs="Arial"/>
      <w:b/>
      <w:bCs/>
      <w:kern w:val="32"/>
      <w:sz w:val="36"/>
      <w:szCs w:val="32"/>
    </w:rPr>
  </w:style>
  <w:style w:type="character" w:customStyle="1" w:styleId="Heading2Char">
    <w:name w:val="Heading 2 Char"/>
    <w:basedOn w:val="DefaultParagraphFont"/>
    <w:link w:val="Heading2"/>
    <w:rsid w:val="009B4E7E"/>
    <w:rPr>
      <w:rFonts w:ascii="Arial" w:eastAsia="Times New Roman" w:hAnsi="Arial" w:cs="Arial"/>
      <w:b/>
      <w:bCs/>
      <w:iCs/>
      <w:kern w:val="32"/>
      <w:sz w:val="32"/>
      <w:szCs w:val="28"/>
    </w:rPr>
  </w:style>
  <w:style w:type="character" w:customStyle="1" w:styleId="Heading3Char">
    <w:name w:val="Heading 3 Char"/>
    <w:basedOn w:val="DefaultParagraphFont"/>
    <w:link w:val="Heading3"/>
    <w:rsid w:val="009B4E7E"/>
    <w:rPr>
      <w:rFonts w:ascii="Arial" w:eastAsia="Times New Roman" w:hAnsi="Arial" w:cs="Arial"/>
      <w:b/>
      <w:kern w:val="32"/>
      <w:sz w:val="28"/>
      <w:szCs w:val="26"/>
    </w:rPr>
  </w:style>
  <w:style w:type="character" w:customStyle="1" w:styleId="Heading4Char">
    <w:name w:val="Heading 4 Char"/>
    <w:basedOn w:val="DefaultParagraphFont"/>
    <w:link w:val="Heading4"/>
    <w:rsid w:val="009B4E7E"/>
    <w:rPr>
      <w:rFonts w:ascii="Arial" w:eastAsia="Times New Roman" w:hAnsi="Arial" w:cs="Arial"/>
      <w:b/>
      <w:kern w:val="32"/>
      <w:sz w:val="24"/>
      <w:szCs w:val="28"/>
    </w:rPr>
  </w:style>
  <w:style w:type="character" w:customStyle="1" w:styleId="Heading5Char">
    <w:name w:val="Heading 5 Char"/>
    <w:basedOn w:val="DefaultParagraphFont"/>
    <w:link w:val="Heading5"/>
    <w:rsid w:val="009B4E7E"/>
    <w:rPr>
      <w:rFonts w:ascii="Arial" w:eastAsia="Times New Roman" w:hAnsi="Arial" w:cs="Arial"/>
      <w:b/>
      <w:bCs/>
      <w:iCs/>
      <w:kern w:val="32"/>
      <w:sz w:val="24"/>
      <w:szCs w:val="26"/>
    </w:rPr>
  </w:style>
  <w:style w:type="character" w:customStyle="1" w:styleId="Heading6Char">
    <w:name w:val="Heading 6 Char"/>
    <w:basedOn w:val="DefaultParagraphFont"/>
    <w:link w:val="Heading6"/>
    <w:rsid w:val="009B4E7E"/>
    <w:rPr>
      <w:rFonts w:ascii="Arial" w:eastAsia="Times New Roman" w:hAnsi="Arial" w:cs="Arial"/>
      <w:b/>
      <w:iCs/>
      <w:kern w:val="32"/>
    </w:rPr>
  </w:style>
  <w:style w:type="character" w:customStyle="1" w:styleId="Heading7Char">
    <w:name w:val="Heading 7 Char"/>
    <w:basedOn w:val="DefaultParagraphFont"/>
    <w:link w:val="Heading7"/>
    <w:rsid w:val="009B4E7E"/>
    <w:rPr>
      <w:rFonts w:ascii="Arial" w:eastAsia="Times New Roman" w:hAnsi="Arial" w:cs="Arial"/>
      <w:b/>
      <w:iCs/>
      <w:kern w:val="32"/>
      <w:szCs w:val="24"/>
    </w:rPr>
  </w:style>
  <w:style w:type="character" w:customStyle="1" w:styleId="Heading8Char">
    <w:name w:val="Heading 8 Char"/>
    <w:basedOn w:val="DefaultParagraphFont"/>
    <w:link w:val="Heading8"/>
    <w:rsid w:val="009B4E7E"/>
    <w:rPr>
      <w:rFonts w:ascii="Arial" w:eastAsia="Times New Roman" w:hAnsi="Arial" w:cs="Arial"/>
      <w:b/>
      <w:i/>
      <w:kern w:val="32"/>
      <w:szCs w:val="24"/>
    </w:rPr>
  </w:style>
  <w:style w:type="character" w:customStyle="1" w:styleId="Heading9Char">
    <w:name w:val="Heading 9 Char"/>
    <w:basedOn w:val="DefaultParagraphFont"/>
    <w:link w:val="Heading9"/>
    <w:rsid w:val="009B4E7E"/>
    <w:rPr>
      <w:rFonts w:ascii="Arial" w:eastAsia="Times New Roman" w:hAnsi="Arial" w:cs="Arial"/>
      <w:b/>
      <w:kern w:val="32"/>
    </w:rPr>
  </w:style>
  <w:style w:type="paragraph" w:styleId="Header">
    <w:name w:val="header"/>
    <w:link w:val="HeaderChar"/>
    <w:uiPriority w:val="99"/>
    <w:rsid w:val="009B4E7E"/>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9B4E7E"/>
    <w:rPr>
      <w:rFonts w:ascii="Times New Roman" w:eastAsia="Times New Roman" w:hAnsi="Times New Roman" w:cs="Times New Roman"/>
      <w:sz w:val="20"/>
      <w:szCs w:val="20"/>
    </w:rPr>
  </w:style>
  <w:style w:type="character" w:styleId="Hyperlink">
    <w:name w:val="Hyperlink"/>
    <w:uiPriority w:val="99"/>
    <w:rsid w:val="009B4E7E"/>
    <w:rPr>
      <w:color w:val="0000FF"/>
      <w:u w:val="single"/>
    </w:rPr>
  </w:style>
  <w:style w:type="paragraph" w:styleId="Title">
    <w:name w:val="Title"/>
    <w:link w:val="TitleChar"/>
    <w:qFormat/>
    <w:rsid w:val="009B4E7E"/>
    <w:pPr>
      <w:autoSpaceDE w:val="0"/>
      <w:autoSpaceDN w:val="0"/>
      <w:adjustRightInd w:val="0"/>
      <w:spacing w:after="360" w:line="240" w:lineRule="auto"/>
      <w:jc w:val="center"/>
    </w:pPr>
    <w:rPr>
      <w:rFonts w:ascii="Arial" w:eastAsia="Times New Roman" w:hAnsi="Arial" w:cs="Arial"/>
      <w:b/>
      <w:bCs/>
      <w:sz w:val="36"/>
      <w:szCs w:val="32"/>
    </w:rPr>
  </w:style>
  <w:style w:type="character" w:customStyle="1" w:styleId="TitleChar">
    <w:name w:val="Title Char"/>
    <w:basedOn w:val="DefaultParagraphFont"/>
    <w:link w:val="Title"/>
    <w:rsid w:val="009B4E7E"/>
    <w:rPr>
      <w:rFonts w:ascii="Arial" w:eastAsia="Times New Roman" w:hAnsi="Arial" w:cs="Arial"/>
      <w:b/>
      <w:bCs/>
      <w:sz w:val="36"/>
      <w:szCs w:val="32"/>
    </w:rPr>
  </w:style>
  <w:style w:type="paragraph" w:customStyle="1" w:styleId="Title2">
    <w:name w:val="Title 2"/>
    <w:rsid w:val="009B4E7E"/>
    <w:pPr>
      <w:spacing w:before="120" w:after="120" w:line="240" w:lineRule="auto"/>
      <w:jc w:val="center"/>
    </w:pPr>
    <w:rPr>
      <w:rFonts w:ascii="Arial" w:eastAsia="Times New Roman" w:hAnsi="Arial" w:cs="Arial"/>
      <w:b/>
      <w:bCs/>
      <w:sz w:val="28"/>
      <w:szCs w:val="32"/>
    </w:rPr>
  </w:style>
  <w:style w:type="paragraph" w:customStyle="1" w:styleId="TableHeading">
    <w:name w:val="Table Heading"/>
    <w:aliases w:val="th"/>
    <w:link w:val="TableHeadingChar"/>
    <w:rsid w:val="009B4E7E"/>
    <w:pPr>
      <w:spacing w:before="60" w:after="60" w:line="240" w:lineRule="auto"/>
    </w:pPr>
    <w:rPr>
      <w:rFonts w:ascii="Arial" w:eastAsia="Times New Roman" w:hAnsi="Arial" w:cs="Arial"/>
      <w:b/>
    </w:rPr>
  </w:style>
  <w:style w:type="paragraph" w:customStyle="1" w:styleId="TableText">
    <w:name w:val="Table Text"/>
    <w:link w:val="TableTextChar"/>
    <w:rsid w:val="009B4E7E"/>
    <w:pPr>
      <w:spacing w:before="60" w:after="60" w:line="240" w:lineRule="auto"/>
    </w:pPr>
    <w:rPr>
      <w:rFonts w:ascii="Arial" w:eastAsia="Times New Roman" w:hAnsi="Arial" w:cs="Arial"/>
      <w:szCs w:val="20"/>
    </w:rPr>
  </w:style>
  <w:style w:type="paragraph" w:styleId="TOC1">
    <w:name w:val="toc 1"/>
    <w:basedOn w:val="Normal"/>
    <w:next w:val="Normal"/>
    <w:autoRedefine/>
    <w:uiPriority w:val="39"/>
    <w:rsid w:val="009B4E7E"/>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9B4E7E"/>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9B4E7E"/>
    <w:pPr>
      <w:tabs>
        <w:tab w:val="left" w:pos="1440"/>
        <w:tab w:val="right" w:leader="dot" w:pos="9350"/>
      </w:tabs>
      <w:spacing w:before="60"/>
      <w:ind w:left="540"/>
    </w:pPr>
    <w:rPr>
      <w:rFonts w:ascii="Arial" w:hAnsi="Arial"/>
      <w:b/>
      <w:sz w:val="24"/>
    </w:rPr>
  </w:style>
  <w:style w:type="paragraph" w:styleId="Footer">
    <w:name w:val="footer"/>
    <w:link w:val="FooterChar"/>
    <w:rsid w:val="009B4E7E"/>
    <w:pPr>
      <w:tabs>
        <w:tab w:val="center" w:pos="4680"/>
        <w:tab w:val="right" w:pos="9360"/>
      </w:tabs>
      <w:spacing w:after="0" w:line="240" w:lineRule="auto"/>
    </w:pPr>
    <w:rPr>
      <w:rFonts w:ascii="Times New Roman" w:eastAsia="Times New Roman" w:hAnsi="Times New Roman" w:cs="Tahoma"/>
      <w:sz w:val="20"/>
      <w:szCs w:val="16"/>
    </w:rPr>
  </w:style>
  <w:style w:type="character" w:customStyle="1" w:styleId="FooterChar">
    <w:name w:val="Footer Char"/>
    <w:basedOn w:val="DefaultParagraphFont"/>
    <w:link w:val="Footer"/>
    <w:rsid w:val="009B4E7E"/>
    <w:rPr>
      <w:rFonts w:ascii="Times New Roman" w:eastAsia="Times New Roman" w:hAnsi="Times New Roman" w:cs="Tahoma"/>
      <w:sz w:val="20"/>
      <w:szCs w:val="16"/>
    </w:rPr>
  </w:style>
  <w:style w:type="character" w:styleId="PageNumber">
    <w:name w:val="page number"/>
    <w:basedOn w:val="DefaultParagraphFont"/>
    <w:rsid w:val="009B4E7E"/>
  </w:style>
  <w:style w:type="table" w:styleId="TableGrid">
    <w:name w:val="Table Grid"/>
    <w:basedOn w:val="TableNormal"/>
    <w:uiPriority w:val="59"/>
    <w:rsid w:val="009B4E7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leInstructions">
    <w:name w:val="Cover Title Instructions"/>
    <w:basedOn w:val="InstructionalText1"/>
    <w:rsid w:val="009B4E7E"/>
    <w:pPr>
      <w:jc w:val="center"/>
    </w:pPr>
    <w:rPr>
      <w:szCs w:val="28"/>
    </w:rPr>
  </w:style>
  <w:style w:type="paragraph" w:customStyle="1" w:styleId="InstructionalText1">
    <w:name w:val="Instructional Text 1"/>
    <w:basedOn w:val="Normal"/>
    <w:next w:val="BodyText"/>
    <w:link w:val="InstructionalText1Char"/>
    <w:rsid w:val="009B4E7E"/>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9B4E7E"/>
    <w:rPr>
      <w:rFonts w:ascii="Times New Roman" w:eastAsia="Times New Roman" w:hAnsi="Times New Roman" w:cs="Times New Roman"/>
      <w:i/>
      <w:iCs/>
      <w:color w:val="0000FF"/>
      <w:sz w:val="24"/>
      <w:szCs w:val="20"/>
    </w:rPr>
  </w:style>
  <w:style w:type="paragraph" w:styleId="Caption">
    <w:name w:val="caption"/>
    <w:next w:val="BodyText"/>
    <w:qFormat/>
    <w:rsid w:val="009B4E7E"/>
    <w:pPr>
      <w:keepNext/>
      <w:keepLines/>
      <w:spacing w:before="240" w:after="60" w:line="240" w:lineRule="auto"/>
      <w:jc w:val="center"/>
    </w:pPr>
    <w:rPr>
      <w:rFonts w:ascii="Arial" w:eastAsia="Times New Roman" w:hAnsi="Arial" w:cs="Arial"/>
      <w:b/>
      <w:bCs/>
      <w:szCs w:val="20"/>
    </w:rPr>
  </w:style>
  <w:style w:type="character" w:customStyle="1" w:styleId="TableTextChar">
    <w:name w:val="Table Text Char"/>
    <w:link w:val="TableText"/>
    <w:rsid w:val="009B4E7E"/>
    <w:rPr>
      <w:rFonts w:ascii="Arial" w:eastAsia="Times New Roman" w:hAnsi="Arial" w:cs="Arial"/>
      <w:szCs w:val="20"/>
    </w:rPr>
  </w:style>
  <w:style w:type="paragraph" w:styleId="BodyText">
    <w:name w:val="Body Text"/>
    <w:link w:val="BodyTextChar"/>
    <w:rsid w:val="009B4E7E"/>
    <w:pPr>
      <w:spacing w:before="120" w:after="12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9B4E7E"/>
    <w:rPr>
      <w:rFonts w:ascii="Times New Roman" w:eastAsia="Times New Roman" w:hAnsi="Times New Roman" w:cs="Times New Roman"/>
      <w:sz w:val="24"/>
      <w:szCs w:val="20"/>
    </w:rPr>
  </w:style>
  <w:style w:type="paragraph" w:customStyle="1" w:styleId="InstructionalTextTitle2">
    <w:name w:val="Instructional Text Title 2"/>
    <w:basedOn w:val="Title2"/>
    <w:next w:val="Title2"/>
    <w:qFormat/>
    <w:rsid w:val="009B4E7E"/>
    <w:rPr>
      <w:rFonts w:ascii="Times New Roman" w:hAnsi="Times New Roman" w:cs="Times New Roman"/>
      <w:b w:val="0"/>
      <w:i/>
      <w:color w:val="0000FF"/>
      <w:sz w:val="24"/>
      <w:szCs w:val="22"/>
    </w:rPr>
  </w:style>
  <w:style w:type="numbering" w:customStyle="1" w:styleId="Headings">
    <w:name w:val="Headings"/>
    <w:uiPriority w:val="99"/>
    <w:rsid w:val="009B4E7E"/>
    <w:pPr>
      <w:numPr>
        <w:numId w:val="1"/>
      </w:numPr>
    </w:pPr>
  </w:style>
  <w:style w:type="character" w:styleId="CommentReference">
    <w:name w:val="annotation reference"/>
    <w:basedOn w:val="DefaultParagraphFont"/>
    <w:rsid w:val="009B4E7E"/>
    <w:rPr>
      <w:sz w:val="16"/>
      <w:szCs w:val="16"/>
    </w:rPr>
  </w:style>
  <w:style w:type="paragraph" w:styleId="CommentText">
    <w:name w:val="annotation text"/>
    <w:basedOn w:val="Normal"/>
    <w:link w:val="CommentTextChar"/>
    <w:rsid w:val="009B4E7E"/>
    <w:rPr>
      <w:sz w:val="20"/>
      <w:szCs w:val="20"/>
    </w:rPr>
  </w:style>
  <w:style w:type="character" w:customStyle="1" w:styleId="CommentTextChar">
    <w:name w:val="Comment Text Char"/>
    <w:basedOn w:val="DefaultParagraphFont"/>
    <w:link w:val="CommentText"/>
    <w:rsid w:val="009B4E7E"/>
    <w:rPr>
      <w:rFonts w:ascii="Times New Roman" w:eastAsia="Times New Roman" w:hAnsi="Times New Roman" w:cs="Times New Roman"/>
      <w:sz w:val="20"/>
      <w:szCs w:val="20"/>
    </w:rPr>
  </w:style>
  <w:style w:type="paragraph" w:customStyle="1" w:styleId="PSPBodytext">
    <w:name w:val="PSP_Bodytext"/>
    <w:basedOn w:val="Normal"/>
    <w:rsid w:val="009B4E7E"/>
    <w:pPr>
      <w:spacing w:after="120"/>
    </w:pPr>
    <w:rPr>
      <w:sz w:val="24"/>
    </w:rPr>
  </w:style>
  <w:style w:type="character" w:customStyle="1" w:styleId="TableHeadingChar">
    <w:name w:val="Table Heading Char"/>
    <w:link w:val="TableHeading"/>
    <w:rsid w:val="009B4E7E"/>
    <w:rPr>
      <w:rFonts w:ascii="Arial" w:eastAsia="Times New Roman" w:hAnsi="Arial" w:cs="Arial"/>
      <w:b/>
    </w:rPr>
  </w:style>
  <w:style w:type="paragraph" w:styleId="ListParagraph">
    <w:name w:val="List Paragraph"/>
    <w:basedOn w:val="Normal"/>
    <w:link w:val="ListParagraphChar"/>
    <w:uiPriority w:val="34"/>
    <w:qFormat/>
    <w:rsid w:val="009B4E7E"/>
    <w:pPr>
      <w:ind w:left="720"/>
      <w:contextualSpacing/>
    </w:pPr>
  </w:style>
  <w:style w:type="character" w:customStyle="1" w:styleId="ListParagraphChar">
    <w:name w:val="List Paragraph Char"/>
    <w:basedOn w:val="DefaultParagraphFont"/>
    <w:link w:val="ListParagraph"/>
    <w:uiPriority w:val="34"/>
    <w:locked/>
    <w:rsid w:val="009B4E7E"/>
    <w:rPr>
      <w:rFonts w:ascii="Times New Roman" w:eastAsia="Times New Roman" w:hAnsi="Times New Roman" w:cs="Times New Roman"/>
      <w:szCs w:val="24"/>
    </w:rPr>
  </w:style>
  <w:style w:type="paragraph" w:styleId="FootnoteText">
    <w:name w:val="footnote text"/>
    <w:basedOn w:val="Normal"/>
    <w:link w:val="FootnoteTextChar"/>
    <w:rsid w:val="009B4E7E"/>
    <w:rPr>
      <w:sz w:val="20"/>
      <w:szCs w:val="20"/>
    </w:rPr>
  </w:style>
  <w:style w:type="character" w:customStyle="1" w:styleId="FootnoteTextChar">
    <w:name w:val="Footnote Text Char"/>
    <w:basedOn w:val="DefaultParagraphFont"/>
    <w:link w:val="FootnoteText"/>
    <w:rsid w:val="009B4E7E"/>
    <w:rPr>
      <w:rFonts w:ascii="Times New Roman" w:eastAsia="Times New Roman" w:hAnsi="Times New Roman" w:cs="Times New Roman"/>
      <w:sz w:val="20"/>
      <w:szCs w:val="20"/>
    </w:rPr>
  </w:style>
  <w:style w:type="character" w:styleId="FootnoteReference">
    <w:name w:val="footnote reference"/>
    <w:basedOn w:val="DefaultParagraphFont"/>
    <w:rsid w:val="009B4E7E"/>
    <w:rPr>
      <w:vertAlign w:val="superscript"/>
    </w:rPr>
  </w:style>
  <w:style w:type="paragraph" w:styleId="BalloonText">
    <w:name w:val="Balloon Text"/>
    <w:basedOn w:val="Normal"/>
    <w:link w:val="BalloonTextChar"/>
    <w:uiPriority w:val="99"/>
    <w:semiHidden/>
    <w:unhideWhenUsed/>
    <w:rsid w:val="009B4E7E"/>
    <w:rPr>
      <w:rFonts w:ascii="Tahoma" w:hAnsi="Tahoma" w:cs="Tahoma"/>
      <w:sz w:val="16"/>
      <w:szCs w:val="16"/>
    </w:rPr>
  </w:style>
  <w:style w:type="character" w:customStyle="1" w:styleId="BalloonTextChar">
    <w:name w:val="Balloon Text Char"/>
    <w:basedOn w:val="DefaultParagraphFont"/>
    <w:link w:val="BalloonText"/>
    <w:uiPriority w:val="99"/>
    <w:semiHidden/>
    <w:rsid w:val="009B4E7E"/>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350153"/>
    <w:rPr>
      <w:b/>
      <w:bCs/>
    </w:rPr>
  </w:style>
  <w:style w:type="character" w:customStyle="1" w:styleId="CommentSubjectChar">
    <w:name w:val="Comment Subject Char"/>
    <w:basedOn w:val="CommentTextChar"/>
    <w:link w:val="CommentSubject"/>
    <w:uiPriority w:val="99"/>
    <w:semiHidden/>
    <w:rsid w:val="00350153"/>
    <w:rPr>
      <w:rFonts w:ascii="Times New Roman" w:eastAsia="Times New Roman" w:hAnsi="Times New Roman" w:cs="Times New Roman"/>
      <w:b/>
      <w:bCs/>
      <w:sz w:val="20"/>
      <w:szCs w:val="20"/>
    </w:rPr>
  </w:style>
  <w:style w:type="paragraph" w:styleId="TOCHeading">
    <w:name w:val="TOC Heading"/>
    <w:basedOn w:val="Heading1"/>
    <w:next w:val="Normal"/>
    <w:uiPriority w:val="39"/>
    <w:semiHidden/>
    <w:unhideWhenUsed/>
    <w:qFormat/>
    <w:rsid w:val="00BB1298"/>
    <w:pPr>
      <w:keepLines/>
      <w:numPr>
        <w:numId w:val="0"/>
      </w:numPr>
      <w:tabs>
        <w:tab w:val="clear" w:pos="720"/>
      </w:tabs>
      <w:autoSpaceDE/>
      <w:autoSpaceDN/>
      <w:adjustRightIn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styleId="FollowedHyperlink">
    <w:name w:val="FollowedHyperlink"/>
    <w:basedOn w:val="DefaultParagraphFont"/>
    <w:uiPriority w:val="99"/>
    <w:semiHidden/>
    <w:unhideWhenUsed/>
    <w:rsid w:val="009852A2"/>
    <w:rPr>
      <w:color w:val="800080" w:themeColor="followedHyperlink"/>
      <w:u w:val="single"/>
    </w:rPr>
  </w:style>
  <w:style w:type="paragraph" w:styleId="Revision">
    <w:name w:val="Revision"/>
    <w:hidden/>
    <w:uiPriority w:val="99"/>
    <w:semiHidden/>
    <w:rsid w:val="00722585"/>
    <w:pPr>
      <w:spacing w:after="0"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017267">
      <w:bodyDiv w:val="1"/>
      <w:marLeft w:val="0"/>
      <w:marRight w:val="0"/>
      <w:marTop w:val="0"/>
      <w:marBottom w:val="0"/>
      <w:divBdr>
        <w:top w:val="none" w:sz="0" w:space="0" w:color="auto"/>
        <w:left w:val="none" w:sz="0" w:space="0" w:color="auto"/>
        <w:bottom w:val="none" w:sz="0" w:space="0" w:color="auto"/>
        <w:right w:val="none" w:sz="0" w:space="0" w:color="auto"/>
      </w:divBdr>
    </w:div>
    <w:div w:id="162885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nternal.vacloud.us/wiki/pages/81X0Z7X5/Perceptive_Reach_Deliverables.html" TargetMode="External"/><Relationship Id="rId18" Type="http://schemas.openxmlformats.org/officeDocument/2006/relationships/hyperlink" Target="https://internal.vacloud.us/wiki/pages/81X0Z7X5/Perceptive_Reach_Deliverables.html"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internal.vacloud.us/wiki/pages/81X0Z7X5/Perceptive_Reach_Deliverables.html" TargetMode="External"/><Relationship Id="rId17" Type="http://schemas.openxmlformats.org/officeDocument/2006/relationships/hyperlink" Target="https://internal.vacloud.us/wiki/pages/81X0Z7X5/Perceptive_Reach_Deliverables.html"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internal.vacloud.us/wiki/pages/81X0Z7X5/Perceptive_Reach_Deliverables.html" TargetMode="External"/><Relationship Id="rId20" Type="http://schemas.openxmlformats.org/officeDocument/2006/relationships/hyperlink" Target="https://internal.vacloud.us/wiki/pages/81X0Z7X5/Perceptive_Reach_Deliverables.html"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ernal.vacloud.us/wiki/pages/81X0Z7X5/Perceptive_Reach_Deliverables.html"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nternal.vacloud.us/wiki/pages/81X0Z7X5/Perceptive_Reach_Deliverables.html"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internal.vacloud.us/wiki/pages/81X0Z7X5/Perceptive_Reach_Deliverables.html"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s>
</file>

<file path=word/_rels/footnotes.xml.rels><?xml version="1.0" encoding="UTF-8" standalone="yes"?>
<Relationships xmlns="http://schemas.openxmlformats.org/package/2006/relationships"><Relationship Id="rId1" Type="http://schemas.openxmlformats.org/officeDocument/2006/relationships/hyperlink" Target="http://www.mentalhealth.va.gov/docs/vasafetyplancol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BC6B00-8E38-47CB-8B2D-C1F3B311D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21</Pages>
  <Words>4463</Words>
  <Characters>25442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29846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Kaitlin M Reskovac</cp:lastModifiedBy>
  <cp:revision>18</cp:revision>
  <cp:lastPrinted>2015-09-15T02:47:00Z</cp:lastPrinted>
  <dcterms:created xsi:type="dcterms:W3CDTF">2015-08-14T20:56:00Z</dcterms:created>
  <dcterms:modified xsi:type="dcterms:W3CDTF">2015-09-15T02:47:00Z</dcterms:modified>
</cp:coreProperties>
</file>